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6C152F" w14:textId="77777777">
        <w:tc>
          <w:tcPr>
            <w:tcW w:w="491" w:type="dxa"/>
            <w:vMerge w:val="restart"/>
            <w:shd w:val="clear" w:color="auto" w:fill="A6A6A6" w:themeFill="background1" w:themeFillShade="A6"/>
            <w:textDirection w:val="btLr"/>
          </w:tcPr>
          <w:p w14:paraId="025BB2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EndPr/>
          <w:sdtContent>
            <w:tc>
              <w:tcPr>
                <w:tcW w:w="1259" w:type="dxa"/>
              </w:tcPr>
              <w:p w14:paraId="12E389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EndPr/>
          <w:sdtContent>
            <w:tc>
              <w:tcPr>
                <w:tcW w:w="2073" w:type="dxa"/>
              </w:tcPr>
              <w:p w14:paraId="3E225CC5" w14:textId="77777777" w:rsidR="00B574C9" w:rsidRDefault="009C18D5" w:rsidP="009C18D5">
                <w:proofErr w:type="spellStart"/>
                <w:r>
                  <w:t>Neilton</w:t>
                </w:r>
                <w:proofErr w:type="spellEnd"/>
              </w:p>
            </w:tc>
          </w:sdtContent>
        </w:sdt>
        <w:sdt>
          <w:sdtPr>
            <w:alias w:val="Middle name"/>
            <w:tag w:val="authorMiddleName"/>
            <w:id w:val="-2076034781"/>
            <w:placeholder>
              <w:docPart w:val="A4319390B694DE428433FB15741CF700"/>
            </w:placeholder>
            <w:showingPlcHdr/>
            <w:text/>
          </w:sdtPr>
          <w:sdtEndPr/>
          <w:sdtContent>
            <w:tc>
              <w:tcPr>
                <w:tcW w:w="2551" w:type="dxa"/>
              </w:tcPr>
              <w:p w14:paraId="474DC629"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EndPr/>
          <w:sdtContent>
            <w:tc>
              <w:tcPr>
                <w:tcW w:w="2642" w:type="dxa"/>
              </w:tcPr>
              <w:p w14:paraId="0DB7EF82" w14:textId="77777777" w:rsidR="00B574C9" w:rsidRDefault="009C18D5" w:rsidP="009C18D5">
                <w:r>
                  <w:t>Clark</w:t>
                </w:r>
                <w:r w:rsidR="00F07C92">
                  <w:t>e</w:t>
                </w:r>
              </w:p>
            </w:tc>
          </w:sdtContent>
        </w:sdt>
      </w:tr>
      <w:tr w:rsidR="00B574C9" w14:paraId="5E7B58D5" w14:textId="77777777">
        <w:trPr>
          <w:trHeight w:val="986"/>
        </w:trPr>
        <w:tc>
          <w:tcPr>
            <w:tcW w:w="491" w:type="dxa"/>
            <w:vMerge/>
            <w:shd w:val="clear" w:color="auto" w:fill="A6A6A6" w:themeFill="background1" w:themeFillShade="A6"/>
          </w:tcPr>
          <w:p w14:paraId="21758671"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EndPr/>
          <w:sdtContent>
            <w:tc>
              <w:tcPr>
                <w:tcW w:w="8525" w:type="dxa"/>
                <w:gridSpan w:val="4"/>
              </w:tcPr>
              <w:p w14:paraId="34B352C6" w14:textId="77777777" w:rsidR="00B574C9" w:rsidRDefault="00B574C9" w:rsidP="00922950">
                <w:r>
                  <w:rPr>
                    <w:rStyle w:val="PlaceholderText"/>
                  </w:rPr>
                  <w:t>[Enter your biography]</w:t>
                </w:r>
              </w:p>
            </w:tc>
          </w:sdtContent>
        </w:sdt>
      </w:tr>
      <w:tr w:rsidR="00B574C9" w14:paraId="0F589AFC" w14:textId="77777777">
        <w:trPr>
          <w:trHeight w:val="986"/>
        </w:trPr>
        <w:tc>
          <w:tcPr>
            <w:tcW w:w="491" w:type="dxa"/>
            <w:vMerge/>
            <w:shd w:val="clear" w:color="auto" w:fill="A6A6A6" w:themeFill="background1" w:themeFillShade="A6"/>
          </w:tcPr>
          <w:p w14:paraId="3D0BDA97"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EndPr/>
          <w:sdtContent>
            <w:tc>
              <w:tcPr>
                <w:tcW w:w="8525" w:type="dxa"/>
                <w:gridSpan w:val="4"/>
              </w:tcPr>
              <w:p w14:paraId="0ACDAC53" w14:textId="77777777" w:rsidR="00B574C9" w:rsidRDefault="007D77E9" w:rsidP="009C18D5">
                <w:r w:rsidRPr="007D77E9">
                  <w:rPr>
                    <w:rFonts w:ascii="Calibri" w:eastAsia="Times New Roman" w:hAnsi="Calibri" w:cs="Times New Roman"/>
                    <w:lang w:val="en-CA" w:eastAsia="ja-JP"/>
                  </w:rPr>
                  <w:t xml:space="preserve">Tama Art University, Tokyo | </w:t>
                </w:r>
                <w:proofErr w:type="spellStart"/>
                <w:r w:rsidRPr="007D77E9">
                  <w:rPr>
                    <w:rFonts w:ascii="Calibri" w:eastAsia="Times New Roman" w:hAnsi="Calibri" w:cs="Times New Roman"/>
                    <w:lang w:val="en-CA" w:eastAsia="ja-JP"/>
                  </w:rPr>
                  <w:t>Joshibi</w:t>
                </w:r>
                <w:proofErr w:type="spellEnd"/>
                <w:r w:rsidRPr="007D77E9">
                  <w:rPr>
                    <w:rFonts w:ascii="Calibri" w:eastAsia="Times New Roman" w:hAnsi="Calibri" w:cs="Times New Roman"/>
                    <w:lang w:val="en-CA" w:eastAsia="ja-JP"/>
                  </w:rPr>
                  <w:t xml:space="preserve"> University of Art &amp; Design, Tokyo &amp; Kanagawa</w:t>
                </w:r>
              </w:p>
            </w:tc>
          </w:sdtContent>
        </w:sdt>
      </w:tr>
    </w:tbl>
    <w:p w14:paraId="553E7D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D5B52D" w14:textId="77777777">
        <w:tc>
          <w:tcPr>
            <w:tcW w:w="9016" w:type="dxa"/>
            <w:shd w:val="clear" w:color="auto" w:fill="A6A6A6" w:themeFill="background1" w:themeFillShade="A6"/>
            <w:tcMar>
              <w:top w:w="113" w:type="dxa"/>
              <w:bottom w:w="113" w:type="dxa"/>
            </w:tcMar>
          </w:tcPr>
          <w:p w14:paraId="59551A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4BC4DA" w14:textId="77777777">
        <w:sdt>
          <w:sdtPr>
            <w:alias w:val="Article headword"/>
            <w:tag w:val="articleHeadword"/>
            <w:id w:val="-361440020"/>
            <w:placeholder>
              <w:docPart w:val="8894FAA780C01046BFAE79BDDF730003"/>
            </w:placeholder>
            <w:text/>
          </w:sdtPr>
          <w:sdtEndPr/>
          <w:sdtContent>
            <w:tc>
              <w:tcPr>
                <w:tcW w:w="9016" w:type="dxa"/>
                <w:tcMar>
                  <w:top w:w="113" w:type="dxa"/>
                  <w:bottom w:w="113" w:type="dxa"/>
                </w:tcMar>
              </w:tcPr>
              <w:p w14:paraId="11943F44" w14:textId="77777777" w:rsidR="003F0D73" w:rsidRPr="00FF1453" w:rsidRDefault="00FF1453" w:rsidP="003F0D73">
                <w:pPr>
                  <w:rPr>
                    <w:b/>
                  </w:rPr>
                </w:pPr>
                <w:r w:rsidRPr="007D77E9">
                  <w:t xml:space="preserve">Maki, </w:t>
                </w:r>
                <w:proofErr w:type="spellStart"/>
                <w:r w:rsidRPr="007D77E9">
                  <w:t>Fumihiko</w:t>
                </w:r>
                <w:proofErr w:type="spellEnd"/>
                <w:r w:rsidRPr="007D77E9">
                  <w:t xml:space="preserve"> [</w:t>
                </w:r>
                <w:r w:rsidRPr="007D77E9">
                  <w:rPr>
                    <w:rFonts w:ascii="ヒラギノ角ゴ Pro W3" w:eastAsia="ヒラギノ角ゴ Pro W3" w:cs="ヒラギノ角ゴ Pro W3"/>
                    <w:lang w:val="en-US"/>
                  </w:rPr>
                  <w:t>槇文彦</w:t>
                </w:r>
                <w:r w:rsidRPr="007D77E9">
                  <w:t>]</w:t>
                </w:r>
                <w:r w:rsidR="00C171D2" w:rsidRPr="007D77E9">
                  <w:t xml:space="preserve"> (1928--</w:t>
                </w:r>
                <w:r w:rsidR="009C18D5" w:rsidRPr="007D77E9">
                  <w:t>)</w:t>
                </w:r>
              </w:p>
            </w:tc>
          </w:sdtContent>
        </w:sdt>
      </w:tr>
      <w:tr w:rsidR="00464699" w14:paraId="612C1374" w14:textId="77777777">
        <w:sdt>
          <w:sdtPr>
            <w:alias w:val="Variant headwords"/>
            <w:tag w:val="variantHeadwords"/>
            <w:id w:val="173464402"/>
            <w:placeholder>
              <w:docPart w:val="9A8E9C0B2513934FA6347B99D12ECD89"/>
            </w:placeholder>
            <w:showingPlcHdr/>
          </w:sdtPr>
          <w:sdtEndPr/>
          <w:sdtContent>
            <w:tc>
              <w:tcPr>
                <w:tcW w:w="9016" w:type="dxa"/>
                <w:tcMar>
                  <w:top w:w="113" w:type="dxa"/>
                  <w:bottom w:w="113" w:type="dxa"/>
                </w:tcMar>
              </w:tcPr>
              <w:p w14:paraId="18CBE5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154E43" w14:textId="77777777">
        <w:sdt>
          <w:sdtPr>
            <w:alias w:val="Abstract"/>
            <w:tag w:val="abstract"/>
            <w:id w:val="-635871867"/>
            <w:placeholder>
              <w:docPart w:val="DDB1EA70D17A584DA1E811626922D602"/>
            </w:placeholder>
          </w:sdtPr>
          <w:sdtEndPr/>
          <w:sdtContent>
            <w:tc>
              <w:tcPr>
                <w:tcW w:w="9016" w:type="dxa"/>
                <w:tcMar>
                  <w:top w:w="113" w:type="dxa"/>
                  <w:bottom w:w="113" w:type="dxa"/>
                </w:tcMar>
              </w:tcPr>
              <w:p w14:paraId="72F33915" w14:textId="77777777" w:rsidR="006B1ABF" w:rsidRDefault="00FC7D8E" w:rsidP="00E85A05">
                <w:pPr>
                  <w:rPr>
                    <w:lang w:eastAsia="ja-JP"/>
                  </w:rPr>
                </w:pPr>
                <w:proofErr w:type="spellStart"/>
                <w:r w:rsidRPr="008362BC">
                  <w:rPr>
                    <w:lang w:eastAsia="ja-JP"/>
                  </w:rPr>
                  <w:t>Fumihiko</w:t>
                </w:r>
                <w:proofErr w:type="spellEnd"/>
                <w:r w:rsidRPr="008362BC">
                  <w:rPr>
                    <w:lang w:eastAsia="ja-JP"/>
                  </w:rPr>
                  <w:t xml:space="preserve"> Maki was born</w:t>
                </w:r>
                <w:r>
                  <w:rPr>
                    <w:lang w:eastAsia="ja-JP"/>
                  </w:rPr>
                  <w:t xml:space="preserve"> in Tokyo in 1928. After studying at the University of Tokyo and</w:t>
                </w:r>
                <w:r w:rsidRPr="008362BC">
                  <w:rPr>
                    <w:lang w:eastAsia="ja-JP"/>
                  </w:rPr>
                  <w:t xml:space="preserve"> </w:t>
                </w:r>
                <w:r>
                  <w:rPr>
                    <w:lang w:eastAsia="ja-JP"/>
                  </w:rPr>
                  <w:t>graduating with a bachelor’s in architecture</w:t>
                </w:r>
                <w:r w:rsidR="00CA6A7A">
                  <w:rPr>
                    <w:lang w:eastAsia="ja-JP"/>
                  </w:rPr>
                  <w:t xml:space="preserve"> (BS Arch)</w:t>
                </w:r>
                <w:r>
                  <w:rPr>
                    <w:lang w:eastAsia="ja-JP"/>
                  </w:rPr>
                  <w:t xml:space="preserve"> </w:t>
                </w:r>
                <w:r w:rsidRPr="008362BC">
                  <w:rPr>
                    <w:lang w:eastAsia="ja-JP"/>
                  </w:rPr>
                  <w:t>in 1952, he undertook further studies in the US</w:t>
                </w:r>
                <w:r>
                  <w:rPr>
                    <w:lang w:eastAsia="ja-JP"/>
                  </w:rPr>
                  <w:t>A</w:t>
                </w:r>
                <w:r w:rsidR="00CA6A7A">
                  <w:rPr>
                    <w:lang w:eastAsia="ja-JP"/>
                  </w:rPr>
                  <w:t>,</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w:t>
                </w:r>
                <w:r w:rsidR="00CA6A7A">
                  <w:rPr>
                    <w:lang w:eastAsia="ja-JP"/>
                  </w:rPr>
                  <w:t xml:space="preserve">at </w:t>
                </w:r>
                <w:r w:rsidRPr="008362BC">
                  <w:rPr>
                    <w:lang w:eastAsia="ja-JP"/>
                  </w:rPr>
                  <w:t>the Graduate School of Design (GSD)</w:t>
                </w:r>
                <w:r w:rsidR="00CA6A7A">
                  <w:rPr>
                    <w:lang w:eastAsia="ja-JP"/>
                  </w:rPr>
                  <w:t xml:space="preserve">, </w:t>
                </w:r>
                <w:r w:rsidRPr="008362BC">
                  <w:rPr>
                    <w:lang w:eastAsia="ja-JP"/>
                  </w:rPr>
                  <w:t xml:space="preserve">Harvard University, </w:t>
                </w:r>
                <w:r>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Afterwards</w:t>
                </w:r>
                <w:r>
                  <w:rPr>
                    <w:lang w:eastAsia="ja-JP"/>
                  </w:rPr>
                  <w:t>,</w:t>
                </w:r>
                <w:r w:rsidRPr="008362BC">
                  <w:rPr>
                    <w:lang w:eastAsia="ja-JP"/>
                  </w:rPr>
                  <w:t xml:space="preserve"> Maki worked for Skidmore, Owings &amp; Merrill in N</w:t>
                </w:r>
                <w:r>
                  <w:rPr>
                    <w:lang w:eastAsia="ja-JP"/>
                  </w:rPr>
                  <w:t xml:space="preserve">ew York, and for </w:t>
                </w:r>
                <w:proofErr w:type="spellStart"/>
                <w:r>
                  <w:rPr>
                    <w:lang w:eastAsia="ja-JP"/>
                  </w:rPr>
                  <w:t>Sert</w:t>
                </w:r>
                <w:proofErr w:type="spellEnd"/>
                <w:r>
                  <w:rPr>
                    <w:lang w:eastAsia="ja-JP"/>
                  </w:rPr>
                  <w:t>, Jackson &amp;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o Japan afterwards to establish his</w:t>
                </w:r>
                <w:r w:rsidR="00CA6A7A">
                  <w:rPr>
                    <w:lang w:eastAsia="ja-JP"/>
                  </w:rPr>
                  <w:t xml:space="preserve"> own firm, namely </w:t>
                </w:r>
                <w:r w:rsidRPr="008362BC">
                  <w:rPr>
                    <w:lang w:eastAsia="ja-JP"/>
                  </w:rPr>
                  <w:t>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7E1C2B4" w14:textId="77777777" w:rsidR="006B1ABF" w:rsidRDefault="006B1ABF" w:rsidP="00E85A05">
                <w:pPr>
                  <w:numPr>
                    <w:ins w:id="0" w:author="Unknown" w:date="2015-02-04T18:37:00Z"/>
                  </w:numPr>
                  <w:rPr>
                    <w:ins w:id="1" w:author="Unknown" w:date="2015-02-04T18:37:00Z"/>
                    <w:lang w:eastAsia="ja-JP"/>
                  </w:rPr>
                </w:pPr>
              </w:p>
              <w:p w14:paraId="2AF758C5" w14:textId="77777777" w:rsidR="00E85A05" w:rsidRDefault="006B1ABF" w:rsidP="00E85A05">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Pr>
                    <w:lang w:eastAsia="ja-JP"/>
                  </w:rPr>
                  <w:t>eums and performing arts venues,</w:t>
                </w:r>
                <w:r w:rsidRPr="008362BC">
                  <w:rPr>
                    <w:lang w:eastAsia="ja-JP"/>
                  </w:rPr>
                  <w:t xml:space="preserve"> educational, research, </w:t>
                </w:r>
                <w:r>
                  <w:rPr>
                    <w:lang w:eastAsia="ja-JP"/>
                  </w:rPr>
                  <w:t>and administrative institutions,</w:t>
                </w:r>
                <w:r w:rsidRPr="008362BC">
                  <w:rPr>
                    <w:lang w:eastAsia="ja-JP"/>
                  </w:rPr>
                  <w:t xml:space="preserve"> conference, media,</w:t>
                </w:r>
                <w:r>
                  <w:rPr>
                    <w:lang w:eastAsia="ja-JP"/>
                  </w:rPr>
                  <w:t xml:space="preserve"> sports, and community centres, </w:t>
                </w:r>
                <w:r w:rsidRPr="008362BC">
                  <w:rPr>
                    <w:lang w:eastAsia="ja-JP"/>
                  </w:rPr>
                  <w:t>and residential projects</w:t>
                </w:r>
                <w:r>
                  <w:rPr>
                    <w:lang w:eastAsia="ja-JP"/>
                  </w:rPr>
                  <w:t>,</w:t>
                </w:r>
                <w:r w:rsidRPr="008362BC">
                  <w:rPr>
                    <w:lang w:eastAsia="ja-JP"/>
                  </w:rPr>
                  <w:t xml:space="preserve"> among others. His practice has earned him innumerable awards including the Wolf Prize (1988), the Thomas Jefferson Medal in Architecture (199</w:t>
                </w:r>
                <w:r>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 Japan Arts Association </w:t>
                </w:r>
                <w:proofErr w:type="spellStart"/>
                <w:r w:rsidRPr="008362BC">
                  <w:rPr>
                    <w:lang w:eastAsia="ja-JP"/>
                  </w:rPr>
                  <w:t>Praemium</w:t>
                </w:r>
                <w:proofErr w:type="spellEnd"/>
                <w:r w:rsidRPr="008362BC">
                  <w:rPr>
                    <w:lang w:eastAsia="ja-JP"/>
                  </w:rPr>
                  <w:t xml:space="preserve"> </w:t>
                </w:r>
                <w:proofErr w:type="spellStart"/>
                <w:r w:rsidRPr="008362BC">
                  <w:rPr>
                    <w:lang w:eastAsia="ja-JP"/>
                  </w:rPr>
                  <w:t>Imperiale</w:t>
                </w:r>
                <w:proofErr w:type="spellEnd"/>
                <w:r w:rsidRPr="008362BC">
                  <w:rPr>
                    <w:lang w:eastAsia="ja-JP"/>
                  </w:rPr>
                  <w:t xml:space="preserve"> (1999), and the American Institute of Architects (AIA) Gold Medal (2011).</w:t>
                </w:r>
              </w:p>
            </w:tc>
          </w:sdtContent>
        </w:sdt>
      </w:tr>
      <w:tr w:rsidR="003F0D73" w14:paraId="12DC77BC" w14:textId="77777777">
        <w:sdt>
          <w:sdtPr>
            <w:alias w:val="Article text"/>
            <w:tag w:val="articleText"/>
            <w:id w:val="634067588"/>
            <w:placeholder>
              <w:docPart w:val="688419BB0F092A48AFBB005632E9D8B0"/>
            </w:placeholder>
          </w:sdtPr>
          <w:sdtEndPr/>
          <w:sdtContent>
            <w:tc>
              <w:tcPr>
                <w:tcW w:w="9016" w:type="dxa"/>
                <w:tcMar>
                  <w:top w:w="113" w:type="dxa"/>
                  <w:bottom w:w="113" w:type="dxa"/>
                </w:tcMar>
              </w:tcPr>
              <w:customXmlInsRangeStart w:id="2" w:author="Unknown" w:date="2015-02-02T13:36:00Z"/>
              <w:sdt>
                <w:sdtPr>
                  <w:alias w:val="Abstract"/>
                  <w:tag w:val="abstract"/>
                  <w:id w:val="615415362"/>
                  <w:placeholder>
                    <w:docPart w:val="0C74DB2B79F6834B89B407B9608A1276"/>
                  </w:placeholder>
                </w:sdtPr>
                <w:sdtEndPr/>
                <w:sdtContent>
                  <w:customXmlInsRangeEnd w:id="2"/>
                  <w:p w14:paraId="37277EDF" w14:textId="27473F38" w:rsidR="006B5434" w:rsidRDefault="00B653B6" w:rsidP="00A8520A">
                    <w:pPr>
                      <w:rPr>
                        <w:ins w:id="3" w:author="Unknown" w:date="2015-02-02T13:36:00Z"/>
                      </w:rPr>
                    </w:pPr>
                    <w:sdt>
                      <w:sdtPr>
                        <w:alias w:val="Abstract"/>
                        <w:tag w:val="abstract"/>
                        <w:id w:val="8661196"/>
                        <w:placeholder>
                          <w:docPart w:val="7A7689DFE1CD5148B29427FEAEC93404"/>
                        </w:placeholder>
                      </w:sdtPr>
                      <w:sdtEndPr/>
                      <w:sdtContent>
                        <w:proofErr w:type="spellStart"/>
                        <w:r w:rsidR="000419AC" w:rsidRPr="008362BC">
                          <w:rPr>
                            <w:lang w:eastAsia="ja-JP"/>
                          </w:rPr>
                          <w:t>Fumihiko</w:t>
                        </w:r>
                        <w:proofErr w:type="spellEnd"/>
                        <w:r w:rsidR="000419AC" w:rsidRPr="008362BC">
                          <w:rPr>
                            <w:lang w:eastAsia="ja-JP"/>
                          </w:rPr>
                          <w:t xml:space="preserve"> Maki was born</w:t>
                        </w:r>
                        <w:r w:rsidR="000419AC">
                          <w:rPr>
                            <w:lang w:eastAsia="ja-JP"/>
                          </w:rPr>
                          <w:t xml:space="preserve"> in Tokyo in 1928. After studying at the University of Tokyo and</w:t>
                        </w:r>
                        <w:r w:rsidR="000419AC" w:rsidRPr="008362BC">
                          <w:rPr>
                            <w:lang w:eastAsia="ja-JP"/>
                          </w:rPr>
                          <w:t xml:space="preserve"> </w:t>
                        </w:r>
                        <w:r w:rsidR="000419AC">
                          <w:rPr>
                            <w:lang w:eastAsia="ja-JP"/>
                          </w:rPr>
                          <w:t xml:space="preserve">graduating with a bachelor’s in architecture (BS Arch) </w:t>
                        </w:r>
                        <w:r w:rsidR="000419AC" w:rsidRPr="008362BC">
                          <w:rPr>
                            <w:lang w:eastAsia="ja-JP"/>
                          </w:rPr>
                          <w:t>in 1952, he undertook further studies in the US</w:t>
                        </w:r>
                        <w:r w:rsidR="000419AC">
                          <w:rPr>
                            <w:lang w:eastAsia="ja-JP"/>
                          </w:rPr>
                          <w:t>A,</w:t>
                        </w:r>
                        <w:r w:rsidR="000419AC" w:rsidRPr="008362BC">
                          <w:rPr>
                            <w:lang w:eastAsia="ja-JP"/>
                          </w:rPr>
                          <w:t xml:space="preserve"> at the </w:t>
                        </w:r>
                        <w:proofErr w:type="spellStart"/>
                        <w:r w:rsidR="000419AC" w:rsidRPr="008362BC">
                          <w:rPr>
                            <w:lang w:eastAsia="ja-JP"/>
                          </w:rPr>
                          <w:t>Cranbrook</w:t>
                        </w:r>
                        <w:proofErr w:type="spellEnd"/>
                        <w:r w:rsidR="000419AC" w:rsidRPr="008362BC">
                          <w:rPr>
                            <w:lang w:eastAsia="ja-JP"/>
                          </w:rPr>
                          <w:t xml:space="preserve"> Academy of Art, Michigan</w:t>
                        </w:r>
                        <w:r w:rsidR="000419AC">
                          <w:rPr>
                            <w:lang w:eastAsia="ja-JP"/>
                          </w:rPr>
                          <w:t>,</w:t>
                        </w:r>
                        <w:r w:rsidR="000419AC" w:rsidRPr="008362BC">
                          <w:rPr>
                            <w:lang w:eastAsia="ja-JP"/>
                          </w:rPr>
                          <w:t xml:space="preserve"> and </w:t>
                        </w:r>
                        <w:r w:rsidR="000419AC">
                          <w:rPr>
                            <w:lang w:eastAsia="ja-JP"/>
                          </w:rPr>
                          <w:t xml:space="preserve">at </w:t>
                        </w:r>
                        <w:r w:rsidR="000419AC" w:rsidRPr="008362BC">
                          <w:rPr>
                            <w:lang w:eastAsia="ja-JP"/>
                          </w:rPr>
                          <w:t>the Graduate School of Design (GSD)</w:t>
                        </w:r>
                        <w:r w:rsidR="000419AC">
                          <w:rPr>
                            <w:lang w:eastAsia="ja-JP"/>
                          </w:rPr>
                          <w:t xml:space="preserve">, </w:t>
                        </w:r>
                        <w:r w:rsidR="000419AC" w:rsidRPr="008362BC">
                          <w:rPr>
                            <w:lang w:eastAsia="ja-JP"/>
                          </w:rPr>
                          <w:t xml:space="preserve">Harvard University, </w:t>
                        </w:r>
                        <w:r w:rsidR="000419AC">
                          <w:rPr>
                            <w:lang w:eastAsia="ja-JP"/>
                          </w:rPr>
                          <w:t>obtaining</w:t>
                        </w:r>
                        <w:r w:rsidR="000419AC" w:rsidRPr="008362BC">
                          <w:rPr>
                            <w:lang w:eastAsia="ja-JP"/>
                          </w:rPr>
                          <w:t xml:space="preserve"> a Master of Architecture from each in 1953 and 1954</w:t>
                        </w:r>
                        <w:r w:rsidR="000419AC">
                          <w:rPr>
                            <w:lang w:eastAsia="ja-JP"/>
                          </w:rPr>
                          <w:t>,</w:t>
                        </w:r>
                        <w:r w:rsidR="000419AC" w:rsidRPr="008362BC">
                          <w:rPr>
                            <w:lang w:eastAsia="ja-JP"/>
                          </w:rPr>
                          <w:t xml:space="preserve"> respectively. Afterwards</w:t>
                        </w:r>
                        <w:r w:rsidR="000419AC">
                          <w:rPr>
                            <w:lang w:eastAsia="ja-JP"/>
                          </w:rPr>
                          <w:t>,</w:t>
                        </w:r>
                        <w:r w:rsidR="000419AC" w:rsidRPr="008362BC">
                          <w:rPr>
                            <w:lang w:eastAsia="ja-JP"/>
                          </w:rPr>
                          <w:t xml:space="preserve"> Maki worked for Skidmore, Owings &amp; Merrill in N</w:t>
                        </w:r>
                        <w:r w:rsidR="000419AC">
                          <w:rPr>
                            <w:lang w:eastAsia="ja-JP"/>
                          </w:rPr>
                          <w:t xml:space="preserve">ew York, and for </w:t>
                        </w:r>
                        <w:proofErr w:type="spellStart"/>
                        <w:r w:rsidR="000419AC">
                          <w:rPr>
                            <w:lang w:eastAsia="ja-JP"/>
                          </w:rPr>
                          <w:t>Sert</w:t>
                        </w:r>
                        <w:proofErr w:type="spellEnd"/>
                        <w:r w:rsidR="000419AC">
                          <w:rPr>
                            <w:lang w:eastAsia="ja-JP"/>
                          </w:rPr>
                          <w:t>, Jackson &amp;</w:t>
                        </w:r>
                        <w:r w:rsidR="000419AC" w:rsidRPr="008362BC">
                          <w:rPr>
                            <w:lang w:eastAsia="ja-JP"/>
                          </w:rPr>
                          <w:t xml:space="preserve"> Associates in Cambridge, Massachusetts. In 1956, he became</w:t>
                        </w:r>
                        <w:r w:rsidR="000419AC">
                          <w:rPr>
                            <w:lang w:eastAsia="ja-JP"/>
                          </w:rPr>
                          <w:t xml:space="preserve"> an</w:t>
                        </w:r>
                        <w:r w:rsidR="000419AC" w:rsidRPr="008362BC">
                          <w:rPr>
                            <w:lang w:eastAsia="ja-JP"/>
                          </w:rPr>
                          <w:t xml:space="preserve"> assistant professor </w:t>
                        </w:r>
                        <w:r w:rsidR="000419AC">
                          <w:rPr>
                            <w:lang w:eastAsia="ja-JP"/>
                          </w:rPr>
                          <w:t>of</w:t>
                        </w:r>
                        <w:r w:rsidR="000419AC" w:rsidRPr="008362BC">
                          <w:rPr>
                            <w:lang w:eastAsia="ja-JP"/>
                          </w:rPr>
                          <w:t xml:space="preserve"> architecture at Washington University, St</w:t>
                        </w:r>
                        <w:r w:rsidR="000419AC">
                          <w:rPr>
                            <w:lang w:eastAsia="ja-JP"/>
                          </w:rPr>
                          <w:t>.</w:t>
                        </w:r>
                        <w:r w:rsidR="000419AC" w:rsidRPr="008362BC">
                          <w:rPr>
                            <w:lang w:eastAsia="ja-JP"/>
                          </w:rPr>
                          <w:t xml:space="preserve"> Louis</w:t>
                        </w:r>
                        <w:r w:rsidR="000419AC">
                          <w:rPr>
                            <w:lang w:eastAsia="ja-JP"/>
                          </w:rPr>
                          <w:t xml:space="preserve">. </w:t>
                        </w:r>
                        <w:r w:rsidR="000419AC" w:rsidRPr="008362BC">
                          <w:rPr>
                            <w:lang w:eastAsia="ja-JP"/>
                          </w:rPr>
                          <w:t>Steinberg Hall</w:t>
                        </w:r>
                        <w:r w:rsidR="000419AC">
                          <w:rPr>
                            <w:lang w:eastAsia="ja-JP"/>
                          </w:rPr>
                          <w:t>, the university’s on-campus art centre, was</w:t>
                        </w:r>
                        <w:r w:rsidR="000419AC" w:rsidRPr="008362BC">
                          <w:rPr>
                            <w:lang w:eastAsia="ja-JP"/>
                          </w:rPr>
                          <w:t xml:space="preserve"> </w:t>
                        </w:r>
                        <w:r w:rsidR="000419AC">
                          <w:rPr>
                            <w:lang w:eastAsia="ja-JP"/>
                          </w:rPr>
                          <w:t>Maki’s</w:t>
                        </w:r>
                        <w:r w:rsidR="000419AC" w:rsidRPr="008362BC">
                          <w:rPr>
                            <w:lang w:eastAsia="ja-JP"/>
                          </w:rPr>
                          <w:t xml:space="preserve"> first design commission. </w:t>
                        </w:r>
                        <w:r w:rsidR="000419AC" w:rsidRPr="008362BC">
                          <w:rPr>
                            <w:rFonts w:cs="Baskerville SemiBold"/>
                            <w:bCs/>
                            <w:szCs w:val="32"/>
                            <w:lang w:val="en-US"/>
                          </w:rPr>
                          <w:t xml:space="preserve">Maki </w:t>
                        </w:r>
                        <w:r w:rsidR="000419AC">
                          <w:rPr>
                            <w:rFonts w:cs="Baskerville SemiBold"/>
                            <w:bCs/>
                            <w:szCs w:val="32"/>
                            <w:lang w:val="en-US"/>
                          </w:rPr>
                          <w:t>served as</w:t>
                        </w:r>
                        <w:r w:rsidR="000419AC" w:rsidRPr="008362BC">
                          <w:rPr>
                            <w:rFonts w:cs="Baskerville SemiBold"/>
                            <w:bCs/>
                            <w:szCs w:val="32"/>
                            <w:lang w:val="en-US"/>
                          </w:rPr>
                          <w:t xml:space="preserve"> associate professor at Harvard’s GSD </w:t>
                        </w:r>
                        <w:r w:rsidR="000419AC">
                          <w:rPr>
                            <w:rFonts w:cs="Baskerville SemiBold"/>
                            <w:bCs/>
                            <w:szCs w:val="32"/>
                            <w:lang w:val="en-US"/>
                          </w:rPr>
                          <w:t>from 1962 to 19</w:t>
                        </w:r>
                        <w:r w:rsidR="000419AC" w:rsidRPr="008362BC">
                          <w:rPr>
                            <w:rFonts w:cs="Baskerville SemiBold"/>
                            <w:bCs/>
                            <w:szCs w:val="32"/>
                            <w:lang w:val="en-US"/>
                          </w:rPr>
                          <w:t xml:space="preserve">65, </w:t>
                        </w:r>
                        <w:r w:rsidR="000419AC" w:rsidRPr="008362BC">
                          <w:rPr>
                            <w:lang w:eastAsia="ja-JP"/>
                          </w:rPr>
                          <w:t>returning t</w:t>
                        </w:r>
                        <w:r w:rsidR="000419AC">
                          <w:rPr>
                            <w:lang w:eastAsia="ja-JP"/>
                          </w:rPr>
                          <w:t xml:space="preserve">o Japan afterwards to establish his own firm, namely </w:t>
                        </w:r>
                        <w:r w:rsidR="000419AC" w:rsidRPr="008362BC">
                          <w:rPr>
                            <w:lang w:eastAsia="ja-JP"/>
                          </w:rPr>
                          <w:t>Mak</w:t>
                        </w:r>
                        <w:r w:rsidR="000419AC">
                          <w:rPr>
                            <w:lang w:eastAsia="ja-JP"/>
                          </w:rPr>
                          <w:t>i and Associates.</w:t>
                        </w:r>
                        <w:r w:rsidR="000419AC" w:rsidRPr="008362BC">
                          <w:rPr>
                            <w:lang w:eastAsia="ja-JP"/>
                          </w:rPr>
                          <w:t xml:space="preserve"> </w:t>
                        </w:r>
                        <w:r w:rsidR="000419AC">
                          <w:rPr>
                            <w:lang w:eastAsia="ja-JP"/>
                          </w:rPr>
                          <w:t>He</w:t>
                        </w:r>
                        <w:r w:rsidR="000419AC" w:rsidRPr="008362BC">
                          <w:rPr>
                            <w:lang w:eastAsia="ja-JP"/>
                          </w:rPr>
                          <w:t xml:space="preserve"> </w:t>
                        </w:r>
                        <w:r w:rsidR="000419AC">
                          <w:rPr>
                            <w:lang w:eastAsia="ja-JP"/>
                          </w:rPr>
                          <w:t>held</w:t>
                        </w:r>
                        <w:r w:rsidR="000419AC" w:rsidRPr="008362BC">
                          <w:rPr>
                            <w:lang w:eastAsia="ja-JP"/>
                          </w:rPr>
                          <w:t xml:space="preserve"> a professorship at th</w:t>
                        </w:r>
                        <w:r w:rsidR="000419AC">
                          <w:rPr>
                            <w:lang w:eastAsia="ja-JP"/>
                          </w:rPr>
                          <w:t>e University of Tokyo from 1979 until 1989.</w:t>
                        </w:r>
                      </w:sdtContent>
                    </w:sdt>
                  </w:p>
                  <w:customXmlInsRangeStart w:id="4" w:author="Unknown" w:date="2015-02-02T13:36:00Z"/>
                </w:sdtContent>
              </w:sdt>
              <w:customXmlInsRangeEnd w:id="4"/>
              <w:p w14:paraId="013AF7E6" w14:textId="77777777" w:rsidR="007D77E9" w:rsidRDefault="007D77E9" w:rsidP="00A8520A">
                <w:pPr>
                  <w:rPr>
                    <w:lang w:eastAsia="ja-JP"/>
                  </w:rPr>
                </w:pPr>
              </w:p>
              <w:p w14:paraId="4E44DF96" w14:textId="77777777" w:rsidR="006B5434" w:rsidRDefault="006B5434" w:rsidP="006B5434">
                <w:pPr>
                  <w:keepNext/>
                </w:pPr>
                <w:r>
                  <w:t xml:space="preserve">File: </w:t>
                </w:r>
                <w:r w:rsidRPr="0061494E">
                  <w:t>Fumihiko_Maki.jpg</w:t>
                </w:r>
              </w:p>
              <w:p w14:paraId="43425DB4" w14:textId="77777777" w:rsidR="00A8520A" w:rsidRDefault="006B5434" w:rsidP="006B543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1</w:t>
                </w:r>
                <w:r w:rsidR="00D9677A">
                  <w:rPr>
                    <w:noProof/>
                  </w:rPr>
                  <w:fldChar w:fldCharType="end"/>
                </w:r>
                <w:r>
                  <w:t xml:space="preserve">: </w:t>
                </w:r>
                <w:proofErr w:type="spellStart"/>
                <w:r>
                  <w:t>Fumihiko</w:t>
                </w:r>
                <w:proofErr w:type="spellEnd"/>
                <w:r>
                  <w:t xml:space="preserve"> Maki. Photo courtesy of Maki and Associates.</w:t>
                </w:r>
              </w:p>
              <w:p w14:paraId="64118A05" w14:textId="77777777"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w:t>
                </w:r>
                <w:r w:rsidRPr="008362BC">
                  <w:rPr>
                    <w:lang w:eastAsia="ja-JP"/>
                  </w:rPr>
                  <w:lastRenderedPageBreak/>
                  <w:t xml:space="preserve">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w:t>
                </w:r>
                <w:r w:rsidR="00441A8A">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w:t>
                </w:r>
                <w:r w:rsidR="000419AC">
                  <w:rPr>
                    <w:lang w:eastAsia="ja-JP"/>
                  </w:rPr>
                  <w:t xml:space="preserve"> Japan Arts Association </w:t>
                </w:r>
                <w:proofErr w:type="spellStart"/>
                <w:r w:rsidR="000419AC">
                  <w:rPr>
                    <w:lang w:eastAsia="ja-JP"/>
                  </w:rPr>
                  <w:t>Praemium</w:t>
                </w:r>
                <w:proofErr w:type="spellEnd"/>
                <w:r w:rsidR="000419AC">
                  <w:rPr>
                    <w:lang w:eastAsia="ja-JP"/>
                  </w:rPr>
                  <w:t xml:space="preserve"> </w:t>
                </w:r>
                <w:proofErr w:type="spellStart"/>
                <w:r w:rsidR="000419AC">
                  <w:rPr>
                    <w:lang w:eastAsia="ja-JP"/>
                  </w:rPr>
                  <w:t>Imperiale</w:t>
                </w:r>
                <w:proofErr w:type="spellEnd"/>
                <w:r w:rsidRPr="008362BC">
                  <w:rPr>
                    <w:lang w:eastAsia="ja-JP"/>
                  </w:rPr>
                  <w:t xml:space="preserve"> (1999), and the American Institute of Architects (AIA) Gold Medal (2011).</w:t>
                </w:r>
              </w:p>
              <w:p w14:paraId="0FE8D489" w14:textId="77777777" w:rsidR="00A8520A" w:rsidRDefault="00A8520A" w:rsidP="00A8520A">
                <w:pPr>
                  <w:rPr>
                    <w:lang w:eastAsia="ja-JP"/>
                  </w:rPr>
                </w:pPr>
              </w:p>
              <w:p w14:paraId="722E42C4" w14:textId="77777777"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441A8A">
                  <w:rPr>
                    <w:lang w:eastAsia="ja-JP"/>
                  </w:rPr>
                  <w:t xml:space="preserve"> subdued character and</w:t>
                </w:r>
                <w:r w:rsidR="00A8520A" w:rsidRPr="008362BC">
                  <w:rPr>
                    <w:lang w:eastAsia="ja-JP"/>
                  </w:rPr>
                  <w:t xml:space="preserve"> punctuated by occasional exam</w:t>
                </w:r>
                <w:r w:rsidR="0067320B">
                  <w:rPr>
                    <w:lang w:eastAsia="ja-JP"/>
                  </w:rPr>
                  <w:t xml:space="preserve">ples of modernist architecture. Other influences included </w:t>
                </w:r>
                <w:r w:rsidR="00A8520A" w:rsidRPr="008362BC">
                  <w:rPr>
                    <w:lang w:eastAsia="ja-JP"/>
                  </w:rPr>
                  <w:t xml:space="preserve">the teachings of </w:t>
                </w:r>
                <w:proofErr w:type="spellStart"/>
                <w:r w:rsidR="00A8520A" w:rsidRPr="008362BC">
                  <w:rPr>
                    <w:lang w:eastAsia="ja-JP"/>
                  </w:rPr>
                  <w:t>Kenzō</w:t>
                </w:r>
                <w:proofErr w:type="spellEnd"/>
                <w:r w:rsidR="00A8520A" w:rsidRPr="008362BC">
                  <w:rPr>
                    <w:lang w:eastAsia="ja-JP"/>
                  </w:rPr>
                  <w:t xml:space="preserve"> </w:t>
                </w:r>
                <w:proofErr w:type="spellStart"/>
                <w:r w:rsidR="00A8520A" w:rsidRPr="008362BC">
                  <w:rPr>
                    <w:lang w:eastAsia="ja-JP"/>
                  </w:rPr>
                  <w:t>Tange</w:t>
                </w:r>
                <w:proofErr w:type="spellEnd"/>
                <w:r w:rsidR="00A8520A" w:rsidRPr="008362BC">
                  <w:rPr>
                    <w:lang w:eastAsia="ja-JP"/>
                  </w:rPr>
                  <w:t xml:space="preserve"> </w:t>
                </w:r>
                <w:r w:rsidR="00A538C6">
                  <w:rPr>
                    <w:lang w:eastAsia="ja-JP"/>
                  </w:rPr>
                  <w:t>during</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 xml:space="preserve">ays at the University of Tokyo, </w:t>
                </w:r>
                <w:r w:rsidR="00441A8A">
                  <w:rPr>
                    <w:lang w:eastAsia="ja-JP"/>
                  </w:rPr>
                  <w:t>as well as</w:t>
                </w:r>
                <w:r w:rsidR="0067320B">
                  <w:rPr>
                    <w:lang w:eastAsia="ja-JP"/>
                  </w:rPr>
                  <w:t xml:space="preserve"> the city of</w:t>
                </w:r>
                <w:r w:rsidR="00A8520A" w:rsidRPr="008362BC">
                  <w:rPr>
                    <w:lang w:eastAsia="ja-JP"/>
                  </w:rPr>
                  <w:t xml:space="preserve"> </w:t>
                </w:r>
                <w:r w:rsidR="00FC7D8E">
                  <w:rPr>
                    <w:lang w:eastAsia="ja-JP"/>
                  </w:rPr>
                  <w:t xml:space="preserve">Chicago — </w:t>
                </w:r>
                <w:r>
                  <w:rPr>
                    <w:lang w:eastAsia="ja-JP"/>
                  </w:rPr>
                  <w:t xml:space="preserve">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FC7D8E">
                  <w:rPr>
                    <w:lang w:eastAsia="ja-JP"/>
                  </w:rPr>
                  <w:t xml:space="preserve"> — </w:t>
                </w:r>
                <w:r w:rsidR="00A8520A" w:rsidRPr="008362BC">
                  <w:rPr>
                    <w:lang w:eastAsia="ja-JP"/>
                  </w:rPr>
                  <w:t xml:space="preserve">with its pool of American </w:t>
                </w:r>
                <w:r w:rsidR="00A538C6">
                  <w:rPr>
                    <w:lang w:eastAsia="ja-JP"/>
                  </w:rPr>
                  <w:t xml:space="preserve">modernist architectural edifices (by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proofErr w:type="spellStart"/>
                <w:r w:rsidR="00A8520A" w:rsidRPr="008362BC">
                  <w:rPr>
                    <w:rFonts w:cs="Baskerville SemiBold"/>
                    <w:bCs/>
                    <w:szCs w:val="32"/>
                    <w:lang w:val="en-US"/>
                  </w:rPr>
                  <w:t>Mies</w:t>
                </w:r>
                <w:proofErr w:type="spellEnd"/>
                <w:r w:rsidR="00A8520A" w:rsidRPr="008362BC">
                  <w:rPr>
                    <w:rFonts w:cs="Baskerville SemiBold"/>
                    <w:bCs/>
                    <w:szCs w:val="32"/>
                    <w:lang w:val="en-US"/>
                  </w:rPr>
                  <w:t xml:space="preserve"> van der </w:t>
                </w:r>
                <w:proofErr w:type="spellStart"/>
                <w:r w:rsidR="00A8520A" w:rsidRPr="008362BC">
                  <w:rPr>
                    <w:rFonts w:cs="Baskerville SemiBold"/>
                    <w:bCs/>
                    <w:szCs w:val="32"/>
                    <w:lang w:val="en-US"/>
                  </w:rPr>
                  <w:t>Rohe</w:t>
                </w:r>
                <w:proofErr w:type="spellEnd"/>
                <w:r w:rsidR="00A8520A" w:rsidRPr="008362BC">
                  <w:rPr>
                    <w:rFonts w:cs="Baskerville SemiBold"/>
                    <w:bCs/>
                    <w:szCs w:val="32"/>
                    <w:lang w:val="en-US"/>
                  </w:rPr>
                  <w:t xml:space="preserve"> and </w:t>
                </w:r>
                <w:proofErr w:type="spellStart"/>
                <w:r w:rsidR="00A8520A" w:rsidRPr="008362BC">
                  <w:rPr>
                    <w:rFonts w:cs="Helvetica"/>
                    <w:bCs/>
                    <w:color w:val="1C1C1C"/>
                    <w:szCs w:val="28"/>
                    <w:lang w:val="en-US"/>
                  </w:rPr>
                  <w:t>László</w:t>
                </w:r>
                <w:proofErr w:type="spellEnd"/>
                <w:r w:rsidR="00A8520A" w:rsidRPr="008362BC">
                  <w:rPr>
                    <w:rFonts w:cs="Helvetica"/>
                    <w:bCs/>
                    <w:color w:val="1C1C1C"/>
                    <w:szCs w:val="28"/>
                    <w:lang w:val="en-US"/>
                  </w:rPr>
                  <w:t xml:space="preserve">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73C43F7A" w14:textId="77777777" w:rsidR="00D41E9E" w:rsidRDefault="00D41E9E" w:rsidP="00A8520A">
                <w:pPr>
                  <w:rPr>
                    <w:rFonts w:cs="Baskerville SemiBold"/>
                    <w:bCs/>
                    <w:szCs w:val="32"/>
                    <w:lang w:val="en-US"/>
                  </w:rPr>
                </w:pPr>
              </w:p>
              <w:p w14:paraId="4AC42946" w14:textId="77777777"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00A538C6">
                  <w:rPr>
                    <w:rFonts w:cs="Baskerville SemiBold"/>
                    <w:bCs/>
                    <w:szCs w:val="32"/>
                    <w:lang w:val="en-US"/>
                  </w:rPr>
                  <w:t xml:space="preserve">, </w:t>
                </w:r>
                <w:r w:rsidRPr="008362BC">
                  <w:rPr>
                    <w:rFonts w:cs="Baskerville SemiBold"/>
                    <w:bCs/>
                    <w:szCs w:val="32"/>
                    <w:lang w:val="en-US"/>
                  </w:rPr>
                  <w:t>as living organisms do,</w:t>
                </w:r>
                <w:r w:rsidR="00A538C6">
                  <w:rPr>
                    <w:rFonts w:cs="Baskerville SemiBold"/>
                    <w:bCs/>
                    <w:szCs w:val="32"/>
                    <w:lang w:val="en-US"/>
                  </w:rPr>
                  <w:t xml:space="preserve"> in doing so</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FC7D8E">
                  <w:rPr>
                    <w:rFonts w:cs="Baskerville SemiBold"/>
                    <w:bCs/>
                    <w:szCs w:val="32"/>
                    <w:lang w:val="en-US"/>
                  </w:rPr>
                  <w:t>‘</w:t>
                </w:r>
                <w:r w:rsidRPr="00D41E9E">
                  <w:rPr>
                    <w:rFonts w:cs="Baskerville SemiBold"/>
                    <w:bCs/>
                    <w:szCs w:val="32"/>
                    <w:lang w:val="en-US"/>
                  </w:rPr>
                  <w:t>Towards the Group Form</w:t>
                </w:r>
                <w:r w:rsidR="00FC7D8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 xml:space="preserve">d fellow architect Masato </w:t>
                </w:r>
                <w:proofErr w:type="spellStart"/>
                <w:r w:rsidR="00D41E9E">
                  <w:rPr>
                    <w:rFonts w:cs="Baskerville SemiBold"/>
                    <w:bCs/>
                    <w:szCs w:val="32"/>
                    <w:lang w:val="en-US"/>
                  </w:rPr>
                  <w:t>Ōtaka</w:t>
                </w:r>
                <w:proofErr w:type="spellEnd"/>
                <w:r w:rsidR="00D41E9E">
                  <w:rPr>
                    <w:rFonts w:cs="Baskerville SemiBold"/>
                    <w:bCs/>
                    <w:szCs w:val="32"/>
                    <w:lang w:val="en-US"/>
                  </w:rPr>
                  <w:t>.</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w:t>
                </w:r>
                <w:r w:rsidR="00A26F5B">
                  <w:rPr>
                    <w:rFonts w:cs="Baskerville SemiBold"/>
                    <w:bCs/>
                    <w:szCs w:val="32"/>
                  </w:rPr>
                  <w:t xml:space="preserve"> modernist palette he adopted — </w:t>
                </w:r>
                <w:r w:rsidRPr="008362BC">
                  <w:rPr>
                    <w:rFonts w:cs="Baskerville SemiBold"/>
                    <w:bCs/>
                    <w:szCs w:val="32"/>
                  </w:rPr>
                  <w:t xml:space="preserve">namely </w:t>
                </w:r>
                <w:r>
                  <w:rPr>
                    <w:rFonts w:cs="Baskerville SemiBold"/>
                    <w:bCs/>
                    <w:szCs w:val="32"/>
                  </w:rPr>
                  <w:t>steel</w:t>
                </w:r>
                <w:r w:rsidR="00A26F5B">
                  <w:rPr>
                    <w:rFonts w:cs="Baskerville SemiBold"/>
                    <w:bCs/>
                    <w:szCs w:val="32"/>
                  </w:rPr>
                  <w:t xml:space="preserve">, concrete, and glass — </w:t>
                </w:r>
                <w:r>
                  <w:rPr>
                    <w:rFonts w:cs="Baskerville SemiBold"/>
                    <w:bCs/>
                    <w:szCs w:val="32"/>
                  </w:rPr>
                  <w:t>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6270494E" w14:textId="77777777" w:rsidR="00A8520A" w:rsidRDefault="00A8520A" w:rsidP="00A8520A">
                <w:pPr>
                  <w:rPr>
                    <w:rFonts w:cs="Baskerville SemiBold"/>
                    <w:bCs/>
                    <w:szCs w:val="32"/>
                  </w:rPr>
                </w:pPr>
              </w:p>
              <w:p w14:paraId="08B91E3D" w14:textId="77777777" w:rsidR="008B20E4" w:rsidRDefault="00A8520A" w:rsidP="008B20E4">
                <w:pPr>
                  <w:keepNext/>
                </w:pPr>
                <w:r w:rsidRPr="008362BC">
                  <w:rPr>
                    <w:rFonts w:cs="Baskerville SemiBold"/>
                    <w:bCs/>
                    <w:szCs w:val="32"/>
                  </w:rPr>
                  <w:t xml:space="preserve">Hillside Terrace, a six-part residential and commercial complex begun in Tokyo’s </w:t>
                </w:r>
                <w:proofErr w:type="spellStart"/>
                <w:r w:rsidRPr="008362BC">
                  <w:rPr>
                    <w:rFonts w:cs="Baskerville SemiBold"/>
                    <w:bCs/>
                    <w:szCs w:val="32"/>
                  </w:rPr>
                  <w:t>Daikanyama</w:t>
                </w:r>
                <w:proofErr w:type="spellEnd"/>
                <w:r w:rsidRPr="008362BC">
                  <w:rPr>
                    <w:rFonts w:cs="Baskerville SemiBold"/>
                    <w:bCs/>
                    <w:szCs w:val="32"/>
                  </w:rPr>
                  <w:t xml:space="preserve"> area in 1967 and completed in 1992, put into practice Maki’s </w:t>
                </w:r>
                <w:r>
                  <w:rPr>
                    <w:rFonts w:cs="Baskerville SemiBold"/>
                    <w:bCs/>
                    <w:szCs w:val="32"/>
                  </w:rPr>
                  <w:t>idea</w:t>
                </w:r>
                <w:r w:rsidRPr="008362BC">
                  <w:rPr>
                    <w:rFonts w:cs="Baskerville SemiBold"/>
                    <w:bCs/>
                    <w:szCs w:val="32"/>
                  </w:rPr>
                  <w:t>s on ‘group form</w:t>
                </w:r>
                <w:r w:rsidR="00640666">
                  <w:rPr>
                    <w:rFonts w:cs="Baskerville SemiBold"/>
                    <w:bCs/>
                    <w:szCs w:val="32"/>
                  </w:rPr>
                  <w:t>,</w:t>
                </w:r>
                <w:r w:rsidRPr="008362BC">
                  <w:rPr>
                    <w:rFonts w:cs="Baskerville SemiBold"/>
                    <w:bCs/>
                    <w:szCs w:val="32"/>
                  </w:rPr>
                  <w:t>’</w:t>
                </w:r>
                <w:r w:rsidR="00470732">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101A87">
                  <w:rPr>
                    <w:rFonts w:cs="Baskerville SemiBold"/>
                    <w:bCs/>
                    <w:szCs w:val="32"/>
                  </w:rPr>
                  <w:t xml:space="preserve">, </w:t>
                </w:r>
                <w:r w:rsidR="00BE4856">
                  <w:rPr>
                    <w:rFonts w:cs="Baskerville SemiBold"/>
                    <w:bCs/>
                    <w:szCs w:val="32"/>
                  </w:rPr>
                  <w:t xml:space="preserve">and </w:t>
                </w:r>
                <w:r w:rsidR="008D1E83">
                  <w:rPr>
                    <w:rFonts w:cs="Baskerville SemiBold"/>
                    <w:bCs/>
                    <w:szCs w:val="32"/>
                  </w:rPr>
                  <w:t>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D67B59">
                  <w:rPr>
                    <w:rFonts w:cs="Baskerville SemiBold"/>
                    <w:bCs/>
                    <w:szCs w:val="32"/>
                  </w:rPr>
                  <w:t>positional form’ and ‘</w:t>
                </w:r>
                <w:proofErr w:type="spellStart"/>
                <w:r w:rsidR="00D67B59">
                  <w:rPr>
                    <w:rFonts w:cs="Baskerville SemiBold"/>
                    <w:bCs/>
                    <w:szCs w:val="32"/>
                  </w:rPr>
                  <w:t>megaform</w:t>
                </w:r>
                <w:proofErr w:type="spellEnd"/>
                <w:r w:rsidR="00D67B59">
                  <w:rPr>
                    <w:rFonts w:cs="Baskerville SemiBold"/>
                    <w:bCs/>
                    <w:szCs w:val="32"/>
                  </w:rPr>
                  <w:t>.’</w:t>
                </w:r>
                <w:r w:rsidR="008D1E83">
                  <w:rPr>
                    <w:rFonts w:cs="Baskerville SemiBold"/>
                    <w:bCs/>
                    <w:szCs w:val="32"/>
                  </w:rPr>
                  <w:t xml:space="preserve">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604149">
                  <w:rPr>
                    <w:rFonts w:cs="Baskerville SemiBold"/>
                    <w:bCs/>
                    <w:szCs w:val="32"/>
                  </w:rPr>
                  <w:t>highlight</w:t>
                </w:r>
                <w:r w:rsidR="008D1E83">
                  <w:rPr>
                    <w:rFonts w:cs="Baskerville SemiBold"/>
                    <w:bCs/>
                    <w:szCs w:val="32"/>
                  </w:rPr>
                  <w: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0C9C906" w14:textId="77777777" w:rsidR="00A8520A" w:rsidRPr="008B20E4" w:rsidRDefault="008B20E4" w:rsidP="008B20E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2</w:t>
                </w:r>
                <w:r w:rsidR="00D9677A">
                  <w:rPr>
                    <w:noProof/>
                  </w:rPr>
                  <w:fldChar w:fldCharType="end"/>
                </w:r>
                <w:r>
                  <w:t xml:space="preserve">: </w:t>
                </w:r>
                <w:proofErr w:type="spellStart"/>
                <w:r>
                  <w:t>Fumihiko</w:t>
                </w:r>
                <w:proofErr w:type="spellEnd"/>
                <w:r>
                  <w:t xml:space="preserve"> Maki. Hillside Terrace, Tokyo (1967-1992). Photo courtesy of Maki and Associates.</w:t>
                </w:r>
              </w:p>
              <w:p w14:paraId="1831D43B" w14:textId="77777777"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w:t>
                </w:r>
                <w:proofErr w:type="spellStart"/>
                <w:r w:rsidRPr="008362BC">
                  <w:rPr>
                    <w:rFonts w:cs="Baskerville SemiBold"/>
                    <w:bCs/>
                    <w:szCs w:val="32"/>
                    <w:lang w:val="en-US"/>
                  </w:rPr>
                  <w:t>Kuragaike</w:t>
                </w:r>
                <w:proofErr w:type="spellEnd"/>
                <w:r w:rsidRPr="008362BC">
                  <w:rPr>
                    <w:rFonts w:cs="Baskerville SemiBold"/>
                    <w:bCs/>
                    <w:szCs w:val="32"/>
                    <w:lang w:val="en-US"/>
                  </w:rPr>
                  <w:t xml:space="preserv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w:t>
                </w:r>
                <w:proofErr w:type="spellStart"/>
                <w:r w:rsidRPr="008362BC">
                  <w:rPr>
                    <w:rFonts w:cs="Baskerville SemiBold"/>
                    <w:bCs/>
                    <w:szCs w:val="32"/>
                    <w:lang w:val="en-US"/>
                  </w:rPr>
                  <w:t>Makuhari</w:t>
                </w:r>
                <w:proofErr w:type="spellEnd"/>
                <w:r w:rsidRPr="008362BC">
                  <w:rPr>
                    <w:rFonts w:cs="Baskerville SemiBold"/>
                    <w:bCs/>
                    <w:szCs w:val="32"/>
                    <w:lang w:val="en-US"/>
                  </w:rPr>
                  <w:t xml:space="preserve"> </w:t>
                </w:r>
                <w:proofErr w:type="spellStart"/>
                <w:r w:rsidRPr="008362BC">
                  <w:rPr>
                    <w:rFonts w:cs="Baskerville SemiBold"/>
                    <w:bCs/>
                    <w:szCs w:val="32"/>
                    <w:lang w:val="en-US"/>
                  </w:rPr>
                  <w:t>Messe</w:t>
                </w:r>
                <w:proofErr w:type="spellEnd"/>
                <w:r w:rsidRPr="008362BC">
                  <w:rPr>
                    <w:rFonts w:cs="Baskerville SemiBold"/>
                    <w:bCs/>
                    <w:szCs w:val="32"/>
                    <w:lang w:val="en-US"/>
                  </w:rPr>
                  <w:t xml:space="preserve"> I &amp; II (1989 &amp; 1997) in Chiba (known also as Nippon Convention Center), </w:t>
                </w:r>
                <w:r w:rsidR="00DC0567">
                  <w:rPr>
                    <w:rFonts w:cs="Baskerville SemiBold"/>
                    <w:bCs/>
                    <w:szCs w:val="32"/>
                    <w:lang w:val="en-US"/>
                  </w:rPr>
                  <w:t xml:space="preserve">and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 xml:space="preserve">e his work from many modernist </w:t>
                </w:r>
                <w:proofErr w:type="spellStart"/>
                <w:r w:rsidR="001837A6">
                  <w:rPr>
                    <w:rFonts w:cs="Baskerville SemiBold"/>
                    <w:bCs/>
                    <w:szCs w:val="32"/>
                    <w:lang w:val="en-US"/>
                  </w:rPr>
                  <w:t>megastructures</w:t>
                </w:r>
                <w:proofErr w:type="spellEnd"/>
                <w:r w:rsidRPr="008362BC">
                  <w:rPr>
                    <w:rFonts w:cs="Baskerville SemiBold"/>
                    <w:bCs/>
                    <w:szCs w:val="32"/>
                    <w:lang w:val="en-US"/>
                  </w:rPr>
                  <w:t>.</w:t>
                </w:r>
                <w:r w:rsidRPr="008362BC">
                  <w:rPr>
                    <w:rFonts w:cs="Baskerville SemiBold"/>
                    <w:bCs/>
                    <w:noProof/>
                    <w:szCs w:val="32"/>
                    <w:lang w:val="en-US"/>
                  </w:rPr>
                  <w:t xml:space="preserve"> </w:t>
                </w:r>
              </w:p>
              <w:p w14:paraId="4AA7A83C" w14:textId="77777777" w:rsidR="00A8520A" w:rsidRDefault="00A8520A" w:rsidP="00A8520A">
                <w:pPr>
                  <w:rPr>
                    <w:rFonts w:cs="Baskerville SemiBold"/>
                    <w:bCs/>
                    <w:szCs w:val="32"/>
                  </w:rPr>
                </w:pPr>
              </w:p>
              <w:p w14:paraId="1CEDE69B" w14:textId="77777777"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DC0567">
                  <w:rPr>
                    <w:rFonts w:cs="Baskerville SemiBold"/>
                    <w:bCs/>
                    <w:szCs w:val="32"/>
                    <w:lang w:val="en-US"/>
                  </w:rPr>
                  <w:t>While i</w:t>
                </w:r>
                <w:r w:rsidR="00AA7935">
                  <w:rPr>
                    <w:rFonts w:cs="Baskerville SemiBold"/>
                    <w:bCs/>
                    <w:szCs w:val="32"/>
                    <w:lang w:val="en-US"/>
                  </w:rPr>
                  <w:t>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sidR="00DC0567">
                  <w:rPr>
                    <w:rFonts w:cs="Baskerville SemiBold"/>
                    <w:bCs/>
                    <w:szCs w:val="32"/>
                    <w:lang w:val="en-US"/>
                  </w:rPr>
                  <w:t xml:space="preserve"> </w:t>
                </w:r>
                <w:r w:rsidR="00A8520A">
                  <w:rPr>
                    <w:rFonts w:cs="Baskerville SemiBold"/>
                    <w:bCs/>
                    <w:szCs w:val="32"/>
                    <w:lang w:val="en-US"/>
                  </w:rPr>
                  <w:t xml:space="preserve">its </w:t>
                </w:r>
                <w:r w:rsidR="00A8520A" w:rsidRPr="00DF7099">
                  <w:rPr>
                    <w:rFonts w:cs="Baskerville SemiBold"/>
                    <w:bCs/>
                    <w:szCs w:val="32"/>
                    <w:lang w:val="en-US"/>
                  </w:rPr>
                  <w:t>generous use of glass</w:t>
                </w:r>
                <w:r w:rsidR="00DC0567">
                  <w:rPr>
                    <w:rFonts w:cs="Baskerville SemiBold"/>
                    <w:bCs/>
                    <w:szCs w:val="32"/>
                    <w:lang w:val="en-US"/>
                  </w:rPr>
                  <w:t>,</w:t>
                </w:r>
                <w:r w:rsidR="00A8520A" w:rsidRPr="00DF7099">
                  <w:rPr>
                    <w:rFonts w:cs="Baskerville SemiBold"/>
                    <w:bCs/>
                    <w:szCs w:val="32"/>
                    <w:lang w:val="en-US"/>
                  </w:rPr>
                  <w:t xml:space="preserve"> with two-way, internal-external view</w:t>
                </w:r>
                <w:r w:rsidR="00AA7935">
                  <w:rPr>
                    <w:rFonts w:cs="Baskerville SemiBold"/>
                    <w:bCs/>
                    <w:szCs w:val="32"/>
                    <w:lang w:val="en-US"/>
                  </w:rPr>
                  <w:t>ing</w:t>
                </w:r>
                <w:r w:rsidR="00DC0567">
                  <w:rPr>
                    <w:rFonts w:cs="Baskerville SemiBold"/>
                    <w:bCs/>
                    <w:szCs w:val="32"/>
                    <w:lang w:val="en-US"/>
                  </w:rPr>
                  <w:t>,</w:t>
                </w:r>
                <w:r w:rsidR="00AA7935">
                  <w:rPr>
                    <w:rFonts w:cs="Baskerville SemiBold"/>
                    <w:bCs/>
                    <w:szCs w:val="32"/>
                    <w:lang w:val="en-US"/>
                  </w:rPr>
                  <w:t xml:space="preserve"> </w:t>
                </w:r>
                <w:r>
                  <w:rPr>
                    <w:rFonts w:cs="Baskerville SemiBold"/>
                    <w:bCs/>
                    <w:szCs w:val="32"/>
                    <w:lang w:val="en-US"/>
                  </w:rPr>
                  <w:t xml:space="preserve">provides </w:t>
                </w:r>
                <w:r w:rsidR="00A8520A" w:rsidRPr="00DF7099">
                  <w:rPr>
                    <w:rFonts w:cs="Baskerville SemiBold"/>
                    <w:bCs/>
                    <w:szCs w:val="32"/>
                    <w:lang w:val="en-US"/>
                  </w:rPr>
                  <w:t xml:space="preserve">a sense of theatricality and </w:t>
                </w:r>
                <w:r w:rsidR="00BD2BFE">
                  <w:rPr>
                    <w:rFonts w:cs="Baskerville SemiBold"/>
                    <w:bCs/>
                    <w:szCs w:val="32"/>
                    <w:lang w:val="en-US"/>
                  </w:rPr>
                  <w:t>heightened interaction. Elaborating on</w:t>
                </w:r>
                <w:r>
                  <w:rPr>
                    <w:rFonts w:cs="Baskerville SemiBold"/>
                    <w:bCs/>
                    <w:szCs w:val="32"/>
                    <w:lang w:val="en-US"/>
                  </w:rPr>
                  <w:t xml:space="preserve"> Maki</w:t>
                </w:r>
                <w:r w:rsidR="00BD2BFE">
                  <w:rPr>
                    <w:rFonts w:cs="Baskerville SemiBold"/>
                    <w:bCs/>
                    <w:szCs w:val="32"/>
                    <w:lang w:val="en-US"/>
                  </w:rPr>
                  <w:t xml:space="preserve">’s practice as part of </w:t>
                </w:r>
                <w:r w:rsidR="00A8520A" w:rsidRPr="00DF7099">
                  <w:rPr>
                    <w:rFonts w:cs="Baskerville SemiBold"/>
                    <w:bCs/>
                    <w:szCs w:val="32"/>
                    <w:lang w:val="en-US"/>
                  </w:rPr>
                  <w:t xml:space="preserve">the 1993 </w:t>
                </w:r>
                <w:proofErr w:type="spellStart"/>
                <w:r>
                  <w:rPr>
                    <w:rFonts w:cs="Baskerville SemiBold"/>
                    <w:bCs/>
                    <w:szCs w:val="32"/>
                    <w:lang w:val="en-US"/>
                  </w:rPr>
                  <w:t>Pritzker</w:t>
                </w:r>
                <w:proofErr w:type="spellEnd"/>
                <w:r>
                  <w:rPr>
                    <w:rFonts w:cs="Baskerville SemiBold"/>
                    <w:bCs/>
                    <w:szCs w:val="32"/>
                    <w:lang w:val="en-US"/>
                  </w:rPr>
                  <w:t xml:space="preserve"> Architecture Prize</w:t>
                </w:r>
                <w:r w:rsidR="00A8520A" w:rsidRPr="00DF7099">
                  <w:rPr>
                    <w:rFonts w:cs="Baskerville SemiBold"/>
                    <w:bCs/>
                    <w:szCs w:val="32"/>
                    <w:lang w:val="en-US"/>
                  </w:rPr>
                  <w:t>, Columbia University architectural academic K</w:t>
                </w:r>
                <w:r w:rsidR="00C01935">
                  <w:rPr>
                    <w:rFonts w:cs="Baskerville SemiBold"/>
                    <w:bCs/>
                    <w:szCs w:val="32"/>
                    <w:lang w:val="en-US"/>
                  </w:rPr>
                  <w:t>enneth Frampton made the point</w:t>
                </w:r>
                <w:r w:rsidR="00A8520A">
                  <w:rPr>
                    <w:rFonts w:cs="Baskerville SemiBold"/>
                    <w:bCs/>
                    <w:szCs w:val="32"/>
                    <w:lang w:val="en-US"/>
                  </w:rPr>
                  <w:t xml:space="preserve"> </w:t>
                </w:r>
                <w:r w:rsidR="00C01935">
                  <w:rPr>
                    <w:rFonts w:cs="Baskerville SemiBold"/>
                    <w:bCs/>
                    <w:szCs w:val="32"/>
                    <w:lang w:val="en-US"/>
                  </w:rPr>
                  <w:t>that his</w:t>
                </w:r>
                <w:r>
                  <w:rPr>
                    <w:rFonts w:cs="Baskerville SemiBold"/>
                    <w:bCs/>
                    <w:szCs w:val="32"/>
                    <w:lang w:val="en-US"/>
                  </w:rPr>
                  <w:t xml:space="preserve"> ‘</w:t>
                </w:r>
                <w:r w:rsidR="00A8520A" w:rsidRPr="00DF7099">
                  <w:rPr>
                    <w:rFonts w:cs="Baskerville SemiBold"/>
                    <w:bCs/>
                    <w:szCs w:val="32"/>
                    <w:lang w:val="en-US"/>
                  </w:rPr>
                  <w:t xml:space="preserve">syntax has changed across time, from the informal, cubic rationalism of the initial buildings, evidently indebted to </w:t>
                </w:r>
                <w:proofErr w:type="spellStart"/>
                <w:r w:rsidR="00A8520A" w:rsidRPr="00DF7099">
                  <w:rPr>
                    <w:rFonts w:cs="Baskerville SemiBold"/>
                    <w:bCs/>
                    <w:szCs w:val="32"/>
                    <w:lang w:val="en-US"/>
                  </w:rPr>
                  <w:t>Sert</w:t>
                </w:r>
                <w:proofErr w:type="spellEnd"/>
                <w:r w:rsidR="00A8520A" w:rsidRPr="00DF7099">
                  <w:rPr>
                    <w:rFonts w:cs="Baskerville SemiBold"/>
                    <w:bCs/>
                    <w:szCs w:val="32"/>
                    <w:lang w:val="en-US"/>
                  </w:rPr>
                  <w:t xml:space="preserve">, to the tessellated minimalism of the middle period and the layered, light </w:t>
                </w:r>
                <w:proofErr w:type="spellStart"/>
                <w:r w:rsidR="00A8520A" w:rsidRPr="00DF7099">
                  <w:rPr>
                    <w:rFonts w:cs="Baskerville SemiBold"/>
                    <w:bCs/>
                    <w:szCs w:val="32"/>
                    <w:lang w:val="en-US"/>
                  </w:rPr>
                  <w:t>membraceous</w:t>
                </w:r>
                <w:proofErr w:type="spellEnd"/>
                <w:r w:rsidR="00A8520A" w:rsidRPr="00DF7099">
                  <w:rPr>
                    <w:rFonts w:cs="Baskerville SemiBold"/>
                    <w:bCs/>
                    <w:szCs w:val="32"/>
                    <w:lang w:val="en-US"/>
                  </w:rPr>
                  <w:t xml:space="preserve"> character of the last.’ </w:t>
                </w:r>
                <w:r w:rsidR="00E27DB7">
                  <w:rPr>
                    <w:rFonts w:cs="Baskerville SemiBold"/>
                    <w:bCs/>
                    <w:szCs w:val="32"/>
                    <w:lang w:val="en-US"/>
                  </w:rPr>
                  <w:t>(</w:t>
                </w:r>
                <w:proofErr w:type="spellStart"/>
                <w:r w:rsidR="008500E8">
                  <w:rPr>
                    <w:rFonts w:cs="Baskerville SemiBold"/>
                    <w:bCs/>
                    <w:szCs w:val="32"/>
                    <w:lang w:val="en-US"/>
                  </w:rPr>
                  <w:t>Pritzker</w:t>
                </w:r>
                <w:proofErr w:type="spellEnd"/>
                <w:r w:rsidR="008500E8">
                  <w:rPr>
                    <w:rFonts w:cs="Baskerville SemiBold"/>
                    <w:bCs/>
                    <w:szCs w:val="32"/>
                    <w:lang w:val="en-US"/>
                  </w:rPr>
                  <w:t xml:space="preserve"> Prize </w:t>
                </w:r>
                <w:r w:rsidR="00E27DB7">
                  <w:rPr>
                    <w:rFonts w:cs="Baskerville SemiBold"/>
                    <w:bCs/>
                    <w:szCs w:val="32"/>
                    <w:lang w:val="en-US"/>
                  </w:rPr>
                  <w:t xml:space="preserve">Essay: ‘Thoughts on </w:t>
                </w:r>
                <w:proofErr w:type="spellStart"/>
                <w:r w:rsidR="00E27DB7">
                  <w:rPr>
                    <w:rFonts w:cs="Baskerville SemiBold"/>
                    <w:bCs/>
                    <w:szCs w:val="32"/>
                    <w:lang w:val="en-US"/>
                  </w:rPr>
                  <w:t>Fumihiko</w:t>
                </w:r>
                <w:proofErr w:type="spellEnd"/>
                <w:r w:rsidR="00E27DB7">
                  <w:rPr>
                    <w:rFonts w:cs="Baskerville SemiBold"/>
                    <w:bCs/>
                    <w:szCs w:val="32"/>
                    <w:lang w:val="en-US"/>
                  </w:rPr>
                  <w:t xml:space="preserve"> Maki’) </w:t>
                </w:r>
              </w:p>
              <w:p w14:paraId="6DB495DB" w14:textId="77777777" w:rsidR="00A8520A" w:rsidRDefault="00A8520A" w:rsidP="00A8520A">
                <w:pPr>
                  <w:rPr>
                    <w:rFonts w:cs="Baskerville SemiBold"/>
                    <w:bCs/>
                    <w:szCs w:val="32"/>
                  </w:rPr>
                </w:pPr>
              </w:p>
              <w:p w14:paraId="43E5F2B0" w14:textId="77777777"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679C14CA" w14:textId="77777777" w:rsidR="006B5434" w:rsidRPr="008B20E4" w:rsidRDefault="008B20E4" w:rsidP="008B20E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3</w:t>
                </w:r>
                <w:r w:rsidR="00D9677A">
                  <w:rPr>
                    <w:noProof/>
                  </w:rPr>
                  <w:fldChar w:fldCharType="end"/>
                </w:r>
                <w:r>
                  <w:t xml:space="preserve">: </w:t>
                </w:r>
                <w:proofErr w:type="spellStart"/>
                <w:r>
                  <w:t>Fumihiko</w:t>
                </w:r>
                <w:proofErr w:type="spellEnd"/>
                <w:r>
                  <w:t xml:space="preserve"> Maki. Spiral (front facade), Tokyo (1985). Photo: Toshiharu </w:t>
                </w:r>
                <w:proofErr w:type="spellStart"/>
                <w:r>
                  <w:t>Kitajima</w:t>
                </w:r>
                <w:proofErr w:type="spellEnd"/>
                <w:r>
                  <w:t>.</w:t>
                </w:r>
              </w:p>
              <w:p w14:paraId="69D674D4" w14:textId="77777777"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w:t>
                </w:r>
                <w:proofErr w:type="spellStart"/>
                <w:r w:rsidRPr="00DF7099">
                  <w:rPr>
                    <w:rFonts w:cs="Baskerville SemiBold"/>
                    <w:bCs/>
                    <w:szCs w:val="32"/>
                    <w:lang w:val="en-US"/>
                  </w:rPr>
                  <w:t>Kaze</w:t>
                </w:r>
                <w:proofErr w:type="spellEnd"/>
                <w:r w:rsidRPr="00DF7099">
                  <w:rPr>
                    <w:rFonts w:cs="Baskerville SemiBold"/>
                    <w:bCs/>
                    <w:szCs w:val="32"/>
                    <w:lang w:val="en-US"/>
                  </w:rPr>
                  <w:t xml:space="preserve">-no-Oka Crematorium (1997) in Oita, Japan, with its poignant transitional spaces, further exemplify the direction of Maki’s architectural language </w:t>
                </w:r>
                <w:r w:rsidR="00F478AA">
                  <w:rPr>
                    <w:rFonts w:cs="Baskerville SemiBold"/>
                    <w:bCs/>
                    <w:szCs w:val="32"/>
                    <w:lang w:val="en-US"/>
                  </w:rPr>
                  <w:t>as</w:t>
                </w:r>
                <w:r w:rsidR="00AA7935">
                  <w:rPr>
                    <w:rFonts w:cs="Baskerville SemiBold"/>
                    <w:bCs/>
                    <w:szCs w:val="32"/>
                    <w:lang w:val="en-US"/>
                  </w:rPr>
                  <w:t xml:space="preserve"> </w:t>
                </w:r>
                <w:r w:rsidR="00F478AA">
                  <w:rPr>
                    <w:rFonts w:cs="Baskerville SemiBold"/>
                    <w:bCs/>
                    <w:szCs w:val="32"/>
                    <w:lang w:val="en-US"/>
                  </w:rPr>
                  <w:t>it traversed</w:t>
                </w:r>
                <w:r w:rsidRPr="00DF7099">
                  <w:rPr>
                    <w:rFonts w:cs="Baskerville SemiBold"/>
                    <w:bCs/>
                    <w:szCs w:val="32"/>
                    <w:lang w:val="en-US"/>
                  </w:rPr>
                  <w:t xml:space="preserve"> the turn of the century.</w:t>
                </w:r>
              </w:p>
              <w:p w14:paraId="634CD4FC" w14:textId="77777777" w:rsidR="006B5434" w:rsidRDefault="006B5434" w:rsidP="00A8520A">
                <w:pPr>
                  <w:rPr>
                    <w:rFonts w:cs="Baskerville SemiBold"/>
                    <w:bCs/>
                    <w:szCs w:val="32"/>
                    <w:lang w:val="en-US"/>
                  </w:rPr>
                </w:pPr>
              </w:p>
              <w:p w14:paraId="1593BDF0" w14:textId="77777777"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5FEA535D" w14:textId="77777777" w:rsidR="00A8520A" w:rsidRPr="00AC1D16" w:rsidRDefault="00AC1D16" w:rsidP="00AC1D16">
                <w:pPr>
                  <w:pStyle w:val="Caption"/>
                </w:pPr>
                <w:r>
                  <w:t xml:space="preserve">Figure </w:t>
                </w:r>
                <w:r w:rsidR="00D9677A">
                  <w:fldChar w:fldCharType="begin"/>
                </w:r>
                <w:r w:rsidR="00E634A7">
                  <w:instrText xml:space="preserve"> SEQ Figure \* ARABIC </w:instrText>
                </w:r>
                <w:r w:rsidR="00D9677A">
                  <w:fldChar w:fldCharType="separate"/>
                </w:r>
                <w:r>
                  <w:rPr>
                    <w:noProof/>
                  </w:rPr>
                  <w:t>4</w:t>
                </w:r>
                <w:r w:rsidR="00D9677A">
                  <w:rPr>
                    <w:noProof/>
                  </w:rPr>
                  <w:fldChar w:fldCharType="end"/>
                </w:r>
                <w:r>
                  <w:t xml:space="preserve">: </w:t>
                </w:r>
                <w:proofErr w:type="spellStart"/>
                <w:r>
                  <w:t>Fumihiko</w:t>
                </w:r>
                <w:proofErr w:type="spellEnd"/>
                <w:r>
                  <w:t xml:space="preserve"> Maki. </w:t>
                </w:r>
                <w:proofErr w:type="spellStart"/>
                <w:r>
                  <w:t>Kaze</w:t>
                </w:r>
                <w:proofErr w:type="spellEnd"/>
                <w:r>
                  <w:t xml:space="preserve">-no-Oka Crematorium Courtyard, Oita, Japan (1997). Photo: Toshiharu </w:t>
                </w:r>
                <w:proofErr w:type="spellStart"/>
                <w:r>
                  <w:t>Kitajima</w:t>
                </w:r>
                <w:proofErr w:type="spellEnd"/>
                <w:r>
                  <w:t>.</w:t>
                </w:r>
              </w:p>
              <w:p w14:paraId="3B8CF2F3" w14:textId="77777777" w:rsidR="00A8520A" w:rsidRDefault="00D67B59" w:rsidP="00A8520A">
                <w:pPr>
                  <w:rPr>
                    <w:rFonts w:cs="Baskerville SemiBold"/>
                    <w:bCs/>
                    <w:szCs w:val="32"/>
                    <w:lang w:val="en-US"/>
                  </w:rPr>
                </w:pPr>
                <w:r>
                  <w:rPr>
                    <w:rFonts w:cs="Baskerville SemiBold"/>
                    <w:bCs/>
                    <w:szCs w:val="32"/>
                    <w:lang w:val="en-US"/>
                  </w:rPr>
                  <w:t>During t</w:t>
                </w:r>
                <w:r w:rsidR="00A8520A" w:rsidRPr="00DF7099">
                  <w:rPr>
                    <w:rFonts w:cs="Baskerville SemiBold"/>
                    <w:bCs/>
                    <w:szCs w:val="32"/>
                    <w:lang w:val="en-US"/>
                  </w:rPr>
                  <w:t xml:space="preserve">he </w:t>
                </w:r>
                <w:r w:rsidR="00AA7935">
                  <w:rPr>
                    <w:rFonts w:cs="Baskerville SemiBold"/>
                    <w:bCs/>
                    <w:szCs w:val="32"/>
                    <w:lang w:val="en-US"/>
                  </w:rPr>
                  <w:t xml:space="preserve">twenty-first </w:t>
                </w:r>
                <w:r w:rsidR="00A8520A">
                  <w:rPr>
                    <w:rFonts w:cs="Baskerville SemiBold"/>
                    <w:bCs/>
                    <w:szCs w:val="32"/>
                    <w:lang w:val="en-US"/>
                  </w:rPr>
                  <w:t>century</w:t>
                </w:r>
                <w:r w:rsidR="00A8520A" w:rsidRPr="00DF7099">
                  <w:rPr>
                    <w:rFonts w:cs="Baskerville SemiBold"/>
                    <w:bCs/>
                    <w:szCs w:val="32"/>
                    <w:lang w:val="en-US"/>
                  </w:rPr>
                  <w:t xml:space="preserve"> </w:t>
                </w:r>
                <w:r w:rsidR="00F478AA">
                  <w:rPr>
                    <w:rFonts w:cs="Baskerville SemiBold"/>
                    <w:bCs/>
                    <w:szCs w:val="32"/>
                    <w:lang w:val="en-US"/>
                  </w:rPr>
                  <w:t>we see</w:t>
                </w:r>
                <w:r w:rsidR="00A8520A" w:rsidRPr="00DF7099">
                  <w:rPr>
                    <w:rFonts w:cs="Baskerville SemiBold"/>
                    <w:bCs/>
                    <w:szCs w:val="32"/>
                    <w:lang w:val="en-US"/>
                  </w:rPr>
                  <w:t xml:space="preserve"> Maki </w:t>
                </w:r>
                <w:r w:rsidR="00F478AA">
                  <w:rPr>
                    <w:rFonts w:cs="Baskerville SemiBold"/>
                    <w:bCs/>
                    <w:szCs w:val="32"/>
                    <w:lang w:val="en-US"/>
                  </w:rPr>
                  <w:t>having</w:t>
                </w:r>
                <w:r w:rsidR="00A8520A" w:rsidRPr="00DF7099">
                  <w:rPr>
                    <w:rFonts w:cs="Baskerville SemiBold"/>
                    <w:bCs/>
                    <w:szCs w:val="32"/>
                    <w:lang w:val="en-US"/>
                  </w:rPr>
                  <w:t xml:space="preserve"> extended his global footprint</w:t>
                </w:r>
                <w:r w:rsidR="00F478AA">
                  <w:rPr>
                    <w:rFonts w:cs="Baskerville SemiBold"/>
                    <w:bCs/>
                    <w:szCs w:val="32"/>
                    <w:lang w:val="en-US"/>
                  </w:rPr>
                  <w:t>,</w:t>
                </w:r>
                <w:r w:rsidR="00A8520A">
                  <w:rPr>
                    <w:rFonts w:cs="Baskerville SemiBold"/>
                    <w:bCs/>
                    <w:szCs w:val="32"/>
                    <w:lang w:val="en-US"/>
                  </w:rPr>
                  <w:t xml:space="preserve"> with further projects in</w:t>
                </w:r>
                <w:r w:rsidR="00A8520A" w:rsidRPr="00DF7099">
                  <w:rPr>
                    <w:rFonts w:cs="Baskerville SemiBold"/>
                    <w:bCs/>
                    <w:szCs w:val="32"/>
                    <w:lang w:val="en-US"/>
                  </w:rPr>
                  <w:t xml:space="preserve"> </w:t>
                </w:r>
                <w:r w:rsidR="00A8520A">
                  <w:rPr>
                    <w:rFonts w:cs="Baskerville SemiBold"/>
                    <w:bCs/>
                    <w:szCs w:val="32"/>
                    <w:lang w:val="en-US"/>
                  </w:rPr>
                  <w:t>Asia, India, Europe, North America, and the Middle East</w:t>
                </w:r>
                <w:r w:rsidR="00A26F5B">
                  <w:rPr>
                    <w:rFonts w:cs="Baskerville SemiBold"/>
                    <w:bCs/>
                    <w:szCs w:val="32"/>
                    <w:lang w:val="en-US"/>
                  </w:rPr>
                  <w:t>.</w:t>
                </w:r>
              </w:p>
              <w:p w14:paraId="295117CA" w14:textId="77777777" w:rsidR="00A26F5B" w:rsidRDefault="00A26F5B" w:rsidP="00A8520A">
                <w:pPr>
                  <w:rPr>
                    <w:rFonts w:cs="Baskerville SemiBold"/>
                    <w:bCs/>
                    <w:szCs w:val="32"/>
                    <w:lang w:val="en-US"/>
                  </w:rPr>
                </w:pPr>
              </w:p>
              <w:p w14:paraId="270A6D1C" w14:textId="77777777" w:rsidR="00A8520A" w:rsidRDefault="00A26F5B" w:rsidP="00D67B59">
                <w:pPr>
                  <w:pStyle w:val="Heading1"/>
                  <w:outlineLvl w:val="0"/>
                  <w:rPr>
                    <w:lang w:val="en-US"/>
                  </w:rPr>
                </w:pPr>
                <w:r w:rsidRPr="00A26F5B">
                  <w:rPr>
                    <w:lang w:val="en-US"/>
                  </w:rPr>
                  <w:t>Selected List of Works</w:t>
                </w:r>
                <w:r>
                  <w:rPr>
                    <w:lang w:val="en-US"/>
                  </w:rPr>
                  <w:t>:</w:t>
                </w:r>
              </w:p>
              <w:p w14:paraId="5608A503" w14:textId="77777777" w:rsidR="00AB0C5F" w:rsidRDefault="00AA7935" w:rsidP="00D67B59">
                <w:pPr>
                  <w:rPr>
                    <w:lang w:val="en-US"/>
                  </w:rPr>
                </w:pPr>
                <w:r w:rsidRPr="002471AD">
                  <w:rPr>
                    <w:lang w:val="en-US"/>
                  </w:rPr>
                  <w:t>United Nations</w:t>
                </w:r>
                <w:r>
                  <w:rPr>
                    <w:lang w:val="en-US"/>
                  </w:rPr>
                  <w:t xml:space="preserve"> </w:t>
                </w:r>
                <w:r w:rsidRPr="002471AD">
                  <w:rPr>
                    <w:lang w:val="en-US"/>
                  </w:rPr>
                  <w:t>Co</w:t>
                </w:r>
                <w:r>
                  <w:rPr>
                    <w:lang w:val="en-US"/>
                  </w:rPr>
                  <w:t>nsolidation Building, New York, USA (2017)</w:t>
                </w:r>
              </w:p>
              <w:p w14:paraId="24AF35C4" w14:textId="77777777" w:rsidR="00AB0C5F" w:rsidRDefault="00AA7935" w:rsidP="00D67B59">
                <w:pPr>
                  <w:rPr>
                    <w:lang w:val="en-US"/>
                  </w:rPr>
                </w:pPr>
                <w:r w:rsidRPr="00DF7099">
                  <w:rPr>
                    <w:lang w:val="en-US"/>
                  </w:rPr>
                  <w:t xml:space="preserve">Singapore </w:t>
                </w:r>
                <w:proofErr w:type="spellStart"/>
                <w:r w:rsidRPr="00DF7099">
                  <w:rPr>
                    <w:lang w:val="en-US"/>
                  </w:rPr>
                  <w:t>MediaCorp</w:t>
                </w:r>
                <w:proofErr w:type="spellEnd"/>
                <w:r w:rsidRPr="00DF7099">
                  <w:rPr>
                    <w:lang w:val="en-US"/>
                  </w:rPr>
                  <w:t>,</w:t>
                </w:r>
                <w:r>
                  <w:rPr>
                    <w:lang w:val="en-US"/>
                  </w:rPr>
                  <w:t xml:space="preserve"> Singapore (</w:t>
                </w:r>
                <w:r w:rsidRPr="00DF7099">
                  <w:rPr>
                    <w:lang w:val="en-US"/>
                  </w:rPr>
                  <w:t>2015</w:t>
                </w:r>
                <w:r>
                  <w:rPr>
                    <w:lang w:val="en-US"/>
                  </w:rPr>
                  <w:t>)</w:t>
                </w:r>
              </w:p>
              <w:p w14:paraId="70AE533A" w14:textId="77777777" w:rsidR="00AB0C5F" w:rsidRDefault="00AA7935" w:rsidP="00D67B59">
                <w:pPr>
                  <w:rPr>
                    <w:lang w:val="en-US"/>
                  </w:rPr>
                </w:pPr>
                <w:r w:rsidRPr="002471AD">
                  <w:rPr>
                    <w:lang w:val="en-US"/>
                  </w:rPr>
                  <w:t>Shenz</w:t>
                </w:r>
                <w:r>
                  <w:rPr>
                    <w:lang w:val="en-US"/>
                  </w:rPr>
                  <w:t>h</w:t>
                </w:r>
                <w:r w:rsidRPr="002471AD">
                  <w:rPr>
                    <w:lang w:val="en-US"/>
                  </w:rPr>
                  <w:t xml:space="preserve">en Sea World Cultural Arts Center, </w:t>
                </w:r>
                <w:r>
                  <w:rPr>
                    <w:lang w:val="en-US"/>
                  </w:rPr>
                  <w:t>Shenzhen, China (2015)</w:t>
                </w:r>
              </w:p>
              <w:p w14:paraId="6ABBCCA8" w14:textId="77777777" w:rsidR="00AB0C5F" w:rsidRDefault="00AA7935" w:rsidP="00D67B59">
                <w:pPr>
                  <w:rPr>
                    <w:lang w:val="en-US"/>
                  </w:rPr>
                </w:pPr>
                <w:r w:rsidRPr="002471AD">
                  <w:rPr>
                    <w:lang w:val="en-US"/>
                  </w:rPr>
                  <w:t xml:space="preserve">The </w:t>
                </w:r>
                <w:r>
                  <w:rPr>
                    <w:lang w:val="en-US"/>
                  </w:rPr>
                  <w:t>Bihar Museum, Patna, India (2015)</w:t>
                </w:r>
              </w:p>
              <w:p w14:paraId="41A73B26" w14:textId="77777777" w:rsidR="00AB0C5F" w:rsidRDefault="00AA7935" w:rsidP="00D67B59">
                <w:pPr>
                  <w:rPr>
                    <w:lang w:val="en-US"/>
                  </w:rPr>
                </w:pPr>
                <w:r w:rsidRPr="002471AD">
                  <w:rPr>
                    <w:lang w:val="en-US"/>
                  </w:rPr>
                  <w:t>Taipei Main Station Area</w:t>
                </w:r>
                <w:r>
                  <w:rPr>
                    <w:lang w:val="en-US"/>
                  </w:rPr>
                  <w:t xml:space="preserve"> Redevelopment, Taiwan (2014)</w:t>
                </w:r>
              </w:p>
              <w:p w14:paraId="4794ECC8" w14:textId="77777777" w:rsidR="00AB0C5F" w:rsidRDefault="00AA7935" w:rsidP="00D67B59">
                <w:pPr>
                  <w:rPr>
                    <w:lang w:val="en-US"/>
                  </w:rPr>
                </w:pPr>
                <w:proofErr w:type="spellStart"/>
                <w:r w:rsidRPr="002471AD">
                  <w:rPr>
                    <w:lang w:val="en-US"/>
                  </w:rPr>
                  <w:t>Châteaucreux</w:t>
                </w:r>
                <w:proofErr w:type="spellEnd"/>
                <w:r w:rsidRPr="002471AD">
                  <w:rPr>
                    <w:lang w:val="en-US"/>
                  </w:rPr>
                  <w:t xml:space="preserve"> District D</w:t>
                </w:r>
                <w:r>
                  <w:rPr>
                    <w:lang w:val="en-US"/>
                  </w:rPr>
                  <w:t>evelopment, Saint-Étienne, France (2013)</w:t>
                </w:r>
              </w:p>
              <w:p w14:paraId="374C958A" w14:textId="77777777" w:rsidR="00AB0C5F" w:rsidRDefault="00AA7935" w:rsidP="00D67B59">
                <w:pPr>
                  <w:rPr>
                    <w:lang w:val="en-US"/>
                  </w:rPr>
                </w:pPr>
                <w:r w:rsidRPr="002471AD">
                  <w:rPr>
                    <w:lang w:val="en-US"/>
                  </w:rPr>
                  <w:t>Tower 4,</w:t>
                </w:r>
                <w:r>
                  <w:rPr>
                    <w:lang w:val="en-US"/>
                  </w:rPr>
                  <w:t xml:space="preserve"> World Trade Center, New York, USA (2013)</w:t>
                </w:r>
              </w:p>
              <w:p w14:paraId="1011A3A8" w14:textId="77777777" w:rsidR="00AB0C5F" w:rsidRDefault="00AA7935" w:rsidP="00D67B59">
                <w:pPr>
                  <w:rPr>
                    <w:lang w:val="en-US"/>
                  </w:rPr>
                </w:pPr>
                <w:r w:rsidRPr="002471AD">
                  <w:rPr>
                    <w:lang w:val="en-US"/>
                  </w:rPr>
                  <w:t xml:space="preserve">Aga Khan Museum, Toronto, </w:t>
                </w:r>
                <w:r>
                  <w:rPr>
                    <w:lang w:val="en-US"/>
                  </w:rPr>
                  <w:t xml:space="preserve">Canada (2013) </w:t>
                </w:r>
              </w:p>
              <w:p w14:paraId="0FC01350" w14:textId="77777777" w:rsidR="00AB0C5F" w:rsidRDefault="00AA7935" w:rsidP="00D67B59">
                <w:pPr>
                  <w:rPr>
                    <w:lang w:val="en-US"/>
                  </w:rPr>
                </w:pPr>
                <w:r>
                  <w:rPr>
                    <w:lang w:val="en-US"/>
                  </w:rPr>
                  <w:t>Machida City Hall, Tokyo, Japan (2012)</w:t>
                </w:r>
              </w:p>
              <w:p w14:paraId="56B1AF24" w14:textId="77777777" w:rsidR="00AB0C5F" w:rsidRDefault="00AA7935" w:rsidP="00D67B59">
                <w:pPr>
                  <w:rPr>
                    <w:lang w:val="en-US"/>
                  </w:rPr>
                </w:pPr>
                <w:r w:rsidRPr="00DF7099">
                  <w:rPr>
                    <w:lang w:val="en-US"/>
                  </w:rPr>
                  <w:t>International College for Postgraduate</w:t>
                </w:r>
                <w:r>
                  <w:rPr>
                    <w:lang w:val="en-US"/>
                  </w:rPr>
                  <w:t xml:space="preserve"> Buddhist Studies, Tokyo, Japan (2010)</w:t>
                </w:r>
              </w:p>
              <w:p w14:paraId="7998D210" w14:textId="77777777" w:rsidR="00AB0C5F" w:rsidRDefault="00AA7935" w:rsidP="00D67B59">
                <w:pPr>
                  <w:rPr>
                    <w:lang w:val="en-US"/>
                  </w:rPr>
                </w:pPr>
                <w:r>
                  <w:rPr>
                    <w:lang w:val="en-US"/>
                  </w:rPr>
                  <w:t>MIT Media Lab Complex, Massachusetts, USA (2009)</w:t>
                </w:r>
              </w:p>
              <w:p w14:paraId="76BFB5C8" w14:textId="77777777" w:rsidR="00AB0C5F" w:rsidRDefault="00AA7935" w:rsidP="00D67B59">
                <w:pPr>
                  <w:rPr>
                    <w:lang w:val="en-US"/>
                  </w:rPr>
                </w:pPr>
                <w:r w:rsidRPr="002471AD">
                  <w:rPr>
                    <w:lang w:val="en-US"/>
                  </w:rPr>
                  <w:t xml:space="preserve">Novartis Square 3, Basel, </w:t>
                </w:r>
                <w:r>
                  <w:rPr>
                    <w:lang w:val="en-US"/>
                  </w:rPr>
                  <w:t>Switzerland (2009)</w:t>
                </w:r>
              </w:p>
              <w:p w14:paraId="33ADB12B" w14:textId="77777777" w:rsidR="00AB0C5F" w:rsidRDefault="00AA7935" w:rsidP="00D67B59">
                <w:pPr>
                  <w:rPr>
                    <w:lang w:val="en-US"/>
                  </w:rPr>
                </w:pPr>
                <w:r w:rsidRPr="00DF7099">
                  <w:rPr>
                    <w:lang w:val="en-US"/>
                  </w:rPr>
                  <w:t>Jewish C</w:t>
                </w:r>
                <w:r>
                  <w:rPr>
                    <w:lang w:val="en-US"/>
                  </w:rPr>
                  <w:t>ommunity of Japan, Tokyo, Japan (2009)</w:t>
                </w:r>
              </w:p>
              <w:p w14:paraId="29728DAC" w14:textId="77777777" w:rsidR="00AB0C5F" w:rsidRDefault="00AA7935" w:rsidP="00D67B59">
                <w:pPr>
                  <w:rPr>
                    <w:lang w:val="en-US"/>
                  </w:rPr>
                </w:pPr>
                <w:r w:rsidRPr="00DF7099">
                  <w:rPr>
                    <w:lang w:val="en-US"/>
                  </w:rPr>
                  <w:t xml:space="preserve">Republic Polytechnic, </w:t>
                </w:r>
                <w:r>
                  <w:rPr>
                    <w:lang w:val="en-US"/>
                  </w:rPr>
                  <w:t>Singapore (</w:t>
                </w:r>
                <w:r w:rsidRPr="00DF7099">
                  <w:rPr>
                    <w:lang w:val="en-US"/>
                  </w:rPr>
                  <w:t>2007</w:t>
                </w:r>
                <w:r>
                  <w:rPr>
                    <w:lang w:val="en-US"/>
                  </w:rPr>
                  <w:t>)</w:t>
                </w:r>
              </w:p>
              <w:p w14:paraId="2AB1CB2A" w14:textId="77777777" w:rsidR="00AB0C5F" w:rsidRDefault="00AA7935" w:rsidP="00D67B59">
                <w:pPr>
                  <w:rPr>
                    <w:lang w:val="en-US"/>
                  </w:rPr>
                </w:pPr>
                <w:r w:rsidRPr="002471AD">
                  <w:rPr>
                    <w:lang w:val="en-US"/>
                  </w:rPr>
                  <w:t xml:space="preserve">The Delegation of The </w:t>
                </w:r>
                <w:proofErr w:type="spellStart"/>
                <w:r>
                  <w:rPr>
                    <w:lang w:val="en-US"/>
                  </w:rPr>
                  <w:t>Ismaili</w:t>
                </w:r>
                <w:proofErr w:type="spellEnd"/>
                <w:r>
                  <w:rPr>
                    <w:lang w:val="en-US"/>
                  </w:rPr>
                  <w:t xml:space="preserve"> </w:t>
                </w:r>
                <w:proofErr w:type="spellStart"/>
                <w:r>
                  <w:rPr>
                    <w:lang w:val="en-US"/>
                  </w:rPr>
                  <w:t>Imamat</w:t>
                </w:r>
                <w:proofErr w:type="spellEnd"/>
                <w:r>
                  <w:rPr>
                    <w:lang w:val="en-US"/>
                  </w:rPr>
                  <w:t>, Ontario, Canada</w:t>
                </w:r>
                <w:r w:rsidRPr="002471AD">
                  <w:rPr>
                    <w:lang w:val="en-US"/>
                  </w:rPr>
                  <w:t xml:space="preserve"> </w:t>
                </w:r>
                <w:r>
                  <w:rPr>
                    <w:lang w:val="en-US"/>
                  </w:rPr>
                  <w:t>(</w:t>
                </w:r>
                <w:r w:rsidRPr="002471AD">
                  <w:rPr>
                    <w:lang w:val="en-US"/>
                  </w:rPr>
                  <w:t>2008</w:t>
                </w:r>
                <w:r>
                  <w:rPr>
                    <w:lang w:val="en-US"/>
                  </w:rPr>
                  <w:t>)</w:t>
                </w:r>
              </w:p>
              <w:p w14:paraId="01CBCF45" w14:textId="77777777" w:rsidR="00AB0C5F" w:rsidRDefault="00AA7935" w:rsidP="00D67B59">
                <w:pPr>
                  <w:rPr>
                    <w:lang w:val="en-US"/>
                  </w:rPr>
                </w:pPr>
                <w:r w:rsidRPr="002471AD">
                  <w:rPr>
                    <w:lang w:val="en-US"/>
                  </w:rPr>
                  <w:t>Sam Fox School of Design &amp; Visual Arts, Washington</w:t>
                </w:r>
                <w:r>
                  <w:rPr>
                    <w:lang w:val="en-US"/>
                  </w:rPr>
                  <w:t xml:space="preserve"> University in St Louis, USA (2006)</w:t>
                </w:r>
              </w:p>
              <w:p w14:paraId="02DB48B6" w14:textId="77777777" w:rsidR="006B5434" w:rsidRDefault="00AA7935" w:rsidP="00D67B59">
                <w:pPr>
                  <w:rPr>
                    <w:lang w:val="en-US"/>
                  </w:rPr>
                </w:pPr>
                <w:r w:rsidRPr="00DF7099">
                  <w:rPr>
                    <w:lang w:val="en-US"/>
                  </w:rPr>
                  <w:t>Maki-Solitaire</w:t>
                </w:r>
                <w:r>
                  <w:rPr>
                    <w:lang w:val="en-US"/>
                  </w:rPr>
                  <w:t>, Dusseldorf, Germany (2001)</w:t>
                </w:r>
                <w:r w:rsidR="00FF1CC9">
                  <w:rPr>
                    <w:lang w:val="en-US"/>
                  </w:rPr>
                  <w:br/>
                </w:r>
              </w:p>
              <w:p w14:paraId="31811BE7" w14:textId="77777777" w:rsidR="006B5434" w:rsidRDefault="006B5434" w:rsidP="00AC1D16">
                <w:pPr>
                  <w:keepNext/>
                  <w:rPr>
                    <w:lang w:val="en-US"/>
                  </w:rPr>
                </w:pPr>
                <w:r>
                  <w:rPr>
                    <w:lang w:val="en-US"/>
                  </w:rPr>
                  <w:t xml:space="preserve">File: </w:t>
                </w:r>
                <w:r w:rsidRPr="006B5434">
                  <w:rPr>
                    <w:lang w:val="en-US"/>
                  </w:rPr>
                  <w:t>Maki_Tower4_WTC_NYC.jpg</w:t>
                </w:r>
              </w:p>
              <w:p w14:paraId="411836B8" w14:textId="77777777" w:rsidR="00AC1D16" w:rsidRDefault="00AC1D16" w:rsidP="00AC1D16">
                <w:pPr>
                  <w:pStyle w:val="Caption"/>
                </w:pPr>
                <w:r>
                  <w:t xml:space="preserve">Figure </w:t>
                </w:r>
                <w:r w:rsidR="00D9677A">
                  <w:fldChar w:fldCharType="begin"/>
                </w:r>
                <w:r w:rsidR="00E634A7">
                  <w:instrText xml:space="preserve"> SEQ Figure \* ARABIC </w:instrText>
                </w:r>
                <w:r w:rsidR="00D9677A">
                  <w:fldChar w:fldCharType="separate"/>
                </w:r>
                <w:r>
                  <w:rPr>
                    <w:noProof/>
                  </w:rPr>
                  <w:t>5</w:t>
                </w:r>
                <w:r w:rsidR="00D9677A">
                  <w:rPr>
                    <w:noProof/>
                  </w:rPr>
                  <w:fldChar w:fldCharType="end"/>
                </w:r>
                <w:r>
                  <w:t xml:space="preserve">: </w:t>
                </w:r>
                <w:proofErr w:type="spellStart"/>
                <w:r>
                  <w:t>Fumihiko</w:t>
                </w:r>
                <w:proofErr w:type="spellEnd"/>
                <w:r>
                  <w:t xml:space="preserve"> Maki. Tower 4, World Trade </w:t>
                </w:r>
                <w:proofErr w:type="spellStart"/>
                <w:r>
                  <w:t>Center</w:t>
                </w:r>
                <w:proofErr w:type="spellEnd"/>
                <w:r>
                  <w:t>, NYC (2013). Photo: Tectonic</w:t>
                </w:r>
              </w:p>
              <w:p w14:paraId="58F7FFD1" w14:textId="2D817334" w:rsidR="00DD3C31" w:rsidRDefault="00D61DEB" w:rsidP="00B653B6">
                <w:pPr>
                  <w:pStyle w:val="Heading1"/>
                  <w:rPr>
                    <w:lang w:val="en-US"/>
                  </w:rPr>
                </w:pPr>
                <w:r w:rsidRPr="00B653B6">
                  <w:t>Additional Links</w:t>
                </w:r>
                <w:r w:rsidRPr="00D61DEB">
                  <w:rPr>
                    <w:lang w:val="en-US"/>
                  </w:rPr>
                  <w:t>:</w:t>
                </w:r>
                <w:bookmarkStart w:id="5" w:name="_GoBack"/>
                <w:bookmarkEnd w:id="5"/>
              </w:p>
              <w:p w14:paraId="3D1DE000" w14:textId="77777777" w:rsidR="005E427E" w:rsidRDefault="00B653B6" w:rsidP="00AA7935">
                <w:pPr>
                  <w:rPr>
                    <w:lang w:val="en-US"/>
                  </w:rPr>
                </w:pPr>
                <w:hyperlink r:id="rId9" w:history="1">
                  <w:r w:rsidR="00DD3C31" w:rsidRPr="00FF1CC9">
                    <w:rPr>
                      <w:rStyle w:val="Hyperlink"/>
                      <w:lang w:val="en-US"/>
                    </w:rPr>
                    <w:t>Maki and Associates: Architecture and Planning</w:t>
                  </w:r>
                </w:hyperlink>
              </w:p>
              <w:p w14:paraId="3E272921" w14:textId="77777777" w:rsidR="00C54279" w:rsidRDefault="00FF1CC9" w:rsidP="00AA7935">
                <w:pPr>
                  <w:rPr>
                    <w:lang w:val="en-US"/>
                  </w:rPr>
                </w:pPr>
                <w:r>
                  <w:rPr>
                    <w:lang w:val="en-US"/>
                  </w:rPr>
                  <w:lastRenderedPageBreak/>
                  <w:br/>
                </w:r>
                <w:hyperlink r:id="rId10" w:history="1">
                  <w:r>
                    <w:rPr>
                      <w:rStyle w:val="Hyperlink"/>
                      <w:lang w:val="en-US"/>
                    </w:rPr>
                    <w:t>World Trade Center (site devoted to Maki's Tower 4)</w:t>
                  </w:r>
                </w:hyperlink>
                <w:r>
                  <w:rPr>
                    <w:lang w:val="en-US"/>
                  </w:rPr>
                  <w:br/>
                </w:r>
                <w:r>
                  <w:rPr>
                    <w:lang w:val="en-US"/>
                  </w:rPr>
                  <w:br/>
                </w:r>
                <w:hyperlink r:id="rId11" w:history="1">
                  <w:r>
                    <w:rPr>
                      <w:rStyle w:val="Hyperlink"/>
                      <w:lang w:val="en-US"/>
                    </w:rPr>
                    <w:t>Metabolism - The City of the Future: Dreams and Visions of Reconstruction in Postwar and Present-Day Japan. Exhibition at Mori Art Museum, Tokyo (2011-2012)</w:t>
                  </w:r>
                </w:hyperlink>
              </w:p>
              <w:p w14:paraId="7F61BB9D" w14:textId="77777777" w:rsidR="00C54279" w:rsidRDefault="00C54279" w:rsidP="00AA7935">
                <w:pPr>
                  <w:rPr>
                    <w:lang w:val="en-US"/>
                  </w:rPr>
                </w:pPr>
              </w:p>
              <w:p w14:paraId="63677410" w14:textId="77777777" w:rsidR="003F0D73" w:rsidRPr="00D61DEB" w:rsidRDefault="00B653B6" w:rsidP="00C27FAB">
                <w:pPr>
                  <w:rPr>
                    <w:lang w:val="en-US"/>
                  </w:rPr>
                </w:pPr>
                <w:hyperlink r:id="rId12" w:history="1">
                  <w:r w:rsidR="00C54279" w:rsidRPr="00C54279">
                    <w:rPr>
                      <w:rStyle w:val="Hyperlink"/>
                      <w:lang w:val="en-US"/>
                    </w:rPr>
                    <w:t>Hillside Terrace Project</w:t>
                  </w:r>
                </w:hyperlink>
                <w:r w:rsidR="00FF1CC9">
                  <w:rPr>
                    <w:lang w:val="en-US"/>
                  </w:rPr>
                  <w:t xml:space="preserve"> </w:t>
                </w:r>
              </w:p>
            </w:tc>
          </w:sdtContent>
        </w:sdt>
      </w:tr>
      <w:tr w:rsidR="003235A7" w14:paraId="7D6D34A0" w14:textId="77777777">
        <w:tc>
          <w:tcPr>
            <w:tcW w:w="9016" w:type="dxa"/>
          </w:tcPr>
          <w:p w14:paraId="2EEA2CAF" w14:textId="77777777" w:rsidR="00B73FAE" w:rsidRDefault="003235A7" w:rsidP="008A5B87">
            <w:r w:rsidRPr="0015114C">
              <w:rPr>
                <w:u w:val="single"/>
              </w:rPr>
              <w:lastRenderedPageBreak/>
              <w:t>Further reading</w:t>
            </w:r>
            <w:r>
              <w:t>:</w:t>
            </w:r>
          </w:p>
          <w:p w14:paraId="68C0F0B1" w14:textId="77777777" w:rsidR="00B73FAE" w:rsidRDefault="00B653B6" w:rsidP="008A5B87">
            <w:sdt>
              <w:sdtPr>
                <w:id w:val="-1425419118"/>
                <w:citation/>
              </w:sdtPr>
              <w:sdtEndPr/>
              <w:sdtContent>
                <w:r w:rsidR="004D378F">
                  <w:fldChar w:fldCharType="begin"/>
                </w:r>
                <w:r w:rsidR="004D378F">
                  <w:rPr>
                    <w:lang w:val="en-US"/>
                  </w:rPr>
                  <w:instrText xml:space="preserve"> CITATION Fra93 \l 1033  </w:instrText>
                </w:r>
                <w:r w:rsidR="004D378F">
                  <w:fldChar w:fldCharType="separate"/>
                </w:r>
                <w:r w:rsidR="00640666" w:rsidRPr="00640666">
                  <w:rPr>
                    <w:noProof/>
                    <w:lang w:val="en-US"/>
                  </w:rPr>
                  <w:t>(Frampton)</w:t>
                </w:r>
                <w:r w:rsidR="004D378F">
                  <w:fldChar w:fldCharType="end"/>
                </w:r>
              </w:sdtContent>
            </w:sdt>
          </w:p>
          <w:p w14:paraId="4CDE9C34" w14:textId="77777777" w:rsidR="00B73FAE" w:rsidRDefault="00B73FAE" w:rsidP="008A5B87"/>
          <w:sdt>
            <w:sdtPr>
              <w:alias w:val="Further reading"/>
              <w:tag w:val="furtherReading"/>
              <w:id w:val="-1516217107"/>
            </w:sdtPr>
            <w:sdtEndPr/>
            <w:sdtContent>
              <w:p w14:paraId="131B51EE" w14:textId="77777777" w:rsidR="004F0962" w:rsidRDefault="00B653B6" w:rsidP="00F07C92">
                <w:sdt>
                  <w:sdtPr>
                    <w:id w:val="600302758"/>
                    <w:citation/>
                  </w:sdtPr>
                  <w:sdtEndPr/>
                  <w:sdtContent>
                    <w:r w:rsidR="00D9677A">
                      <w:fldChar w:fldCharType="begin"/>
                    </w:r>
                    <w:r w:rsidR="001D3A79">
                      <w:rPr>
                        <w:lang w:val="en-US"/>
                      </w:rPr>
                      <w:instrText xml:space="preserve">CITATION Gar14 \l 1033 </w:instrText>
                    </w:r>
                    <w:r w:rsidR="00D9677A">
                      <w:fldChar w:fldCharType="separate"/>
                    </w:r>
                    <w:r w:rsidR="00640666">
                      <w:rPr>
                        <w:noProof/>
                        <w:lang w:val="en-US"/>
                      </w:rPr>
                      <w:t xml:space="preserve"> (Gardner)</w:t>
                    </w:r>
                    <w:r w:rsidR="00D9677A">
                      <w:fldChar w:fldCharType="end"/>
                    </w:r>
                  </w:sdtContent>
                </w:sdt>
              </w:p>
              <w:p w14:paraId="1A22E58A" w14:textId="77777777" w:rsidR="004F0962" w:rsidRDefault="001D3A79" w:rsidP="00F07C92">
                <w:r>
                  <w:br/>
                </w:r>
                <w:sdt>
                  <w:sdtPr>
                    <w:id w:val="1048874706"/>
                    <w:citation/>
                  </w:sdtPr>
                  <w:sdtEndPr/>
                  <w:sdtContent>
                    <w:r w:rsidR="00D9677A">
                      <w:fldChar w:fldCharType="begin"/>
                    </w:r>
                    <w:r w:rsidR="00141F61">
                      <w:rPr>
                        <w:lang w:val="en-US"/>
                      </w:rPr>
                      <w:instrText xml:space="preserve"> CITATION Mak12 \l 1033  </w:instrText>
                    </w:r>
                    <w:r w:rsidR="00D9677A">
                      <w:fldChar w:fldCharType="separate"/>
                    </w:r>
                    <w:r w:rsidR="00640666" w:rsidRPr="00640666">
                      <w:rPr>
                        <w:noProof/>
                        <w:lang w:val="en-US"/>
                      </w:rPr>
                      <w:t>(Maki, Frampton and Mulligan)</w:t>
                    </w:r>
                    <w:r w:rsidR="00D9677A">
                      <w:fldChar w:fldCharType="end"/>
                    </w:r>
                  </w:sdtContent>
                </w:sdt>
              </w:p>
              <w:p w14:paraId="47CC9CF3" w14:textId="77777777" w:rsidR="00640666" w:rsidRDefault="001D3A79" w:rsidP="004D378F">
                <w:r>
                  <w:br/>
                </w:r>
                <w:sdt>
                  <w:sdtPr>
                    <w:id w:val="-895271417"/>
                    <w:citation/>
                  </w:sdtPr>
                  <w:sdtEndPr/>
                  <w:sdtContent>
                    <w:r w:rsidR="004D378F">
                      <w:fldChar w:fldCharType="begin"/>
                    </w:r>
                    <w:r w:rsidR="004D378F">
                      <w:rPr>
                        <w:lang w:val="en-US"/>
                      </w:rPr>
                      <w:instrText xml:space="preserve"> CITATION Mak64 \l 1033  </w:instrText>
                    </w:r>
                    <w:r w:rsidR="004D378F">
                      <w:fldChar w:fldCharType="separate"/>
                    </w:r>
                    <w:r w:rsidR="00640666" w:rsidRPr="00640666">
                      <w:rPr>
                        <w:noProof/>
                        <w:lang w:val="en-US"/>
                      </w:rPr>
                      <w:t>(Maki, Investigations in Collective Form)</w:t>
                    </w:r>
                    <w:r w:rsidR="004D378F">
                      <w:fldChar w:fldCharType="end"/>
                    </w:r>
                  </w:sdtContent>
                </w:sdt>
                <w:r w:rsidR="006245F6">
                  <w:br/>
                </w:r>
                <w:r w:rsidR="006245F6">
                  <w:br/>
                </w:r>
                <w:sdt>
                  <w:sdtPr>
                    <w:id w:val="-471906550"/>
                    <w:citation/>
                  </w:sdtPr>
                  <w:sdtEndPr/>
                  <w:sdtContent>
                    <w:r w:rsidR="004D378F">
                      <w:fldChar w:fldCharType="begin"/>
                    </w:r>
                    <w:r w:rsidR="004D378F">
                      <w:rPr>
                        <w:lang w:val="en-US"/>
                      </w:rPr>
                      <w:instrText xml:space="preserve"> CITATION Mak08 \l 1033  </w:instrText>
                    </w:r>
                    <w:r w:rsidR="004D378F">
                      <w:fldChar w:fldCharType="separate"/>
                    </w:r>
                    <w:r w:rsidR="00640666" w:rsidRPr="00640666">
                      <w:rPr>
                        <w:noProof/>
                        <w:lang w:val="en-US"/>
                      </w:rPr>
                      <w:t>(Maki and Mulligan, Nurturing Dreams: Collected Essays on Architecture and the City)</w:t>
                    </w:r>
                    <w:r w:rsidR="004D378F">
                      <w:fldChar w:fldCharType="end"/>
                    </w:r>
                  </w:sdtContent>
                </w:sdt>
                <w:r w:rsidR="006245F6">
                  <w:br/>
                </w:r>
                <w:r w:rsidR="006245F6">
                  <w:br/>
                </w:r>
                <w:sdt>
                  <w:sdtPr>
                    <w:id w:val="-722907532"/>
                    <w:citation/>
                  </w:sdtPr>
                  <w:sdtEndPr/>
                  <w:sdtContent>
                    <w:r w:rsidR="00D9677A">
                      <w:fldChar w:fldCharType="begin"/>
                    </w:r>
                    <w:r w:rsidR="00141F61">
                      <w:rPr>
                        <w:lang w:val="en-US"/>
                      </w:rPr>
                      <w:instrText xml:space="preserve"> CITATION Pow \l 1033  </w:instrText>
                    </w:r>
                    <w:r w:rsidR="00D9677A">
                      <w:fldChar w:fldCharType="separate"/>
                    </w:r>
                    <w:r w:rsidR="00640666" w:rsidRPr="00640666">
                      <w:rPr>
                        <w:noProof/>
                        <w:lang w:val="en-US"/>
                      </w:rPr>
                      <w:t>(Maki and Yoshida, Power of Space: Fumihiko Maki's Recent Works, 2007-2015)</w:t>
                    </w:r>
                    <w:r w:rsidR="00D9677A">
                      <w:fldChar w:fldCharType="end"/>
                    </w:r>
                  </w:sdtContent>
                </w:sdt>
              </w:p>
              <w:p w14:paraId="0FADEA80" w14:textId="77777777" w:rsidR="00640666" w:rsidRDefault="00640666" w:rsidP="004D378F"/>
              <w:p w14:paraId="1E09EA46" w14:textId="77777777" w:rsidR="003235A7" w:rsidRDefault="00B653B6" w:rsidP="004D378F">
                <w:sdt>
                  <w:sdtPr>
                    <w:id w:val="-1683583354"/>
                    <w:citation/>
                  </w:sdtPr>
                  <w:sdtEndPr/>
                  <w:sdtContent>
                    <w:r w:rsidR="00640666">
                      <w:fldChar w:fldCharType="begin"/>
                    </w:r>
                    <w:r w:rsidR="00640666">
                      <w:rPr>
                        <w:rFonts w:cs="Baskerville SemiBold"/>
                        <w:bCs/>
                        <w:szCs w:val="32"/>
                        <w:lang w:val="en-US"/>
                      </w:rPr>
                      <w:instrText xml:space="preserve"> CITATION Pri93 \l 1033 </w:instrText>
                    </w:r>
                    <w:r w:rsidR="00640666">
                      <w:fldChar w:fldCharType="separate"/>
                    </w:r>
                    <w:r w:rsidR="00640666" w:rsidRPr="00640666">
                      <w:rPr>
                        <w:rFonts w:cs="Baskerville SemiBold"/>
                        <w:noProof/>
                        <w:szCs w:val="32"/>
                        <w:lang w:val="en-US"/>
                      </w:rPr>
                      <w:t>(Pritzker Prize Essay: ‘Thoughts on Fumihiko Maki’)</w:t>
                    </w:r>
                    <w:r w:rsidR="00640666">
                      <w:fldChar w:fldCharType="end"/>
                    </w:r>
                  </w:sdtContent>
                </w:sdt>
              </w:p>
            </w:sdtContent>
          </w:sdt>
        </w:tc>
      </w:tr>
    </w:tbl>
    <w:p w14:paraId="6188DCFA" w14:textId="77777777" w:rsidR="00C27FAB" w:rsidRPr="00F36937" w:rsidRDefault="00C27FAB" w:rsidP="00B33145"/>
    <w:sectPr w:rsidR="00C27FAB" w:rsidRPr="00F36937" w:rsidSect="00FE77C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9BE92" w14:textId="77777777" w:rsidR="00DD3C31" w:rsidRDefault="00DD3C31" w:rsidP="007A0D55">
      <w:pPr>
        <w:spacing w:after="0" w:line="240" w:lineRule="auto"/>
      </w:pPr>
      <w:r>
        <w:separator/>
      </w:r>
    </w:p>
  </w:endnote>
  <w:endnote w:type="continuationSeparator" w:id="0">
    <w:p w14:paraId="4C70FBE4" w14:textId="77777777" w:rsidR="00DD3C31" w:rsidRDefault="00DD3C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A8EAB" w14:textId="77777777" w:rsidR="00DD3C31" w:rsidRDefault="00DD3C31" w:rsidP="007A0D55">
      <w:pPr>
        <w:spacing w:after="0" w:line="240" w:lineRule="auto"/>
      </w:pPr>
      <w:r>
        <w:separator/>
      </w:r>
    </w:p>
  </w:footnote>
  <w:footnote w:type="continuationSeparator" w:id="0">
    <w:p w14:paraId="3302C8D7" w14:textId="77777777" w:rsidR="00DD3C31" w:rsidRDefault="00DD3C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62B8C" w14:textId="77777777" w:rsidR="00DD3C31" w:rsidRDefault="00DD3C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3162FD" w14:textId="77777777" w:rsidR="00DD3C31" w:rsidRDefault="00DD3C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13FC"/>
    <w:rsid w:val="00032559"/>
    <w:rsid w:val="000419AC"/>
    <w:rsid w:val="00052040"/>
    <w:rsid w:val="00092744"/>
    <w:rsid w:val="000B25AE"/>
    <w:rsid w:val="000B55AB"/>
    <w:rsid w:val="000D24DC"/>
    <w:rsid w:val="00101A87"/>
    <w:rsid w:val="00101B2E"/>
    <w:rsid w:val="00116FA0"/>
    <w:rsid w:val="00141F61"/>
    <w:rsid w:val="0015114C"/>
    <w:rsid w:val="001837A6"/>
    <w:rsid w:val="001A21F3"/>
    <w:rsid w:val="001A2537"/>
    <w:rsid w:val="001A6A06"/>
    <w:rsid w:val="001D3A79"/>
    <w:rsid w:val="00202E3C"/>
    <w:rsid w:val="00210C03"/>
    <w:rsid w:val="002162E2"/>
    <w:rsid w:val="00225C5A"/>
    <w:rsid w:val="00230B10"/>
    <w:rsid w:val="00234353"/>
    <w:rsid w:val="00244BB0"/>
    <w:rsid w:val="002744D8"/>
    <w:rsid w:val="002A0A0D"/>
    <w:rsid w:val="002A30AC"/>
    <w:rsid w:val="002B0B37"/>
    <w:rsid w:val="00302547"/>
    <w:rsid w:val="0030662D"/>
    <w:rsid w:val="003235A7"/>
    <w:rsid w:val="00342C54"/>
    <w:rsid w:val="003677B6"/>
    <w:rsid w:val="003D3579"/>
    <w:rsid w:val="003E2795"/>
    <w:rsid w:val="003F0D73"/>
    <w:rsid w:val="00441A8A"/>
    <w:rsid w:val="00462DBE"/>
    <w:rsid w:val="00464699"/>
    <w:rsid w:val="00470732"/>
    <w:rsid w:val="00483379"/>
    <w:rsid w:val="00487BC5"/>
    <w:rsid w:val="00496888"/>
    <w:rsid w:val="004A7476"/>
    <w:rsid w:val="004D378F"/>
    <w:rsid w:val="004E5896"/>
    <w:rsid w:val="004F0962"/>
    <w:rsid w:val="00513EE6"/>
    <w:rsid w:val="00534F8F"/>
    <w:rsid w:val="00555442"/>
    <w:rsid w:val="00590035"/>
    <w:rsid w:val="005A6BA6"/>
    <w:rsid w:val="005B177E"/>
    <w:rsid w:val="005B3921"/>
    <w:rsid w:val="005E4088"/>
    <w:rsid w:val="005E427E"/>
    <w:rsid w:val="005F26D7"/>
    <w:rsid w:val="005F5450"/>
    <w:rsid w:val="00604149"/>
    <w:rsid w:val="0061494E"/>
    <w:rsid w:val="006245F6"/>
    <w:rsid w:val="00640666"/>
    <w:rsid w:val="0067320B"/>
    <w:rsid w:val="006B1ABF"/>
    <w:rsid w:val="006B5434"/>
    <w:rsid w:val="006D0412"/>
    <w:rsid w:val="007411B9"/>
    <w:rsid w:val="00780D95"/>
    <w:rsid w:val="00780DC7"/>
    <w:rsid w:val="007A0D55"/>
    <w:rsid w:val="007B3377"/>
    <w:rsid w:val="007D77E9"/>
    <w:rsid w:val="007E5F44"/>
    <w:rsid w:val="007F3D69"/>
    <w:rsid w:val="00821DE3"/>
    <w:rsid w:val="00846CE1"/>
    <w:rsid w:val="008500E8"/>
    <w:rsid w:val="00890F0E"/>
    <w:rsid w:val="008A5B87"/>
    <w:rsid w:val="008B20E4"/>
    <w:rsid w:val="008D1E83"/>
    <w:rsid w:val="00922950"/>
    <w:rsid w:val="009A7264"/>
    <w:rsid w:val="009C18D5"/>
    <w:rsid w:val="009D1606"/>
    <w:rsid w:val="009E13FC"/>
    <w:rsid w:val="009E18A1"/>
    <w:rsid w:val="009E73D7"/>
    <w:rsid w:val="00A0508B"/>
    <w:rsid w:val="00A26F5B"/>
    <w:rsid w:val="00A27D2C"/>
    <w:rsid w:val="00A538C6"/>
    <w:rsid w:val="00A76FD9"/>
    <w:rsid w:val="00A8520A"/>
    <w:rsid w:val="00A86A14"/>
    <w:rsid w:val="00AA7935"/>
    <w:rsid w:val="00AB0C5F"/>
    <w:rsid w:val="00AB436D"/>
    <w:rsid w:val="00AC1D16"/>
    <w:rsid w:val="00AD2F24"/>
    <w:rsid w:val="00AD4844"/>
    <w:rsid w:val="00B219AE"/>
    <w:rsid w:val="00B33145"/>
    <w:rsid w:val="00B574C9"/>
    <w:rsid w:val="00B653B6"/>
    <w:rsid w:val="00B73FAE"/>
    <w:rsid w:val="00BA1D77"/>
    <w:rsid w:val="00BC39C9"/>
    <w:rsid w:val="00BD2BFE"/>
    <w:rsid w:val="00BE4856"/>
    <w:rsid w:val="00BE5BF7"/>
    <w:rsid w:val="00BF40E1"/>
    <w:rsid w:val="00C01935"/>
    <w:rsid w:val="00C13677"/>
    <w:rsid w:val="00C171D2"/>
    <w:rsid w:val="00C27FAB"/>
    <w:rsid w:val="00C358D4"/>
    <w:rsid w:val="00C54279"/>
    <w:rsid w:val="00C6296B"/>
    <w:rsid w:val="00CA6A7A"/>
    <w:rsid w:val="00CB7ED0"/>
    <w:rsid w:val="00CC586D"/>
    <w:rsid w:val="00CF1542"/>
    <w:rsid w:val="00CF3EC5"/>
    <w:rsid w:val="00D41887"/>
    <w:rsid w:val="00D41E9E"/>
    <w:rsid w:val="00D61DEB"/>
    <w:rsid w:val="00D656DA"/>
    <w:rsid w:val="00D67B59"/>
    <w:rsid w:val="00D83300"/>
    <w:rsid w:val="00D9677A"/>
    <w:rsid w:val="00DC0567"/>
    <w:rsid w:val="00DC6B48"/>
    <w:rsid w:val="00DD2741"/>
    <w:rsid w:val="00DD3C31"/>
    <w:rsid w:val="00DF01B0"/>
    <w:rsid w:val="00E27DB7"/>
    <w:rsid w:val="00E634A7"/>
    <w:rsid w:val="00E85A05"/>
    <w:rsid w:val="00E95829"/>
    <w:rsid w:val="00EA606C"/>
    <w:rsid w:val="00EB0C8C"/>
    <w:rsid w:val="00EB51FD"/>
    <w:rsid w:val="00EB77DB"/>
    <w:rsid w:val="00ED139F"/>
    <w:rsid w:val="00EF74F7"/>
    <w:rsid w:val="00F07C92"/>
    <w:rsid w:val="00F36937"/>
    <w:rsid w:val="00F478AA"/>
    <w:rsid w:val="00F5324E"/>
    <w:rsid w:val="00F60F53"/>
    <w:rsid w:val="00FA1925"/>
    <w:rsid w:val="00FB11DE"/>
    <w:rsid w:val="00FB589A"/>
    <w:rsid w:val="00FB7317"/>
    <w:rsid w:val="00FC7D8E"/>
    <w:rsid w:val="00FE77C4"/>
    <w:rsid w:val="00FF1453"/>
    <w:rsid w:val="00FF1CC9"/>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E427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hillsideterrace.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i-and-associates.co.jp" TargetMode="External"/><Relationship Id="rId10" Type="http://schemas.openxmlformats.org/officeDocument/2006/relationships/hyperlink" Target="http://4wt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74DB2B79F6834B89B407B9608A1276"/>
        <w:category>
          <w:name w:val="General"/>
          <w:gallery w:val="placeholder"/>
        </w:category>
        <w:types>
          <w:type w:val="bbPlcHdr"/>
        </w:types>
        <w:behaviors>
          <w:behavior w:val="content"/>
        </w:behaviors>
        <w:guid w:val="{C656AAD1-F1F1-A54B-9445-5B02DA8A7B84}"/>
      </w:docPartPr>
      <w:docPartBody>
        <w:p w:rsidR="00855467" w:rsidRDefault="00855467" w:rsidP="00855467">
          <w:pPr>
            <w:pStyle w:val="0C74DB2B79F6834B89B407B9608A1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7689DFE1CD5148B29427FEAEC93404"/>
        <w:category>
          <w:name w:val="General"/>
          <w:gallery w:val="placeholder"/>
        </w:category>
        <w:types>
          <w:type w:val="bbPlcHdr"/>
        </w:types>
        <w:behaviors>
          <w:behavior w:val="content"/>
        </w:behaviors>
        <w:guid w:val="{FCC7B47F-0D4E-F04D-8F81-4C65FCDB550B}"/>
      </w:docPartPr>
      <w:docPartBody>
        <w:p w:rsidR="00355CDD" w:rsidRDefault="00355CDD" w:rsidP="00355CDD">
          <w:pPr>
            <w:pStyle w:val="7A7689DFE1CD5148B29427FEAEC9340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504E33"/>
    <w:rsid w:val="00355CDD"/>
    <w:rsid w:val="00416A6C"/>
    <w:rsid w:val="00504E33"/>
    <w:rsid w:val="007A60CE"/>
    <w:rsid w:val="00855467"/>
    <w:rsid w:val="00AC1E44"/>
    <w:rsid w:val="00C67F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CDD"/>
    <w:rPr>
      <w:color w:val="808080"/>
    </w:rPr>
  </w:style>
  <w:style w:type="paragraph" w:customStyle="1" w:styleId="BC50D2C668EDCB489CD3568E965B4FE9">
    <w:name w:val="BC50D2C668EDCB489CD3568E965B4FE9"/>
    <w:rsid w:val="007A60CE"/>
  </w:style>
  <w:style w:type="paragraph" w:customStyle="1" w:styleId="030FD962109E02488A5A59F43232D2C0">
    <w:name w:val="030FD962109E02488A5A59F43232D2C0"/>
    <w:rsid w:val="007A60CE"/>
  </w:style>
  <w:style w:type="paragraph" w:customStyle="1" w:styleId="A4319390B694DE428433FB15741CF700">
    <w:name w:val="A4319390B694DE428433FB15741CF700"/>
    <w:rsid w:val="007A60CE"/>
  </w:style>
  <w:style w:type="paragraph" w:customStyle="1" w:styleId="33C188A0796B924CA95868016CA81106">
    <w:name w:val="33C188A0796B924CA95868016CA81106"/>
    <w:rsid w:val="007A60CE"/>
  </w:style>
  <w:style w:type="paragraph" w:customStyle="1" w:styleId="7289F0268951E144B3A04DD54D1F8340">
    <w:name w:val="7289F0268951E144B3A04DD54D1F8340"/>
    <w:rsid w:val="007A60CE"/>
  </w:style>
  <w:style w:type="paragraph" w:customStyle="1" w:styleId="4BD0ACC546FC84418C4138C4FB7D7C03">
    <w:name w:val="4BD0ACC546FC84418C4138C4FB7D7C03"/>
    <w:rsid w:val="007A60CE"/>
  </w:style>
  <w:style w:type="paragraph" w:customStyle="1" w:styleId="8894FAA780C01046BFAE79BDDF730003">
    <w:name w:val="8894FAA780C01046BFAE79BDDF730003"/>
    <w:rsid w:val="007A60CE"/>
  </w:style>
  <w:style w:type="paragraph" w:customStyle="1" w:styleId="9A8E9C0B2513934FA6347B99D12ECD89">
    <w:name w:val="9A8E9C0B2513934FA6347B99D12ECD89"/>
    <w:rsid w:val="007A60CE"/>
  </w:style>
  <w:style w:type="paragraph" w:customStyle="1" w:styleId="DDB1EA70D17A584DA1E811626922D602">
    <w:name w:val="DDB1EA70D17A584DA1E811626922D602"/>
    <w:rsid w:val="007A60CE"/>
  </w:style>
  <w:style w:type="paragraph" w:customStyle="1" w:styleId="688419BB0F092A48AFBB005632E9D8B0">
    <w:name w:val="688419BB0F092A48AFBB005632E9D8B0"/>
    <w:rsid w:val="007A60CE"/>
  </w:style>
  <w:style w:type="paragraph" w:customStyle="1" w:styleId="A06F672041497145B5EA36AA35E0DAAA">
    <w:name w:val="A06F672041497145B5EA36AA35E0DAAA"/>
    <w:rsid w:val="007A60CE"/>
  </w:style>
  <w:style w:type="paragraph" w:customStyle="1" w:styleId="655717223F3D80428D233AD6455C2FF2">
    <w:name w:val="655717223F3D80428D233AD6455C2FF2"/>
    <w:rsid w:val="00855467"/>
    <w:rPr>
      <w:lang w:val="en-CA"/>
    </w:rPr>
  </w:style>
  <w:style w:type="paragraph" w:customStyle="1" w:styleId="0C74DB2B79F6834B89B407B9608A1276">
    <w:name w:val="0C74DB2B79F6834B89B407B9608A1276"/>
    <w:rsid w:val="00855467"/>
    <w:rPr>
      <w:lang w:val="en-CA"/>
    </w:rPr>
  </w:style>
  <w:style w:type="paragraph" w:customStyle="1" w:styleId="7A7689DFE1CD5148B29427FEAEC93404">
    <w:name w:val="7A7689DFE1CD5148B29427FEAEC93404"/>
    <w:rsid w:val="00355CDD"/>
    <w:rPr>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2</b:RefOrder>
  </b:Source>
  <b:Source>
    <b:Tag>Mak12</b:Tag>
    <b:SourceType>Book</b:SourceType>
    <b:Guid>{6D435F32-581E-604D-BBC0-1E60C2486AE7}</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LCID>uz-Cyrl-UZ</b:LCID>
    <b:StandardNumber>9780714849560</b:StandardNumber>
    <b:Comments>Monograph</b:Comments>
    <b:RefOrder>3</b:RefOrder>
  </b:Source>
  <b:Source>
    <b:Tag>Pow</b:Tag>
    <b:SourceType>ArticleInAPeriodical</b:SourceType>
    <b:Guid>{3188ECFA-E72F-3343-981E-15793B93D0C0}</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LCID>uz-Cyrl-UZ</b:LCID>
    <b:Comments>Special Issue</b:Comments>
    <b:RefOrder>6</b:RefOrder>
  </b:Source>
  <b:Source>
    <b:Tag>Fra93</b:Tag>
    <b:SourceType>DocumentFromInternetSite</b:SourceType>
    <b:Guid>{C184B14C-8BF4-5242-A031-20264E42F507}</b:Guid>
    <b:Author>
      <b:Author>
        <b:NameList>
          <b:Person>
            <b:Last>Frampton</b:Last>
            <b:First>Kenneth</b:First>
          </b:Person>
        </b:NameList>
      </b:Author>
    </b:Author>
    <b:Title>Fumihiko Maki - 1993 Laureate</b:Title>
    <b:Year>1993</b:Year>
    <b:InternetSiteTitle>Thoughts on Fumihiko Maki</b:InternetSiteTitle>
    <b:URL>http://www.pritzkerprize.com/1993/essay</b:URL>
    <b:ProductionCompany>The Hyatt Foundation</b:ProductionCompany>
    <b:LCID>uz-Cyrl-UZ</b:LCID>
    <b:RefOrder>1</b:RefOrder>
  </b:Source>
  <b:Source>
    <b:Tag>Mak64</b:Tag>
    <b:SourceType>Misc</b:SourceType>
    <b:Guid>{C309CA66-2135-C040-B25D-073A141B2951}</b:Guid>
    <b:Author>
      <b:Author>
        <b:NameList>
          <b:Person>
            <b:Last>Maki</b:Last>
            <b:First>Fumihiko</b:First>
          </b:Person>
        </b:NameList>
      </b:Author>
    </b:Author>
    <b:Title>Investigations in Collective Form</b:Title>
    <b:Publisher>The School of Architecture, Washington University</b:Publisher>
    <b:City>St. Louis</b:City>
    <b:Year>1964</b:Year>
    <b:LCID>uz-Cyrl-UZ</b:LCID>
    <b:Comments>http;//library.wustl.edu/units/spec/archives/photos/maki/maki-part1.pdf</b:Comments>
    <b:RefOrder>4</b:RefOrder>
  </b:Source>
  <b:Source>
    <b:Tag>Mak08</b:Tag>
    <b:SourceType>Book</b:SourceType>
    <b:Guid>{BB222181-BE0C-9145-A17E-3B6DB6039BB3}</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LCID>uz-Cyrl-UZ</b:LCID>
    <b:StandardNumber>9780262518185</b:StandardNumber>
    <b:CountryRegion>USA</b:CountryRegion>
    <b:RefOrder>5</b:RefOrder>
  </b:Source>
  <b:Source>
    <b:Tag>Pri93</b:Tag>
    <b:SourceType>InternetSite</b:SourceType>
    <b:Guid>{3D5F879A-F552-D44F-BD11-BFAD29FB5A95}</b:Guid>
    <b:Title>Pritzker Prize Essay: ‘Thoughts on Fumihiko Maki’</b:Title>
    <b:URL>www.pritzkerprize.com/1993/essay</b:URL>
    <b:Year>1993</b:Year>
    <b:RefOrder>7</b:RefOrder>
  </b:Source>
</b:Sources>
</file>

<file path=customXml/itemProps1.xml><?xml version="1.0" encoding="utf-8"?>
<ds:datastoreItem xmlns:ds="http://schemas.openxmlformats.org/officeDocument/2006/customXml" ds:itemID="{9B43C9AC-0D68-8A4D-9270-7D8B2E66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276</TotalTime>
  <Pages>4</Pages>
  <Words>1649</Words>
  <Characters>9405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39</cp:revision>
  <dcterms:created xsi:type="dcterms:W3CDTF">2014-08-04T23:30:00Z</dcterms:created>
  <dcterms:modified xsi:type="dcterms:W3CDTF">2015-02-08T17:59:00Z</dcterms:modified>
</cp:coreProperties>
</file>