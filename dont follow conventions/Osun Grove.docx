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672B" w:rsidRPr="00B72BF9" w:rsidRDefault="0051672B">
      <w:pPr>
        <w:numPr>
          <w:ins w:id="0" w:author="Erin Rice" w:date="2014-02-19T12:22:00Z"/>
        </w:numPr>
        <w:rPr>
          <w:ins w:id="1" w:author="Erin Rice" w:date="2014-02-19T12:22:00Z"/>
          <w:color w:val="808080" w:themeColor="background1" w:themeShade="80"/>
          <w:rPrChange w:id="2" w:author="doctor" w:date="2014-06-18T10:47:00Z">
            <w:rPr>
              <w:ins w:id="3" w:author="Erin Rice" w:date="2014-02-19T12:22:00Z"/>
              <w:b/>
            </w:rPr>
          </w:rPrChange>
        </w:rPr>
      </w:pPr>
      <w:ins w:id="4" w:author="Erin Rice" w:date="2014-02-19T12:22:00Z">
        <w:r w:rsidRPr="00B72BF9">
          <w:rPr>
            <w:color w:val="808080" w:themeColor="background1" w:themeShade="80"/>
            <w:rPrChange w:id="5" w:author="doctor" w:date="2014-06-18T10:47:00Z">
              <w:rPr>
                <w:b/>
              </w:rPr>
            </w:rPrChange>
          </w:rPr>
          <w:t xml:space="preserve">Author: Peter </w:t>
        </w:r>
        <w:proofErr w:type="spellStart"/>
        <w:r w:rsidRPr="00B72BF9">
          <w:rPr>
            <w:color w:val="808080" w:themeColor="background1" w:themeShade="80"/>
            <w:rPrChange w:id="6" w:author="doctor" w:date="2014-06-18T10:47:00Z">
              <w:rPr>
                <w:b/>
              </w:rPr>
            </w:rPrChange>
          </w:rPr>
          <w:t>Probst</w:t>
        </w:r>
        <w:proofErr w:type="spellEnd"/>
      </w:ins>
    </w:p>
    <w:p w:rsidR="006B6966" w:rsidRPr="00D67F84" w:rsidRDefault="00D67F84">
      <w:pPr>
        <w:rPr>
          <w:b/>
        </w:rPr>
      </w:pPr>
      <w:r>
        <w:rPr>
          <w:b/>
        </w:rPr>
        <w:t xml:space="preserve">OSUN OSOGBO SACRED GROVE </w:t>
      </w:r>
    </w:p>
    <w:p w:rsidR="00D6632F" w:rsidRDefault="00D6632F"/>
    <w:p w:rsidR="00D6632F" w:rsidRDefault="00D6632F"/>
    <w:p w:rsidR="00B72BF9" w:rsidRDefault="00D6632F" w:rsidP="00B72BF9">
      <w:pPr>
        <w:rPr>
          <w:ins w:id="7" w:author="doctor" w:date="2014-06-18T10:47:00Z"/>
        </w:rPr>
      </w:pPr>
      <w:r>
        <w:t xml:space="preserve">The </w:t>
      </w:r>
      <w:proofErr w:type="spellStart"/>
      <w:r>
        <w:t>Osun</w:t>
      </w:r>
      <w:proofErr w:type="spellEnd"/>
      <w:r>
        <w:t xml:space="preserve"> </w:t>
      </w:r>
      <w:proofErr w:type="spellStart"/>
      <w:r w:rsidR="00E93E11">
        <w:t>Osogbo</w:t>
      </w:r>
      <w:proofErr w:type="spellEnd"/>
      <w:r w:rsidR="00E93E11">
        <w:t xml:space="preserve"> Sacred G</w:t>
      </w:r>
      <w:r>
        <w:t xml:space="preserve">rove </w:t>
      </w:r>
      <w:r w:rsidR="00D67F84">
        <w:t xml:space="preserve">is part of the story of Nigerian modernism. Situated at the city of </w:t>
      </w:r>
      <w:proofErr w:type="spellStart"/>
      <w:r w:rsidR="00D67F84">
        <w:t>Osogbo</w:t>
      </w:r>
      <w:proofErr w:type="spellEnd"/>
      <w:r w:rsidR="00D67F84">
        <w:t xml:space="preserve"> in Southwest Nigeria, the </w:t>
      </w:r>
      <w:r w:rsidR="00E93E11">
        <w:t>grove consists of seventy-five hectares of forest</w:t>
      </w:r>
      <w:r w:rsidR="00E93E11" w:rsidRPr="00400D04">
        <w:t xml:space="preserve">land along the banks of the </w:t>
      </w:r>
      <w:proofErr w:type="spellStart"/>
      <w:r w:rsidR="00E93E11" w:rsidRPr="00400D04">
        <w:t>Osun</w:t>
      </w:r>
      <w:proofErr w:type="spellEnd"/>
      <w:r w:rsidR="00E93E11" w:rsidRPr="00400D04">
        <w:t xml:space="preserve"> </w:t>
      </w:r>
      <w:proofErr w:type="gramStart"/>
      <w:r w:rsidR="00E93E11" w:rsidRPr="00400D04">
        <w:t>river</w:t>
      </w:r>
      <w:proofErr w:type="gramEnd"/>
      <w:r w:rsidR="00E93E11">
        <w:t xml:space="preserve">. Hunting, farming, and fishing are forbidden inside the grove. No permanent settlements are allowed. Instead the area is covered with a large number of sculptures and temples of various sizes and materials. Some are made of wood, others of stone and cement. </w:t>
      </w:r>
      <w:r w:rsidR="00681DEE">
        <w:t xml:space="preserve">Both the structures and the restrictions echo the religious character of the site. </w:t>
      </w:r>
      <w:proofErr w:type="spellStart"/>
      <w:r w:rsidR="00681DEE">
        <w:t>Osun</w:t>
      </w:r>
      <w:proofErr w:type="spellEnd"/>
      <w:r w:rsidR="00681DEE">
        <w:t xml:space="preserve"> is not only a river, but also </w:t>
      </w:r>
      <w:proofErr w:type="spellStart"/>
      <w:r w:rsidR="00681DEE">
        <w:t>Osogbo’s</w:t>
      </w:r>
      <w:proofErr w:type="spellEnd"/>
      <w:r w:rsidR="00681DEE">
        <w:t xml:space="preserve"> guardian deity who is credited with providing wealth, </w:t>
      </w:r>
      <w:r w:rsidR="00681DEE" w:rsidRPr="00400D04">
        <w:t>fertility</w:t>
      </w:r>
      <w:r w:rsidR="00681DEE">
        <w:t>, and protection.</w:t>
      </w:r>
      <w:ins w:id="8" w:author="doctor" w:date="2014-06-18T10:47:00Z">
        <w:r w:rsidR="00B72BF9" w:rsidRPr="00B72BF9">
          <w:t xml:space="preserve"> </w:t>
        </w:r>
        <w:r w:rsidR="00B72BF9">
          <w:t xml:space="preserve">The origin of these structures goes back to the 1950s when the </w:t>
        </w:r>
        <w:r w:rsidR="00B72BF9" w:rsidRPr="004E1B21">
          <w:t xml:space="preserve">entangled forces of colonialism, Christianity, and commerce had started to erode the relationship between the city and the goddess. </w:t>
        </w:r>
        <w:r w:rsidR="00B72BF9">
          <w:t xml:space="preserve">The cohesive force of the </w:t>
        </w:r>
        <w:proofErr w:type="spellStart"/>
        <w:r w:rsidR="00B72BF9">
          <w:t>Osun</w:t>
        </w:r>
        <w:proofErr w:type="spellEnd"/>
        <w:r w:rsidR="00B72BF9">
          <w:t xml:space="preserve"> Grove</w:t>
        </w:r>
        <w:r w:rsidR="00B72BF9" w:rsidRPr="004E1B21">
          <w:t xml:space="preserve"> declined. People began to ignore local restrictions o</w:t>
        </w:r>
        <w:r w:rsidR="00B72BF9">
          <w:t>n</w:t>
        </w:r>
        <w:r w:rsidR="00B72BF9" w:rsidRPr="004E1B21">
          <w:t xml:space="preserve"> hunting, fishing, and farming</w:t>
        </w:r>
        <w:r w:rsidR="00B72BF9">
          <w:t xml:space="preserve"> to the point that t</w:t>
        </w:r>
        <w:r w:rsidR="00B72BF9" w:rsidRPr="004E1B21">
          <w:t xml:space="preserve">he grove was at risk of abandonment. </w:t>
        </w:r>
        <w:r w:rsidR="00B72BF9">
          <w:t>To address this crisis, i</w:t>
        </w:r>
        <w:r w:rsidR="00B72BF9" w:rsidRPr="004E1B21">
          <w:t>n 1959</w:t>
        </w:r>
        <w:r w:rsidR="00B72BF9">
          <w:t>—</w:t>
        </w:r>
        <w:r w:rsidR="00B72BF9" w:rsidRPr="004E1B21">
          <w:t>one year before Nigeria gained independence</w:t>
        </w:r>
        <w:r w:rsidR="00B72BF9">
          <w:t xml:space="preserve">—a group of </w:t>
        </w:r>
        <w:proofErr w:type="spellStart"/>
        <w:r w:rsidR="00B72BF9">
          <w:t>Osun</w:t>
        </w:r>
        <w:proofErr w:type="spellEnd"/>
        <w:r w:rsidR="00B72BF9">
          <w:t xml:space="preserve"> ritual officials </w:t>
        </w:r>
        <w:r w:rsidR="00B72BF9" w:rsidRPr="004E1B21">
          <w:t xml:space="preserve">approached the Austrian artist and convert to Yoruba religion Susanne Wenger and asked for </w:t>
        </w:r>
        <w:r w:rsidR="00B72BF9">
          <w:t xml:space="preserve">her </w:t>
        </w:r>
        <w:r w:rsidR="00B72BF9" w:rsidRPr="004E1B21">
          <w:t>help.</w:t>
        </w:r>
        <w:r w:rsidR="00B72BF9">
          <w:t xml:space="preserve"> </w:t>
        </w:r>
      </w:ins>
    </w:p>
    <w:p w:rsidR="00E93E11" w:rsidDel="00B72BF9" w:rsidRDefault="00E93E11" w:rsidP="00D67F84">
      <w:pPr>
        <w:rPr>
          <w:del w:id="9" w:author="doctor" w:date="2014-06-18T10:47:00Z"/>
        </w:rPr>
      </w:pPr>
      <w:bookmarkStart w:id="10" w:name="_GoBack"/>
      <w:bookmarkEnd w:id="10"/>
    </w:p>
    <w:p w:rsidR="00E93E11" w:rsidRDefault="00E93E11"/>
    <w:p w:rsidR="00756B60" w:rsidDel="00B72BF9" w:rsidRDefault="00681DEE" w:rsidP="00D67F84">
      <w:pPr>
        <w:rPr>
          <w:del w:id="11" w:author="doctor" w:date="2014-06-18T10:47:00Z"/>
        </w:rPr>
      </w:pPr>
      <w:del w:id="12" w:author="doctor" w:date="2014-06-18T10:47:00Z">
        <w:r w:rsidDel="00B72BF9">
          <w:delText xml:space="preserve">The origin of these structures goes back to the 1950s when the </w:delText>
        </w:r>
        <w:r w:rsidR="00D67F84" w:rsidRPr="004E1B21" w:rsidDel="00B72BF9">
          <w:delText xml:space="preserve">entangled forces of colonialism, Christianity, and commerce had started to erode the relationship between the city and the goddess. </w:delText>
        </w:r>
        <w:r w:rsidR="00D67F84" w:rsidDel="00B72BF9">
          <w:delText>The cohesive force of the Osun Grove</w:delText>
        </w:r>
        <w:r w:rsidR="00D67F84" w:rsidRPr="004E1B21" w:rsidDel="00B72BF9">
          <w:delText xml:space="preserve"> declined. People began to ignore local restrictions o</w:delText>
        </w:r>
        <w:r w:rsidR="00D67F84" w:rsidDel="00B72BF9">
          <w:delText>n</w:delText>
        </w:r>
        <w:r w:rsidR="00D67F84" w:rsidRPr="004E1B21" w:rsidDel="00B72BF9">
          <w:delText xml:space="preserve"> hunting, fishing, and farming</w:delText>
        </w:r>
        <w:r w:rsidR="00D67F84" w:rsidDel="00B72BF9">
          <w:delText xml:space="preserve"> to the point that t</w:delText>
        </w:r>
        <w:r w:rsidR="00D67F84" w:rsidRPr="004E1B21" w:rsidDel="00B72BF9">
          <w:delText xml:space="preserve">he grove was at risk of abandonment. </w:delText>
        </w:r>
        <w:r w:rsidR="00D67F84" w:rsidDel="00B72BF9">
          <w:delText>To address this crisis, i</w:delText>
        </w:r>
        <w:r w:rsidR="00D67F84" w:rsidRPr="004E1B21" w:rsidDel="00B72BF9">
          <w:delText>n 1959</w:delText>
        </w:r>
        <w:r w:rsidR="00D67F84" w:rsidDel="00B72BF9">
          <w:delText>—</w:delText>
        </w:r>
        <w:r w:rsidR="00D67F84" w:rsidRPr="004E1B21" w:rsidDel="00B72BF9">
          <w:delText>one year before Nigeria gained independence</w:delText>
        </w:r>
        <w:r w:rsidR="00D67F84" w:rsidDel="00B72BF9">
          <w:delText xml:space="preserve">—a group of Osun ritual officials </w:delText>
        </w:r>
        <w:r w:rsidR="00D67F84" w:rsidRPr="004E1B21" w:rsidDel="00B72BF9">
          <w:delText xml:space="preserve">approached the Austrian artist and convert to Yoruba religion Susanne Wenger and asked for </w:delText>
        </w:r>
        <w:r w:rsidR="00D67F84" w:rsidDel="00B72BF9">
          <w:delText xml:space="preserve">her </w:delText>
        </w:r>
        <w:r w:rsidR="00D67F84" w:rsidRPr="004E1B21" w:rsidDel="00B72BF9">
          <w:delText>help.</w:delText>
        </w:r>
        <w:r w:rsidR="00D67F84" w:rsidDel="00B72BF9">
          <w:delText xml:space="preserve"> </w:delText>
        </w:r>
      </w:del>
    </w:p>
    <w:p w:rsidR="00756B60" w:rsidDel="00B72BF9" w:rsidRDefault="00756B60" w:rsidP="00D67F84">
      <w:pPr>
        <w:rPr>
          <w:del w:id="13" w:author="doctor" w:date="2014-06-18T10:47:00Z"/>
        </w:rPr>
      </w:pPr>
    </w:p>
    <w:p w:rsidR="00A50603" w:rsidRDefault="00D67F84" w:rsidP="00D67F84">
      <w:r>
        <w:t xml:space="preserve">Wenger had arrived in Nigeria nine years earlier. After years of artistic and religious soul searching she converted to Yoruba and settled in nearby </w:t>
      </w:r>
      <w:proofErr w:type="spellStart"/>
      <w:r>
        <w:t>Ilobu</w:t>
      </w:r>
      <w:proofErr w:type="spellEnd"/>
      <w:r>
        <w:t xml:space="preserve"> studying Yoruba religion and repairing shrines. That is where the </w:t>
      </w:r>
      <w:proofErr w:type="spellStart"/>
      <w:r>
        <w:t>Osun</w:t>
      </w:r>
      <w:proofErr w:type="spellEnd"/>
      <w:r>
        <w:t xml:space="preserve"> officials visited her and asked for assistance. Wenger agreed, moved to </w:t>
      </w:r>
      <w:proofErr w:type="spellStart"/>
      <w:r>
        <w:t>Osogbo</w:t>
      </w:r>
      <w:proofErr w:type="spellEnd"/>
      <w:r>
        <w:t xml:space="preserve">, organized a group of helpers around her and, with permission of the king of </w:t>
      </w:r>
      <w:proofErr w:type="spellStart"/>
      <w:r>
        <w:t>Osogbo</w:t>
      </w:r>
      <w:proofErr w:type="spellEnd"/>
      <w:r>
        <w:t xml:space="preserve">, started to reshape the grove. </w:t>
      </w:r>
      <w:r w:rsidRPr="004E1B21">
        <w:t xml:space="preserve">What previously was a mostly </w:t>
      </w:r>
      <w:r>
        <w:t>non-</w:t>
      </w:r>
      <w:r w:rsidRPr="004E1B21">
        <w:t xml:space="preserve">iconic space, </w:t>
      </w:r>
      <w:r>
        <w:t xml:space="preserve">turned into a kind of open air gallery </w:t>
      </w:r>
      <w:r w:rsidRPr="004E1B21">
        <w:t>fill</w:t>
      </w:r>
      <w:r>
        <w:t>ed</w:t>
      </w:r>
      <w:r w:rsidRPr="004E1B21">
        <w:t xml:space="preserve"> with </w:t>
      </w:r>
      <w:r>
        <w:t xml:space="preserve">new </w:t>
      </w:r>
      <w:r w:rsidRPr="004E1B21">
        <w:t>sculptures and architectur</w:t>
      </w:r>
      <w:r>
        <w:t xml:space="preserve">al </w:t>
      </w:r>
      <w:proofErr w:type="gramStart"/>
      <w:r>
        <w:t>structures.</w:t>
      </w:r>
      <w:proofErr w:type="gramEnd"/>
      <w:r w:rsidRPr="004E1B21">
        <w:t xml:space="preserve"> </w:t>
      </w:r>
      <w:r>
        <w:t>Designed and built by Wenger and her collaborators, t</w:t>
      </w:r>
      <w:r w:rsidRPr="004E1B21">
        <w:t>he works were meant to be visual gestures of evidence for the presence of the deities residing in the grove.</w:t>
      </w:r>
      <w:r w:rsidR="00A50603">
        <w:t xml:space="preserve"> Thus the term </w:t>
      </w:r>
      <w:proofErr w:type="spellStart"/>
      <w:r w:rsidR="00A50603">
        <w:t>Osun</w:t>
      </w:r>
      <w:proofErr w:type="spellEnd"/>
      <w:r w:rsidR="00A50603">
        <w:t xml:space="preserve"> grove is actually misleading as the grove consists of multiple groves each considered to the homestead of a deity belonging to </w:t>
      </w:r>
      <w:proofErr w:type="spellStart"/>
      <w:r w:rsidR="00A50603">
        <w:t>Osun’s</w:t>
      </w:r>
      <w:proofErr w:type="spellEnd"/>
      <w:r w:rsidR="00A50603">
        <w:t xml:space="preserve"> realm or kingdom. </w:t>
      </w:r>
    </w:p>
    <w:p w:rsidR="00A50603" w:rsidRDefault="00A50603" w:rsidP="00D67F84"/>
    <w:p w:rsidR="00711651" w:rsidRPr="00711651" w:rsidRDefault="00D67F84" w:rsidP="00D67F84">
      <w:r w:rsidRPr="004E1B21">
        <w:t>In</w:t>
      </w:r>
      <w:r>
        <w:t xml:space="preserve"> terms of media and style, the structures radically depart</w:t>
      </w:r>
      <w:r w:rsidRPr="004E1B21">
        <w:t xml:space="preserve"> from conventional Yorub</w:t>
      </w:r>
      <w:r>
        <w:t>a aesthetics. The difference is</w:t>
      </w:r>
      <w:r w:rsidRPr="004E1B21">
        <w:t xml:space="preserve"> programmatic</w:t>
      </w:r>
      <w:r w:rsidR="00A50603">
        <w:t xml:space="preserve"> for t</w:t>
      </w:r>
      <w:r w:rsidR="00711651" w:rsidRPr="00711651">
        <w:t xml:space="preserve">he reshaping of the </w:t>
      </w:r>
      <w:proofErr w:type="spellStart"/>
      <w:r w:rsidR="00711651" w:rsidRPr="00711651">
        <w:t>Osun</w:t>
      </w:r>
      <w:proofErr w:type="spellEnd"/>
      <w:r w:rsidR="00711651" w:rsidRPr="00711651">
        <w:t xml:space="preserve"> Grove was actually part of a wider project that aimed to revitalize the local arts as a kind of </w:t>
      </w:r>
      <w:proofErr w:type="spellStart"/>
      <w:r w:rsidR="00711651" w:rsidRPr="00711651">
        <w:t>Gesamtkunstwerk</w:t>
      </w:r>
      <w:proofErr w:type="spellEnd"/>
      <w:r w:rsidR="00711651" w:rsidRPr="00711651">
        <w:t xml:space="preserve">. Parallel to Wenger’s activities in the grove, her husband </w:t>
      </w:r>
      <w:proofErr w:type="spellStart"/>
      <w:r w:rsidR="00711651" w:rsidRPr="00711651">
        <w:t>Ul</w:t>
      </w:r>
      <w:ins w:id="14" w:author="Erin Rice" w:date="2014-02-19T12:59:00Z">
        <w:r w:rsidR="00750517">
          <w:t>l</w:t>
        </w:r>
      </w:ins>
      <w:r w:rsidR="00711651" w:rsidRPr="00711651">
        <w:t>i</w:t>
      </w:r>
      <w:proofErr w:type="spellEnd"/>
      <w:r w:rsidR="00711651" w:rsidRPr="00711651">
        <w:t xml:space="preserve"> </w:t>
      </w:r>
      <w:proofErr w:type="spellStart"/>
      <w:r w:rsidR="00711651" w:rsidRPr="00711651">
        <w:t>Beier</w:t>
      </w:r>
      <w:proofErr w:type="spellEnd"/>
      <w:r w:rsidR="00711651" w:rsidRPr="00711651">
        <w:t xml:space="preserve"> collaborated with the school teacher </w:t>
      </w:r>
      <w:proofErr w:type="spellStart"/>
      <w:r w:rsidR="00711651" w:rsidRPr="00711651">
        <w:t>Duro</w:t>
      </w:r>
      <w:proofErr w:type="spellEnd"/>
      <w:r w:rsidR="00711651" w:rsidRPr="00711651">
        <w:t xml:space="preserve"> </w:t>
      </w:r>
      <w:proofErr w:type="spellStart"/>
      <w:r w:rsidR="00711651" w:rsidRPr="00711651">
        <w:t>Ladipo</w:t>
      </w:r>
      <w:proofErr w:type="spellEnd"/>
      <w:r w:rsidR="00711651" w:rsidRPr="00711651">
        <w:t xml:space="preserve"> and the British artist Georgina </w:t>
      </w:r>
      <w:proofErr w:type="spellStart"/>
      <w:r w:rsidR="00711651" w:rsidRPr="00711651">
        <w:t>Beier</w:t>
      </w:r>
      <w:proofErr w:type="spellEnd"/>
      <w:r w:rsidR="00711651" w:rsidRPr="00711651">
        <w:t xml:space="preserve">. Sacred and profane, visual and performance art all went together resulting in the so-called </w:t>
      </w:r>
      <w:proofErr w:type="spellStart"/>
      <w:r w:rsidR="00711651" w:rsidRPr="00711651">
        <w:t>Osogbo</w:t>
      </w:r>
      <w:proofErr w:type="spellEnd"/>
      <w:r w:rsidR="00711651" w:rsidRPr="00711651">
        <w:t xml:space="preserve"> Art Movement. </w:t>
      </w:r>
    </w:p>
    <w:p w:rsidR="00D67F84" w:rsidRDefault="00D67F84" w:rsidP="00D67F84"/>
    <w:p w:rsidR="00A50603" w:rsidRDefault="00A50603" w:rsidP="00A50603">
      <w:r w:rsidRPr="004E1B21">
        <w:t xml:space="preserve">Wenger’s vision aimed at reflecting the ruptures intrinsic to the experience of colonial modernity. The general conviction was that “things fall apart” (Chinua Achebe). </w:t>
      </w:r>
      <w:r>
        <w:t xml:space="preserve">Consequently, </w:t>
      </w:r>
      <w:r w:rsidRPr="004E1B21">
        <w:t xml:space="preserve">any return to traditional aesthetics was seen as principally and categorically void. In order to survive, the old deities had to be </w:t>
      </w:r>
      <w:r>
        <w:t>u</w:t>
      </w:r>
      <w:r w:rsidRPr="004E1B21">
        <w:t xml:space="preserve">pdated with modern </w:t>
      </w:r>
      <w:r>
        <w:t>aesthetics</w:t>
      </w:r>
      <w:r w:rsidRPr="004E1B21">
        <w:t>. Thus, the new shapes and forms were thought to express the fluid, open, and the still undetermined phase</w:t>
      </w:r>
      <w:r>
        <w:t xml:space="preserve"> through which</w:t>
      </w:r>
      <w:r w:rsidRPr="004E1B21">
        <w:t xml:space="preserve"> society and religion was believed to </w:t>
      </w:r>
      <w:r>
        <w:t>pass</w:t>
      </w:r>
      <w:r w:rsidRPr="004E1B21">
        <w:t>.</w:t>
      </w:r>
    </w:p>
    <w:p w:rsidR="00A50603" w:rsidRDefault="00A50603" w:rsidP="00D67F84"/>
    <w:p w:rsidR="00A50603" w:rsidRPr="004E1B21" w:rsidRDefault="00A50603" w:rsidP="00D67F84"/>
    <w:p w:rsidR="00D67F84" w:rsidRDefault="00D67F84" w:rsidP="00D67F84">
      <w:r w:rsidRPr="004E1B21">
        <w:t xml:space="preserve">The agenda proved to be successful. </w:t>
      </w:r>
      <w:r>
        <w:t>The “new images” n</w:t>
      </w:r>
      <w:r w:rsidRPr="004E1B21">
        <w:t xml:space="preserve">ot only </w:t>
      </w:r>
      <w:r>
        <w:t>attracted new visitors to the city. T</w:t>
      </w:r>
      <w:r w:rsidRPr="004E1B21">
        <w:t xml:space="preserve">hey also protected the </w:t>
      </w:r>
      <w:r>
        <w:t xml:space="preserve">grove. In 1960 the grove became a national monument and in the 1970s a local heritage committee was formed. The 1990s saw the building of a national museum; thus, the grove was turned into both a public gallery and an active ritual space. The most momentous boost came in 2005 </w:t>
      </w:r>
      <w:r w:rsidRPr="001A7E52">
        <w:t xml:space="preserve">when UNESCO added the </w:t>
      </w:r>
      <w:proofErr w:type="spellStart"/>
      <w:r w:rsidRPr="001A7E52">
        <w:t>Osun</w:t>
      </w:r>
      <w:proofErr w:type="spellEnd"/>
      <w:r w:rsidRPr="001A7E52">
        <w:t xml:space="preserve"> Grove to its prestigious list of World Heritage Sites.</w:t>
      </w:r>
      <w:r>
        <w:t xml:space="preserve"> Today the </w:t>
      </w:r>
      <w:proofErr w:type="spellStart"/>
      <w:r>
        <w:t>Osun</w:t>
      </w:r>
      <w:proofErr w:type="spellEnd"/>
      <w:r>
        <w:t xml:space="preserve"> Grove and festival are one of Nigeria’s biggest tourist attractions; as such, the site is an important source for the local and regional government to generate revenue.</w:t>
      </w:r>
    </w:p>
    <w:p w:rsidR="00681DEE" w:rsidRDefault="00681DEE"/>
    <w:p w:rsidR="00681DEE" w:rsidRDefault="00681DEE"/>
    <w:p w:rsidR="00D6632F" w:rsidRDefault="00D6632F">
      <w:r>
        <w:t>References</w:t>
      </w:r>
    </w:p>
    <w:p w:rsidR="00D6632F" w:rsidRDefault="00D6632F"/>
    <w:p w:rsidR="006B0156" w:rsidRDefault="006B0156">
      <w:del w:id="15" w:author="Erin Rice" w:date="2014-02-19T13:00:00Z">
        <w:r w:rsidDel="00750517">
          <w:delText xml:space="preserve">Ulli </w:delText>
        </w:r>
      </w:del>
      <w:proofErr w:type="spellStart"/>
      <w:proofErr w:type="gramStart"/>
      <w:r>
        <w:t>Beier</w:t>
      </w:r>
      <w:proofErr w:type="spellEnd"/>
      <w:ins w:id="16" w:author="Erin Rice" w:date="2014-02-19T13:00:00Z">
        <w:r w:rsidR="00750517">
          <w:t>,</w:t>
        </w:r>
      </w:ins>
      <w:r>
        <w:t xml:space="preserve"> </w:t>
      </w:r>
      <w:ins w:id="17" w:author="Erin Rice" w:date="2014-02-19T13:00:00Z">
        <w:r w:rsidR="00750517">
          <w:t xml:space="preserve">U. </w:t>
        </w:r>
      </w:ins>
      <w:r>
        <w:t>(1968), Contemporary Arts of Africa.</w:t>
      </w:r>
      <w:proofErr w:type="gramEnd"/>
      <w:r>
        <w:t xml:space="preserve"> London: </w:t>
      </w:r>
      <w:proofErr w:type="spellStart"/>
      <w:r>
        <w:t>Praeger</w:t>
      </w:r>
      <w:proofErr w:type="spellEnd"/>
    </w:p>
    <w:p w:rsidR="00D6632F" w:rsidRDefault="00D6632F">
      <w:del w:id="18" w:author="Erin Rice" w:date="2014-02-19T13:00:00Z">
        <w:r w:rsidDel="00750517">
          <w:delText xml:space="preserve">Ulli </w:delText>
        </w:r>
      </w:del>
      <w:proofErr w:type="spellStart"/>
      <w:r>
        <w:t>Beier</w:t>
      </w:r>
      <w:proofErr w:type="spellEnd"/>
      <w:ins w:id="19" w:author="Erin Rice" w:date="2014-02-19T13:00:00Z">
        <w:r w:rsidR="00750517">
          <w:t>, U.</w:t>
        </w:r>
      </w:ins>
      <w:ins w:id="20" w:author="Erin Rice" w:date="2014-02-19T13:01:00Z">
        <w:r w:rsidR="00750517">
          <w:t xml:space="preserve"> </w:t>
        </w:r>
      </w:ins>
      <w:del w:id="21" w:author="Erin Rice" w:date="2014-02-19T13:00:00Z">
        <w:r w:rsidR="006B0156" w:rsidDel="00750517">
          <w:delText xml:space="preserve"> </w:delText>
        </w:r>
      </w:del>
      <w:r w:rsidR="006B0156">
        <w:t>(1975)</w:t>
      </w:r>
      <w:r>
        <w:t>, The Return of the Gods</w:t>
      </w:r>
      <w:proofErr w:type="gramStart"/>
      <w:r>
        <w:t>,:</w:t>
      </w:r>
      <w:proofErr w:type="gramEnd"/>
      <w:r>
        <w:t xml:space="preserve"> The Sacred Art of Susanne Wenger. C</w:t>
      </w:r>
      <w:r w:rsidR="006B0156">
        <w:t>ambridge: University Press</w:t>
      </w:r>
    </w:p>
    <w:p w:rsidR="00D6632F" w:rsidRDefault="00D6632F">
      <w:del w:id="22" w:author="Erin Rice" w:date="2014-02-19T13:00:00Z">
        <w:r w:rsidDel="00750517">
          <w:delText xml:space="preserve">Peter </w:delText>
        </w:r>
      </w:del>
      <w:proofErr w:type="spellStart"/>
      <w:r>
        <w:t>Probst</w:t>
      </w:r>
      <w:proofErr w:type="spellEnd"/>
      <w:ins w:id="23" w:author="Erin Rice" w:date="2014-02-19T13:00:00Z">
        <w:r w:rsidR="00750517">
          <w:t>, P</w:t>
        </w:r>
      </w:ins>
      <w:ins w:id="24" w:author="Erin Rice" w:date="2014-02-19T13:01:00Z">
        <w:r w:rsidR="00750517">
          <w:t>.</w:t>
        </w:r>
      </w:ins>
      <w:r w:rsidR="006B0156">
        <w:t xml:space="preserve"> (2011)</w:t>
      </w:r>
      <w:r>
        <w:t xml:space="preserve">, </w:t>
      </w:r>
      <w:proofErr w:type="spellStart"/>
      <w:r>
        <w:t>Osogbo</w:t>
      </w:r>
      <w:proofErr w:type="spellEnd"/>
      <w:r>
        <w:t xml:space="preserve"> and the Art of Heritage. </w:t>
      </w:r>
      <w:proofErr w:type="gramStart"/>
      <w:r>
        <w:t>Monuments, Deities, and Money.</w:t>
      </w:r>
      <w:proofErr w:type="gramEnd"/>
      <w:r>
        <w:t xml:space="preserve"> Bloomington</w:t>
      </w:r>
      <w:r w:rsidR="006B0156">
        <w:t>: Indiana University Press</w:t>
      </w:r>
    </w:p>
    <w:p w:rsidR="006B0156" w:rsidRDefault="006B0156">
      <w:del w:id="25" w:author="Erin Rice" w:date="2014-02-19T13:00:00Z">
        <w:r w:rsidDel="00750517">
          <w:delText xml:space="preserve">Peter </w:delText>
        </w:r>
      </w:del>
      <w:proofErr w:type="spellStart"/>
      <w:r>
        <w:t>Probst</w:t>
      </w:r>
      <w:proofErr w:type="spellEnd"/>
      <w:ins w:id="26" w:author="Erin Rice" w:date="2014-02-19T13:00:00Z">
        <w:r w:rsidR="00750517">
          <w:t>, P.</w:t>
        </w:r>
      </w:ins>
      <w:r>
        <w:t xml:space="preserve"> (2013), From Iconoclasm to Heritage. The </w:t>
      </w:r>
      <w:proofErr w:type="spellStart"/>
      <w:r>
        <w:t>Osogbo</w:t>
      </w:r>
      <w:proofErr w:type="spellEnd"/>
      <w:r>
        <w:t xml:space="preserve"> Art Movement and the Dynamics of Modernism in Nigeria. A Companion of Modern African Art, Edited by </w:t>
      </w:r>
      <w:proofErr w:type="spellStart"/>
      <w:r>
        <w:t>Gitti</w:t>
      </w:r>
      <w:proofErr w:type="spellEnd"/>
      <w:r>
        <w:t xml:space="preserve"> Salami and Monica </w:t>
      </w:r>
      <w:proofErr w:type="spellStart"/>
      <w:r>
        <w:t>Visona</w:t>
      </w:r>
      <w:proofErr w:type="spellEnd"/>
      <w:r>
        <w:t>. Malden, MA: Wiley Blackwell</w:t>
      </w:r>
    </w:p>
    <w:p w:rsidR="00D6632F" w:rsidRDefault="00D6632F">
      <w:del w:id="27" w:author="Erin Rice" w:date="2014-02-19T13:01:00Z">
        <w:r w:rsidDel="00750517">
          <w:delText xml:space="preserve">Susanne </w:delText>
        </w:r>
      </w:del>
      <w:r>
        <w:t>Wenger</w:t>
      </w:r>
      <w:ins w:id="28" w:author="Erin Rice" w:date="2014-02-19T13:01:00Z">
        <w:r w:rsidR="00750517">
          <w:t>, S.</w:t>
        </w:r>
      </w:ins>
      <w:r w:rsidR="006B0156">
        <w:t xml:space="preserve"> (1977)</w:t>
      </w:r>
      <w:r>
        <w:t xml:space="preserve">, The Timeless Mind of the Sacred: Its Manifestations in the </w:t>
      </w:r>
      <w:proofErr w:type="spellStart"/>
      <w:r>
        <w:t>Osun</w:t>
      </w:r>
      <w:proofErr w:type="spellEnd"/>
      <w:r>
        <w:t xml:space="preserve"> Grove. Ibadan: Institute of African Studies</w:t>
      </w:r>
    </w:p>
    <w:sectPr w:rsidR="00D6632F" w:rsidSect="00E32357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2DAA" w:rsidRDefault="00762DAA" w:rsidP="00D67F84">
      <w:r>
        <w:separator/>
      </w:r>
    </w:p>
  </w:endnote>
  <w:endnote w:type="continuationSeparator" w:id="0">
    <w:p w:rsidR="00762DAA" w:rsidRDefault="00762DAA" w:rsidP="00D67F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??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Lucida Grande">
    <w:altName w:val="Californian FB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2DAA" w:rsidRDefault="00762DAA" w:rsidP="00D67F84">
      <w:r>
        <w:separator/>
      </w:r>
    </w:p>
  </w:footnote>
  <w:footnote w:type="continuationSeparator" w:id="0">
    <w:p w:rsidR="00762DAA" w:rsidRDefault="00762DAA" w:rsidP="00D67F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revisionView w:markup="0"/>
  <w:trackRevision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632F"/>
    <w:rsid w:val="001B60F0"/>
    <w:rsid w:val="0051672B"/>
    <w:rsid w:val="00681DEE"/>
    <w:rsid w:val="006B0156"/>
    <w:rsid w:val="006B6966"/>
    <w:rsid w:val="00711651"/>
    <w:rsid w:val="00750517"/>
    <w:rsid w:val="00756B60"/>
    <w:rsid w:val="00762DAA"/>
    <w:rsid w:val="00A50603"/>
    <w:rsid w:val="00B72BF9"/>
    <w:rsid w:val="00D6632F"/>
    <w:rsid w:val="00D67F84"/>
    <w:rsid w:val="00E32357"/>
    <w:rsid w:val="00E93E11"/>
    <w:rsid w:val="00FA6B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D67F84"/>
    <w:rPr>
      <w:rFonts w:eastAsia="MS ??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67F84"/>
    <w:rPr>
      <w:rFonts w:eastAsia="MS ??"/>
      <w:sz w:val="24"/>
      <w:szCs w:val="24"/>
      <w:lang w:eastAsia="en-US"/>
    </w:rPr>
  </w:style>
  <w:style w:type="character" w:styleId="FootnoteReference">
    <w:name w:val="footnote reference"/>
    <w:basedOn w:val="DefaultParagraphFont"/>
    <w:uiPriority w:val="99"/>
    <w:unhideWhenUsed/>
    <w:rsid w:val="00D67F84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672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672B"/>
    <w:rPr>
      <w:rFonts w:ascii="Lucida Grande" w:hAnsi="Lucida Grande"/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D67F84"/>
    <w:rPr>
      <w:rFonts w:eastAsia="MS ??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67F84"/>
    <w:rPr>
      <w:rFonts w:eastAsia="MS ??"/>
      <w:sz w:val="24"/>
      <w:szCs w:val="24"/>
      <w:lang w:eastAsia="en-US"/>
    </w:rPr>
  </w:style>
  <w:style w:type="character" w:styleId="FootnoteReference">
    <w:name w:val="footnote reference"/>
    <w:basedOn w:val="DefaultParagraphFont"/>
    <w:uiPriority w:val="99"/>
    <w:unhideWhenUsed/>
    <w:rsid w:val="00D67F84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672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672B"/>
    <w:rPr>
      <w:rFonts w:ascii="Lucida Grande" w:hAnsi="Lucida Grande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776</Words>
  <Characters>4425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Tufts User</dc:creator>
  <cp:lastModifiedBy>doctor</cp:lastModifiedBy>
  <cp:revision>2</cp:revision>
  <dcterms:created xsi:type="dcterms:W3CDTF">2014-06-18T09:48:00Z</dcterms:created>
  <dcterms:modified xsi:type="dcterms:W3CDTF">2014-06-18T09:48:00Z</dcterms:modified>
</cp:coreProperties>
</file>