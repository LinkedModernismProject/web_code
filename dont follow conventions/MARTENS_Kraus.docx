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04" w:rsidRPr="00BA5904" w:rsidRDefault="00BA5904" w:rsidP="00414949">
      <w:pPr>
        <w:tabs>
          <w:tab w:val="left" w:pos="2655"/>
        </w:tabs>
        <w:spacing w:after="0" w:line="240" w:lineRule="auto"/>
        <w:rPr>
          <w:ins w:id="0" w:author="Bru Sascha" w:date="2013-07-09T14:33:00Z"/>
          <w:rFonts w:ascii="Times New Roman" w:eastAsia="Times New Roman" w:hAnsi="Times New Roman" w:cs="Times New Roman"/>
          <w:color w:val="000000"/>
          <w:sz w:val="20"/>
          <w:szCs w:val="20"/>
          <w:lang w:val="en-GB"/>
          <w:rPrChange w:id="1" w:author="Bru Sascha" w:date="2013-07-09T14:33:00Z">
            <w:rPr>
              <w:ins w:id="2" w:author="Bru Sascha" w:date="2013-07-09T14:33:00Z"/>
              <w:rFonts w:ascii="Times New Roman" w:eastAsia="Times New Roman" w:hAnsi="Times New Roman" w:cs="Times New Roman"/>
              <w:b/>
              <w:color w:val="000000"/>
              <w:sz w:val="20"/>
              <w:szCs w:val="20"/>
              <w:lang w:val="en-GB"/>
            </w:rPr>
          </w:rPrChange>
        </w:rPr>
      </w:pPr>
      <w:ins w:id="3" w:author="Bru Sascha" w:date="2013-07-09T14:33:00Z">
        <w:r w:rsidRP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  <w:rPrChange w:id="4" w:author="Bru Sascha" w:date="2013-07-09T14:33:00Z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GB"/>
              </w:rPr>
            </w:rPrChange>
          </w:rPr>
          <w:t>Gunther Martens</w:t>
        </w:r>
      </w:ins>
    </w:p>
    <w:p w:rsidR="00BA5904" w:rsidRDefault="00BA5904" w:rsidP="00414949">
      <w:pPr>
        <w:tabs>
          <w:tab w:val="left" w:pos="2655"/>
        </w:tabs>
        <w:spacing w:after="0" w:line="240" w:lineRule="auto"/>
        <w:rPr>
          <w:ins w:id="5" w:author="Bru Sascha" w:date="2013-07-09T14:33:00Z"/>
          <w:rFonts w:ascii="Times New Roman" w:eastAsia="Times New Roman" w:hAnsi="Times New Roman" w:cs="Times New Roman"/>
          <w:b/>
          <w:color w:val="000000"/>
          <w:sz w:val="20"/>
          <w:szCs w:val="20"/>
          <w:lang w:val="en-GB"/>
        </w:rPr>
      </w:pPr>
    </w:p>
    <w:p w:rsidR="00402AD5" w:rsidRPr="00414949" w:rsidRDefault="00414949" w:rsidP="00414949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/>
        </w:rPr>
      </w:pPr>
      <w:r w:rsidRPr="0041494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/>
        </w:rPr>
        <w:t>Kraus, Karl (1874</w:t>
      </w:r>
      <w:del w:id="6" w:author="Bru Sascha" w:date="2013-07-09T14:33:00Z">
        <w:r w:rsidRPr="00414949" w:rsidDel="00BA590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  <w:lang w:val="en-GB"/>
          </w:rPr>
          <w:delText>-</w:delText>
        </w:r>
      </w:del>
      <w:ins w:id="7" w:author="Bru Sascha" w:date="2013-07-09T14:33:00Z">
        <w:r w:rsidR="00BA590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  <w:lang w:val="en-GB"/>
          </w:rPr>
          <w:t>—</w:t>
        </w:r>
      </w:ins>
      <w:r w:rsidRPr="0041494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/>
        </w:rPr>
        <w:t>1936)</w:t>
      </w:r>
    </w:p>
    <w:p w:rsidR="00402AD5" w:rsidRPr="00402AD5" w:rsidRDefault="00402AD5" w:rsidP="00997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</w:p>
    <w:p w:rsidR="00280CB6" w:rsidRDefault="009972CB" w:rsidP="0018604A">
      <w:pPr>
        <w:spacing w:after="0" w:line="240" w:lineRule="auto"/>
        <w:rPr>
          <w:ins w:id="8" w:author="Bru Sascha" w:date="2013-07-09T14:40:00Z"/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  <w:r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Karl Kra</w:t>
      </w:r>
      <w:r w:rsidR="00DF1083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u</w:t>
      </w:r>
      <w:r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s was a famous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literary and cultural</w:t>
      </w:r>
      <w:r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critic and cult figure </w:t>
      </w:r>
      <w:ins w:id="9" w:author="Bru Sascha" w:date="2013-07-09T14:41:00Z">
        <w:r w:rsid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t xml:space="preserve">in </w:t>
        </w:r>
      </w:ins>
      <w:del w:id="10" w:author="Bru Sascha" w:date="2013-07-09T14:41:00Z">
        <w:r w:rsidRPr="003E36DD"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 xml:space="preserve">of the </w:delText>
        </w:r>
      </w:del>
      <w:r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Vienna</w:t>
      </w:r>
      <w:ins w:id="11" w:author="Bru Sascha" w:date="2013-07-09T14:41:00Z">
        <w:r w:rsid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t>’s</w:t>
        </w:r>
      </w:ins>
      <w:r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intellectual scene around 1900. </w:t>
      </w:r>
      <w:r w:rsidR="00F1612C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He was the editor of the journal </w:t>
      </w:r>
      <w:commentRangeStart w:id="12"/>
      <w:r w:rsidR="00F1612C" w:rsidRPr="003E36DD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/>
        </w:rPr>
        <w:t>The Torch</w:t>
      </w:r>
      <w:r w:rsidR="00F1612C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(</w:t>
      </w:r>
      <w:r w:rsidR="00F1612C" w:rsidRPr="0062393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/>
        </w:rPr>
        <w:t xml:space="preserve">Die </w:t>
      </w:r>
      <w:proofErr w:type="spellStart"/>
      <w:r w:rsidR="00F1612C" w:rsidRPr="0062393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/>
        </w:rPr>
        <w:t>Fackel</w:t>
      </w:r>
      <w:commentRangeEnd w:id="12"/>
      <w:proofErr w:type="spellEnd"/>
      <w:r w:rsidR="00BA5904">
        <w:rPr>
          <w:rStyle w:val="CommentReference"/>
        </w:rPr>
        <w:commentReference w:id="12"/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, 1899-1936</w:t>
      </w:r>
      <w:r w:rsidR="00F1612C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)</w:t>
      </w:r>
      <w:r w:rsidR="003E36DD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 w:rsidR="003E36DD" w:rsidRPr="003E36DD">
        <w:rPr>
          <w:rStyle w:val="st"/>
          <w:rFonts w:ascii="Times New Roman" w:hAnsi="Times New Roman" w:cs="Times New Roman"/>
          <w:sz w:val="20"/>
          <w:szCs w:val="20"/>
          <w:lang w:val="en-US"/>
        </w:rPr>
        <w:t xml:space="preserve">From </w:t>
      </w:r>
      <w:r w:rsidR="003E36DD" w:rsidRPr="003E36DD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1911</w:t>
      </w:r>
      <w:r w:rsidR="003E36DD" w:rsidRPr="003E36DD">
        <w:rPr>
          <w:rStyle w:val="st"/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3E36DD" w:rsidRPr="003E36DD">
        <w:rPr>
          <w:rStyle w:val="st"/>
          <w:rFonts w:ascii="Times New Roman" w:hAnsi="Times New Roman" w:cs="Times New Roman"/>
          <w:sz w:val="20"/>
          <w:szCs w:val="20"/>
          <w:lang w:val="en-US"/>
        </w:rPr>
        <w:t>on</w:t>
      </w:r>
      <w:r w:rsidR="003E36DD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r w:rsidR="00F1612C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he filled th</w:t>
      </w:r>
      <w:ins w:id="13" w:author="Bru Sascha" w:date="2013-07-09T14:41:00Z">
        <w:r w:rsid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t>is</w:t>
        </w:r>
      </w:ins>
      <w:del w:id="14" w:author="Bru Sascha" w:date="2013-07-09T14:41:00Z">
        <w:r w:rsidR="00F1612C" w:rsidRPr="003E36DD"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>e</w:delText>
        </w:r>
      </w:del>
      <w:r w:rsidR="00F1612C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journal</w:t>
      </w:r>
      <w:r w:rsidR="00402AD5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’</w:t>
      </w:r>
      <w:r w:rsidR="00F1612C"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s pages all by himself. </w:t>
      </w:r>
      <w:r w:rsidRPr="003E36DD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He was</w:t>
      </w:r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originally affiliated with key writers and art critics in Vienna and Berlin (Hermann Bahr, Maximilian Harden, Alfred Kerr</w:t>
      </w:r>
      <w:r w:rsidR="001E0726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, … </w:t>
      </w:r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), but fell out with most of them.</w:t>
      </w:r>
      <w:r w:rsidR="00F1612C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His public persona as a</w:t>
      </w:r>
      <w:r w:rsidR="001E0726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polemicist, a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n intellectual pit-bull and </w:t>
      </w:r>
      <w:ins w:id="15" w:author="Bru Sascha" w:date="2013-07-09T14:42:00Z">
        <w:r w:rsid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t xml:space="preserve">an </w:t>
        </w:r>
      </w:ins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o</w:t>
      </w:r>
      <w:r w:rsidR="00280CB6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utsider was carefully crafted. I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t hid from sight the fact that he was </w:t>
      </w:r>
      <w:commentRangeStart w:id="16"/>
      <w:r w:rsidR="005E6EE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“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part of a transnational and cosmopolitan clique plugged into the latest artistic </w:t>
      </w:r>
      <w:r w:rsidR="007D69C3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developments throughout Europe</w:t>
      </w:r>
      <w:r w:rsidR="005E6EE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”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(</w:t>
      </w:r>
      <w:proofErr w:type="spellStart"/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Boes</w:t>
      </w:r>
      <w:proofErr w:type="spellEnd"/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40). </w:t>
      </w:r>
      <w:commentRangeEnd w:id="16"/>
      <w:r w:rsidR="00BA5904">
        <w:rPr>
          <w:rStyle w:val="CommentReference"/>
        </w:rPr>
        <w:commentReference w:id="16"/>
      </w:r>
    </w:p>
    <w:p w:rsidR="00BA5904" w:rsidRDefault="00BA5904" w:rsidP="00186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</w:p>
    <w:p w:rsidR="007A575C" w:rsidRDefault="007D69C3" w:rsidP="007A57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Born out of</w:t>
      </w:r>
      <w:r w:rsidR="00280CB6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a rich merchant family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r w:rsidR="00280CB6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Kraus, just like other Jewish authors such as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Hugo von Hofmannsthal, Peter </w:t>
      </w:r>
      <w:proofErr w:type="spellStart"/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Altenberg</w:t>
      </w:r>
      <w:proofErr w:type="spellEnd"/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, Herman </w:t>
      </w:r>
      <w:proofErr w:type="spellStart"/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Broch</w:t>
      </w:r>
      <w:proofErr w:type="spellEnd"/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, Ludwig</w:t>
      </w:r>
      <w:r w:rsidR="00280CB6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Wittgenstein and Elias Canetti,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set out </w:t>
      </w:r>
      <w:r w:rsidR="00C01DB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to emancipate himself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by choosing an </w:t>
      </w:r>
      <w:r w:rsidR="005E6EE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“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unconventional</w:t>
      </w:r>
      <w:r w:rsidR="005E6EE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”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life of letters.</w:t>
      </w:r>
      <w:r w:rsidR="00677C80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Kraus 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did not hesitate to criticize</w:t>
      </w:r>
      <w:r w:rsidR="00677C80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his contemporaries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and authors like Heine on account of their </w:t>
      </w:r>
      <w:r w:rsidR="00677C80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being Jewish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.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 potential case of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5E6EE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“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Jewish self-hatred</w:t>
      </w:r>
      <w:r w:rsidR="005E6EE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”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(Gilman), Kraus at the same time </w:t>
      </w:r>
      <w:r w:rsidR="007A575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questioned</w:t>
      </w:r>
      <w:r w:rsidR="009A6495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the ethnic and racist</w:t>
      </w:r>
      <w:r w:rsidR="009A6495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categories which </w:t>
      </w:r>
      <w:r w:rsidR="007A575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underpinned </w:t>
      </w:r>
      <w:r w:rsidR="009A6495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the debates over assim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ilation </w:t>
      </w:r>
      <w:r w:rsidR="007A575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and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on the basis of</w:t>
      </w:r>
      <w:r w:rsidR="007A575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which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Kraus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was frequent</w:t>
      </w:r>
      <w:r w:rsidR="007A575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ly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alienated </w:t>
      </w:r>
      <w:r w:rsidR="009A649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himself. </w:t>
      </w:r>
    </w:p>
    <w:p w:rsidR="0018604A" w:rsidRDefault="00280CB6" w:rsidP="00186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While instrumental in bringing to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broader </w:t>
      </w:r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attention innovative artists like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Wedekind</w:t>
      </w:r>
      <w:proofErr w:type="spellEnd"/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Trakl</w:t>
      </w:r>
      <w:proofErr w:type="spellEnd"/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, Kokoschka, Loos, and Schoenberg, Kraus fiercely opposed the notion of literary movements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, trends</w:t>
      </w:r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or schools as such.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Kraus vociferously</w:t>
      </w:r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object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to Impressionism and </w:t>
      </w:r>
      <w:r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Expressionism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del w:id="17" w:author="Bru Sascha" w:date="2013-07-09T14:36:00Z">
        <w:r w:rsidR="00414949"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>Kastberger (170) argued that</w:delText>
        </w:r>
        <w:r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>, i</w:delText>
        </w:r>
      </w:del>
      <w:ins w:id="18" w:author="Bru Sascha" w:date="2013-07-09T14:36:00Z">
        <w:r w:rsid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t>It has been claimed that i</w:t>
        </w:r>
      </w:ins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n doing so</w:t>
      </w:r>
      <w:del w:id="19" w:author="Bru Sascha" w:date="2013-07-09T14:37:00Z">
        <w:r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>,</w:delText>
        </w:r>
      </w:del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he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rendered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the </w:t>
      </w:r>
      <w:r w:rsidR="007A575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emergence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of avant-garde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literature 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(which gained full sway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in Austria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only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after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the second world-war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) superfluous, because he </w:t>
      </w:r>
      <w:r w:rsidR="00414949" w:rsidRPr="00414949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/>
        </w:rPr>
        <w:t>was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a one-man avant-garde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In spite of </w:t>
      </w:r>
      <w:r w:rsidR="004E53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the modernist outlook of 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his quasi-sacred conception of art and his rejection of formal </w:t>
      </w:r>
      <w:r w:rsidR="00623938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experimentation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Kraus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indeed 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anticipated many avant-garde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functions and forms</w:t>
      </w:r>
      <w:r w:rsidR="0041494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of expression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. Kraus’ experimental play </w:t>
      </w:r>
      <w:r w:rsidR="0018604A" w:rsidRPr="00BA5904"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val="en-GB"/>
          <w:rPrChange w:id="20" w:author="Bru Sascha" w:date="2013-07-09T14:40:00Z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  <w:lang w:val="en-GB"/>
            </w:rPr>
          </w:rPrChange>
        </w:rPr>
        <w:t>The Last days of Mankind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(written between 1915 and 1922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) 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was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the first 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documentary </w:t>
      </w:r>
      <w:r w:rsid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play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and a source of inspiration for </w:t>
      </w:r>
      <w:proofErr w:type="spellStart"/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Bertolt</w:t>
      </w:r>
      <w:proofErr w:type="spellEnd"/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Brecht. Well before Breton’s </w:t>
      </w:r>
      <w:proofErr w:type="spellStart"/>
      <w:r w:rsidR="0018604A" w:rsidRPr="00414949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/>
        </w:rPr>
        <w:t>Nadja</w:t>
      </w:r>
      <w:proofErr w:type="spellEnd"/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,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it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contain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ed photographs; it also contains lengthy stage directions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that 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were conceived of as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film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scripts. 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Kraus’ 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own</w:t>
      </w:r>
      <w:r w:rsid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aesthetic practice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involved</w:t>
      </w:r>
      <w:r w:rsidR="00B86CAC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actionist techniques</w:t>
      </w:r>
      <w:r w:rsid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such as faked op-eds and </w:t>
      </w:r>
      <w:r w:rsidR="00B86CAC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extensive collage and montage,</w:t>
      </w:r>
      <w:r w:rsid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at times </w:t>
      </w:r>
      <w:r w:rsid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approximating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Dadaist </w:t>
      </w:r>
      <w:commentRangeStart w:id="21"/>
      <w:del w:id="22" w:author="Bru Sascha" w:date="2013-07-09T14:34:00Z">
        <w:r w:rsidR="0018604A"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>autotely</w:delText>
        </w:r>
      </w:del>
      <w:ins w:id="23" w:author="Bru Sascha" w:date="2013-07-09T14:34:00Z">
        <w:r w:rsid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t>practice</w:t>
        </w:r>
        <w:commentRangeEnd w:id="21"/>
        <w:r w:rsidR="00BA5904">
          <w:rPr>
            <w:rStyle w:val="CommentReference"/>
          </w:rPr>
          <w:commentReference w:id="21"/>
        </w:r>
      </w:ins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del w:id="24" w:author="Bru Sascha" w:date="2013-07-09T14:34:00Z">
        <w:r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>As a case in point,</w:delText>
        </w:r>
      </w:del>
      <w:ins w:id="25" w:author="Bru Sascha" w:date="2013-07-09T14:34:00Z">
        <w:r w:rsid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t>His</w:t>
        </w:r>
      </w:ins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5E6EE9" w:rsidRPr="008A00EB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val="en-GB"/>
          <w:rPrChange w:id="26" w:author="Bru Sascha" w:date="2013-07-09T14:42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GB"/>
            </w:rPr>
          </w:rPrChange>
        </w:rPr>
        <w:t>“</w:t>
      </w:r>
      <w:r w:rsidRPr="008A00EB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val="en-GB"/>
          <w:rPrChange w:id="27" w:author="Bru Sascha" w:date="2013-07-09T14:42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GB"/>
            </w:rPr>
          </w:rPrChange>
        </w:rPr>
        <w:t>On rumours</w:t>
      </w:r>
      <w:r w:rsidR="005E6EE9" w:rsidRPr="008A00EB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val="en-GB"/>
          <w:rPrChange w:id="28" w:author="Bru Sascha" w:date="2013-07-09T14:42:00Z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GB"/>
            </w:rPr>
          </w:rPrChange>
        </w:rPr>
        <w:t>”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(September 1918)</w:t>
      </w:r>
      <w:ins w:id="29" w:author="Bru Sascha" w:date="2013-07-09T14:34:00Z">
        <w:r w:rsidR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t>, for example,</w:t>
        </w:r>
      </w:ins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consists of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extensive punning on the word ‘rumour’.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His caustic aphorisms on women and other topics were meant to shock his readers out of their bourgeois mentality. In fact, </w:t>
      </w:r>
      <w:r w:rsidR="00632A15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Karl Kraus held very progressive views on prostitution, abortion,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emancipation</w:t>
      </w:r>
      <w:r w:rsidR="00632A15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and animal rights.</w:t>
      </w:r>
      <w:r w:rsid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Throughout his life, Kraus held successful one-man (evening) performances, reading from his own work, from minor authors like Offenbach and </w:t>
      </w:r>
      <w:proofErr w:type="spellStart"/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Nestroy</w:t>
      </w:r>
      <w:proofErr w:type="spellEnd"/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or from timeless classics like Shakespeare. He died in 1936; his extensive indictment of Fascism (</w:t>
      </w:r>
      <w:proofErr w:type="spellStart"/>
      <w:r w:rsidR="00632A15" w:rsidRPr="00BA5904"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val="en-GB"/>
          <w:rPrChange w:id="30" w:author="Bru Sascha" w:date="2013-07-09T14:40:00Z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  <w:lang w:val="en-GB"/>
            </w:rPr>
          </w:rPrChange>
        </w:rPr>
        <w:t>Dritte</w:t>
      </w:r>
      <w:proofErr w:type="spellEnd"/>
      <w:r w:rsidR="00632A15" w:rsidRPr="00BA5904"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val="en-GB"/>
          <w:rPrChange w:id="31" w:author="Bru Sascha" w:date="2013-07-09T14:40:00Z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  <w:lang w:val="en-GB"/>
            </w:rPr>
          </w:rPrChange>
        </w:rPr>
        <w:t xml:space="preserve"> </w:t>
      </w:r>
      <w:proofErr w:type="spellStart"/>
      <w:r w:rsidR="00632A15" w:rsidRPr="00BA5904"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val="en-GB"/>
          <w:rPrChange w:id="32" w:author="Bru Sascha" w:date="2013-07-09T14:40:00Z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  <w:lang w:val="en-GB"/>
            </w:rPr>
          </w:rPrChange>
        </w:rPr>
        <w:t>Walpurgisnacht</w:t>
      </w:r>
      <w:proofErr w:type="spellEnd"/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) was published posthumously in 195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2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.</w:t>
      </w:r>
    </w:p>
    <w:p w:rsidR="00F1612C" w:rsidRDefault="00B86CAC" w:rsidP="00B86C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Given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Fascist’s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total annihilation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the Viennese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Jewish intellectual scene</w:t>
      </w:r>
      <w:del w:id="33" w:author="Bru Sascha" w:date="2013-07-09T14:34:00Z">
        <w:r w:rsidR="0018604A" w:rsidRPr="00402AD5"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 xml:space="preserve"> in Vienna</w:delText>
        </w:r>
      </w:del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, Karl Kraus would not have been an entry in this Encyclopaedia without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the efforts of 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Walter Benjamin (who wrote a very dense essay on Kraus) and Theodor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W.</w:t>
      </w:r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 w:rsidR="0018604A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Adorno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, who made his work known to the post-war generation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. Kraus’ critique of the press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can be </w:t>
      </w:r>
      <w:r w:rsidR="00623938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read </w:t>
      </w:r>
      <w:r w:rsidR="00632A1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as an antecedent to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Adorno</w:t>
      </w:r>
      <w:proofErr w:type="spellEnd"/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and </w:t>
      </w:r>
      <w:proofErr w:type="spellStart"/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Horkheimer’s</w:t>
      </w:r>
      <w:proofErr w:type="spellEnd"/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pessimistic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take on </w:t>
      </w:r>
      <w:proofErr w:type="spellStart"/>
      <w:r w:rsidRPr="00677C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/>
        </w:rPr>
        <w:t>Kulturindustrie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in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 w:rsidR="0018604A" w:rsidRPr="00BA5904"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val="en-GB"/>
          <w:rPrChange w:id="34" w:author="Bru Sascha" w:date="2013-07-09T14:40:00Z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  <w:lang w:val="en-GB"/>
            </w:rPr>
          </w:rPrChange>
        </w:rPr>
        <w:t>Dialektik</w:t>
      </w:r>
      <w:proofErr w:type="spellEnd"/>
      <w:r w:rsidR="0018604A" w:rsidRPr="00BA5904"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val="en-GB"/>
          <w:rPrChange w:id="35" w:author="Bru Sascha" w:date="2013-07-09T14:40:00Z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  <w:lang w:val="en-GB"/>
            </w:rPr>
          </w:rPrChange>
        </w:rPr>
        <w:t xml:space="preserve"> der </w:t>
      </w:r>
      <w:proofErr w:type="spellStart"/>
      <w:r w:rsidR="0018604A" w:rsidRPr="00BA5904"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val="en-GB"/>
          <w:rPrChange w:id="36" w:author="Bru Sascha" w:date="2013-07-09T14:40:00Z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  <w:lang w:val="en-GB"/>
            </w:rPr>
          </w:rPrChange>
        </w:rPr>
        <w:t>Aufklärung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(1947)</w:t>
      </w:r>
      <w:r w:rsidR="0018604A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Kraus </w:t>
      </w:r>
      <w:r w:rsidR="00677C80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was </w:t>
      </w:r>
      <w:r w:rsidR="00C01DB9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a champion figure for the anti-psychiatric movement in the 1970</w:t>
      </w:r>
      <w:del w:id="37" w:author="Bru Sascha" w:date="2013-07-09T14:35:00Z">
        <w:r w:rsidR="00C01DB9" w:rsidRPr="00402AD5" w:rsidDel="00BA5904">
          <w:rPr>
            <w:rFonts w:ascii="Times New Roman" w:eastAsia="Times New Roman" w:hAnsi="Times New Roman" w:cs="Times New Roman"/>
            <w:color w:val="000000"/>
            <w:sz w:val="20"/>
            <w:szCs w:val="20"/>
            <w:lang w:val="en-GB"/>
          </w:rPr>
          <w:delText>'</w:delText>
        </w:r>
      </w:del>
      <w:r w:rsidR="00C01DB9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s. </w:t>
      </w:r>
      <w:r w:rsidR="00C01DB9" w:rsidRPr="00402AD5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br/>
      </w:r>
    </w:p>
    <w:p w:rsidR="00677C80" w:rsidRDefault="00677C80" w:rsidP="00F161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</w:p>
    <w:p w:rsidR="00677C80" w:rsidRPr="00402AD5" w:rsidRDefault="00677C80" w:rsidP="00F161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</w:p>
    <w:p w:rsidR="00402AD5" w:rsidRPr="00402AD5" w:rsidRDefault="00402AD5" w:rsidP="00402A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commentRangeStart w:id="38"/>
      <w:r w:rsidRPr="00402AD5">
        <w:rPr>
          <w:rFonts w:ascii="Times New Roman" w:hAnsi="Times New Roman" w:cs="Times New Roman"/>
          <w:b/>
          <w:bCs/>
          <w:sz w:val="24"/>
          <w:szCs w:val="24"/>
          <w:lang w:val="en-GB"/>
        </w:rPr>
        <w:t>References and Further Reading</w:t>
      </w:r>
      <w:commentRangeEnd w:id="38"/>
      <w:r w:rsidR="00BA5904">
        <w:rPr>
          <w:rStyle w:val="CommentReference"/>
        </w:rPr>
        <w:commentReference w:id="38"/>
      </w:r>
    </w:p>
    <w:p w:rsidR="003336F6" w:rsidRPr="00B86CAC" w:rsidRDefault="003336F6" w:rsidP="003E36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Boes</w:t>
      </w:r>
      <w:proofErr w:type="spellEnd"/>
      <w:r w:rsidRP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r w:rsidR="007D69C3" w:rsidRP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T. (2011) </w:t>
      </w:r>
      <w:r w:rsidR="005E6EE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“</w:t>
      </w:r>
      <w:r w:rsidRP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Germany</w:t>
      </w:r>
      <w:r w:rsidR="005E6EE9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”</w:t>
      </w:r>
      <w:r w:rsidR="007D69C3" w:rsidRP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>,</w:t>
      </w:r>
      <w:r w:rsidRPr="00B86CAC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in: </w:t>
      </w:r>
      <w:r w:rsidR="007D69C3"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>Lewis, Pericles (ed</w:t>
      </w:r>
      <w:r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.): </w:t>
      </w:r>
      <w:r w:rsidRPr="00B86CA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The Cambridge Companion to European Modernism</w:t>
      </w:r>
      <w:r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25696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(Cambridge: </w:t>
      </w:r>
      <w:r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7D69C3"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>ambridge University Press</w:t>
      </w:r>
      <w:r w:rsidR="00256960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="007D69C3"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>, 33-51.</w:t>
      </w:r>
    </w:p>
    <w:p w:rsidR="00256960" w:rsidRPr="00BA5904" w:rsidRDefault="00256960" w:rsidP="002569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e-DE"/>
          <w:rPrChange w:id="39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proofErr w:type="spellStart"/>
      <w:r w:rsidRPr="00BA5904">
        <w:rPr>
          <w:rFonts w:ascii="Times New Roman" w:eastAsia="Times New Roman" w:hAnsi="Times New Roman" w:cs="Times New Roman"/>
          <w:sz w:val="20"/>
          <w:szCs w:val="20"/>
          <w:lang w:val="en-GB"/>
          <w:rPrChange w:id="40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Franzen</w:t>
      </w:r>
      <w:proofErr w:type="spellEnd"/>
      <w:r w:rsidRPr="00BA5904">
        <w:rPr>
          <w:rFonts w:ascii="Times New Roman" w:eastAsia="Times New Roman" w:hAnsi="Times New Roman" w:cs="Times New Roman"/>
          <w:sz w:val="20"/>
          <w:szCs w:val="20"/>
          <w:lang w:val="en-GB"/>
          <w:rPrChange w:id="41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, Jonathan (trans.) (2013) </w:t>
      </w:r>
      <w:r w:rsidRPr="00BA5904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  <w:rPrChange w:id="42" w:author="Bru Sascha" w:date="2013-07-09T14:33:00Z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</w:rPrChange>
        </w:rPr>
        <w:t>The Kraus project: Essays by Karl Kraus</w:t>
      </w:r>
      <w:r w:rsidRPr="00BA5904">
        <w:rPr>
          <w:rFonts w:ascii="Times New Roman" w:eastAsia="Times New Roman" w:hAnsi="Times New Roman" w:cs="Times New Roman"/>
          <w:sz w:val="20"/>
          <w:szCs w:val="20"/>
          <w:lang w:val="en-GB"/>
          <w:rPrChange w:id="43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, transl. </w:t>
      </w:r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44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Jonathan Franzen </w:t>
      </w:r>
      <w:proofErr w:type="spellStart"/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45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and</w:t>
      </w:r>
      <w:proofErr w:type="spellEnd"/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46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 Daniel </w:t>
      </w:r>
      <w:proofErr w:type="spellStart"/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47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Kehlmann</w:t>
      </w:r>
      <w:proofErr w:type="spellEnd"/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48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 (New York: Farrar, Straus </w:t>
      </w:r>
      <w:proofErr w:type="spellStart"/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49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and</w:t>
      </w:r>
      <w:proofErr w:type="spellEnd"/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50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 </w:t>
      </w:r>
      <w:proofErr w:type="spellStart"/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51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Giroux</w:t>
      </w:r>
      <w:proofErr w:type="spellEnd"/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52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).</w:t>
      </w:r>
    </w:p>
    <w:p w:rsidR="003336F6" w:rsidRPr="00BA5904" w:rsidRDefault="007D69C3" w:rsidP="003E36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e-DE"/>
          <w:rPrChange w:id="53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proofErr w:type="spellStart"/>
      <w:r w:rsidRPr="00BA590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  <w:rPrChange w:id="54" w:author="Bru Sascha" w:date="2013-07-09T14:33:00Z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rPrChange>
        </w:rPr>
        <w:t>Kastberger</w:t>
      </w:r>
      <w:proofErr w:type="spellEnd"/>
      <w:r w:rsidRPr="00BA590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  <w:rPrChange w:id="55" w:author="Bru Sascha" w:date="2013-07-09T14:33:00Z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rPrChange>
        </w:rPr>
        <w:t xml:space="preserve">, K (2007) </w:t>
      </w:r>
      <w:r w:rsidR="003336F6" w:rsidRPr="00BA5904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de-DE"/>
          <w:rPrChange w:id="56" w:author="Bru Sascha" w:date="2013-07-09T14:33:00Z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rPrChange>
        </w:rPr>
        <w:t>Vom Eigensinn des Schreibens: Produktionsweisen moderner österreichischer Literatur</w:t>
      </w:r>
      <w:r w:rsidR="00B86CAC" w:rsidRPr="00BA590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  <w:rPrChange w:id="57" w:author="Bru Sascha" w:date="2013-07-09T14:33:00Z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rPrChange>
        </w:rPr>
        <w:t xml:space="preserve"> Salzburg: Sonderzahl.</w:t>
      </w:r>
    </w:p>
    <w:p w:rsidR="00256960" w:rsidRPr="00BA5904" w:rsidRDefault="00256960" w:rsidP="002569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e-DE"/>
          <w:rPrChange w:id="58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59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Kraus, Karl (1986): </w:t>
      </w:r>
      <w:r w:rsidRPr="00BA5904">
        <w:rPr>
          <w:rFonts w:ascii="Times New Roman" w:eastAsia="Times New Roman" w:hAnsi="Times New Roman" w:cs="Times New Roman"/>
          <w:i/>
          <w:iCs/>
          <w:sz w:val="20"/>
          <w:szCs w:val="20"/>
          <w:lang w:val="de-DE"/>
          <w:rPrChange w:id="60" w:author="Bru Sascha" w:date="2013-07-09T14:33:00Z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</w:rPrChange>
        </w:rPr>
        <w:t>Die letzten Tage der Menschheit. (</w:t>
      </w:r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61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Frankfurt am Main: Suhrkamp).</w:t>
      </w:r>
    </w:p>
    <w:p w:rsidR="00256960" w:rsidRPr="00256960" w:rsidRDefault="00256960" w:rsidP="002569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A5904">
        <w:rPr>
          <w:rFonts w:ascii="Times New Roman" w:eastAsia="Times New Roman" w:hAnsi="Times New Roman" w:cs="Times New Roman"/>
          <w:sz w:val="20"/>
          <w:szCs w:val="20"/>
          <w:lang w:val="de-DE"/>
          <w:rPrChange w:id="62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rPrChange>
        </w:rPr>
        <w:t xml:space="preserve">Kraus, Karl: »Die Fackel. </w:t>
      </w:r>
      <w:proofErr w:type="spellStart"/>
      <w:r w:rsidRPr="00256960">
        <w:rPr>
          <w:rFonts w:ascii="Times New Roman" w:eastAsia="Times New Roman" w:hAnsi="Times New Roman" w:cs="Times New Roman"/>
          <w:sz w:val="20"/>
          <w:szCs w:val="20"/>
          <w:lang w:val="en-US"/>
        </w:rPr>
        <w:t>Herausgeber</w:t>
      </w:r>
      <w:proofErr w:type="spellEnd"/>
      <w:r w:rsidRPr="0025696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Karl Kraus, Wien 1899-1936«  (Vienna: Austrian Academy of Sciences) (= AAC - Austrian Academy Corpus Digital Edition No 1). &lt; </w:t>
      </w:r>
      <w:r w:rsidR="0082629D">
        <w:fldChar w:fldCharType="begin"/>
      </w:r>
      <w:r w:rsidR="0082629D" w:rsidRPr="00BA5904">
        <w:rPr>
          <w:lang w:val="en-GB"/>
          <w:rPrChange w:id="63" w:author="Bru Sascha" w:date="2013-07-09T14:33:00Z">
            <w:rPr/>
          </w:rPrChange>
        </w:rPr>
        <w:instrText xml:space="preserve"> HYPERLINK "http://corpus1.aac.ac.at/fackel/" </w:instrText>
      </w:r>
      <w:r w:rsidR="0082629D">
        <w:fldChar w:fldCharType="separate"/>
      </w:r>
      <w:r w:rsidRPr="00256960">
        <w:rPr>
          <w:rStyle w:val="Hyperlink"/>
          <w:rFonts w:ascii="Times New Roman" w:eastAsia="Times New Roman" w:hAnsi="Times New Roman" w:cs="Times New Roman"/>
          <w:sz w:val="20"/>
          <w:szCs w:val="20"/>
          <w:lang w:val="en-US"/>
        </w:rPr>
        <w:t>http://corpus1.aac.ac.at/fackel/</w:t>
      </w:r>
      <w:r w:rsidR="0082629D">
        <w:rPr>
          <w:rStyle w:val="Hyperlink"/>
          <w:rFonts w:ascii="Times New Roman" w:eastAsia="Times New Roman" w:hAnsi="Times New Roman" w:cs="Times New Roman"/>
          <w:sz w:val="20"/>
          <w:szCs w:val="20"/>
          <w:lang w:val="en-US"/>
        </w:rPr>
        <w:fldChar w:fldCharType="end"/>
      </w:r>
      <w:r w:rsidRPr="00256960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:rsidR="00256960" w:rsidRPr="00BA5904" w:rsidRDefault="00256960" w:rsidP="002569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  <w:rPrChange w:id="64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BA5904">
        <w:rPr>
          <w:rFonts w:ascii="Times New Roman" w:eastAsia="Times New Roman" w:hAnsi="Times New Roman" w:cs="Times New Roman"/>
          <w:sz w:val="20"/>
          <w:szCs w:val="20"/>
          <w:lang w:val="en-GB"/>
          <w:rPrChange w:id="65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Kraus, Karl (2012) </w:t>
      </w:r>
      <w:r w:rsidRPr="00BA5904"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  <w:rPrChange w:id="66" w:author="Bru Sascha" w:date="2013-07-09T14:33:00Z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</w:rPrChange>
        </w:rPr>
        <w:t>Selected Writings</w:t>
      </w:r>
      <w:r w:rsidRPr="00BA5904">
        <w:rPr>
          <w:rFonts w:ascii="Times New Roman" w:eastAsia="Times New Roman" w:hAnsi="Times New Roman" w:cs="Times New Roman"/>
          <w:sz w:val="20"/>
          <w:szCs w:val="20"/>
          <w:lang w:val="en-GB"/>
          <w:rPrChange w:id="67" w:author="Bru Sascha" w:date="2013-07-09T14:33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, transl. Patrick Healy (London: Penguin).</w:t>
      </w:r>
    </w:p>
    <w:p w:rsidR="003336F6" w:rsidRPr="00B86CAC" w:rsidRDefault="007D69C3" w:rsidP="003E36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>Reitter</w:t>
      </w:r>
      <w:proofErr w:type="spellEnd"/>
      <w:r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>, P (2008)</w:t>
      </w:r>
      <w:r w:rsidR="003336F6"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3336F6" w:rsidRPr="00B86CA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The Anti-Journalist: Karl Kraus and Jewish Self-Fashioning in Fin-de-Siècle Europe</w:t>
      </w:r>
      <w:r w:rsidR="003336F6"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University of Chicago Press.</w:t>
      </w:r>
    </w:p>
    <w:p w:rsidR="000A3A52" w:rsidRDefault="000A3A52" w:rsidP="000A3A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>Timms</w:t>
      </w:r>
      <w:proofErr w:type="spellEnd"/>
      <w:r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E. (1989), </w:t>
      </w:r>
      <w:r w:rsidRPr="00B86CA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Karl Kraus, Apocalyptic Satirist: Culture and Catastrophe in Habsburg Vienna</w:t>
      </w:r>
      <w:r w:rsidRPr="00B86CA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(New Haven: Yale University Press)</w:t>
      </w:r>
      <w:r w:rsidR="00256960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256960" w:rsidRDefault="00256960" w:rsidP="00256960">
      <w:pPr>
        <w:spacing w:after="0" w:line="240" w:lineRule="auto"/>
        <w:rPr>
          <w:ins w:id="68" w:author="Bru Sascha" w:date="2013-07-09T14:37:00Z"/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A5904" w:rsidRPr="00256960" w:rsidRDefault="00BA5904" w:rsidP="002569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commentRangeStart w:id="69"/>
      <w:proofErr w:type="spellStart"/>
      <w:ins w:id="70" w:author="Bru Sascha" w:date="2013-07-09T14:37:00Z">
        <w:r>
          <w:rPr>
            <w:rFonts w:ascii="Times New Roman" w:eastAsia="Times New Roman" w:hAnsi="Times New Roman" w:cs="Times New Roman"/>
            <w:sz w:val="20"/>
            <w:szCs w:val="20"/>
            <w:lang w:val="en-US"/>
          </w:rPr>
          <w:lastRenderedPageBreak/>
          <w:t>Paratextual</w:t>
        </w:r>
        <w:proofErr w:type="spellEnd"/>
        <w:r>
          <w:rPr>
            <w:rFonts w:ascii="Times New Roman" w:eastAsia="Times New Roman" w:hAnsi="Times New Roman" w:cs="Times New Roman"/>
            <w:sz w:val="20"/>
            <w:szCs w:val="20"/>
            <w:lang w:val="en-US"/>
          </w:rPr>
          <w:t xml:space="preserve"> material</w:t>
        </w:r>
      </w:ins>
      <w:commentRangeEnd w:id="69"/>
      <w:ins w:id="71" w:author="Bru Sascha" w:date="2013-07-09T14:38:00Z">
        <w:r>
          <w:rPr>
            <w:rStyle w:val="CommentReference"/>
          </w:rPr>
          <w:commentReference w:id="69"/>
        </w:r>
      </w:ins>
    </w:p>
    <w:sectPr w:rsidR="00BA5904" w:rsidRPr="00256960" w:rsidSect="00DD2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Bru Sascha" w:date="2013-07-09T14:43:00Z" w:initials="BS">
    <w:p w:rsidR="00BA5904" w:rsidRPr="00BA5904" w:rsidRDefault="00BA590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 xml:space="preserve">See accompanying mail on how to introduce this and subsequent titles </w:t>
      </w:r>
      <w:r w:rsidR="008A00EB">
        <w:rPr>
          <w:lang w:val="en-GB"/>
        </w:rPr>
        <w:t xml:space="preserve">marked yellow </w:t>
      </w:r>
      <w:r w:rsidRPr="00BA5904">
        <w:rPr>
          <w:lang w:val="en-GB"/>
        </w:rPr>
        <w:t>in your entry</w:t>
      </w:r>
    </w:p>
  </w:comment>
  <w:comment w:id="16" w:author="Bru Sascha" w:date="2013-07-09T14:42:00Z" w:initials="BS">
    <w:p w:rsidR="00BA5904" w:rsidRPr="00BA5904" w:rsidRDefault="00BA590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>Please paraphrase quote and remove source as it is not quite functional</w:t>
      </w:r>
    </w:p>
  </w:comment>
  <w:comment w:id="21" w:author="Bru Sascha" w:date="2013-07-09T14:42:00Z" w:initials="BS">
    <w:p w:rsidR="00BA5904" w:rsidRPr="00BA5904" w:rsidRDefault="00BA590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>Original term too technical for intended audience</w:t>
      </w:r>
    </w:p>
  </w:comment>
  <w:comment w:id="38" w:author="Bru Sascha" w:date="2013-07-09T14:42:00Z" w:initials="BS">
    <w:p w:rsidR="00BA5904" w:rsidRPr="00BA5904" w:rsidRDefault="00BA590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>Please have a look at the accompanying mail to finalise this section properly</w:t>
      </w:r>
    </w:p>
  </w:comment>
  <w:comment w:id="69" w:author="Bru Sascha" w:date="2013-07-09T14:43:00Z" w:initials="BS">
    <w:p w:rsidR="00BA5904" w:rsidRPr="00BA5904" w:rsidRDefault="00BA590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 xml:space="preserve">See accompanying mail &amp; thank you for this </w:t>
      </w:r>
      <w:r w:rsidR="008A00EB">
        <w:rPr>
          <w:lang w:val="en-GB"/>
        </w:rPr>
        <w:t>excellent</w:t>
      </w:r>
      <w:bookmarkStart w:id="72" w:name="_GoBack"/>
      <w:bookmarkEnd w:id="72"/>
      <w:r w:rsidRPr="00BA5904">
        <w:rPr>
          <w:lang w:val="en-GB"/>
        </w:rPr>
        <w:t xml:space="preserve"> </w:t>
      </w:r>
      <w:r w:rsidR="008A00EB">
        <w:rPr>
          <w:lang w:val="en-GB"/>
        </w:rPr>
        <w:t>entry</w:t>
      </w:r>
      <w:r w:rsidRPr="00BA5904">
        <w:rPr>
          <w:lang w:val="en-GB"/>
        </w:rPr>
        <w:t>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9D" w:rsidRDefault="0082629D" w:rsidP="00F1612C">
      <w:pPr>
        <w:spacing w:after="0" w:line="240" w:lineRule="auto"/>
      </w:pPr>
      <w:r>
        <w:separator/>
      </w:r>
    </w:p>
  </w:endnote>
  <w:endnote w:type="continuationSeparator" w:id="0">
    <w:p w:rsidR="0082629D" w:rsidRDefault="0082629D" w:rsidP="00F1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9D" w:rsidRDefault="0082629D" w:rsidP="00F1612C">
      <w:pPr>
        <w:spacing w:after="0" w:line="240" w:lineRule="auto"/>
      </w:pPr>
      <w:r>
        <w:separator/>
      </w:r>
    </w:p>
  </w:footnote>
  <w:footnote w:type="continuationSeparator" w:id="0">
    <w:p w:rsidR="0082629D" w:rsidRDefault="0082629D" w:rsidP="00F16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trackRevision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CB"/>
    <w:rsid w:val="00000ADE"/>
    <w:rsid w:val="0000145E"/>
    <w:rsid w:val="000028FE"/>
    <w:rsid w:val="00002D29"/>
    <w:rsid w:val="00003137"/>
    <w:rsid w:val="0000388B"/>
    <w:rsid w:val="00003AF7"/>
    <w:rsid w:val="00004CF9"/>
    <w:rsid w:val="000052C4"/>
    <w:rsid w:val="00006348"/>
    <w:rsid w:val="00006AF8"/>
    <w:rsid w:val="0000721E"/>
    <w:rsid w:val="00010404"/>
    <w:rsid w:val="000109AC"/>
    <w:rsid w:val="00011185"/>
    <w:rsid w:val="00012179"/>
    <w:rsid w:val="000121F9"/>
    <w:rsid w:val="000124FA"/>
    <w:rsid w:val="000128F0"/>
    <w:rsid w:val="00012DBC"/>
    <w:rsid w:val="000136CF"/>
    <w:rsid w:val="0001693F"/>
    <w:rsid w:val="000200EE"/>
    <w:rsid w:val="000213EA"/>
    <w:rsid w:val="00021A8B"/>
    <w:rsid w:val="00023DFE"/>
    <w:rsid w:val="00023E22"/>
    <w:rsid w:val="00024FC5"/>
    <w:rsid w:val="00025CE8"/>
    <w:rsid w:val="00030987"/>
    <w:rsid w:val="000318BF"/>
    <w:rsid w:val="00033623"/>
    <w:rsid w:val="00033F5F"/>
    <w:rsid w:val="00033FC1"/>
    <w:rsid w:val="000341D3"/>
    <w:rsid w:val="00034F24"/>
    <w:rsid w:val="000352BE"/>
    <w:rsid w:val="00035973"/>
    <w:rsid w:val="00036196"/>
    <w:rsid w:val="000364FC"/>
    <w:rsid w:val="0003756C"/>
    <w:rsid w:val="00037713"/>
    <w:rsid w:val="00041948"/>
    <w:rsid w:val="00041F3E"/>
    <w:rsid w:val="000423D0"/>
    <w:rsid w:val="0004350B"/>
    <w:rsid w:val="0004470F"/>
    <w:rsid w:val="0004552D"/>
    <w:rsid w:val="00046A33"/>
    <w:rsid w:val="00046D3F"/>
    <w:rsid w:val="000471C1"/>
    <w:rsid w:val="00047877"/>
    <w:rsid w:val="00047E92"/>
    <w:rsid w:val="00050CA2"/>
    <w:rsid w:val="00051252"/>
    <w:rsid w:val="00051A3D"/>
    <w:rsid w:val="00052585"/>
    <w:rsid w:val="00053340"/>
    <w:rsid w:val="00053D97"/>
    <w:rsid w:val="00055E08"/>
    <w:rsid w:val="00056404"/>
    <w:rsid w:val="0005666C"/>
    <w:rsid w:val="0005772F"/>
    <w:rsid w:val="000578D2"/>
    <w:rsid w:val="00061422"/>
    <w:rsid w:val="00061C97"/>
    <w:rsid w:val="00063E80"/>
    <w:rsid w:val="00064343"/>
    <w:rsid w:val="00064731"/>
    <w:rsid w:val="000647A6"/>
    <w:rsid w:val="000652EC"/>
    <w:rsid w:val="00070A96"/>
    <w:rsid w:val="00070F71"/>
    <w:rsid w:val="00071017"/>
    <w:rsid w:val="00071A86"/>
    <w:rsid w:val="00071B8D"/>
    <w:rsid w:val="000736A0"/>
    <w:rsid w:val="00073B3C"/>
    <w:rsid w:val="00074A00"/>
    <w:rsid w:val="00081197"/>
    <w:rsid w:val="000812B0"/>
    <w:rsid w:val="00081B54"/>
    <w:rsid w:val="00082473"/>
    <w:rsid w:val="000832FB"/>
    <w:rsid w:val="00083E51"/>
    <w:rsid w:val="00084481"/>
    <w:rsid w:val="00085644"/>
    <w:rsid w:val="0008698B"/>
    <w:rsid w:val="000919AA"/>
    <w:rsid w:val="00092464"/>
    <w:rsid w:val="00092785"/>
    <w:rsid w:val="00095E6D"/>
    <w:rsid w:val="00096F26"/>
    <w:rsid w:val="00097E40"/>
    <w:rsid w:val="000A16B7"/>
    <w:rsid w:val="000A1906"/>
    <w:rsid w:val="000A19D2"/>
    <w:rsid w:val="000A1FFA"/>
    <w:rsid w:val="000A219D"/>
    <w:rsid w:val="000A33EB"/>
    <w:rsid w:val="000A3689"/>
    <w:rsid w:val="000A3A52"/>
    <w:rsid w:val="000A4F05"/>
    <w:rsid w:val="000A5D7E"/>
    <w:rsid w:val="000A5E1B"/>
    <w:rsid w:val="000A646F"/>
    <w:rsid w:val="000A7C4C"/>
    <w:rsid w:val="000A7E74"/>
    <w:rsid w:val="000B1DF2"/>
    <w:rsid w:val="000B204A"/>
    <w:rsid w:val="000B2622"/>
    <w:rsid w:val="000B2BA3"/>
    <w:rsid w:val="000B556F"/>
    <w:rsid w:val="000B5A20"/>
    <w:rsid w:val="000B619B"/>
    <w:rsid w:val="000B75D7"/>
    <w:rsid w:val="000B7F8A"/>
    <w:rsid w:val="000C0521"/>
    <w:rsid w:val="000C110D"/>
    <w:rsid w:val="000C193D"/>
    <w:rsid w:val="000C2958"/>
    <w:rsid w:val="000C330E"/>
    <w:rsid w:val="000C39BB"/>
    <w:rsid w:val="000C3DDD"/>
    <w:rsid w:val="000C4B08"/>
    <w:rsid w:val="000C4C94"/>
    <w:rsid w:val="000C4E40"/>
    <w:rsid w:val="000C5C8E"/>
    <w:rsid w:val="000C71D7"/>
    <w:rsid w:val="000C73ED"/>
    <w:rsid w:val="000C7DF3"/>
    <w:rsid w:val="000C7E2D"/>
    <w:rsid w:val="000D02B0"/>
    <w:rsid w:val="000D0E7A"/>
    <w:rsid w:val="000D1AEA"/>
    <w:rsid w:val="000D2557"/>
    <w:rsid w:val="000D29BC"/>
    <w:rsid w:val="000D2DA8"/>
    <w:rsid w:val="000D2E0E"/>
    <w:rsid w:val="000D460C"/>
    <w:rsid w:val="000D4838"/>
    <w:rsid w:val="000D4925"/>
    <w:rsid w:val="000D4B41"/>
    <w:rsid w:val="000D60C8"/>
    <w:rsid w:val="000D626E"/>
    <w:rsid w:val="000D6A4E"/>
    <w:rsid w:val="000E2884"/>
    <w:rsid w:val="000E2D98"/>
    <w:rsid w:val="000E4469"/>
    <w:rsid w:val="000E4820"/>
    <w:rsid w:val="000E4D38"/>
    <w:rsid w:val="000E4FCE"/>
    <w:rsid w:val="000E5E75"/>
    <w:rsid w:val="000E749C"/>
    <w:rsid w:val="000E7E7C"/>
    <w:rsid w:val="000F15E8"/>
    <w:rsid w:val="000F2853"/>
    <w:rsid w:val="000F356E"/>
    <w:rsid w:val="000F36A3"/>
    <w:rsid w:val="000F4DCC"/>
    <w:rsid w:val="000F5364"/>
    <w:rsid w:val="000F64BD"/>
    <w:rsid w:val="001007A8"/>
    <w:rsid w:val="00100B8F"/>
    <w:rsid w:val="00100CA4"/>
    <w:rsid w:val="00100ED2"/>
    <w:rsid w:val="0010143E"/>
    <w:rsid w:val="001022BA"/>
    <w:rsid w:val="001025DB"/>
    <w:rsid w:val="0010400C"/>
    <w:rsid w:val="001057FF"/>
    <w:rsid w:val="00105F65"/>
    <w:rsid w:val="001103AB"/>
    <w:rsid w:val="001124F2"/>
    <w:rsid w:val="00114A9C"/>
    <w:rsid w:val="0011522C"/>
    <w:rsid w:val="00115313"/>
    <w:rsid w:val="001162CC"/>
    <w:rsid w:val="001203B1"/>
    <w:rsid w:val="00120B2A"/>
    <w:rsid w:val="00120D22"/>
    <w:rsid w:val="0012139C"/>
    <w:rsid w:val="00121CA0"/>
    <w:rsid w:val="00122D19"/>
    <w:rsid w:val="001239D0"/>
    <w:rsid w:val="00123DF6"/>
    <w:rsid w:val="00125C91"/>
    <w:rsid w:val="00126458"/>
    <w:rsid w:val="00126BAD"/>
    <w:rsid w:val="00127EE9"/>
    <w:rsid w:val="001301E4"/>
    <w:rsid w:val="00131629"/>
    <w:rsid w:val="00131A25"/>
    <w:rsid w:val="00132DF3"/>
    <w:rsid w:val="0013467D"/>
    <w:rsid w:val="001347E8"/>
    <w:rsid w:val="001357A9"/>
    <w:rsid w:val="00135F0B"/>
    <w:rsid w:val="0013604C"/>
    <w:rsid w:val="00136A84"/>
    <w:rsid w:val="0013720E"/>
    <w:rsid w:val="0014007E"/>
    <w:rsid w:val="00141BDC"/>
    <w:rsid w:val="00142383"/>
    <w:rsid w:val="00142566"/>
    <w:rsid w:val="00142D19"/>
    <w:rsid w:val="00143345"/>
    <w:rsid w:val="0014388D"/>
    <w:rsid w:val="0014442E"/>
    <w:rsid w:val="00145759"/>
    <w:rsid w:val="001459BE"/>
    <w:rsid w:val="00145F0D"/>
    <w:rsid w:val="00146775"/>
    <w:rsid w:val="00146853"/>
    <w:rsid w:val="0014688F"/>
    <w:rsid w:val="001479BA"/>
    <w:rsid w:val="00150B0E"/>
    <w:rsid w:val="00150F4F"/>
    <w:rsid w:val="001516D0"/>
    <w:rsid w:val="001520AA"/>
    <w:rsid w:val="001536D9"/>
    <w:rsid w:val="00154EA3"/>
    <w:rsid w:val="00155618"/>
    <w:rsid w:val="00155BB7"/>
    <w:rsid w:val="00155D8D"/>
    <w:rsid w:val="00155FE2"/>
    <w:rsid w:val="001560BD"/>
    <w:rsid w:val="00156D6B"/>
    <w:rsid w:val="00157057"/>
    <w:rsid w:val="001601D2"/>
    <w:rsid w:val="00160283"/>
    <w:rsid w:val="001604E3"/>
    <w:rsid w:val="00160598"/>
    <w:rsid w:val="001644ED"/>
    <w:rsid w:val="0016490C"/>
    <w:rsid w:val="00164AA4"/>
    <w:rsid w:val="001657A1"/>
    <w:rsid w:val="0016676E"/>
    <w:rsid w:val="00166C62"/>
    <w:rsid w:val="00167684"/>
    <w:rsid w:val="00167D52"/>
    <w:rsid w:val="001701C0"/>
    <w:rsid w:val="00170B45"/>
    <w:rsid w:val="001726C0"/>
    <w:rsid w:val="00172B6F"/>
    <w:rsid w:val="00172CEB"/>
    <w:rsid w:val="00172DD3"/>
    <w:rsid w:val="00173CE7"/>
    <w:rsid w:val="00173DFC"/>
    <w:rsid w:val="00173E8D"/>
    <w:rsid w:val="001741F4"/>
    <w:rsid w:val="001743DB"/>
    <w:rsid w:val="001747E3"/>
    <w:rsid w:val="0017516E"/>
    <w:rsid w:val="0017526C"/>
    <w:rsid w:val="0017557D"/>
    <w:rsid w:val="001762C3"/>
    <w:rsid w:val="00176BFB"/>
    <w:rsid w:val="00182C28"/>
    <w:rsid w:val="00182D63"/>
    <w:rsid w:val="00183BEC"/>
    <w:rsid w:val="00185380"/>
    <w:rsid w:val="00185EC5"/>
    <w:rsid w:val="0018604A"/>
    <w:rsid w:val="00186355"/>
    <w:rsid w:val="0018663B"/>
    <w:rsid w:val="00190A11"/>
    <w:rsid w:val="00190AF6"/>
    <w:rsid w:val="00190D16"/>
    <w:rsid w:val="0019107A"/>
    <w:rsid w:val="00192326"/>
    <w:rsid w:val="00192E87"/>
    <w:rsid w:val="00192EE7"/>
    <w:rsid w:val="00193405"/>
    <w:rsid w:val="00194C05"/>
    <w:rsid w:val="00196964"/>
    <w:rsid w:val="001971B0"/>
    <w:rsid w:val="00197296"/>
    <w:rsid w:val="001973CB"/>
    <w:rsid w:val="001A016D"/>
    <w:rsid w:val="001A1212"/>
    <w:rsid w:val="001A1392"/>
    <w:rsid w:val="001A1A84"/>
    <w:rsid w:val="001A28D6"/>
    <w:rsid w:val="001A48BE"/>
    <w:rsid w:val="001A4C4F"/>
    <w:rsid w:val="001A5958"/>
    <w:rsid w:val="001B02F3"/>
    <w:rsid w:val="001B0C54"/>
    <w:rsid w:val="001B21EE"/>
    <w:rsid w:val="001B293B"/>
    <w:rsid w:val="001B34F5"/>
    <w:rsid w:val="001B3717"/>
    <w:rsid w:val="001B39A4"/>
    <w:rsid w:val="001B3B95"/>
    <w:rsid w:val="001B4269"/>
    <w:rsid w:val="001B46D5"/>
    <w:rsid w:val="001B51E2"/>
    <w:rsid w:val="001B5819"/>
    <w:rsid w:val="001B778B"/>
    <w:rsid w:val="001B7A89"/>
    <w:rsid w:val="001C063E"/>
    <w:rsid w:val="001C162E"/>
    <w:rsid w:val="001C1EA5"/>
    <w:rsid w:val="001C3DEA"/>
    <w:rsid w:val="001C739A"/>
    <w:rsid w:val="001C790A"/>
    <w:rsid w:val="001C7D1A"/>
    <w:rsid w:val="001D0985"/>
    <w:rsid w:val="001D0AD3"/>
    <w:rsid w:val="001D0B58"/>
    <w:rsid w:val="001D0E64"/>
    <w:rsid w:val="001D1F05"/>
    <w:rsid w:val="001D2600"/>
    <w:rsid w:val="001D2B9E"/>
    <w:rsid w:val="001D4A36"/>
    <w:rsid w:val="001D5AEA"/>
    <w:rsid w:val="001D6007"/>
    <w:rsid w:val="001D6322"/>
    <w:rsid w:val="001D636B"/>
    <w:rsid w:val="001D785C"/>
    <w:rsid w:val="001E025D"/>
    <w:rsid w:val="001E0374"/>
    <w:rsid w:val="001E0726"/>
    <w:rsid w:val="001E0888"/>
    <w:rsid w:val="001E0EE4"/>
    <w:rsid w:val="001E13A6"/>
    <w:rsid w:val="001E1BC2"/>
    <w:rsid w:val="001E2907"/>
    <w:rsid w:val="001E2D56"/>
    <w:rsid w:val="001E2E68"/>
    <w:rsid w:val="001E33B1"/>
    <w:rsid w:val="001E3D96"/>
    <w:rsid w:val="001E57CA"/>
    <w:rsid w:val="001E6577"/>
    <w:rsid w:val="001E6D9A"/>
    <w:rsid w:val="001E706F"/>
    <w:rsid w:val="001E7857"/>
    <w:rsid w:val="001E7ACF"/>
    <w:rsid w:val="001F1269"/>
    <w:rsid w:val="001F195A"/>
    <w:rsid w:val="001F2044"/>
    <w:rsid w:val="001F23E2"/>
    <w:rsid w:val="001F2687"/>
    <w:rsid w:val="001F35B4"/>
    <w:rsid w:val="001F45EE"/>
    <w:rsid w:val="001F5532"/>
    <w:rsid w:val="001F59BE"/>
    <w:rsid w:val="001F6768"/>
    <w:rsid w:val="001F6DD6"/>
    <w:rsid w:val="001F762C"/>
    <w:rsid w:val="001F7DD3"/>
    <w:rsid w:val="002000D9"/>
    <w:rsid w:val="00200B27"/>
    <w:rsid w:val="00200CF0"/>
    <w:rsid w:val="00201EE0"/>
    <w:rsid w:val="00201FDB"/>
    <w:rsid w:val="00204103"/>
    <w:rsid w:val="002045B7"/>
    <w:rsid w:val="0020499E"/>
    <w:rsid w:val="00205946"/>
    <w:rsid w:val="00205FF1"/>
    <w:rsid w:val="002105CC"/>
    <w:rsid w:val="002105D9"/>
    <w:rsid w:val="002110D7"/>
    <w:rsid w:val="00211756"/>
    <w:rsid w:val="002121BA"/>
    <w:rsid w:val="0021367D"/>
    <w:rsid w:val="00214602"/>
    <w:rsid w:val="00214BFD"/>
    <w:rsid w:val="00215531"/>
    <w:rsid w:val="002156C2"/>
    <w:rsid w:val="00215991"/>
    <w:rsid w:val="00215C82"/>
    <w:rsid w:val="00216FA0"/>
    <w:rsid w:val="0021742A"/>
    <w:rsid w:val="00217445"/>
    <w:rsid w:val="00217D99"/>
    <w:rsid w:val="00220355"/>
    <w:rsid w:val="00220511"/>
    <w:rsid w:val="0022076E"/>
    <w:rsid w:val="002214B1"/>
    <w:rsid w:val="002217DB"/>
    <w:rsid w:val="00222A49"/>
    <w:rsid w:val="00222A54"/>
    <w:rsid w:val="002233A7"/>
    <w:rsid w:val="0022386A"/>
    <w:rsid w:val="00224D74"/>
    <w:rsid w:val="002252BC"/>
    <w:rsid w:val="002261F1"/>
    <w:rsid w:val="002276E6"/>
    <w:rsid w:val="0022778F"/>
    <w:rsid w:val="002303FF"/>
    <w:rsid w:val="002305E5"/>
    <w:rsid w:val="002307B7"/>
    <w:rsid w:val="002313B0"/>
    <w:rsid w:val="00232D98"/>
    <w:rsid w:val="00233650"/>
    <w:rsid w:val="00233E7C"/>
    <w:rsid w:val="00235C52"/>
    <w:rsid w:val="00235D49"/>
    <w:rsid w:val="00236614"/>
    <w:rsid w:val="00236E9A"/>
    <w:rsid w:val="00237126"/>
    <w:rsid w:val="00240BC3"/>
    <w:rsid w:val="00241085"/>
    <w:rsid w:val="00241F90"/>
    <w:rsid w:val="00242118"/>
    <w:rsid w:val="002428F0"/>
    <w:rsid w:val="00242D25"/>
    <w:rsid w:val="00243379"/>
    <w:rsid w:val="002438B0"/>
    <w:rsid w:val="002442F3"/>
    <w:rsid w:val="0024461A"/>
    <w:rsid w:val="00244E42"/>
    <w:rsid w:val="002457EC"/>
    <w:rsid w:val="0024753A"/>
    <w:rsid w:val="0025018B"/>
    <w:rsid w:val="00251750"/>
    <w:rsid w:val="00252F6B"/>
    <w:rsid w:val="00253437"/>
    <w:rsid w:val="00253B79"/>
    <w:rsid w:val="00254E9F"/>
    <w:rsid w:val="00255307"/>
    <w:rsid w:val="00256960"/>
    <w:rsid w:val="00256F0A"/>
    <w:rsid w:val="0025745D"/>
    <w:rsid w:val="00257D34"/>
    <w:rsid w:val="002605FB"/>
    <w:rsid w:val="002616A7"/>
    <w:rsid w:val="00262499"/>
    <w:rsid w:val="0026250C"/>
    <w:rsid w:val="0026288E"/>
    <w:rsid w:val="00262982"/>
    <w:rsid w:val="00263028"/>
    <w:rsid w:val="0026302F"/>
    <w:rsid w:val="00263FCB"/>
    <w:rsid w:val="00264C7A"/>
    <w:rsid w:val="0026530E"/>
    <w:rsid w:val="002654BA"/>
    <w:rsid w:val="0026610C"/>
    <w:rsid w:val="00270AD1"/>
    <w:rsid w:val="00271C51"/>
    <w:rsid w:val="00271DAB"/>
    <w:rsid w:val="0027292E"/>
    <w:rsid w:val="00272D90"/>
    <w:rsid w:val="002739B0"/>
    <w:rsid w:val="0027551A"/>
    <w:rsid w:val="00275628"/>
    <w:rsid w:val="00277569"/>
    <w:rsid w:val="0028001D"/>
    <w:rsid w:val="00280CB6"/>
    <w:rsid w:val="00282555"/>
    <w:rsid w:val="00282A50"/>
    <w:rsid w:val="00282B79"/>
    <w:rsid w:val="00282EB9"/>
    <w:rsid w:val="002839A0"/>
    <w:rsid w:val="00283FA2"/>
    <w:rsid w:val="0028437A"/>
    <w:rsid w:val="002853A2"/>
    <w:rsid w:val="002857A2"/>
    <w:rsid w:val="002858C7"/>
    <w:rsid w:val="00285966"/>
    <w:rsid w:val="0028665A"/>
    <w:rsid w:val="00286932"/>
    <w:rsid w:val="00287206"/>
    <w:rsid w:val="002901C5"/>
    <w:rsid w:val="00290514"/>
    <w:rsid w:val="002910C3"/>
    <w:rsid w:val="00291456"/>
    <w:rsid w:val="00291A89"/>
    <w:rsid w:val="002921DD"/>
    <w:rsid w:val="00294F58"/>
    <w:rsid w:val="00295033"/>
    <w:rsid w:val="00295E27"/>
    <w:rsid w:val="0029621C"/>
    <w:rsid w:val="00296817"/>
    <w:rsid w:val="00296FD1"/>
    <w:rsid w:val="00296FDC"/>
    <w:rsid w:val="00297DF9"/>
    <w:rsid w:val="002A05A0"/>
    <w:rsid w:val="002A2AB1"/>
    <w:rsid w:val="002A432A"/>
    <w:rsid w:val="002A5B5A"/>
    <w:rsid w:val="002B023C"/>
    <w:rsid w:val="002B0346"/>
    <w:rsid w:val="002B0D40"/>
    <w:rsid w:val="002B17DB"/>
    <w:rsid w:val="002B1A26"/>
    <w:rsid w:val="002B2C3A"/>
    <w:rsid w:val="002B3B05"/>
    <w:rsid w:val="002B4BA3"/>
    <w:rsid w:val="002B515D"/>
    <w:rsid w:val="002B562C"/>
    <w:rsid w:val="002B5EDF"/>
    <w:rsid w:val="002B669D"/>
    <w:rsid w:val="002B7353"/>
    <w:rsid w:val="002B7F18"/>
    <w:rsid w:val="002B7F4E"/>
    <w:rsid w:val="002C0932"/>
    <w:rsid w:val="002C18E6"/>
    <w:rsid w:val="002C1C1F"/>
    <w:rsid w:val="002C2B8E"/>
    <w:rsid w:val="002C3A83"/>
    <w:rsid w:val="002C4770"/>
    <w:rsid w:val="002C4BAA"/>
    <w:rsid w:val="002C57A9"/>
    <w:rsid w:val="002C610F"/>
    <w:rsid w:val="002C70BC"/>
    <w:rsid w:val="002C7525"/>
    <w:rsid w:val="002C77A6"/>
    <w:rsid w:val="002C78C7"/>
    <w:rsid w:val="002D1A9D"/>
    <w:rsid w:val="002D1ADA"/>
    <w:rsid w:val="002D2121"/>
    <w:rsid w:val="002D2288"/>
    <w:rsid w:val="002D34B8"/>
    <w:rsid w:val="002D3AF7"/>
    <w:rsid w:val="002D3B3E"/>
    <w:rsid w:val="002D3E86"/>
    <w:rsid w:val="002D430D"/>
    <w:rsid w:val="002D62FA"/>
    <w:rsid w:val="002D747F"/>
    <w:rsid w:val="002D74AC"/>
    <w:rsid w:val="002D7979"/>
    <w:rsid w:val="002E06BE"/>
    <w:rsid w:val="002E16C3"/>
    <w:rsid w:val="002E1957"/>
    <w:rsid w:val="002E1A56"/>
    <w:rsid w:val="002E1E34"/>
    <w:rsid w:val="002E2289"/>
    <w:rsid w:val="002E2D1E"/>
    <w:rsid w:val="002E2D8E"/>
    <w:rsid w:val="002E2F79"/>
    <w:rsid w:val="002E42B4"/>
    <w:rsid w:val="002E50EF"/>
    <w:rsid w:val="002E56C1"/>
    <w:rsid w:val="002E685F"/>
    <w:rsid w:val="002E79AB"/>
    <w:rsid w:val="002F008E"/>
    <w:rsid w:val="002F09A9"/>
    <w:rsid w:val="002F09FD"/>
    <w:rsid w:val="002F1BD3"/>
    <w:rsid w:val="002F205C"/>
    <w:rsid w:val="002F267C"/>
    <w:rsid w:val="002F29DC"/>
    <w:rsid w:val="002F32AF"/>
    <w:rsid w:val="002F3405"/>
    <w:rsid w:val="002F3DAD"/>
    <w:rsid w:val="002F3FCC"/>
    <w:rsid w:val="002F427B"/>
    <w:rsid w:val="002F44AE"/>
    <w:rsid w:val="002F4BE2"/>
    <w:rsid w:val="002F4D66"/>
    <w:rsid w:val="002F533B"/>
    <w:rsid w:val="002F533F"/>
    <w:rsid w:val="002F63DC"/>
    <w:rsid w:val="002F7C29"/>
    <w:rsid w:val="00301541"/>
    <w:rsid w:val="00301F03"/>
    <w:rsid w:val="003020C8"/>
    <w:rsid w:val="003028DA"/>
    <w:rsid w:val="0030354C"/>
    <w:rsid w:val="003040C6"/>
    <w:rsid w:val="00304A25"/>
    <w:rsid w:val="00305B3D"/>
    <w:rsid w:val="00305DE9"/>
    <w:rsid w:val="00306DBC"/>
    <w:rsid w:val="003074DA"/>
    <w:rsid w:val="00307688"/>
    <w:rsid w:val="003078C5"/>
    <w:rsid w:val="00307E39"/>
    <w:rsid w:val="00307F39"/>
    <w:rsid w:val="00310DD0"/>
    <w:rsid w:val="003130A7"/>
    <w:rsid w:val="003144B8"/>
    <w:rsid w:val="0031469E"/>
    <w:rsid w:val="0031507B"/>
    <w:rsid w:val="00316DDF"/>
    <w:rsid w:val="003175DF"/>
    <w:rsid w:val="0032127F"/>
    <w:rsid w:val="0032134A"/>
    <w:rsid w:val="00321726"/>
    <w:rsid w:val="003218DC"/>
    <w:rsid w:val="003220E4"/>
    <w:rsid w:val="00322235"/>
    <w:rsid w:val="00323024"/>
    <w:rsid w:val="00323076"/>
    <w:rsid w:val="003233E2"/>
    <w:rsid w:val="003238C5"/>
    <w:rsid w:val="00323F02"/>
    <w:rsid w:val="00325E74"/>
    <w:rsid w:val="00326C39"/>
    <w:rsid w:val="00330AAA"/>
    <w:rsid w:val="00331035"/>
    <w:rsid w:val="00331435"/>
    <w:rsid w:val="00331776"/>
    <w:rsid w:val="00331DB8"/>
    <w:rsid w:val="003330E3"/>
    <w:rsid w:val="003331DC"/>
    <w:rsid w:val="003336F6"/>
    <w:rsid w:val="003339DF"/>
    <w:rsid w:val="00334340"/>
    <w:rsid w:val="00334A6E"/>
    <w:rsid w:val="00335492"/>
    <w:rsid w:val="00336276"/>
    <w:rsid w:val="0033651F"/>
    <w:rsid w:val="00336812"/>
    <w:rsid w:val="00336F29"/>
    <w:rsid w:val="00337E69"/>
    <w:rsid w:val="003402F5"/>
    <w:rsid w:val="0034143C"/>
    <w:rsid w:val="003424E2"/>
    <w:rsid w:val="00342812"/>
    <w:rsid w:val="00344490"/>
    <w:rsid w:val="003446C9"/>
    <w:rsid w:val="0034677E"/>
    <w:rsid w:val="00346A2A"/>
    <w:rsid w:val="00347865"/>
    <w:rsid w:val="003500EA"/>
    <w:rsid w:val="003501F3"/>
    <w:rsid w:val="0035028B"/>
    <w:rsid w:val="00352F12"/>
    <w:rsid w:val="00353A24"/>
    <w:rsid w:val="00353C88"/>
    <w:rsid w:val="00354AB4"/>
    <w:rsid w:val="00354AB7"/>
    <w:rsid w:val="00354CDC"/>
    <w:rsid w:val="00355C49"/>
    <w:rsid w:val="00355FC6"/>
    <w:rsid w:val="003566AA"/>
    <w:rsid w:val="0035684E"/>
    <w:rsid w:val="00356C50"/>
    <w:rsid w:val="0035713B"/>
    <w:rsid w:val="0036009B"/>
    <w:rsid w:val="00360B22"/>
    <w:rsid w:val="0036396C"/>
    <w:rsid w:val="00363A69"/>
    <w:rsid w:val="00363CF7"/>
    <w:rsid w:val="003641FA"/>
    <w:rsid w:val="003644B2"/>
    <w:rsid w:val="0036472B"/>
    <w:rsid w:val="0036596A"/>
    <w:rsid w:val="00367D4D"/>
    <w:rsid w:val="00367FF3"/>
    <w:rsid w:val="00371622"/>
    <w:rsid w:val="003727AF"/>
    <w:rsid w:val="0037333B"/>
    <w:rsid w:val="0037408F"/>
    <w:rsid w:val="00375D02"/>
    <w:rsid w:val="003768AA"/>
    <w:rsid w:val="00377196"/>
    <w:rsid w:val="003771A2"/>
    <w:rsid w:val="00377B21"/>
    <w:rsid w:val="0038003C"/>
    <w:rsid w:val="003811FC"/>
    <w:rsid w:val="00381BBE"/>
    <w:rsid w:val="003825F8"/>
    <w:rsid w:val="00382625"/>
    <w:rsid w:val="00383A96"/>
    <w:rsid w:val="0038445A"/>
    <w:rsid w:val="00385510"/>
    <w:rsid w:val="003856E2"/>
    <w:rsid w:val="0038577D"/>
    <w:rsid w:val="0038745A"/>
    <w:rsid w:val="00390C62"/>
    <w:rsid w:val="00390D7A"/>
    <w:rsid w:val="0039132C"/>
    <w:rsid w:val="00392862"/>
    <w:rsid w:val="003929F7"/>
    <w:rsid w:val="00392DA1"/>
    <w:rsid w:val="003948A4"/>
    <w:rsid w:val="003948EA"/>
    <w:rsid w:val="00395892"/>
    <w:rsid w:val="00395A9E"/>
    <w:rsid w:val="0039722B"/>
    <w:rsid w:val="003A1DBC"/>
    <w:rsid w:val="003A28CB"/>
    <w:rsid w:val="003A45F9"/>
    <w:rsid w:val="003A4619"/>
    <w:rsid w:val="003A6CCB"/>
    <w:rsid w:val="003A7594"/>
    <w:rsid w:val="003B16DD"/>
    <w:rsid w:val="003B4587"/>
    <w:rsid w:val="003B49FE"/>
    <w:rsid w:val="003B581F"/>
    <w:rsid w:val="003B652C"/>
    <w:rsid w:val="003B741B"/>
    <w:rsid w:val="003B7A31"/>
    <w:rsid w:val="003B7B36"/>
    <w:rsid w:val="003B7B39"/>
    <w:rsid w:val="003C1280"/>
    <w:rsid w:val="003C1944"/>
    <w:rsid w:val="003C2646"/>
    <w:rsid w:val="003C3EB4"/>
    <w:rsid w:val="003C460B"/>
    <w:rsid w:val="003C4890"/>
    <w:rsid w:val="003C5861"/>
    <w:rsid w:val="003C5AE5"/>
    <w:rsid w:val="003C603A"/>
    <w:rsid w:val="003C7370"/>
    <w:rsid w:val="003C7CB1"/>
    <w:rsid w:val="003D0647"/>
    <w:rsid w:val="003D0BD9"/>
    <w:rsid w:val="003D159A"/>
    <w:rsid w:val="003D196E"/>
    <w:rsid w:val="003D226E"/>
    <w:rsid w:val="003D3093"/>
    <w:rsid w:val="003D30C7"/>
    <w:rsid w:val="003D4317"/>
    <w:rsid w:val="003D44ED"/>
    <w:rsid w:val="003D48D4"/>
    <w:rsid w:val="003D4C02"/>
    <w:rsid w:val="003D54CA"/>
    <w:rsid w:val="003D5FA9"/>
    <w:rsid w:val="003D691D"/>
    <w:rsid w:val="003D6FB4"/>
    <w:rsid w:val="003E13D2"/>
    <w:rsid w:val="003E1586"/>
    <w:rsid w:val="003E1775"/>
    <w:rsid w:val="003E281C"/>
    <w:rsid w:val="003E2C08"/>
    <w:rsid w:val="003E3431"/>
    <w:rsid w:val="003E36DD"/>
    <w:rsid w:val="003E39A1"/>
    <w:rsid w:val="003E48AF"/>
    <w:rsid w:val="003E4D39"/>
    <w:rsid w:val="003E50A0"/>
    <w:rsid w:val="003E5135"/>
    <w:rsid w:val="003E5F01"/>
    <w:rsid w:val="003E6F4C"/>
    <w:rsid w:val="003F0E75"/>
    <w:rsid w:val="003F114F"/>
    <w:rsid w:val="003F20AD"/>
    <w:rsid w:val="003F27B5"/>
    <w:rsid w:val="003F4587"/>
    <w:rsid w:val="003F4DE3"/>
    <w:rsid w:val="003F4FF0"/>
    <w:rsid w:val="003F515D"/>
    <w:rsid w:val="003F5410"/>
    <w:rsid w:val="003F5DF9"/>
    <w:rsid w:val="003F6E85"/>
    <w:rsid w:val="003F71C4"/>
    <w:rsid w:val="00400BFD"/>
    <w:rsid w:val="00400EC7"/>
    <w:rsid w:val="0040195B"/>
    <w:rsid w:val="004019F2"/>
    <w:rsid w:val="004029B4"/>
    <w:rsid w:val="00402AD5"/>
    <w:rsid w:val="00403E11"/>
    <w:rsid w:val="00404803"/>
    <w:rsid w:val="00404AF1"/>
    <w:rsid w:val="004055A9"/>
    <w:rsid w:val="00405B43"/>
    <w:rsid w:val="00405CF2"/>
    <w:rsid w:val="004060EC"/>
    <w:rsid w:val="00406176"/>
    <w:rsid w:val="004065D0"/>
    <w:rsid w:val="00406E82"/>
    <w:rsid w:val="00407375"/>
    <w:rsid w:val="0040746A"/>
    <w:rsid w:val="00407D2B"/>
    <w:rsid w:val="00407D96"/>
    <w:rsid w:val="00410B08"/>
    <w:rsid w:val="0041128E"/>
    <w:rsid w:val="00411948"/>
    <w:rsid w:val="00412532"/>
    <w:rsid w:val="004127E7"/>
    <w:rsid w:val="00412881"/>
    <w:rsid w:val="00412907"/>
    <w:rsid w:val="00414949"/>
    <w:rsid w:val="00414D22"/>
    <w:rsid w:val="0041549C"/>
    <w:rsid w:val="0041653C"/>
    <w:rsid w:val="00417475"/>
    <w:rsid w:val="00422CE6"/>
    <w:rsid w:val="0042473F"/>
    <w:rsid w:val="00424C67"/>
    <w:rsid w:val="00424F0B"/>
    <w:rsid w:val="004259CD"/>
    <w:rsid w:val="00426D6E"/>
    <w:rsid w:val="0043083F"/>
    <w:rsid w:val="00431FB6"/>
    <w:rsid w:val="00433B33"/>
    <w:rsid w:val="00434DE9"/>
    <w:rsid w:val="004362FF"/>
    <w:rsid w:val="00436C90"/>
    <w:rsid w:val="00436EED"/>
    <w:rsid w:val="00440A06"/>
    <w:rsid w:val="00441950"/>
    <w:rsid w:val="00442A68"/>
    <w:rsid w:val="00443C07"/>
    <w:rsid w:val="004440A9"/>
    <w:rsid w:val="00444C16"/>
    <w:rsid w:val="0045276C"/>
    <w:rsid w:val="00452824"/>
    <w:rsid w:val="00452F94"/>
    <w:rsid w:val="00453675"/>
    <w:rsid w:val="00453C11"/>
    <w:rsid w:val="00453E81"/>
    <w:rsid w:val="00453F97"/>
    <w:rsid w:val="00454858"/>
    <w:rsid w:val="00454BB6"/>
    <w:rsid w:val="004573D3"/>
    <w:rsid w:val="004578BC"/>
    <w:rsid w:val="0046042F"/>
    <w:rsid w:val="00461762"/>
    <w:rsid w:val="00462374"/>
    <w:rsid w:val="004627B8"/>
    <w:rsid w:val="00463737"/>
    <w:rsid w:val="0046386A"/>
    <w:rsid w:val="00463882"/>
    <w:rsid w:val="004641DD"/>
    <w:rsid w:val="00464EBE"/>
    <w:rsid w:val="004650AA"/>
    <w:rsid w:val="00466595"/>
    <w:rsid w:val="004669E6"/>
    <w:rsid w:val="00466FEC"/>
    <w:rsid w:val="00470789"/>
    <w:rsid w:val="00471824"/>
    <w:rsid w:val="00472543"/>
    <w:rsid w:val="00472649"/>
    <w:rsid w:val="004735EA"/>
    <w:rsid w:val="00473ABC"/>
    <w:rsid w:val="004741E2"/>
    <w:rsid w:val="0047437B"/>
    <w:rsid w:val="0047452D"/>
    <w:rsid w:val="00474935"/>
    <w:rsid w:val="00474C23"/>
    <w:rsid w:val="0047527D"/>
    <w:rsid w:val="00475F29"/>
    <w:rsid w:val="00476306"/>
    <w:rsid w:val="00476565"/>
    <w:rsid w:val="0047721C"/>
    <w:rsid w:val="004772CE"/>
    <w:rsid w:val="00477B75"/>
    <w:rsid w:val="00480301"/>
    <w:rsid w:val="00480DED"/>
    <w:rsid w:val="00481025"/>
    <w:rsid w:val="00481728"/>
    <w:rsid w:val="00481D1F"/>
    <w:rsid w:val="00482876"/>
    <w:rsid w:val="0048294B"/>
    <w:rsid w:val="00482BCB"/>
    <w:rsid w:val="00483BC5"/>
    <w:rsid w:val="00483DD0"/>
    <w:rsid w:val="00483EB1"/>
    <w:rsid w:val="00483F10"/>
    <w:rsid w:val="00483F98"/>
    <w:rsid w:val="0048493A"/>
    <w:rsid w:val="004860F7"/>
    <w:rsid w:val="00487B28"/>
    <w:rsid w:val="00494CDF"/>
    <w:rsid w:val="004951AA"/>
    <w:rsid w:val="00495416"/>
    <w:rsid w:val="00496B60"/>
    <w:rsid w:val="00496E29"/>
    <w:rsid w:val="004A08D6"/>
    <w:rsid w:val="004A145E"/>
    <w:rsid w:val="004A14FD"/>
    <w:rsid w:val="004A160E"/>
    <w:rsid w:val="004A236B"/>
    <w:rsid w:val="004A25CD"/>
    <w:rsid w:val="004A2859"/>
    <w:rsid w:val="004A2AA3"/>
    <w:rsid w:val="004A3178"/>
    <w:rsid w:val="004A5211"/>
    <w:rsid w:val="004A5E50"/>
    <w:rsid w:val="004A5FA6"/>
    <w:rsid w:val="004A6DF4"/>
    <w:rsid w:val="004A6F4D"/>
    <w:rsid w:val="004B0053"/>
    <w:rsid w:val="004B04EB"/>
    <w:rsid w:val="004B1ADF"/>
    <w:rsid w:val="004B26DB"/>
    <w:rsid w:val="004B280A"/>
    <w:rsid w:val="004B38ED"/>
    <w:rsid w:val="004B46CC"/>
    <w:rsid w:val="004B524B"/>
    <w:rsid w:val="004B55F8"/>
    <w:rsid w:val="004B5B22"/>
    <w:rsid w:val="004B713B"/>
    <w:rsid w:val="004C0180"/>
    <w:rsid w:val="004C1A60"/>
    <w:rsid w:val="004C1E58"/>
    <w:rsid w:val="004C232C"/>
    <w:rsid w:val="004C26C9"/>
    <w:rsid w:val="004C3AB3"/>
    <w:rsid w:val="004C588B"/>
    <w:rsid w:val="004C5E66"/>
    <w:rsid w:val="004C6E3C"/>
    <w:rsid w:val="004D014D"/>
    <w:rsid w:val="004D0687"/>
    <w:rsid w:val="004D0B83"/>
    <w:rsid w:val="004D1567"/>
    <w:rsid w:val="004D2893"/>
    <w:rsid w:val="004D2AA5"/>
    <w:rsid w:val="004D2EC0"/>
    <w:rsid w:val="004D3855"/>
    <w:rsid w:val="004D4839"/>
    <w:rsid w:val="004D7B42"/>
    <w:rsid w:val="004D7D0E"/>
    <w:rsid w:val="004E053F"/>
    <w:rsid w:val="004E1378"/>
    <w:rsid w:val="004E16D1"/>
    <w:rsid w:val="004E1FC8"/>
    <w:rsid w:val="004E3022"/>
    <w:rsid w:val="004E33F8"/>
    <w:rsid w:val="004E434B"/>
    <w:rsid w:val="004E4DDE"/>
    <w:rsid w:val="004E5016"/>
    <w:rsid w:val="004E5349"/>
    <w:rsid w:val="004E5793"/>
    <w:rsid w:val="004E5D2E"/>
    <w:rsid w:val="004E6139"/>
    <w:rsid w:val="004E642B"/>
    <w:rsid w:val="004E6B61"/>
    <w:rsid w:val="004E6F79"/>
    <w:rsid w:val="004E74B8"/>
    <w:rsid w:val="004F0C58"/>
    <w:rsid w:val="004F10F1"/>
    <w:rsid w:val="004F1535"/>
    <w:rsid w:val="004F1798"/>
    <w:rsid w:val="004F3202"/>
    <w:rsid w:val="004F45A1"/>
    <w:rsid w:val="004F6514"/>
    <w:rsid w:val="004F683C"/>
    <w:rsid w:val="004F7017"/>
    <w:rsid w:val="00500304"/>
    <w:rsid w:val="00500E51"/>
    <w:rsid w:val="00501FF5"/>
    <w:rsid w:val="00502206"/>
    <w:rsid w:val="00503306"/>
    <w:rsid w:val="00503408"/>
    <w:rsid w:val="00504DFC"/>
    <w:rsid w:val="0050645F"/>
    <w:rsid w:val="00507216"/>
    <w:rsid w:val="0050737D"/>
    <w:rsid w:val="00510165"/>
    <w:rsid w:val="005102BE"/>
    <w:rsid w:val="00510D77"/>
    <w:rsid w:val="00510FC1"/>
    <w:rsid w:val="005111C1"/>
    <w:rsid w:val="00513091"/>
    <w:rsid w:val="005132C8"/>
    <w:rsid w:val="00517F4C"/>
    <w:rsid w:val="0052086E"/>
    <w:rsid w:val="00521796"/>
    <w:rsid w:val="00521FA1"/>
    <w:rsid w:val="0052322C"/>
    <w:rsid w:val="0052446F"/>
    <w:rsid w:val="00524877"/>
    <w:rsid w:val="00524CD3"/>
    <w:rsid w:val="0052598E"/>
    <w:rsid w:val="00527457"/>
    <w:rsid w:val="005274D1"/>
    <w:rsid w:val="00527BDE"/>
    <w:rsid w:val="00527E0E"/>
    <w:rsid w:val="005304D5"/>
    <w:rsid w:val="00532A5D"/>
    <w:rsid w:val="00532DE5"/>
    <w:rsid w:val="005335E5"/>
    <w:rsid w:val="005339A4"/>
    <w:rsid w:val="00533DEC"/>
    <w:rsid w:val="005345C7"/>
    <w:rsid w:val="00534CDF"/>
    <w:rsid w:val="0053592F"/>
    <w:rsid w:val="0053596D"/>
    <w:rsid w:val="00537062"/>
    <w:rsid w:val="0053796C"/>
    <w:rsid w:val="00541199"/>
    <w:rsid w:val="005413D1"/>
    <w:rsid w:val="00541742"/>
    <w:rsid w:val="00541F54"/>
    <w:rsid w:val="00542113"/>
    <w:rsid w:val="005429EF"/>
    <w:rsid w:val="00543596"/>
    <w:rsid w:val="00543ACE"/>
    <w:rsid w:val="005443F2"/>
    <w:rsid w:val="005444FB"/>
    <w:rsid w:val="00544567"/>
    <w:rsid w:val="00544EDC"/>
    <w:rsid w:val="00544F62"/>
    <w:rsid w:val="0054504C"/>
    <w:rsid w:val="005455D6"/>
    <w:rsid w:val="00546CCF"/>
    <w:rsid w:val="00547A9A"/>
    <w:rsid w:val="00547F93"/>
    <w:rsid w:val="005500DE"/>
    <w:rsid w:val="00551087"/>
    <w:rsid w:val="00551BE3"/>
    <w:rsid w:val="00551FA3"/>
    <w:rsid w:val="00552225"/>
    <w:rsid w:val="00554CB1"/>
    <w:rsid w:val="005550D7"/>
    <w:rsid w:val="00557E44"/>
    <w:rsid w:val="00561181"/>
    <w:rsid w:val="005617AF"/>
    <w:rsid w:val="00561F33"/>
    <w:rsid w:val="0056363C"/>
    <w:rsid w:val="00563E33"/>
    <w:rsid w:val="00565FE7"/>
    <w:rsid w:val="00566513"/>
    <w:rsid w:val="0056656F"/>
    <w:rsid w:val="00566DC4"/>
    <w:rsid w:val="00567848"/>
    <w:rsid w:val="00570783"/>
    <w:rsid w:val="00571594"/>
    <w:rsid w:val="00571CD5"/>
    <w:rsid w:val="00572C03"/>
    <w:rsid w:val="005733E8"/>
    <w:rsid w:val="0057354A"/>
    <w:rsid w:val="00574F82"/>
    <w:rsid w:val="0057648D"/>
    <w:rsid w:val="00576562"/>
    <w:rsid w:val="005765FF"/>
    <w:rsid w:val="00577334"/>
    <w:rsid w:val="00577B18"/>
    <w:rsid w:val="00580248"/>
    <w:rsid w:val="005803E7"/>
    <w:rsid w:val="005807F0"/>
    <w:rsid w:val="005811EE"/>
    <w:rsid w:val="00581634"/>
    <w:rsid w:val="00581AE6"/>
    <w:rsid w:val="00581CF2"/>
    <w:rsid w:val="00581CFF"/>
    <w:rsid w:val="005826AA"/>
    <w:rsid w:val="00582709"/>
    <w:rsid w:val="00582DFF"/>
    <w:rsid w:val="005830F7"/>
    <w:rsid w:val="005834F8"/>
    <w:rsid w:val="0058353D"/>
    <w:rsid w:val="00583711"/>
    <w:rsid w:val="005854A8"/>
    <w:rsid w:val="005855D5"/>
    <w:rsid w:val="00585972"/>
    <w:rsid w:val="00586E04"/>
    <w:rsid w:val="00590C45"/>
    <w:rsid w:val="00590CD2"/>
    <w:rsid w:val="005911F7"/>
    <w:rsid w:val="005913C9"/>
    <w:rsid w:val="005916D7"/>
    <w:rsid w:val="00591708"/>
    <w:rsid w:val="00591B81"/>
    <w:rsid w:val="00592529"/>
    <w:rsid w:val="005930BE"/>
    <w:rsid w:val="00593557"/>
    <w:rsid w:val="005938B4"/>
    <w:rsid w:val="0059438C"/>
    <w:rsid w:val="00594472"/>
    <w:rsid w:val="005949DE"/>
    <w:rsid w:val="00596159"/>
    <w:rsid w:val="00597372"/>
    <w:rsid w:val="00597935"/>
    <w:rsid w:val="005A10A5"/>
    <w:rsid w:val="005A10C0"/>
    <w:rsid w:val="005A15B3"/>
    <w:rsid w:val="005A41CF"/>
    <w:rsid w:val="005A7480"/>
    <w:rsid w:val="005A7891"/>
    <w:rsid w:val="005A7DCB"/>
    <w:rsid w:val="005B035D"/>
    <w:rsid w:val="005B0F7A"/>
    <w:rsid w:val="005B1259"/>
    <w:rsid w:val="005B1BF3"/>
    <w:rsid w:val="005B1DA8"/>
    <w:rsid w:val="005B2051"/>
    <w:rsid w:val="005B22AB"/>
    <w:rsid w:val="005B2FA1"/>
    <w:rsid w:val="005B3883"/>
    <w:rsid w:val="005B439B"/>
    <w:rsid w:val="005B5267"/>
    <w:rsid w:val="005B5675"/>
    <w:rsid w:val="005B5D46"/>
    <w:rsid w:val="005B672D"/>
    <w:rsid w:val="005B7222"/>
    <w:rsid w:val="005B7E8B"/>
    <w:rsid w:val="005C00B7"/>
    <w:rsid w:val="005C2326"/>
    <w:rsid w:val="005C32ED"/>
    <w:rsid w:val="005C3FD5"/>
    <w:rsid w:val="005C4CAE"/>
    <w:rsid w:val="005C59AD"/>
    <w:rsid w:val="005C5BC6"/>
    <w:rsid w:val="005C5F83"/>
    <w:rsid w:val="005C6BB9"/>
    <w:rsid w:val="005C73D7"/>
    <w:rsid w:val="005C746A"/>
    <w:rsid w:val="005C7687"/>
    <w:rsid w:val="005C79B3"/>
    <w:rsid w:val="005D147B"/>
    <w:rsid w:val="005D17E2"/>
    <w:rsid w:val="005D1F17"/>
    <w:rsid w:val="005D2456"/>
    <w:rsid w:val="005D2C10"/>
    <w:rsid w:val="005D3B83"/>
    <w:rsid w:val="005D43BC"/>
    <w:rsid w:val="005D604B"/>
    <w:rsid w:val="005D634C"/>
    <w:rsid w:val="005D7024"/>
    <w:rsid w:val="005D7D96"/>
    <w:rsid w:val="005E0F4B"/>
    <w:rsid w:val="005E1055"/>
    <w:rsid w:val="005E190E"/>
    <w:rsid w:val="005E2452"/>
    <w:rsid w:val="005E3E33"/>
    <w:rsid w:val="005E41AE"/>
    <w:rsid w:val="005E4351"/>
    <w:rsid w:val="005E5117"/>
    <w:rsid w:val="005E5246"/>
    <w:rsid w:val="005E6EE9"/>
    <w:rsid w:val="005E7E08"/>
    <w:rsid w:val="005F11BC"/>
    <w:rsid w:val="005F26B6"/>
    <w:rsid w:val="005F3464"/>
    <w:rsid w:val="005F4B49"/>
    <w:rsid w:val="005F74E0"/>
    <w:rsid w:val="00601244"/>
    <w:rsid w:val="00601B0B"/>
    <w:rsid w:val="0060306A"/>
    <w:rsid w:val="00603537"/>
    <w:rsid w:val="00604AEE"/>
    <w:rsid w:val="006065E0"/>
    <w:rsid w:val="00607463"/>
    <w:rsid w:val="006101B2"/>
    <w:rsid w:val="00610654"/>
    <w:rsid w:val="00610ADD"/>
    <w:rsid w:val="00613B5E"/>
    <w:rsid w:val="00613C45"/>
    <w:rsid w:val="006141EF"/>
    <w:rsid w:val="00614FAA"/>
    <w:rsid w:val="0061513D"/>
    <w:rsid w:val="0061573A"/>
    <w:rsid w:val="00616615"/>
    <w:rsid w:val="00616854"/>
    <w:rsid w:val="006169AF"/>
    <w:rsid w:val="00617051"/>
    <w:rsid w:val="0061794C"/>
    <w:rsid w:val="00617F83"/>
    <w:rsid w:val="00620C42"/>
    <w:rsid w:val="00620E86"/>
    <w:rsid w:val="00620EF1"/>
    <w:rsid w:val="00622B10"/>
    <w:rsid w:val="00623711"/>
    <w:rsid w:val="00623938"/>
    <w:rsid w:val="00625822"/>
    <w:rsid w:val="00625A73"/>
    <w:rsid w:val="00625C94"/>
    <w:rsid w:val="006274C2"/>
    <w:rsid w:val="006300FB"/>
    <w:rsid w:val="00630DD5"/>
    <w:rsid w:val="00631C83"/>
    <w:rsid w:val="00632A15"/>
    <w:rsid w:val="00632E3E"/>
    <w:rsid w:val="006352E1"/>
    <w:rsid w:val="006371F5"/>
    <w:rsid w:val="00640064"/>
    <w:rsid w:val="006400EC"/>
    <w:rsid w:val="00640166"/>
    <w:rsid w:val="006402DC"/>
    <w:rsid w:val="0064052B"/>
    <w:rsid w:val="00640BA7"/>
    <w:rsid w:val="0064141B"/>
    <w:rsid w:val="00641ECB"/>
    <w:rsid w:val="00642ABA"/>
    <w:rsid w:val="00642F2D"/>
    <w:rsid w:val="00642FD9"/>
    <w:rsid w:val="006430FF"/>
    <w:rsid w:val="00643B16"/>
    <w:rsid w:val="006442BF"/>
    <w:rsid w:val="0064448D"/>
    <w:rsid w:val="00644944"/>
    <w:rsid w:val="00646611"/>
    <w:rsid w:val="00647170"/>
    <w:rsid w:val="0065112F"/>
    <w:rsid w:val="00651B2D"/>
    <w:rsid w:val="006524FE"/>
    <w:rsid w:val="00652C95"/>
    <w:rsid w:val="00654164"/>
    <w:rsid w:val="00654B35"/>
    <w:rsid w:val="00655DD3"/>
    <w:rsid w:val="00655EA2"/>
    <w:rsid w:val="00655FD9"/>
    <w:rsid w:val="006566F3"/>
    <w:rsid w:val="00656B53"/>
    <w:rsid w:val="00657A7E"/>
    <w:rsid w:val="00657D77"/>
    <w:rsid w:val="00657E1C"/>
    <w:rsid w:val="006601CB"/>
    <w:rsid w:val="00661BF3"/>
    <w:rsid w:val="006628C6"/>
    <w:rsid w:val="006632A9"/>
    <w:rsid w:val="0066427B"/>
    <w:rsid w:val="006643CF"/>
    <w:rsid w:val="00665F82"/>
    <w:rsid w:val="00667249"/>
    <w:rsid w:val="00667292"/>
    <w:rsid w:val="006672C6"/>
    <w:rsid w:val="0066787F"/>
    <w:rsid w:val="006710BB"/>
    <w:rsid w:val="0067268D"/>
    <w:rsid w:val="00673BA6"/>
    <w:rsid w:val="0067403B"/>
    <w:rsid w:val="0067437F"/>
    <w:rsid w:val="00674C95"/>
    <w:rsid w:val="006755A0"/>
    <w:rsid w:val="006756BA"/>
    <w:rsid w:val="00675FE3"/>
    <w:rsid w:val="00676E6B"/>
    <w:rsid w:val="006773A1"/>
    <w:rsid w:val="00677488"/>
    <w:rsid w:val="0067762F"/>
    <w:rsid w:val="00677C80"/>
    <w:rsid w:val="00680674"/>
    <w:rsid w:val="006819B2"/>
    <w:rsid w:val="00682265"/>
    <w:rsid w:val="006827B8"/>
    <w:rsid w:val="00683CC1"/>
    <w:rsid w:val="00684593"/>
    <w:rsid w:val="00684915"/>
    <w:rsid w:val="006850AC"/>
    <w:rsid w:val="006852F6"/>
    <w:rsid w:val="00686C55"/>
    <w:rsid w:val="00687F94"/>
    <w:rsid w:val="00692873"/>
    <w:rsid w:val="00692C38"/>
    <w:rsid w:val="0069301C"/>
    <w:rsid w:val="0069328B"/>
    <w:rsid w:val="00694231"/>
    <w:rsid w:val="0069471C"/>
    <w:rsid w:val="00694A77"/>
    <w:rsid w:val="00696E59"/>
    <w:rsid w:val="006971D3"/>
    <w:rsid w:val="006972CC"/>
    <w:rsid w:val="006A0688"/>
    <w:rsid w:val="006A0771"/>
    <w:rsid w:val="006A2709"/>
    <w:rsid w:val="006A4421"/>
    <w:rsid w:val="006A459B"/>
    <w:rsid w:val="006A4B40"/>
    <w:rsid w:val="006A5A54"/>
    <w:rsid w:val="006A5F11"/>
    <w:rsid w:val="006A61A8"/>
    <w:rsid w:val="006A6FAC"/>
    <w:rsid w:val="006A7E0C"/>
    <w:rsid w:val="006B0390"/>
    <w:rsid w:val="006B0469"/>
    <w:rsid w:val="006B126A"/>
    <w:rsid w:val="006B215D"/>
    <w:rsid w:val="006B257B"/>
    <w:rsid w:val="006B2AF0"/>
    <w:rsid w:val="006B357D"/>
    <w:rsid w:val="006B4D48"/>
    <w:rsid w:val="006B4FC4"/>
    <w:rsid w:val="006B50EF"/>
    <w:rsid w:val="006B6533"/>
    <w:rsid w:val="006B669D"/>
    <w:rsid w:val="006B6AE7"/>
    <w:rsid w:val="006B7477"/>
    <w:rsid w:val="006B7E3F"/>
    <w:rsid w:val="006C23AD"/>
    <w:rsid w:val="006C2660"/>
    <w:rsid w:val="006C2792"/>
    <w:rsid w:val="006C27C2"/>
    <w:rsid w:val="006C36F2"/>
    <w:rsid w:val="006C391E"/>
    <w:rsid w:val="006C4249"/>
    <w:rsid w:val="006C6655"/>
    <w:rsid w:val="006C7482"/>
    <w:rsid w:val="006C75E9"/>
    <w:rsid w:val="006D111C"/>
    <w:rsid w:val="006D13B7"/>
    <w:rsid w:val="006D1C45"/>
    <w:rsid w:val="006D2065"/>
    <w:rsid w:val="006D2099"/>
    <w:rsid w:val="006D26F8"/>
    <w:rsid w:val="006D2CDB"/>
    <w:rsid w:val="006D2EF4"/>
    <w:rsid w:val="006D41F9"/>
    <w:rsid w:val="006D5281"/>
    <w:rsid w:val="006D56B1"/>
    <w:rsid w:val="006D7FF3"/>
    <w:rsid w:val="006E2459"/>
    <w:rsid w:val="006E40FE"/>
    <w:rsid w:val="006E4756"/>
    <w:rsid w:val="006E48CE"/>
    <w:rsid w:val="006E4A54"/>
    <w:rsid w:val="006E4D88"/>
    <w:rsid w:val="006E6A10"/>
    <w:rsid w:val="006E6CC9"/>
    <w:rsid w:val="006F2263"/>
    <w:rsid w:val="006F2C78"/>
    <w:rsid w:val="006F3196"/>
    <w:rsid w:val="006F46B1"/>
    <w:rsid w:val="006F4B40"/>
    <w:rsid w:val="006F55E0"/>
    <w:rsid w:val="006F66E1"/>
    <w:rsid w:val="00702E78"/>
    <w:rsid w:val="00703CB6"/>
    <w:rsid w:val="00703DA6"/>
    <w:rsid w:val="00704A8A"/>
    <w:rsid w:val="00705679"/>
    <w:rsid w:val="0070571A"/>
    <w:rsid w:val="00705D22"/>
    <w:rsid w:val="00706F70"/>
    <w:rsid w:val="007077DD"/>
    <w:rsid w:val="00707957"/>
    <w:rsid w:val="00710D22"/>
    <w:rsid w:val="00710FA8"/>
    <w:rsid w:val="00711833"/>
    <w:rsid w:val="007139F7"/>
    <w:rsid w:val="007142EB"/>
    <w:rsid w:val="00714DD3"/>
    <w:rsid w:val="00715764"/>
    <w:rsid w:val="007159CA"/>
    <w:rsid w:val="00717200"/>
    <w:rsid w:val="00721B71"/>
    <w:rsid w:val="00722FE8"/>
    <w:rsid w:val="00725DDC"/>
    <w:rsid w:val="00727A16"/>
    <w:rsid w:val="00730014"/>
    <w:rsid w:val="0073210E"/>
    <w:rsid w:val="00732116"/>
    <w:rsid w:val="0073286E"/>
    <w:rsid w:val="0073325F"/>
    <w:rsid w:val="0073399A"/>
    <w:rsid w:val="00733EFE"/>
    <w:rsid w:val="00734B31"/>
    <w:rsid w:val="00735F01"/>
    <w:rsid w:val="0073692C"/>
    <w:rsid w:val="007375B0"/>
    <w:rsid w:val="00737A5F"/>
    <w:rsid w:val="00740492"/>
    <w:rsid w:val="00740FB5"/>
    <w:rsid w:val="007419DE"/>
    <w:rsid w:val="00741D3B"/>
    <w:rsid w:val="00742679"/>
    <w:rsid w:val="00742AF9"/>
    <w:rsid w:val="00743E3E"/>
    <w:rsid w:val="00744128"/>
    <w:rsid w:val="00745856"/>
    <w:rsid w:val="007459EC"/>
    <w:rsid w:val="00745F36"/>
    <w:rsid w:val="00746118"/>
    <w:rsid w:val="0074683E"/>
    <w:rsid w:val="00746C21"/>
    <w:rsid w:val="007470AA"/>
    <w:rsid w:val="00747B5D"/>
    <w:rsid w:val="00747E91"/>
    <w:rsid w:val="007506D4"/>
    <w:rsid w:val="00750898"/>
    <w:rsid w:val="00750D24"/>
    <w:rsid w:val="007526C5"/>
    <w:rsid w:val="00752BBE"/>
    <w:rsid w:val="0075306A"/>
    <w:rsid w:val="00753579"/>
    <w:rsid w:val="0075411E"/>
    <w:rsid w:val="0075457D"/>
    <w:rsid w:val="00754BC6"/>
    <w:rsid w:val="00755819"/>
    <w:rsid w:val="007563A5"/>
    <w:rsid w:val="007563C2"/>
    <w:rsid w:val="0075668C"/>
    <w:rsid w:val="00756AF9"/>
    <w:rsid w:val="007572CF"/>
    <w:rsid w:val="00757739"/>
    <w:rsid w:val="007577D9"/>
    <w:rsid w:val="007577F8"/>
    <w:rsid w:val="00757A8F"/>
    <w:rsid w:val="007600A1"/>
    <w:rsid w:val="00762EF2"/>
    <w:rsid w:val="007639C4"/>
    <w:rsid w:val="007647B5"/>
    <w:rsid w:val="00764B12"/>
    <w:rsid w:val="0076504F"/>
    <w:rsid w:val="0076578B"/>
    <w:rsid w:val="00765EE0"/>
    <w:rsid w:val="00767163"/>
    <w:rsid w:val="00767B66"/>
    <w:rsid w:val="00767E0D"/>
    <w:rsid w:val="00770117"/>
    <w:rsid w:val="00770144"/>
    <w:rsid w:val="0077145A"/>
    <w:rsid w:val="00771496"/>
    <w:rsid w:val="007717E2"/>
    <w:rsid w:val="00772DE5"/>
    <w:rsid w:val="00773007"/>
    <w:rsid w:val="00773796"/>
    <w:rsid w:val="007739A9"/>
    <w:rsid w:val="00773D03"/>
    <w:rsid w:val="00773F69"/>
    <w:rsid w:val="007746A9"/>
    <w:rsid w:val="007746BE"/>
    <w:rsid w:val="00774B7D"/>
    <w:rsid w:val="00775E24"/>
    <w:rsid w:val="00775EAE"/>
    <w:rsid w:val="007760C5"/>
    <w:rsid w:val="007763D9"/>
    <w:rsid w:val="0077651B"/>
    <w:rsid w:val="007769CC"/>
    <w:rsid w:val="00776D35"/>
    <w:rsid w:val="00777289"/>
    <w:rsid w:val="0077729B"/>
    <w:rsid w:val="007774D8"/>
    <w:rsid w:val="00777795"/>
    <w:rsid w:val="00780512"/>
    <w:rsid w:val="0078056E"/>
    <w:rsid w:val="007806FB"/>
    <w:rsid w:val="00780C77"/>
    <w:rsid w:val="007818B2"/>
    <w:rsid w:val="007832ED"/>
    <w:rsid w:val="007840B1"/>
    <w:rsid w:val="00785547"/>
    <w:rsid w:val="007855C7"/>
    <w:rsid w:val="00785704"/>
    <w:rsid w:val="00785CA8"/>
    <w:rsid w:val="00787060"/>
    <w:rsid w:val="00790769"/>
    <w:rsid w:val="00792DA1"/>
    <w:rsid w:val="00793203"/>
    <w:rsid w:val="00795DCA"/>
    <w:rsid w:val="00796835"/>
    <w:rsid w:val="007971B8"/>
    <w:rsid w:val="00797618"/>
    <w:rsid w:val="007A48AD"/>
    <w:rsid w:val="007A575C"/>
    <w:rsid w:val="007A582A"/>
    <w:rsid w:val="007A5CE1"/>
    <w:rsid w:val="007A62F3"/>
    <w:rsid w:val="007A63AE"/>
    <w:rsid w:val="007A6D80"/>
    <w:rsid w:val="007A78B4"/>
    <w:rsid w:val="007A78BD"/>
    <w:rsid w:val="007A7B6B"/>
    <w:rsid w:val="007A7F2B"/>
    <w:rsid w:val="007B289E"/>
    <w:rsid w:val="007B2B4F"/>
    <w:rsid w:val="007B2D29"/>
    <w:rsid w:val="007B382D"/>
    <w:rsid w:val="007B5E10"/>
    <w:rsid w:val="007C138C"/>
    <w:rsid w:val="007C3839"/>
    <w:rsid w:val="007C5622"/>
    <w:rsid w:val="007C59CF"/>
    <w:rsid w:val="007C5F32"/>
    <w:rsid w:val="007C5F34"/>
    <w:rsid w:val="007C6799"/>
    <w:rsid w:val="007C68BA"/>
    <w:rsid w:val="007D0387"/>
    <w:rsid w:val="007D0FE9"/>
    <w:rsid w:val="007D1F76"/>
    <w:rsid w:val="007D518C"/>
    <w:rsid w:val="007D57EA"/>
    <w:rsid w:val="007D5D7A"/>
    <w:rsid w:val="007D5E9C"/>
    <w:rsid w:val="007D6051"/>
    <w:rsid w:val="007D60F5"/>
    <w:rsid w:val="007D6642"/>
    <w:rsid w:val="007D69C3"/>
    <w:rsid w:val="007D7DB9"/>
    <w:rsid w:val="007D7EC2"/>
    <w:rsid w:val="007E03F0"/>
    <w:rsid w:val="007E0F56"/>
    <w:rsid w:val="007E21A6"/>
    <w:rsid w:val="007E3295"/>
    <w:rsid w:val="007E39A4"/>
    <w:rsid w:val="007E3ADC"/>
    <w:rsid w:val="007E3FEA"/>
    <w:rsid w:val="007E4BA0"/>
    <w:rsid w:val="007E4FCB"/>
    <w:rsid w:val="007E5DC4"/>
    <w:rsid w:val="007E7B2F"/>
    <w:rsid w:val="007E7B95"/>
    <w:rsid w:val="007F00B2"/>
    <w:rsid w:val="007F0C9F"/>
    <w:rsid w:val="007F1695"/>
    <w:rsid w:val="007F2FD2"/>
    <w:rsid w:val="007F3917"/>
    <w:rsid w:val="007F4BDE"/>
    <w:rsid w:val="007F5698"/>
    <w:rsid w:val="007F5E6C"/>
    <w:rsid w:val="007F6E76"/>
    <w:rsid w:val="007F7029"/>
    <w:rsid w:val="007F75DA"/>
    <w:rsid w:val="007F7B3F"/>
    <w:rsid w:val="008005DD"/>
    <w:rsid w:val="00802874"/>
    <w:rsid w:val="00802876"/>
    <w:rsid w:val="008036BE"/>
    <w:rsid w:val="00803743"/>
    <w:rsid w:val="00804598"/>
    <w:rsid w:val="00805420"/>
    <w:rsid w:val="00806DD5"/>
    <w:rsid w:val="008079AA"/>
    <w:rsid w:val="00807DAA"/>
    <w:rsid w:val="00810DDF"/>
    <w:rsid w:val="00813283"/>
    <w:rsid w:val="00813362"/>
    <w:rsid w:val="0081432E"/>
    <w:rsid w:val="00814352"/>
    <w:rsid w:val="008145D2"/>
    <w:rsid w:val="008157EB"/>
    <w:rsid w:val="0081581A"/>
    <w:rsid w:val="00815C1F"/>
    <w:rsid w:val="0081696B"/>
    <w:rsid w:val="00817012"/>
    <w:rsid w:val="008170BB"/>
    <w:rsid w:val="00820B08"/>
    <w:rsid w:val="00822FAE"/>
    <w:rsid w:val="008244EA"/>
    <w:rsid w:val="00824C1B"/>
    <w:rsid w:val="008252DA"/>
    <w:rsid w:val="008254B6"/>
    <w:rsid w:val="00825D6B"/>
    <w:rsid w:val="0082600F"/>
    <w:rsid w:val="0082629D"/>
    <w:rsid w:val="00826E46"/>
    <w:rsid w:val="00827EB4"/>
    <w:rsid w:val="00830E8A"/>
    <w:rsid w:val="008313DC"/>
    <w:rsid w:val="0083145A"/>
    <w:rsid w:val="00831827"/>
    <w:rsid w:val="00833714"/>
    <w:rsid w:val="00834984"/>
    <w:rsid w:val="0083629E"/>
    <w:rsid w:val="00836426"/>
    <w:rsid w:val="00836E31"/>
    <w:rsid w:val="00837704"/>
    <w:rsid w:val="00837FA7"/>
    <w:rsid w:val="008402BF"/>
    <w:rsid w:val="00840EF9"/>
    <w:rsid w:val="00841631"/>
    <w:rsid w:val="0084193C"/>
    <w:rsid w:val="008425E6"/>
    <w:rsid w:val="00842846"/>
    <w:rsid w:val="00842C10"/>
    <w:rsid w:val="00843ABD"/>
    <w:rsid w:val="00843D6F"/>
    <w:rsid w:val="00843E7F"/>
    <w:rsid w:val="00844988"/>
    <w:rsid w:val="0084538D"/>
    <w:rsid w:val="008456BD"/>
    <w:rsid w:val="008467DE"/>
    <w:rsid w:val="00846AD5"/>
    <w:rsid w:val="00847736"/>
    <w:rsid w:val="0084789D"/>
    <w:rsid w:val="008508A5"/>
    <w:rsid w:val="00850B76"/>
    <w:rsid w:val="008519CF"/>
    <w:rsid w:val="0085403D"/>
    <w:rsid w:val="00854C7C"/>
    <w:rsid w:val="008554E1"/>
    <w:rsid w:val="00856362"/>
    <w:rsid w:val="0085661A"/>
    <w:rsid w:val="00860302"/>
    <w:rsid w:val="00860956"/>
    <w:rsid w:val="00860BE5"/>
    <w:rsid w:val="008617B5"/>
    <w:rsid w:val="00861A50"/>
    <w:rsid w:val="00861BF7"/>
    <w:rsid w:val="00862A9E"/>
    <w:rsid w:val="00863783"/>
    <w:rsid w:val="00863894"/>
    <w:rsid w:val="00863B3D"/>
    <w:rsid w:val="00863E5E"/>
    <w:rsid w:val="008662AA"/>
    <w:rsid w:val="00870095"/>
    <w:rsid w:val="00871B1B"/>
    <w:rsid w:val="00871F6F"/>
    <w:rsid w:val="0087205B"/>
    <w:rsid w:val="008721E5"/>
    <w:rsid w:val="00872B51"/>
    <w:rsid w:val="00874B1B"/>
    <w:rsid w:val="0087598E"/>
    <w:rsid w:val="008760BC"/>
    <w:rsid w:val="00877190"/>
    <w:rsid w:val="00877FAB"/>
    <w:rsid w:val="008814CD"/>
    <w:rsid w:val="00881500"/>
    <w:rsid w:val="008816F0"/>
    <w:rsid w:val="00881B1B"/>
    <w:rsid w:val="008822D8"/>
    <w:rsid w:val="008834F1"/>
    <w:rsid w:val="0088366B"/>
    <w:rsid w:val="00883F89"/>
    <w:rsid w:val="008843D4"/>
    <w:rsid w:val="00885B0B"/>
    <w:rsid w:val="00886814"/>
    <w:rsid w:val="00887ED9"/>
    <w:rsid w:val="0089025F"/>
    <w:rsid w:val="0089117A"/>
    <w:rsid w:val="0089157D"/>
    <w:rsid w:val="00892497"/>
    <w:rsid w:val="0089267B"/>
    <w:rsid w:val="00893C7B"/>
    <w:rsid w:val="00894462"/>
    <w:rsid w:val="0089458C"/>
    <w:rsid w:val="00895267"/>
    <w:rsid w:val="008955F5"/>
    <w:rsid w:val="008959E9"/>
    <w:rsid w:val="00895AA8"/>
    <w:rsid w:val="00895CBE"/>
    <w:rsid w:val="008A00EB"/>
    <w:rsid w:val="008A1B4D"/>
    <w:rsid w:val="008A1FAC"/>
    <w:rsid w:val="008A2F93"/>
    <w:rsid w:val="008A2FFB"/>
    <w:rsid w:val="008A40EB"/>
    <w:rsid w:val="008A425C"/>
    <w:rsid w:val="008A480B"/>
    <w:rsid w:val="008A49E7"/>
    <w:rsid w:val="008A68A2"/>
    <w:rsid w:val="008A71C4"/>
    <w:rsid w:val="008B0728"/>
    <w:rsid w:val="008B0DA3"/>
    <w:rsid w:val="008B4ADD"/>
    <w:rsid w:val="008B57A9"/>
    <w:rsid w:val="008C0129"/>
    <w:rsid w:val="008C0DCA"/>
    <w:rsid w:val="008C11F2"/>
    <w:rsid w:val="008C1989"/>
    <w:rsid w:val="008C2891"/>
    <w:rsid w:val="008C34F2"/>
    <w:rsid w:val="008C3DE2"/>
    <w:rsid w:val="008C3E1F"/>
    <w:rsid w:val="008C5960"/>
    <w:rsid w:val="008C766C"/>
    <w:rsid w:val="008C7CF6"/>
    <w:rsid w:val="008D0289"/>
    <w:rsid w:val="008D079F"/>
    <w:rsid w:val="008D0AE4"/>
    <w:rsid w:val="008D0C01"/>
    <w:rsid w:val="008D142D"/>
    <w:rsid w:val="008D1CC5"/>
    <w:rsid w:val="008D2326"/>
    <w:rsid w:val="008D2356"/>
    <w:rsid w:val="008D24B0"/>
    <w:rsid w:val="008D2CD9"/>
    <w:rsid w:val="008D340A"/>
    <w:rsid w:val="008D4E01"/>
    <w:rsid w:val="008D53D8"/>
    <w:rsid w:val="008D5CF3"/>
    <w:rsid w:val="008D684B"/>
    <w:rsid w:val="008D7EEC"/>
    <w:rsid w:val="008E0727"/>
    <w:rsid w:val="008E1555"/>
    <w:rsid w:val="008E1D13"/>
    <w:rsid w:val="008E38BC"/>
    <w:rsid w:val="008E3922"/>
    <w:rsid w:val="008E3F4D"/>
    <w:rsid w:val="008E4308"/>
    <w:rsid w:val="008E4731"/>
    <w:rsid w:val="008E4F32"/>
    <w:rsid w:val="008E5335"/>
    <w:rsid w:val="008E5972"/>
    <w:rsid w:val="008E5C67"/>
    <w:rsid w:val="008E613B"/>
    <w:rsid w:val="008E6F92"/>
    <w:rsid w:val="008E7426"/>
    <w:rsid w:val="008F0511"/>
    <w:rsid w:val="008F0ACC"/>
    <w:rsid w:val="008F0FD0"/>
    <w:rsid w:val="008F10EE"/>
    <w:rsid w:val="008F186B"/>
    <w:rsid w:val="008F27B1"/>
    <w:rsid w:val="008F2E60"/>
    <w:rsid w:val="008F333A"/>
    <w:rsid w:val="008F3B5A"/>
    <w:rsid w:val="008F3DB9"/>
    <w:rsid w:val="008F46F1"/>
    <w:rsid w:val="008F5AF5"/>
    <w:rsid w:val="008F6329"/>
    <w:rsid w:val="008F690B"/>
    <w:rsid w:val="0090110B"/>
    <w:rsid w:val="00901720"/>
    <w:rsid w:val="00902756"/>
    <w:rsid w:val="00902D60"/>
    <w:rsid w:val="00902E9E"/>
    <w:rsid w:val="00903182"/>
    <w:rsid w:val="009051FD"/>
    <w:rsid w:val="00905382"/>
    <w:rsid w:val="009063D6"/>
    <w:rsid w:val="009064BD"/>
    <w:rsid w:val="00906869"/>
    <w:rsid w:val="00906C9B"/>
    <w:rsid w:val="00906E44"/>
    <w:rsid w:val="0091059F"/>
    <w:rsid w:val="00911AE1"/>
    <w:rsid w:val="00911DAA"/>
    <w:rsid w:val="00912DD6"/>
    <w:rsid w:val="00913770"/>
    <w:rsid w:val="009141C0"/>
    <w:rsid w:val="0091493B"/>
    <w:rsid w:val="00914C98"/>
    <w:rsid w:val="009154F7"/>
    <w:rsid w:val="009157BB"/>
    <w:rsid w:val="00915B42"/>
    <w:rsid w:val="00915FBF"/>
    <w:rsid w:val="009161A1"/>
    <w:rsid w:val="00916740"/>
    <w:rsid w:val="0091696B"/>
    <w:rsid w:val="00916C06"/>
    <w:rsid w:val="00917047"/>
    <w:rsid w:val="0091731D"/>
    <w:rsid w:val="0092106F"/>
    <w:rsid w:val="00921AFF"/>
    <w:rsid w:val="00921FF2"/>
    <w:rsid w:val="00923D85"/>
    <w:rsid w:val="00923E80"/>
    <w:rsid w:val="0092495A"/>
    <w:rsid w:val="00925479"/>
    <w:rsid w:val="00926551"/>
    <w:rsid w:val="0092662B"/>
    <w:rsid w:val="009271AC"/>
    <w:rsid w:val="00927AD4"/>
    <w:rsid w:val="00927E19"/>
    <w:rsid w:val="009304A7"/>
    <w:rsid w:val="00930759"/>
    <w:rsid w:val="00931457"/>
    <w:rsid w:val="00932DA9"/>
    <w:rsid w:val="00933B3B"/>
    <w:rsid w:val="0093482C"/>
    <w:rsid w:val="009350E6"/>
    <w:rsid w:val="0093528C"/>
    <w:rsid w:val="00935624"/>
    <w:rsid w:val="00935922"/>
    <w:rsid w:val="009371E3"/>
    <w:rsid w:val="009405EF"/>
    <w:rsid w:val="00940A71"/>
    <w:rsid w:val="0094143F"/>
    <w:rsid w:val="00941833"/>
    <w:rsid w:val="00941EEB"/>
    <w:rsid w:val="009420D8"/>
    <w:rsid w:val="009421A4"/>
    <w:rsid w:val="00942221"/>
    <w:rsid w:val="009431FA"/>
    <w:rsid w:val="0094369C"/>
    <w:rsid w:val="00943892"/>
    <w:rsid w:val="00944736"/>
    <w:rsid w:val="00944AAB"/>
    <w:rsid w:val="00944D3B"/>
    <w:rsid w:val="00945E69"/>
    <w:rsid w:val="00946457"/>
    <w:rsid w:val="009467B0"/>
    <w:rsid w:val="009468EE"/>
    <w:rsid w:val="00946F4C"/>
    <w:rsid w:val="00947B29"/>
    <w:rsid w:val="0095035F"/>
    <w:rsid w:val="00950B3D"/>
    <w:rsid w:val="00951E20"/>
    <w:rsid w:val="00953192"/>
    <w:rsid w:val="00953677"/>
    <w:rsid w:val="00954063"/>
    <w:rsid w:val="00954093"/>
    <w:rsid w:val="00955086"/>
    <w:rsid w:val="009553AB"/>
    <w:rsid w:val="00955DFE"/>
    <w:rsid w:val="00955F39"/>
    <w:rsid w:val="009571CA"/>
    <w:rsid w:val="009579F1"/>
    <w:rsid w:val="00961EB6"/>
    <w:rsid w:val="00963035"/>
    <w:rsid w:val="009636D7"/>
    <w:rsid w:val="00965162"/>
    <w:rsid w:val="009659F7"/>
    <w:rsid w:val="00965E1C"/>
    <w:rsid w:val="00966FD2"/>
    <w:rsid w:val="00971292"/>
    <w:rsid w:val="00971483"/>
    <w:rsid w:val="00972659"/>
    <w:rsid w:val="00973214"/>
    <w:rsid w:val="0097461C"/>
    <w:rsid w:val="009752CD"/>
    <w:rsid w:val="009774E8"/>
    <w:rsid w:val="00977B50"/>
    <w:rsid w:val="00977D49"/>
    <w:rsid w:val="0098065D"/>
    <w:rsid w:val="00981D41"/>
    <w:rsid w:val="00982082"/>
    <w:rsid w:val="00982663"/>
    <w:rsid w:val="00982B9F"/>
    <w:rsid w:val="009834A2"/>
    <w:rsid w:val="0098387E"/>
    <w:rsid w:val="009847CE"/>
    <w:rsid w:val="00985361"/>
    <w:rsid w:val="0098698F"/>
    <w:rsid w:val="009869E4"/>
    <w:rsid w:val="00986BC5"/>
    <w:rsid w:val="00987CA1"/>
    <w:rsid w:val="00990A78"/>
    <w:rsid w:val="009917FD"/>
    <w:rsid w:val="009920F3"/>
    <w:rsid w:val="00992771"/>
    <w:rsid w:val="00993991"/>
    <w:rsid w:val="009949AA"/>
    <w:rsid w:val="009951D5"/>
    <w:rsid w:val="00995934"/>
    <w:rsid w:val="00995992"/>
    <w:rsid w:val="00995BE9"/>
    <w:rsid w:val="0099622A"/>
    <w:rsid w:val="00996763"/>
    <w:rsid w:val="00996F09"/>
    <w:rsid w:val="009972CB"/>
    <w:rsid w:val="0099743D"/>
    <w:rsid w:val="00997CCC"/>
    <w:rsid w:val="009A0043"/>
    <w:rsid w:val="009A1E5D"/>
    <w:rsid w:val="009A5A0E"/>
    <w:rsid w:val="009A5A70"/>
    <w:rsid w:val="009A6495"/>
    <w:rsid w:val="009A6E25"/>
    <w:rsid w:val="009A7BDC"/>
    <w:rsid w:val="009B24D5"/>
    <w:rsid w:val="009B2969"/>
    <w:rsid w:val="009B2FBF"/>
    <w:rsid w:val="009B6B90"/>
    <w:rsid w:val="009C002F"/>
    <w:rsid w:val="009C08C7"/>
    <w:rsid w:val="009C0E29"/>
    <w:rsid w:val="009C129C"/>
    <w:rsid w:val="009C130B"/>
    <w:rsid w:val="009C181D"/>
    <w:rsid w:val="009C3E28"/>
    <w:rsid w:val="009C4960"/>
    <w:rsid w:val="009C51D6"/>
    <w:rsid w:val="009C6520"/>
    <w:rsid w:val="009C6F12"/>
    <w:rsid w:val="009C735D"/>
    <w:rsid w:val="009D0235"/>
    <w:rsid w:val="009D0A16"/>
    <w:rsid w:val="009D0F05"/>
    <w:rsid w:val="009D2606"/>
    <w:rsid w:val="009D352A"/>
    <w:rsid w:val="009D3805"/>
    <w:rsid w:val="009D3DBB"/>
    <w:rsid w:val="009D49F5"/>
    <w:rsid w:val="009D4CAE"/>
    <w:rsid w:val="009D4FBB"/>
    <w:rsid w:val="009D5393"/>
    <w:rsid w:val="009D6126"/>
    <w:rsid w:val="009D6753"/>
    <w:rsid w:val="009D7443"/>
    <w:rsid w:val="009E01FE"/>
    <w:rsid w:val="009E0908"/>
    <w:rsid w:val="009E0E60"/>
    <w:rsid w:val="009E125D"/>
    <w:rsid w:val="009E169E"/>
    <w:rsid w:val="009E1C0C"/>
    <w:rsid w:val="009E35F8"/>
    <w:rsid w:val="009E487C"/>
    <w:rsid w:val="009E4A72"/>
    <w:rsid w:val="009E53FC"/>
    <w:rsid w:val="009E76D3"/>
    <w:rsid w:val="009F0EDC"/>
    <w:rsid w:val="009F0FA2"/>
    <w:rsid w:val="009F1E04"/>
    <w:rsid w:val="009F2325"/>
    <w:rsid w:val="009F315B"/>
    <w:rsid w:val="009F35DC"/>
    <w:rsid w:val="009F3615"/>
    <w:rsid w:val="009F392E"/>
    <w:rsid w:val="009F3DE5"/>
    <w:rsid w:val="009F436A"/>
    <w:rsid w:val="009F4476"/>
    <w:rsid w:val="009F5838"/>
    <w:rsid w:val="009F5BE4"/>
    <w:rsid w:val="009F5D7F"/>
    <w:rsid w:val="009F6E88"/>
    <w:rsid w:val="009F77A3"/>
    <w:rsid w:val="009F7BB5"/>
    <w:rsid w:val="009F7DBC"/>
    <w:rsid w:val="00A024A9"/>
    <w:rsid w:val="00A0474F"/>
    <w:rsid w:val="00A05146"/>
    <w:rsid w:val="00A055AE"/>
    <w:rsid w:val="00A057C7"/>
    <w:rsid w:val="00A0772B"/>
    <w:rsid w:val="00A10BEB"/>
    <w:rsid w:val="00A11BE2"/>
    <w:rsid w:val="00A124B0"/>
    <w:rsid w:val="00A12D42"/>
    <w:rsid w:val="00A13314"/>
    <w:rsid w:val="00A13C2A"/>
    <w:rsid w:val="00A16E74"/>
    <w:rsid w:val="00A17EED"/>
    <w:rsid w:val="00A204A4"/>
    <w:rsid w:val="00A20D72"/>
    <w:rsid w:val="00A216AF"/>
    <w:rsid w:val="00A2184E"/>
    <w:rsid w:val="00A21EE3"/>
    <w:rsid w:val="00A23436"/>
    <w:rsid w:val="00A23753"/>
    <w:rsid w:val="00A237A8"/>
    <w:rsid w:val="00A2393A"/>
    <w:rsid w:val="00A239D1"/>
    <w:rsid w:val="00A24AC3"/>
    <w:rsid w:val="00A24E0B"/>
    <w:rsid w:val="00A25F48"/>
    <w:rsid w:val="00A2604B"/>
    <w:rsid w:val="00A260A0"/>
    <w:rsid w:val="00A26484"/>
    <w:rsid w:val="00A26D9D"/>
    <w:rsid w:val="00A27AF4"/>
    <w:rsid w:val="00A27E2F"/>
    <w:rsid w:val="00A308EF"/>
    <w:rsid w:val="00A30E32"/>
    <w:rsid w:val="00A31D8B"/>
    <w:rsid w:val="00A322BE"/>
    <w:rsid w:val="00A34746"/>
    <w:rsid w:val="00A3493E"/>
    <w:rsid w:val="00A363D9"/>
    <w:rsid w:val="00A363EA"/>
    <w:rsid w:val="00A3695F"/>
    <w:rsid w:val="00A401BD"/>
    <w:rsid w:val="00A403F8"/>
    <w:rsid w:val="00A40687"/>
    <w:rsid w:val="00A414A9"/>
    <w:rsid w:val="00A41656"/>
    <w:rsid w:val="00A42950"/>
    <w:rsid w:val="00A43047"/>
    <w:rsid w:val="00A44840"/>
    <w:rsid w:val="00A44F30"/>
    <w:rsid w:val="00A45D21"/>
    <w:rsid w:val="00A45F18"/>
    <w:rsid w:val="00A46108"/>
    <w:rsid w:val="00A46444"/>
    <w:rsid w:val="00A4711F"/>
    <w:rsid w:val="00A47902"/>
    <w:rsid w:val="00A47A12"/>
    <w:rsid w:val="00A51953"/>
    <w:rsid w:val="00A541A6"/>
    <w:rsid w:val="00A55394"/>
    <w:rsid w:val="00A557C1"/>
    <w:rsid w:val="00A605BF"/>
    <w:rsid w:val="00A607A5"/>
    <w:rsid w:val="00A624CD"/>
    <w:rsid w:val="00A63444"/>
    <w:rsid w:val="00A639BB"/>
    <w:rsid w:val="00A6471F"/>
    <w:rsid w:val="00A64DE0"/>
    <w:rsid w:val="00A66CE5"/>
    <w:rsid w:val="00A66CFC"/>
    <w:rsid w:val="00A6719C"/>
    <w:rsid w:val="00A7026B"/>
    <w:rsid w:val="00A71204"/>
    <w:rsid w:val="00A71D5A"/>
    <w:rsid w:val="00A72673"/>
    <w:rsid w:val="00A72E39"/>
    <w:rsid w:val="00A73441"/>
    <w:rsid w:val="00A74443"/>
    <w:rsid w:val="00A74E4E"/>
    <w:rsid w:val="00A74F65"/>
    <w:rsid w:val="00A74F85"/>
    <w:rsid w:val="00A75FA9"/>
    <w:rsid w:val="00A76AAF"/>
    <w:rsid w:val="00A76AC5"/>
    <w:rsid w:val="00A77484"/>
    <w:rsid w:val="00A80297"/>
    <w:rsid w:val="00A804E0"/>
    <w:rsid w:val="00A80D2A"/>
    <w:rsid w:val="00A81DC5"/>
    <w:rsid w:val="00A83A50"/>
    <w:rsid w:val="00A84135"/>
    <w:rsid w:val="00A855D3"/>
    <w:rsid w:val="00A858FB"/>
    <w:rsid w:val="00A8638B"/>
    <w:rsid w:val="00A86F39"/>
    <w:rsid w:val="00A87735"/>
    <w:rsid w:val="00A87D3E"/>
    <w:rsid w:val="00A87E51"/>
    <w:rsid w:val="00A91CF3"/>
    <w:rsid w:val="00A934D7"/>
    <w:rsid w:val="00A934DE"/>
    <w:rsid w:val="00A93BCC"/>
    <w:rsid w:val="00A93FDB"/>
    <w:rsid w:val="00A95CA1"/>
    <w:rsid w:val="00A96321"/>
    <w:rsid w:val="00A963D0"/>
    <w:rsid w:val="00A96862"/>
    <w:rsid w:val="00AA00DA"/>
    <w:rsid w:val="00AA07E0"/>
    <w:rsid w:val="00AA0B11"/>
    <w:rsid w:val="00AA0D80"/>
    <w:rsid w:val="00AA284B"/>
    <w:rsid w:val="00AA3A9E"/>
    <w:rsid w:val="00AA5B4E"/>
    <w:rsid w:val="00AA5E53"/>
    <w:rsid w:val="00AA6561"/>
    <w:rsid w:val="00AA6C4F"/>
    <w:rsid w:val="00AA7912"/>
    <w:rsid w:val="00AB00C1"/>
    <w:rsid w:val="00AB0626"/>
    <w:rsid w:val="00AB156A"/>
    <w:rsid w:val="00AB1DC5"/>
    <w:rsid w:val="00AB1E31"/>
    <w:rsid w:val="00AB1F8F"/>
    <w:rsid w:val="00AB296E"/>
    <w:rsid w:val="00AB338F"/>
    <w:rsid w:val="00AB4B76"/>
    <w:rsid w:val="00AB5AF5"/>
    <w:rsid w:val="00AB5D33"/>
    <w:rsid w:val="00AB72C2"/>
    <w:rsid w:val="00AB742F"/>
    <w:rsid w:val="00AB7583"/>
    <w:rsid w:val="00AB78D7"/>
    <w:rsid w:val="00AC0407"/>
    <w:rsid w:val="00AC1927"/>
    <w:rsid w:val="00AC3CFA"/>
    <w:rsid w:val="00AC711B"/>
    <w:rsid w:val="00AC724A"/>
    <w:rsid w:val="00AD0564"/>
    <w:rsid w:val="00AD1225"/>
    <w:rsid w:val="00AD259B"/>
    <w:rsid w:val="00AD2759"/>
    <w:rsid w:val="00AD2C63"/>
    <w:rsid w:val="00AD33D0"/>
    <w:rsid w:val="00AD3F88"/>
    <w:rsid w:val="00AD4A92"/>
    <w:rsid w:val="00AD54F3"/>
    <w:rsid w:val="00AD59AE"/>
    <w:rsid w:val="00AD6717"/>
    <w:rsid w:val="00AD6B33"/>
    <w:rsid w:val="00AD7B4F"/>
    <w:rsid w:val="00AE0FB2"/>
    <w:rsid w:val="00AE15F5"/>
    <w:rsid w:val="00AE1A19"/>
    <w:rsid w:val="00AE3297"/>
    <w:rsid w:val="00AE4A19"/>
    <w:rsid w:val="00AE50F3"/>
    <w:rsid w:val="00AE5D6E"/>
    <w:rsid w:val="00AE6149"/>
    <w:rsid w:val="00AE6E37"/>
    <w:rsid w:val="00AE710B"/>
    <w:rsid w:val="00AE7580"/>
    <w:rsid w:val="00AE75F4"/>
    <w:rsid w:val="00AF057C"/>
    <w:rsid w:val="00AF11CC"/>
    <w:rsid w:val="00AF149C"/>
    <w:rsid w:val="00AF1A90"/>
    <w:rsid w:val="00AF2878"/>
    <w:rsid w:val="00AF3A84"/>
    <w:rsid w:val="00AF48F3"/>
    <w:rsid w:val="00AF4BB3"/>
    <w:rsid w:val="00AF5507"/>
    <w:rsid w:val="00AF6959"/>
    <w:rsid w:val="00AF6A33"/>
    <w:rsid w:val="00AF6BEF"/>
    <w:rsid w:val="00AF7681"/>
    <w:rsid w:val="00AF772B"/>
    <w:rsid w:val="00B0021C"/>
    <w:rsid w:val="00B01CB3"/>
    <w:rsid w:val="00B033A0"/>
    <w:rsid w:val="00B03957"/>
    <w:rsid w:val="00B04265"/>
    <w:rsid w:val="00B04389"/>
    <w:rsid w:val="00B04433"/>
    <w:rsid w:val="00B045EB"/>
    <w:rsid w:val="00B0607F"/>
    <w:rsid w:val="00B06C63"/>
    <w:rsid w:val="00B0706D"/>
    <w:rsid w:val="00B07595"/>
    <w:rsid w:val="00B07844"/>
    <w:rsid w:val="00B108B4"/>
    <w:rsid w:val="00B112F3"/>
    <w:rsid w:val="00B123CB"/>
    <w:rsid w:val="00B12674"/>
    <w:rsid w:val="00B1666D"/>
    <w:rsid w:val="00B16C44"/>
    <w:rsid w:val="00B171C2"/>
    <w:rsid w:val="00B17325"/>
    <w:rsid w:val="00B17641"/>
    <w:rsid w:val="00B17B9B"/>
    <w:rsid w:val="00B22AAF"/>
    <w:rsid w:val="00B2377B"/>
    <w:rsid w:val="00B247FD"/>
    <w:rsid w:val="00B26913"/>
    <w:rsid w:val="00B27F1A"/>
    <w:rsid w:val="00B30AC0"/>
    <w:rsid w:val="00B327BA"/>
    <w:rsid w:val="00B33250"/>
    <w:rsid w:val="00B3525F"/>
    <w:rsid w:val="00B35ABB"/>
    <w:rsid w:val="00B35EFD"/>
    <w:rsid w:val="00B3604B"/>
    <w:rsid w:val="00B36163"/>
    <w:rsid w:val="00B36CC0"/>
    <w:rsid w:val="00B37FE7"/>
    <w:rsid w:val="00B408CC"/>
    <w:rsid w:val="00B43355"/>
    <w:rsid w:val="00B44672"/>
    <w:rsid w:val="00B4492D"/>
    <w:rsid w:val="00B4534F"/>
    <w:rsid w:val="00B4565F"/>
    <w:rsid w:val="00B45D0A"/>
    <w:rsid w:val="00B4678B"/>
    <w:rsid w:val="00B47639"/>
    <w:rsid w:val="00B5109E"/>
    <w:rsid w:val="00B5152F"/>
    <w:rsid w:val="00B53318"/>
    <w:rsid w:val="00B533AD"/>
    <w:rsid w:val="00B54DC2"/>
    <w:rsid w:val="00B56B94"/>
    <w:rsid w:val="00B57906"/>
    <w:rsid w:val="00B606EF"/>
    <w:rsid w:val="00B60842"/>
    <w:rsid w:val="00B612D3"/>
    <w:rsid w:val="00B612DF"/>
    <w:rsid w:val="00B619F3"/>
    <w:rsid w:val="00B61EB3"/>
    <w:rsid w:val="00B620E0"/>
    <w:rsid w:val="00B622B7"/>
    <w:rsid w:val="00B628F2"/>
    <w:rsid w:val="00B62F10"/>
    <w:rsid w:val="00B62FC7"/>
    <w:rsid w:val="00B64F64"/>
    <w:rsid w:val="00B663DA"/>
    <w:rsid w:val="00B67114"/>
    <w:rsid w:val="00B70995"/>
    <w:rsid w:val="00B70A09"/>
    <w:rsid w:val="00B7167F"/>
    <w:rsid w:val="00B74C88"/>
    <w:rsid w:val="00B75B18"/>
    <w:rsid w:val="00B76858"/>
    <w:rsid w:val="00B76C29"/>
    <w:rsid w:val="00B77447"/>
    <w:rsid w:val="00B77B4B"/>
    <w:rsid w:val="00B804C1"/>
    <w:rsid w:val="00B80552"/>
    <w:rsid w:val="00B809B3"/>
    <w:rsid w:val="00B80FE7"/>
    <w:rsid w:val="00B826EB"/>
    <w:rsid w:val="00B849C6"/>
    <w:rsid w:val="00B84AE6"/>
    <w:rsid w:val="00B84BEE"/>
    <w:rsid w:val="00B85C11"/>
    <w:rsid w:val="00B8679F"/>
    <w:rsid w:val="00B86C61"/>
    <w:rsid w:val="00B86CAC"/>
    <w:rsid w:val="00B870A3"/>
    <w:rsid w:val="00B8750F"/>
    <w:rsid w:val="00B87CF8"/>
    <w:rsid w:val="00B90956"/>
    <w:rsid w:val="00B929A5"/>
    <w:rsid w:val="00B92E1B"/>
    <w:rsid w:val="00B94349"/>
    <w:rsid w:val="00B9515F"/>
    <w:rsid w:val="00B9539A"/>
    <w:rsid w:val="00B954C4"/>
    <w:rsid w:val="00B96C17"/>
    <w:rsid w:val="00BA0182"/>
    <w:rsid w:val="00BA2AC4"/>
    <w:rsid w:val="00BA34E7"/>
    <w:rsid w:val="00BA3C83"/>
    <w:rsid w:val="00BA44F0"/>
    <w:rsid w:val="00BA4DE0"/>
    <w:rsid w:val="00BA504F"/>
    <w:rsid w:val="00BA53F5"/>
    <w:rsid w:val="00BA5904"/>
    <w:rsid w:val="00BA6093"/>
    <w:rsid w:val="00BA61AC"/>
    <w:rsid w:val="00BA69FA"/>
    <w:rsid w:val="00BA6A73"/>
    <w:rsid w:val="00BA71DA"/>
    <w:rsid w:val="00BB066C"/>
    <w:rsid w:val="00BB0DDE"/>
    <w:rsid w:val="00BB14F1"/>
    <w:rsid w:val="00BB1CD8"/>
    <w:rsid w:val="00BB3D65"/>
    <w:rsid w:val="00BB474C"/>
    <w:rsid w:val="00BB58AE"/>
    <w:rsid w:val="00BB5E00"/>
    <w:rsid w:val="00BB61D5"/>
    <w:rsid w:val="00BB7811"/>
    <w:rsid w:val="00BC15AA"/>
    <w:rsid w:val="00BC2893"/>
    <w:rsid w:val="00BC2AAC"/>
    <w:rsid w:val="00BC3259"/>
    <w:rsid w:val="00BC3947"/>
    <w:rsid w:val="00BC3D05"/>
    <w:rsid w:val="00BC4F1A"/>
    <w:rsid w:val="00BC57D0"/>
    <w:rsid w:val="00BC64A2"/>
    <w:rsid w:val="00BC6781"/>
    <w:rsid w:val="00BC700A"/>
    <w:rsid w:val="00BD2549"/>
    <w:rsid w:val="00BD2707"/>
    <w:rsid w:val="00BD2B3E"/>
    <w:rsid w:val="00BD2D26"/>
    <w:rsid w:val="00BD48C0"/>
    <w:rsid w:val="00BD4C2E"/>
    <w:rsid w:val="00BE0153"/>
    <w:rsid w:val="00BE110C"/>
    <w:rsid w:val="00BE2279"/>
    <w:rsid w:val="00BE2BE7"/>
    <w:rsid w:val="00BE2BF8"/>
    <w:rsid w:val="00BE2DB1"/>
    <w:rsid w:val="00BE3B72"/>
    <w:rsid w:val="00BE47B4"/>
    <w:rsid w:val="00BE5B76"/>
    <w:rsid w:val="00BE63EE"/>
    <w:rsid w:val="00BE66EE"/>
    <w:rsid w:val="00BE6C10"/>
    <w:rsid w:val="00BE7272"/>
    <w:rsid w:val="00BF0687"/>
    <w:rsid w:val="00BF0FAE"/>
    <w:rsid w:val="00BF10CD"/>
    <w:rsid w:val="00BF114B"/>
    <w:rsid w:val="00BF1575"/>
    <w:rsid w:val="00BF20E8"/>
    <w:rsid w:val="00BF2BD0"/>
    <w:rsid w:val="00BF3D7D"/>
    <w:rsid w:val="00BF3DD0"/>
    <w:rsid w:val="00BF3EAD"/>
    <w:rsid w:val="00BF4B0B"/>
    <w:rsid w:val="00BF595C"/>
    <w:rsid w:val="00BF6D36"/>
    <w:rsid w:val="00BF7323"/>
    <w:rsid w:val="00BF7603"/>
    <w:rsid w:val="00C00A3C"/>
    <w:rsid w:val="00C00C61"/>
    <w:rsid w:val="00C014A1"/>
    <w:rsid w:val="00C01750"/>
    <w:rsid w:val="00C01DB9"/>
    <w:rsid w:val="00C03559"/>
    <w:rsid w:val="00C0418E"/>
    <w:rsid w:val="00C04242"/>
    <w:rsid w:val="00C04672"/>
    <w:rsid w:val="00C05075"/>
    <w:rsid w:val="00C053EB"/>
    <w:rsid w:val="00C05588"/>
    <w:rsid w:val="00C05FEC"/>
    <w:rsid w:val="00C06032"/>
    <w:rsid w:val="00C0609A"/>
    <w:rsid w:val="00C060FF"/>
    <w:rsid w:val="00C06252"/>
    <w:rsid w:val="00C068C1"/>
    <w:rsid w:val="00C06CF1"/>
    <w:rsid w:val="00C07561"/>
    <w:rsid w:val="00C0790E"/>
    <w:rsid w:val="00C10BEA"/>
    <w:rsid w:val="00C1140A"/>
    <w:rsid w:val="00C11D44"/>
    <w:rsid w:val="00C12931"/>
    <w:rsid w:val="00C12B36"/>
    <w:rsid w:val="00C131EB"/>
    <w:rsid w:val="00C14B48"/>
    <w:rsid w:val="00C14D0D"/>
    <w:rsid w:val="00C1520F"/>
    <w:rsid w:val="00C162AB"/>
    <w:rsid w:val="00C163AB"/>
    <w:rsid w:val="00C1698A"/>
    <w:rsid w:val="00C16B9D"/>
    <w:rsid w:val="00C16E16"/>
    <w:rsid w:val="00C2164A"/>
    <w:rsid w:val="00C21972"/>
    <w:rsid w:val="00C225B9"/>
    <w:rsid w:val="00C22E74"/>
    <w:rsid w:val="00C23110"/>
    <w:rsid w:val="00C23F6F"/>
    <w:rsid w:val="00C251B4"/>
    <w:rsid w:val="00C25D8C"/>
    <w:rsid w:val="00C271B6"/>
    <w:rsid w:val="00C27BC2"/>
    <w:rsid w:val="00C3043B"/>
    <w:rsid w:val="00C31D3D"/>
    <w:rsid w:val="00C322D7"/>
    <w:rsid w:val="00C3233A"/>
    <w:rsid w:val="00C35020"/>
    <w:rsid w:val="00C355C8"/>
    <w:rsid w:val="00C35E3A"/>
    <w:rsid w:val="00C365EE"/>
    <w:rsid w:val="00C3661A"/>
    <w:rsid w:val="00C3775D"/>
    <w:rsid w:val="00C40D8B"/>
    <w:rsid w:val="00C440B9"/>
    <w:rsid w:val="00C4514B"/>
    <w:rsid w:val="00C45AC1"/>
    <w:rsid w:val="00C46BC9"/>
    <w:rsid w:val="00C5088C"/>
    <w:rsid w:val="00C50DA6"/>
    <w:rsid w:val="00C50E2A"/>
    <w:rsid w:val="00C512C0"/>
    <w:rsid w:val="00C51749"/>
    <w:rsid w:val="00C53243"/>
    <w:rsid w:val="00C53F4A"/>
    <w:rsid w:val="00C55463"/>
    <w:rsid w:val="00C55D05"/>
    <w:rsid w:val="00C55FED"/>
    <w:rsid w:val="00C56A26"/>
    <w:rsid w:val="00C56CD1"/>
    <w:rsid w:val="00C56D0B"/>
    <w:rsid w:val="00C573BA"/>
    <w:rsid w:val="00C57F17"/>
    <w:rsid w:val="00C60ED2"/>
    <w:rsid w:val="00C61987"/>
    <w:rsid w:val="00C63F53"/>
    <w:rsid w:val="00C64F36"/>
    <w:rsid w:val="00C6557F"/>
    <w:rsid w:val="00C66453"/>
    <w:rsid w:val="00C67453"/>
    <w:rsid w:val="00C674FE"/>
    <w:rsid w:val="00C67E4F"/>
    <w:rsid w:val="00C71459"/>
    <w:rsid w:val="00C7199F"/>
    <w:rsid w:val="00C723E0"/>
    <w:rsid w:val="00C725CE"/>
    <w:rsid w:val="00C7279F"/>
    <w:rsid w:val="00C7488D"/>
    <w:rsid w:val="00C754B0"/>
    <w:rsid w:val="00C75575"/>
    <w:rsid w:val="00C757B3"/>
    <w:rsid w:val="00C7585A"/>
    <w:rsid w:val="00C7675F"/>
    <w:rsid w:val="00C80CF8"/>
    <w:rsid w:val="00C80D24"/>
    <w:rsid w:val="00C81CF9"/>
    <w:rsid w:val="00C81F98"/>
    <w:rsid w:val="00C82320"/>
    <w:rsid w:val="00C840BE"/>
    <w:rsid w:val="00C8459E"/>
    <w:rsid w:val="00C846B0"/>
    <w:rsid w:val="00C85232"/>
    <w:rsid w:val="00C85CC5"/>
    <w:rsid w:val="00C86F2C"/>
    <w:rsid w:val="00C902B4"/>
    <w:rsid w:val="00C9095C"/>
    <w:rsid w:val="00C9155B"/>
    <w:rsid w:val="00C93DBE"/>
    <w:rsid w:val="00C94440"/>
    <w:rsid w:val="00C95907"/>
    <w:rsid w:val="00C967AA"/>
    <w:rsid w:val="00C969E8"/>
    <w:rsid w:val="00C96F80"/>
    <w:rsid w:val="00C97C22"/>
    <w:rsid w:val="00CA0823"/>
    <w:rsid w:val="00CA0F1E"/>
    <w:rsid w:val="00CA1240"/>
    <w:rsid w:val="00CA265F"/>
    <w:rsid w:val="00CA2B91"/>
    <w:rsid w:val="00CA3663"/>
    <w:rsid w:val="00CA40D4"/>
    <w:rsid w:val="00CA4FB4"/>
    <w:rsid w:val="00CA51A4"/>
    <w:rsid w:val="00CA5E6D"/>
    <w:rsid w:val="00CA6290"/>
    <w:rsid w:val="00CB029E"/>
    <w:rsid w:val="00CB03A0"/>
    <w:rsid w:val="00CB049D"/>
    <w:rsid w:val="00CB07A5"/>
    <w:rsid w:val="00CB0F7E"/>
    <w:rsid w:val="00CB1183"/>
    <w:rsid w:val="00CB1465"/>
    <w:rsid w:val="00CB19FC"/>
    <w:rsid w:val="00CB1E9B"/>
    <w:rsid w:val="00CB28F3"/>
    <w:rsid w:val="00CB3BDE"/>
    <w:rsid w:val="00CC1625"/>
    <w:rsid w:val="00CC17D6"/>
    <w:rsid w:val="00CC1A78"/>
    <w:rsid w:val="00CC2DC2"/>
    <w:rsid w:val="00CC2E43"/>
    <w:rsid w:val="00CC2F96"/>
    <w:rsid w:val="00CC3758"/>
    <w:rsid w:val="00CC485B"/>
    <w:rsid w:val="00CC5F9C"/>
    <w:rsid w:val="00CC633E"/>
    <w:rsid w:val="00CC6E42"/>
    <w:rsid w:val="00CC7B8C"/>
    <w:rsid w:val="00CD0484"/>
    <w:rsid w:val="00CD15BA"/>
    <w:rsid w:val="00CD2359"/>
    <w:rsid w:val="00CD28A4"/>
    <w:rsid w:val="00CD2D4E"/>
    <w:rsid w:val="00CD321D"/>
    <w:rsid w:val="00CD3A0D"/>
    <w:rsid w:val="00CD3B9D"/>
    <w:rsid w:val="00CD40F7"/>
    <w:rsid w:val="00CD43E7"/>
    <w:rsid w:val="00CD4BBD"/>
    <w:rsid w:val="00CD5281"/>
    <w:rsid w:val="00CD5511"/>
    <w:rsid w:val="00CD62C7"/>
    <w:rsid w:val="00CD6758"/>
    <w:rsid w:val="00CD67B5"/>
    <w:rsid w:val="00CD69DD"/>
    <w:rsid w:val="00CD744D"/>
    <w:rsid w:val="00CD79F0"/>
    <w:rsid w:val="00CE0D6D"/>
    <w:rsid w:val="00CE120C"/>
    <w:rsid w:val="00CE21C8"/>
    <w:rsid w:val="00CE2E72"/>
    <w:rsid w:val="00CE3C2D"/>
    <w:rsid w:val="00CE4848"/>
    <w:rsid w:val="00CE48DB"/>
    <w:rsid w:val="00CE4918"/>
    <w:rsid w:val="00CE4C65"/>
    <w:rsid w:val="00CE4F81"/>
    <w:rsid w:val="00CE5AD3"/>
    <w:rsid w:val="00CE6E87"/>
    <w:rsid w:val="00CE767F"/>
    <w:rsid w:val="00CF08E6"/>
    <w:rsid w:val="00CF0F77"/>
    <w:rsid w:val="00CF185C"/>
    <w:rsid w:val="00CF1987"/>
    <w:rsid w:val="00CF20CF"/>
    <w:rsid w:val="00CF2254"/>
    <w:rsid w:val="00CF38DB"/>
    <w:rsid w:val="00CF3BC8"/>
    <w:rsid w:val="00CF4B7D"/>
    <w:rsid w:val="00CF55ED"/>
    <w:rsid w:val="00CF6091"/>
    <w:rsid w:val="00CF66BF"/>
    <w:rsid w:val="00D004CA"/>
    <w:rsid w:val="00D00884"/>
    <w:rsid w:val="00D00F41"/>
    <w:rsid w:val="00D01883"/>
    <w:rsid w:val="00D023E8"/>
    <w:rsid w:val="00D03D4B"/>
    <w:rsid w:val="00D042E4"/>
    <w:rsid w:val="00D042F6"/>
    <w:rsid w:val="00D04344"/>
    <w:rsid w:val="00D04D75"/>
    <w:rsid w:val="00D058D2"/>
    <w:rsid w:val="00D05942"/>
    <w:rsid w:val="00D0626E"/>
    <w:rsid w:val="00D064DD"/>
    <w:rsid w:val="00D065B4"/>
    <w:rsid w:val="00D10816"/>
    <w:rsid w:val="00D11A93"/>
    <w:rsid w:val="00D122C0"/>
    <w:rsid w:val="00D128C5"/>
    <w:rsid w:val="00D12B48"/>
    <w:rsid w:val="00D12FFA"/>
    <w:rsid w:val="00D1397F"/>
    <w:rsid w:val="00D13AD4"/>
    <w:rsid w:val="00D148DE"/>
    <w:rsid w:val="00D16264"/>
    <w:rsid w:val="00D17DD5"/>
    <w:rsid w:val="00D17FB5"/>
    <w:rsid w:val="00D2082E"/>
    <w:rsid w:val="00D212EA"/>
    <w:rsid w:val="00D21CC7"/>
    <w:rsid w:val="00D21EE4"/>
    <w:rsid w:val="00D24906"/>
    <w:rsid w:val="00D24A58"/>
    <w:rsid w:val="00D24F46"/>
    <w:rsid w:val="00D25543"/>
    <w:rsid w:val="00D2702D"/>
    <w:rsid w:val="00D27B11"/>
    <w:rsid w:val="00D30488"/>
    <w:rsid w:val="00D3160E"/>
    <w:rsid w:val="00D3178B"/>
    <w:rsid w:val="00D32003"/>
    <w:rsid w:val="00D32B1F"/>
    <w:rsid w:val="00D333C0"/>
    <w:rsid w:val="00D33858"/>
    <w:rsid w:val="00D354DF"/>
    <w:rsid w:val="00D359EC"/>
    <w:rsid w:val="00D366EF"/>
    <w:rsid w:val="00D37FED"/>
    <w:rsid w:val="00D40AE2"/>
    <w:rsid w:val="00D41041"/>
    <w:rsid w:val="00D41D3B"/>
    <w:rsid w:val="00D4344C"/>
    <w:rsid w:val="00D43467"/>
    <w:rsid w:val="00D435BA"/>
    <w:rsid w:val="00D45802"/>
    <w:rsid w:val="00D45874"/>
    <w:rsid w:val="00D46830"/>
    <w:rsid w:val="00D46F28"/>
    <w:rsid w:val="00D50833"/>
    <w:rsid w:val="00D50896"/>
    <w:rsid w:val="00D50CE2"/>
    <w:rsid w:val="00D50D76"/>
    <w:rsid w:val="00D532E0"/>
    <w:rsid w:val="00D537F1"/>
    <w:rsid w:val="00D53916"/>
    <w:rsid w:val="00D53DBA"/>
    <w:rsid w:val="00D54143"/>
    <w:rsid w:val="00D5416F"/>
    <w:rsid w:val="00D547E7"/>
    <w:rsid w:val="00D564CB"/>
    <w:rsid w:val="00D56BB4"/>
    <w:rsid w:val="00D57F64"/>
    <w:rsid w:val="00D6078E"/>
    <w:rsid w:val="00D60A46"/>
    <w:rsid w:val="00D62A57"/>
    <w:rsid w:val="00D631BC"/>
    <w:rsid w:val="00D64B39"/>
    <w:rsid w:val="00D67AA5"/>
    <w:rsid w:val="00D67E10"/>
    <w:rsid w:val="00D7007A"/>
    <w:rsid w:val="00D71264"/>
    <w:rsid w:val="00D7134F"/>
    <w:rsid w:val="00D71B01"/>
    <w:rsid w:val="00D729E2"/>
    <w:rsid w:val="00D72B7E"/>
    <w:rsid w:val="00D73B24"/>
    <w:rsid w:val="00D75485"/>
    <w:rsid w:val="00D76296"/>
    <w:rsid w:val="00D7705B"/>
    <w:rsid w:val="00D77C3D"/>
    <w:rsid w:val="00D77FF3"/>
    <w:rsid w:val="00D8192C"/>
    <w:rsid w:val="00D82945"/>
    <w:rsid w:val="00D82B28"/>
    <w:rsid w:val="00D83C98"/>
    <w:rsid w:val="00D83EE0"/>
    <w:rsid w:val="00D840B7"/>
    <w:rsid w:val="00D84998"/>
    <w:rsid w:val="00D84A58"/>
    <w:rsid w:val="00D851B4"/>
    <w:rsid w:val="00D8574D"/>
    <w:rsid w:val="00D85B1D"/>
    <w:rsid w:val="00D87B4B"/>
    <w:rsid w:val="00D9012D"/>
    <w:rsid w:val="00D91ADC"/>
    <w:rsid w:val="00D96C5B"/>
    <w:rsid w:val="00DA0F87"/>
    <w:rsid w:val="00DA1AC2"/>
    <w:rsid w:val="00DA314E"/>
    <w:rsid w:val="00DA324A"/>
    <w:rsid w:val="00DA33F9"/>
    <w:rsid w:val="00DA495E"/>
    <w:rsid w:val="00DA4CA2"/>
    <w:rsid w:val="00DA5084"/>
    <w:rsid w:val="00DA52AC"/>
    <w:rsid w:val="00DA6863"/>
    <w:rsid w:val="00DA7E3B"/>
    <w:rsid w:val="00DB0533"/>
    <w:rsid w:val="00DB0744"/>
    <w:rsid w:val="00DB0941"/>
    <w:rsid w:val="00DB15C3"/>
    <w:rsid w:val="00DB17C3"/>
    <w:rsid w:val="00DB2569"/>
    <w:rsid w:val="00DB2A5B"/>
    <w:rsid w:val="00DB2BA6"/>
    <w:rsid w:val="00DB31CB"/>
    <w:rsid w:val="00DB5D32"/>
    <w:rsid w:val="00DB6869"/>
    <w:rsid w:val="00DB7D7D"/>
    <w:rsid w:val="00DC08A6"/>
    <w:rsid w:val="00DC098B"/>
    <w:rsid w:val="00DC165E"/>
    <w:rsid w:val="00DC19D9"/>
    <w:rsid w:val="00DC1A96"/>
    <w:rsid w:val="00DC1F2B"/>
    <w:rsid w:val="00DC2656"/>
    <w:rsid w:val="00DC320F"/>
    <w:rsid w:val="00DC4B1D"/>
    <w:rsid w:val="00DC6D0D"/>
    <w:rsid w:val="00DC718A"/>
    <w:rsid w:val="00DC7BBF"/>
    <w:rsid w:val="00DD01E2"/>
    <w:rsid w:val="00DD051B"/>
    <w:rsid w:val="00DD0AA1"/>
    <w:rsid w:val="00DD13A7"/>
    <w:rsid w:val="00DD1C2A"/>
    <w:rsid w:val="00DD2F2E"/>
    <w:rsid w:val="00DD2FA4"/>
    <w:rsid w:val="00DD4380"/>
    <w:rsid w:val="00DD50AC"/>
    <w:rsid w:val="00DE0A91"/>
    <w:rsid w:val="00DE14B7"/>
    <w:rsid w:val="00DE1689"/>
    <w:rsid w:val="00DE1D69"/>
    <w:rsid w:val="00DE1ED4"/>
    <w:rsid w:val="00DE3159"/>
    <w:rsid w:val="00DE4664"/>
    <w:rsid w:val="00DE6A32"/>
    <w:rsid w:val="00DE77A3"/>
    <w:rsid w:val="00DE7A80"/>
    <w:rsid w:val="00DE7ACC"/>
    <w:rsid w:val="00DF1083"/>
    <w:rsid w:val="00DF10C2"/>
    <w:rsid w:val="00DF19BE"/>
    <w:rsid w:val="00DF1A9C"/>
    <w:rsid w:val="00DF1E49"/>
    <w:rsid w:val="00DF209F"/>
    <w:rsid w:val="00DF274A"/>
    <w:rsid w:val="00DF2890"/>
    <w:rsid w:val="00DF3B69"/>
    <w:rsid w:val="00DF65EB"/>
    <w:rsid w:val="00DF756E"/>
    <w:rsid w:val="00E01869"/>
    <w:rsid w:val="00E01F38"/>
    <w:rsid w:val="00E025D6"/>
    <w:rsid w:val="00E02A4F"/>
    <w:rsid w:val="00E0302C"/>
    <w:rsid w:val="00E0334F"/>
    <w:rsid w:val="00E041A8"/>
    <w:rsid w:val="00E0696C"/>
    <w:rsid w:val="00E06B6B"/>
    <w:rsid w:val="00E06D39"/>
    <w:rsid w:val="00E078F1"/>
    <w:rsid w:val="00E07E3C"/>
    <w:rsid w:val="00E101D8"/>
    <w:rsid w:val="00E1135B"/>
    <w:rsid w:val="00E11B07"/>
    <w:rsid w:val="00E12CC7"/>
    <w:rsid w:val="00E13561"/>
    <w:rsid w:val="00E13C98"/>
    <w:rsid w:val="00E154AC"/>
    <w:rsid w:val="00E15712"/>
    <w:rsid w:val="00E15A0B"/>
    <w:rsid w:val="00E15C35"/>
    <w:rsid w:val="00E16390"/>
    <w:rsid w:val="00E16FC7"/>
    <w:rsid w:val="00E1759F"/>
    <w:rsid w:val="00E203F7"/>
    <w:rsid w:val="00E20B1D"/>
    <w:rsid w:val="00E2242C"/>
    <w:rsid w:val="00E22C3E"/>
    <w:rsid w:val="00E23BD3"/>
    <w:rsid w:val="00E23DFD"/>
    <w:rsid w:val="00E24ACD"/>
    <w:rsid w:val="00E26CE0"/>
    <w:rsid w:val="00E26FB4"/>
    <w:rsid w:val="00E271ED"/>
    <w:rsid w:val="00E301D4"/>
    <w:rsid w:val="00E3046F"/>
    <w:rsid w:val="00E31915"/>
    <w:rsid w:val="00E341DA"/>
    <w:rsid w:val="00E341DF"/>
    <w:rsid w:val="00E3484B"/>
    <w:rsid w:val="00E348B7"/>
    <w:rsid w:val="00E3513A"/>
    <w:rsid w:val="00E354B5"/>
    <w:rsid w:val="00E3585F"/>
    <w:rsid w:val="00E3631A"/>
    <w:rsid w:val="00E369E4"/>
    <w:rsid w:val="00E36A88"/>
    <w:rsid w:val="00E36B50"/>
    <w:rsid w:val="00E41CEB"/>
    <w:rsid w:val="00E42783"/>
    <w:rsid w:val="00E4337C"/>
    <w:rsid w:val="00E435FD"/>
    <w:rsid w:val="00E43FA4"/>
    <w:rsid w:val="00E446C1"/>
    <w:rsid w:val="00E4489E"/>
    <w:rsid w:val="00E454A2"/>
    <w:rsid w:val="00E455A5"/>
    <w:rsid w:val="00E45841"/>
    <w:rsid w:val="00E46472"/>
    <w:rsid w:val="00E46977"/>
    <w:rsid w:val="00E47C1D"/>
    <w:rsid w:val="00E47EA8"/>
    <w:rsid w:val="00E5027B"/>
    <w:rsid w:val="00E50FA5"/>
    <w:rsid w:val="00E52481"/>
    <w:rsid w:val="00E52F0D"/>
    <w:rsid w:val="00E53D88"/>
    <w:rsid w:val="00E542C4"/>
    <w:rsid w:val="00E549E0"/>
    <w:rsid w:val="00E54BEA"/>
    <w:rsid w:val="00E55674"/>
    <w:rsid w:val="00E55F6C"/>
    <w:rsid w:val="00E5612E"/>
    <w:rsid w:val="00E56631"/>
    <w:rsid w:val="00E56648"/>
    <w:rsid w:val="00E57F71"/>
    <w:rsid w:val="00E57FAD"/>
    <w:rsid w:val="00E60066"/>
    <w:rsid w:val="00E60100"/>
    <w:rsid w:val="00E60BDA"/>
    <w:rsid w:val="00E61C13"/>
    <w:rsid w:val="00E62FB0"/>
    <w:rsid w:val="00E63077"/>
    <w:rsid w:val="00E6339E"/>
    <w:rsid w:val="00E63686"/>
    <w:rsid w:val="00E63C08"/>
    <w:rsid w:val="00E6535E"/>
    <w:rsid w:val="00E6614F"/>
    <w:rsid w:val="00E6618F"/>
    <w:rsid w:val="00E67405"/>
    <w:rsid w:val="00E67B70"/>
    <w:rsid w:val="00E67B80"/>
    <w:rsid w:val="00E701AD"/>
    <w:rsid w:val="00E70A50"/>
    <w:rsid w:val="00E70C78"/>
    <w:rsid w:val="00E71995"/>
    <w:rsid w:val="00E72018"/>
    <w:rsid w:val="00E72415"/>
    <w:rsid w:val="00E737BE"/>
    <w:rsid w:val="00E743BF"/>
    <w:rsid w:val="00E76DF9"/>
    <w:rsid w:val="00E7742C"/>
    <w:rsid w:val="00E777A5"/>
    <w:rsid w:val="00E80BE7"/>
    <w:rsid w:val="00E82049"/>
    <w:rsid w:val="00E82FC1"/>
    <w:rsid w:val="00E8424D"/>
    <w:rsid w:val="00E84C95"/>
    <w:rsid w:val="00E85231"/>
    <w:rsid w:val="00E857F5"/>
    <w:rsid w:val="00E85C46"/>
    <w:rsid w:val="00E87599"/>
    <w:rsid w:val="00E87CBA"/>
    <w:rsid w:val="00E91EF4"/>
    <w:rsid w:val="00E92862"/>
    <w:rsid w:val="00E92A94"/>
    <w:rsid w:val="00E931DA"/>
    <w:rsid w:val="00E93E35"/>
    <w:rsid w:val="00E93ED1"/>
    <w:rsid w:val="00E94898"/>
    <w:rsid w:val="00E94C40"/>
    <w:rsid w:val="00E9534F"/>
    <w:rsid w:val="00E9590A"/>
    <w:rsid w:val="00E95DA6"/>
    <w:rsid w:val="00EA03DB"/>
    <w:rsid w:val="00EA0C4D"/>
    <w:rsid w:val="00EA1161"/>
    <w:rsid w:val="00EA1306"/>
    <w:rsid w:val="00EA1872"/>
    <w:rsid w:val="00EA2AA0"/>
    <w:rsid w:val="00EA4EC2"/>
    <w:rsid w:val="00EA579B"/>
    <w:rsid w:val="00EA5A03"/>
    <w:rsid w:val="00EA636D"/>
    <w:rsid w:val="00EA655B"/>
    <w:rsid w:val="00EB072F"/>
    <w:rsid w:val="00EB0744"/>
    <w:rsid w:val="00EB1DF2"/>
    <w:rsid w:val="00EB3710"/>
    <w:rsid w:val="00EB3DBA"/>
    <w:rsid w:val="00EB478B"/>
    <w:rsid w:val="00EB50BA"/>
    <w:rsid w:val="00EB54CF"/>
    <w:rsid w:val="00EC1654"/>
    <w:rsid w:val="00EC1E95"/>
    <w:rsid w:val="00EC325F"/>
    <w:rsid w:val="00EC399A"/>
    <w:rsid w:val="00EC43B4"/>
    <w:rsid w:val="00EC4881"/>
    <w:rsid w:val="00EC4E2A"/>
    <w:rsid w:val="00EC57CA"/>
    <w:rsid w:val="00EC5ECE"/>
    <w:rsid w:val="00EC60A1"/>
    <w:rsid w:val="00EC6E83"/>
    <w:rsid w:val="00EC71F7"/>
    <w:rsid w:val="00EC7521"/>
    <w:rsid w:val="00ED0763"/>
    <w:rsid w:val="00ED1443"/>
    <w:rsid w:val="00ED2D84"/>
    <w:rsid w:val="00ED301F"/>
    <w:rsid w:val="00ED3166"/>
    <w:rsid w:val="00ED3231"/>
    <w:rsid w:val="00ED404F"/>
    <w:rsid w:val="00ED48BB"/>
    <w:rsid w:val="00ED4A71"/>
    <w:rsid w:val="00ED6E76"/>
    <w:rsid w:val="00ED769F"/>
    <w:rsid w:val="00EE158A"/>
    <w:rsid w:val="00EE1AB3"/>
    <w:rsid w:val="00EE3A5B"/>
    <w:rsid w:val="00EE5010"/>
    <w:rsid w:val="00EE5AB1"/>
    <w:rsid w:val="00EE5B65"/>
    <w:rsid w:val="00EE62D9"/>
    <w:rsid w:val="00EE7260"/>
    <w:rsid w:val="00EE7406"/>
    <w:rsid w:val="00EE77E3"/>
    <w:rsid w:val="00EE7A97"/>
    <w:rsid w:val="00EF119A"/>
    <w:rsid w:val="00EF18CD"/>
    <w:rsid w:val="00EF1F62"/>
    <w:rsid w:val="00EF324A"/>
    <w:rsid w:val="00EF33EB"/>
    <w:rsid w:val="00EF40B7"/>
    <w:rsid w:val="00EF5F7D"/>
    <w:rsid w:val="00EF6404"/>
    <w:rsid w:val="00F001B9"/>
    <w:rsid w:val="00F005FA"/>
    <w:rsid w:val="00F00CD7"/>
    <w:rsid w:val="00F01C9E"/>
    <w:rsid w:val="00F02A0A"/>
    <w:rsid w:val="00F02E6D"/>
    <w:rsid w:val="00F03759"/>
    <w:rsid w:val="00F03CCE"/>
    <w:rsid w:val="00F04E44"/>
    <w:rsid w:val="00F04FB6"/>
    <w:rsid w:val="00F0591E"/>
    <w:rsid w:val="00F06E03"/>
    <w:rsid w:val="00F07526"/>
    <w:rsid w:val="00F1059D"/>
    <w:rsid w:val="00F10A9C"/>
    <w:rsid w:val="00F10D90"/>
    <w:rsid w:val="00F118AF"/>
    <w:rsid w:val="00F11D6B"/>
    <w:rsid w:val="00F128E8"/>
    <w:rsid w:val="00F128FA"/>
    <w:rsid w:val="00F12A41"/>
    <w:rsid w:val="00F12B1D"/>
    <w:rsid w:val="00F12FB1"/>
    <w:rsid w:val="00F14173"/>
    <w:rsid w:val="00F14461"/>
    <w:rsid w:val="00F1448B"/>
    <w:rsid w:val="00F14C72"/>
    <w:rsid w:val="00F14D16"/>
    <w:rsid w:val="00F151A9"/>
    <w:rsid w:val="00F1612C"/>
    <w:rsid w:val="00F16F2E"/>
    <w:rsid w:val="00F1735C"/>
    <w:rsid w:val="00F17451"/>
    <w:rsid w:val="00F175AD"/>
    <w:rsid w:val="00F17A23"/>
    <w:rsid w:val="00F17EAD"/>
    <w:rsid w:val="00F20009"/>
    <w:rsid w:val="00F2040A"/>
    <w:rsid w:val="00F2057A"/>
    <w:rsid w:val="00F20F79"/>
    <w:rsid w:val="00F2215E"/>
    <w:rsid w:val="00F22A1E"/>
    <w:rsid w:val="00F23025"/>
    <w:rsid w:val="00F2340B"/>
    <w:rsid w:val="00F23E02"/>
    <w:rsid w:val="00F26079"/>
    <w:rsid w:val="00F275B7"/>
    <w:rsid w:val="00F279B8"/>
    <w:rsid w:val="00F27BDB"/>
    <w:rsid w:val="00F300B6"/>
    <w:rsid w:val="00F30623"/>
    <w:rsid w:val="00F3201D"/>
    <w:rsid w:val="00F32E14"/>
    <w:rsid w:val="00F32F9B"/>
    <w:rsid w:val="00F3417A"/>
    <w:rsid w:val="00F348E5"/>
    <w:rsid w:val="00F35991"/>
    <w:rsid w:val="00F359D5"/>
    <w:rsid w:val="00F35CC9"/>
    <w:rsid w:val="00F35F09"/>
    <w:rsid w:val="00F36D21"/>
    <w:rsid w:val="00F37194"/>
    <w:rsid w:val="00F378A3"/>
    <w:rsid w:val="00F40E42"/>
    <w:rsid w:val="00F4200D"/>
    <w:rsid w:val="00F429AE"/>
    <w:rsid w:val="00F4311B"/>
    <w:rsid w:val="00F4320A"/>
    <w:rsid w:val="00F43695"/>
    <w:rsid w:val="00F4485B"/>
    <w:rsid w:val="00F45AFF"/>
    <w:rsid w:val="00F460A9"/>
    <w:rsid w:val="00F50160"/>
    <w:rsid w:val="00F501D3"/>
    <w:rsid w:val="00F501FF"/>
    <w:rsid w:val="00F50590"/>
    <w:rsid w:val="00F50CA3"/>
    <w:rsid w:val="00F50CAD"/>
    <w:rsid w:val="00F514B4"/>
    <w:rsid w:val="00F51F35"/>
    <w:rsid w:val="00F527D4"/>
    <w:rsid w:val="00F52A7E"/>
    <w:rsid w:val="00F52C73"/>
    <w:rsid w:val="00F552CD"/>
    <w:rsid w:val="00F5582B"/>
    <w:rsid w:val="00F55AEC"/>
    <w:rsid w:val="00F560F2"/>
    <w:rsid w:val="00F5724A"/>
    <w:rsid w:val="00F60B7C"/>
    <w:rsid w:val="00F610EA"/>
    <w:rsid w:val="00F611F2"/>
    <w:rsid w:val="00F61A5D"/>
    <w:rsid w:val="00F623F3"/>
    <w:rsid w:val="00F628BF"/>
    <w:rsid w:val="00F62C88"/>
    <w:rsid w:val="00F6321F"/>
    <w:rsid w:val="00F6397B"/>
    <w:rsid w:val="00F63FD5"/>
    <w:rsid w:val="00F64088"/>
    <w:rsid w:val="00F6525E"/>
    <w:rsid w:val="00F656D2"/>
    <w:rsid w:val="00F65E5B"/>
    <w:rsid w:val="00F7424A"/>
    <w:rsid w:val="00F75367"/>
    <w:rsid w:val="00F75927"/>
    <w:rsid w:val="00F75CFB"/>
    <w:rsid w:val="00F769C5"/>
    <w:rsid w:val="00F76BB6"/>
    <w:rsid w:val="00F76E9A"/>
    <w:rsid w:val="00F77C4F"/>
    <w:rsid w:val="00F8060D"/>
    <w:rsid w:val="00F80DF1"/>
    <w:rsid w:val="00F8155A"/>
    <w:rsid w:val="00F824BD"/>
    <w:rsid w:val="00F825B4"/>
    <w:rsid w:val="00F834AA"/>
    <w:rsid w:val="00F83FDA"/>
    <w:rsid w:val="00F84955"/>
    <w:rsid w:val="00F85B25"/>
    <w:rsid w:val="00F86056"/>
    <w:rsid w:val="00F864D3"/>
    <w:rsid w:val="00F868AD"/>
    <w:rsid w:val="00F868D0"/>
    <w:rsid w:val="00F86C4A"/>
    <w:rsid w:val="00F878AF"/>
    <w:rsid w:val="00F902D9"/>
    <w:rsid w:val="00F92933"/>
    <w:rsid w:val="00F92C0B"/>
    <w:rsid w:val="00F9395A"/>
    <w:rsid w:val="00F94B70"/>
    <w:rsid w:val="00F95592"/>
    <w:rsid w:val="00F961AB"/>
    <w:rsid w:val="00F962E8"/>
    <w:rsid w:val="00F96557"/>
    <w:rsid w:val="00F966DA"/>
    <w:rsid w:val="00F96F05"/>
    <w:rsid w:val="00F97523"/>
    <w:rsid w:val="00FA00BE"/>
    <w:rsid w:val="00FA0783"/>
    <w:rsid w:val="00FA1151"/>
    <w:rsid w:val="00FA1D8A"/>
    <w:rsid w:val="00FA2414"/>
    <w:rsid w:val="00FA286E"/>
    <w:rsid w:val="00FA36E0"/>
    <w:rsid w:val="00FA4E7B"/>
    <w:rsid w:val="00FA5C5E"/>
    <w:rsid w:val="00FA5DA7"/>
    <w:rsid w:val="00FA642F"/>
    <w:rsid w:val="00FA65BC"/>
    <w:rsid w:val="00FA6E43"/>
    <w:rsid w:val="00FA748A"/>
    <w:rsid w:val="00FA78AC"/>
    <w:rsid w:val="00FA7FD3"/>
    <w:rsid w:val="00FB0491"/>
    <w:rsid w:val="00FB14BB"/>
    <w:rsid w:val="00FB19DC"/>
    <w:rsid w:val="00FB1BA9"/>
    <w:rsid w:val="00FB1D9A"/>
    <w:rsid w:val="00FB1E2E"/>
    <w:rsid w:val="00FB254B"/>
    <w:rsid w:val="00FB2C15"/>
    <w:rsid w:val="00FB2E5C"/>
    <w:rsid w:val="00FB399C"/>
    <w:rsid w:val="00FB43A3"/>
    <w:rsid w:val="00FB5B57"/>
    <w:rsid w:val="00FB63B7"/>
    <w:rsid w:val="00FB74CB"/>
    <w:rsid w:val="00FC0730"/>
    <w:rsid w:val="00FC0F11"/>
    <w:rsid w:val="00FC25F3"/>
    <w:rsid w:val="00FC2980"/>
    <w:rsid w:val="00FC3466"/>
    <w:rsid w:val="00FC377B"/>
    <w:rsid w:val="00FC460C"/>
    <w:rsid w:val="00FC4C4C"/>
    <w:rsid w:val="00FC4D4C"/>
    <w:rsid w:val="00FC57D6"/>
    <w:rsid w:val="00FC5957"/>
    <w:rsid w:val="00FC5B28"/>
    <w:rsid w:val="00FC5FE5"/>
    <w:rsid w:val="00FC600D"/>
    <w:rsid w:val="00FC6096"/>
    <w:rsid w:val="00FC6AC6"/>
    <w:rsid w:val="00FC7124"/>
    <w:rsid w:val="00FC72E1"/>
    <w:rsid w:val="00FC7453"/>
    <w:rsid w:val="00FC7C5F"/>
    <w:rsid w:val="00FC7FD1"/>
    <w:rsid w:val="00FD1B45"/>
    <w:rsid w:val="00FD264C"/>
    <w:rsid w:val="00FD351B"/>
    <w:rsid w:val="00FD4717"/>
    <w:rsid w:val="00FD5573"/>
    <w:rsid w:val="00FD6203"/>
    <w:rsid w:val="00FD6B70"/>
    <w:rsid w:val="00FD785E"/>
    <w:rsid w:val="00FE0160"/>
    <w:rsid w:val="00FE03E6"/>
    <w:rsid w:val="00FE08F9"/>
    <w:rsid w:val="00FE0C82"/>
    <w:rsid w:val="00FE10FE"/>
    <w:rsid w:val="00FE196A"/>
    <w:rsid w:val="00FE2BF7"/>
    <w:rsid w:val="00FE2F45"/>
    <w:rsid w:val="00FE4604"/>
    <w:rsid w:val="00FE6B4B"/>
    <w:rsid w:val="00FE7BCC"/>
    <w:rsid w:val="00FE7FBA"/>
    <w:rsid w:val="00FF00CF"/>
    <w:rsid w:val="00FF270B"/>
    <w:rsid w:val="00FF2EF0"/>
    <w:rsid w:val="00FF3023"/>
    <w:rsid w:val="00FF3565"/>
    <w:rsid w:val="00FF4E3C"/>
    <w:rsid w:val="00FF51E4"/>
    <w:rsid w:val="00FF53E0"/>
    <w:rsid w:val="00FF5CFF"/>
    <w:rsid w:val="00FF5F8C"/>
    <w:rsid w:val="00FF6C9F"/>
    <w:rsid w:val="00FF77D7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61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1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612C"/>
    <w:rPr>
      <w:vertAlign w:val="superscript"/>
    </w:rPr>
  </w:style>
  <w:style w:type="character" w:customStyle="1" w:styleId="st">
    <w:name w:val="st"/>
    <w:basedOn w:val="DefaultParagraphFont"/>
    <w:rsid w:val="003E36DD"/>
  </w:style>
  <w:style w:type="character" w:styleId="Emphasis">
    <w:name w:val="Emphasis"/>
    <w:basedOn w:val="DefaultParagraphFont"/>
    <w:uiPriority w:val="20"/>
    <w:qFormat/>
    <w:rsid w:val="003E36DD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9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5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9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9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9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61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1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612C"/>
    <w:rPr>
      <w:vertAlign w:val="superscript"/>
    </w:rPr>
  </w:style>
  <w:style w:type="character" w:customStyle="1" w:styleId="st">
    <w:name w:val="st"/>
    <w:basedOn w:val="DefaultParagraphFont"/>
    <w:rsid w:val="003E36DD"/>
  </w:style>
  <w:style w:type="character" w:styleId="Emphasis">
    <w:name w:val="Emphasis"/>
    <w:basedOn w:val="DefaultParagraphFont"/>
    <w:uiPriority w:val="20"/>
    <w:qFormat/>
    <w:rsid w:val="003E36DD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9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5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9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9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9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E2E81-0288-445D-9D84-73A80048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gnmarten</dc:creator>
  <cp:lastModifiedBy>Bru Sascha</cp:lastModifiedBy>
  <cp:revision>4</cp:revision>
  <dcterms:created xsi:type="dcterms:W3CDTF">2013-07-04T10:53:00Z</dcterms:created>
  <dcterms:modified xsi:type="dcterms:W3CDTF">2013-07-09T12:43:00Z</dcterms:modified>
</cp:coreProperties>
</file>