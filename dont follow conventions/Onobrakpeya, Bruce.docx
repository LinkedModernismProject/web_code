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93" w:rsidRPr="00163EDE" w:rsidRDefault="00A208B9" w:rsidP="00163E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3EDE">
        <w:rPr>
          <w:rFonts w:asciiTheme="majorBidi" w:hAnsiTheme="majorBidi" w:cstheme="majorBidi"/>
          <w:b/>
          <w:bCs/>
          <w:sz w:val="24"/>
          <w:szCs w:val="24"/>
        </w:rPr>
        <w:t>Bruce Onobrakpeya (1932- )</w:t>
      </w:r>
      <w:r w:rsidR="00337C8A" w:rsidRPr="00163E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63EDE" w:rsidRDefault="00163EDE" w:rsidP="00163EDE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7853" w:rsidRPr="00163EDE" w:rsidRDefault="00D560BF" w:rsidP="00CA0D5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>P</w:t>
      </w:r>
      <w:r w:rsidR="00F27853" w:rsidRPr="00163EDE">
        <w:rPr>
          <w:rFonts w:asciiTheme="majorBidi" w:hAnsiTheme="majorBidi" w:cstheme="majorBidi"/>
          <w:sz w:val="24"/>
          <w:szCs w:val="24"/>
        </w:rPr>
        <w:t>rintmaker, sculptor, painter and inventor of new techniques</w:t>
      </w:r>
      <w:r w:rsidRPr="00163EDE">
        <w:rPr>
          <w:rFonts w:asciiTheme="majorBidi" w:hAnsiTheme="majorBidi" w:cstheme="majorBidi"/>
          <w:sz w:val="24"/>
          <w:szCs w:val="24"/>
        </w:rPr>
        <w:t>, Bruce Onobrakpeya</w:t>
      </w:r>
      <w:r w:rsidR="00337C8A" w:rsidRPr="00163EDE">
        <w:rPr>
          <w:rFonts w:asciiTheme="majorBidi" w:hAnsiTheme="majorBidi" w:cstheme="majorBidi"/>
          <w:sz w:val="24"/>
          <w:szCs w:val="24"/>
        </w:rPr>
        <w:t xml:space="preserve"> was one of the major figures to </w:t>
      </w:r>
      <w:del w:id="0" w:author="doctor" w:date="2014-02-02T10:45:00Z">
        <w:r w:rsidR="00337C8A" w:rsidRPr="00163EDE" w:rsidDel="007163A3">
          <w:rPr>
            <w:rFonts w:asciiTheme="majorBidi" w:hAnsiTheme="majorBidi" w:cstheme="majorBidi"/>
            <w:sz w:val="24"/>
            <w:szCs w:val="24"/>
          </w:rPr>
          <w:delText xml:space="preserve">have </w:delText>
        </w:r>
      </w:del>
      <w:r w:rsidR="00337C8A" w:rsidRPr="00163EDE">
        <w:rPr>
          <w:rFonts w:asciiTheme="majorBidi" w:hAnsiTheme="majorBidi" w:cstheme="majorBidi"/>
          <w:sz w:val="24"/>
          <w:szCs w:val="24"/>
        </w:rPr>
        <w:t>emerg</w:t>
      </w:r>
      <w:r w:rsidR="00F27853" w:rsidRPr="00163EDE">
        <w:rPr>
          <w:rFonts w:asciiTheme="majorBidi" w:hAnsiTheme="majorBidi" w:cstheme="majorBidi"/>
          <w:sz w:val="24"/>
          <w:szCs w:val="24"/>
        </w:rPr>
        <w:t>e</w:t>
      </w:r>
      <w:del w:id="1" w:author="doctor" w:date="2014-02-02T10:45:00Z">
        <w:r w:rsidR="00F27853" w:rsidRPr="00163EDE" w:rsidDel="007163A3">
          <w:rPr>
            <w:rFonts w:asciiTheme="majorBidi" w:hAnsiTheme="majorBidi" w:cstheme="majorBidi"/>
            <w:sz w:val="24"/>
            <w:szCs w:val="24"/>
          </w:rPr>
          <w:delText>d</w:delText>
        </w:r>
      </w:del>
      <w:r w:rsidR="00F27853" w:rsidRPr="00163EDE">
        <w:rPr>
          <w:rFonts w:asciiTheme="majorBidi" w:hAnsiTheme="majorBidi" w:cstheme="majorBidi"/>
          <w:sz w:val="24"/>
          <w:szCs w:val="24"/>
        </w:rPr>
        <w:t xml:space="preserve"> from the Zaria Arts Society </w:t>
      </w:r>
      <w:r w:rsidR="00312388" w:rsidRPr="00163EDE">
        <w:rPr>
          <w:rFonts w:asciiTheme="majorBidi" w:hAnsiTheme="majorBidi" w:cstheme="majorBidi"/>
          <w:sz w:val="24"/>
          <w:szCs w:val="24"/>
        </w:rPr>
        <w:t xml:space="preserve">in </w:t>
      </w:r>
      <w:r w:rsidR="00163EDE">
        <w:rPr>
          <w:rFonts w:asciiTheme="majorBidi" w:hAnsiTheme="majorBidi" w:cstheme="majorBidi"/>
          <w:sz w:val="24"/>
          <w:szCs w:val="24"/>
        </w:rPr>
        <w:t xml:space="preserve">Nigeria in </w:t>
      </w:r>
      <w:r w:rsidR="00312388" w:rsidRPr="00163EDE">
        <w:rPr>
          <w:rFonts w:asciiTheme="majorBidi" w:hAnsiTheme="majorBidi" w:cstheme="majorBidi"/>
          <w:sz w:val="24"/>
          <w:szCs w:val="24"/>
        </w:rPr>
        <w:t xml:space="preserve">the </w:t>
      </w:r>
      <w:r w:rsidR="0000253B">
        <w:rPr>
          <w:rFonts w:asciiTheme="majorBidi" w:hAnsiTheme="majorBidi" w:cstheme="majorBidi"/>
          <w:sz w:val="24"/>
          <w:szCs w:val="24"/>
        </w:rPr>
        <w:t>1950s</w:t>
      </w:r>
      <w:r w:rsidR="00312388" w:rsidRPr="00163EDE">
        <w:rPr>
          <w:rFonts w:asciiTheme="majorBidi" w:hAnsiTheme="majorBidi" w:cstheme="majorBidi"/>
          <w:sz w:val="24"/>
          <w:szCs w:val="24"/>
        </w:rPr>
        <w:t xml:space="preserve">. </w:t>
      </w:r>
    </w:p>
    <w:p w:rsidR="00DE0ECB" w:rsidRPr="00163EDE" w:rsidRDefault="00D560BF" w:rsidP="004A11A7">
      <w:pPr>
        <w:spacing w:line="360" w:lineRule="auto"/>
        <w:rPr>
          <w:ins w:id="2" w:author="Authorised User" w:date="2013-12-21T16:50:00Z"/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>An innovator and experimentalist</w:t>
      </w:r>
      <w:r w:rsidR="008C1179" w:rsidRPr="00163EDE">
        <w:rPr>
          <w:rFonts w:asciiTheme="majorBidi" w:hAnsiTheme="majorBidi" w:cstheme="majorBidi"/>
          <w:sz w:val="24"/>
          <w:szCs w:val="24"/>
        </w:rPr>
        <w:t xml:space="preserve"> in printmaking</w:t>
      </w:r>
      <w:r w:rsidRPr="00163EDE">
        <w:rPr>
          <w:rFonts w:asciiTheme="majorBidi" w:hAnsiTheme="majorBidi" w:cstheme="majorBidi"/>
          <w:sz w:val="24"/>
          <w:szCs w:val="24"/>
        </w:rPr>
        <w:t xml:space="preserve">, Onobrakpeya developed many techniques </w:t>
      </w:r>
      <w:r w:rsidR="008C1179" w:rsidRPr="00163EDE">
        <w:rPr>
          <w:rFonts w:asciiTheme="majorBidi" w:hAnsiTheme="majorBidi" w:cstheme="majorBidi"/>
          <w:sz w:val="24"/>
          <w:szCs w:val="24"/>
        </w:rPr>
        <w:t>including</w:t>
      </w:r>
      <w:r w:rsidR="00C065C1">
        <w:rPr>
          <w:rFonts w:asciiTheme="majorBidi" w:hAnsiTheme="majorBidi" w:cstheme="majorBidi"/>
          <w:sz w:val="24"/>
          <w:szCs w:val="24"/>
        </w:rPr>
        <w:t xml:space="preserve"> ‘bronze lino relief’, </w:t>
      </w:r>
      <w:r w:rsidR="00986755">
        <w:rPr>
          <w:rFonts w:asciiTheme="majorBidi" w:hAnsiTheme="majorBidi" w:cstheme="majorBidi"/>
          <w:sz w:val="24"/>
          <w:szCs w:val="24"/>
        </w:rPr>
        <w:t>‘hydrochloric acid accident</w:t>
      </w:r>
      <w:ins w:id="3" w:author="Erin Rice" w:date="2014-01-20T10:56:00Z">
        <w:r w:rsidR="001D286A">
          <w:rPr>
            <w:rFonts w:asciiTheme="majorBidi" w:hAnsiTheme="majorBidi" w:cstheme="majorBidi"/>
            <w:sz w:val="24"/>
            <w:szCs w:val="24"/>
          </w:rPr>
          <w:t>’</w:t>
        </w:r>
      </w:ins>
      <w:r w:rsidR="00986755">
        <w:rPr>
          <w:rFonts w:asciiTheme="majorBidi" w:hAnsiTheme="majorBidi" w:cstheme="majorBidi"/>
          <w:sz w:val="24"/>
          <w:szCs w:val="24"/>
        </w:rPr>
        <w:t>,</w:t>
      </w:r>
      <w:r w:rsidR="00C065C1">
        <w:rPr>
          <w:rFonts w:asciiTheme="majorBidi" w:hAnsiTheme="majorBidi" w:cstheme="majorBidi"/>
          <w:sz w:val="24"/>
          <w:szCs w:val="24"/>
        </w:rPr>
        <w:t xml:space="preserve"> and i</w:t>
      </w:r>
      <w:r w:rsidRPr="00163EDE">
        <w:rPr>
          <w:rFonts w:asciiTheme="majorBidi" w:hAnsiTheme="majorBidi" w:cstheme="majorBidi"/>
          <w:sz w:val="24"/>
          <w:szCs w:val="24"/>
        </w:rPr>
        <w:t>n 1967</w:t>
      </w:r>
      <w:r w:rsidR="00C065C1">
        <w:rPr>
          <w:rFonts w:asciiTheme="majorBidi" w:hAnsiTheme="majorBidi" w:cstheme="majorBidi"/>
          <w:sz w:val="24"/>
          <w:szCs w:val="24"/>
        </w:rPr>
        <w:t xml:space="preserve">, a deep etching </w:t>
      </w:r>
      <w:r w:rsidR="001024B1">
        <w:rPr>
          <w:rFonts w:asciiTheme="majorBidi" w:hAnsiTheme="majorBidi" w:cstheme="majorBidi"/>
          <w:sz w:val="24"/>
          <w:szCs w:val="24"/>
        </w:rPr>
        <w:t>technique called</w:t>
      </w:r>
      <w:r w:rsidRPr="00163EDE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Pr="00163EDE">
        <w:rPr>
          <w:rFonts w:asciiTheme="majorBidi" w:hAnsiTheme="majorBidi" w:cstheme="majorBidi"/>
          <w:sz w:val="24"/>
          <w:szCs w:val="24"/>
        </w:rPr>
        <w:t>plastograph</w:t>
      </w:r>
      <w:proofErr w:type="spellEnd"/>
      <w:r w:rsidRPr="00163EDE">
        <w:rPr>
          <w:rFonts w:asciiTheme="majorBidi" w:hAnsiTheme="majorBidi" w:cstheme="majorBidi"/>
          <w:sz w:val="24"/>
          <w:szCs w:val="24"/>
        </w:rPr>
        <w:t>’</w:t>
      </w:r>
      <w:del w:id="4" w:author="Erin Rice" w:date="2013-12-19T12:57:00Z">
        <w:r w:rsidRPr="00163EDE" w:rsidDel="00A05A94">
          <w:rPr>
            <w:rFonts w:asciiTheme="majorBidi" w:hAnsiTheme="majorBidi" w:cstheme="majorBidi"/>
            <w:sz w:val="24"/>
            <w:szCs w:val="24"/>
          </w:rPr>
          <w:delText>,</w:delText>
        </w:r>
      </w:del>
      <w:r w:rsidRPr="00163EDE">
        <w:rPr>
          <w:rFonts w:asciiTheme="majorBidi" w:hAnsiTheme="majorBidi" w:cstheme="majorBidi"/>
          <w:sz w:val="24"/>
          <w:szCs w:val="24"/>
        </w:rPr>
        <w:t xml:space="preserve"> </w:t>
      </w:r>
      <w:r w:rsidR="001024B1">
        <w:rPr>
          <w:rFonts w:asciiTheme="majorBidi" w:hAnsiTheme="majorBidi" w:cstheme="majorBidi"/>
          <w:sz w:val="24"/>
          <w:szCs w:val="24"/>
        </w:rPr>
        <w:t>that uses</w:t>
      </w:r>
      <w:r w:rsidRPr="00163EDE">
        <w:rPr>
          <w:rFonts w:asciiTheme="majorBidi" w:hAnsiTheme="majorBidi" w:cstheme="majorBidi"/>
          <w:sz w:val="24"/>
          <w:szCs w:val="24"/>
        </w:rPr>
        <w:t xml:space="preserve"> plates cast in plaster. In a continuous process of innovation, Bruce </w:t>
      </w:r>
      <w:r w:rsidR="00CA09EB" w:rsidRPr="00163EDE">
        <w:rPr>
          <w:rFonts w:asciiTheme="majorBidi" w:hAnsiTheme="majorBidi" w:cstheme="majorBidi"/>
          <w:sz w:val="24"/>
          <w:szCs w:val="24"/>
        </w:rPr>
        <w:t xml:space="preserve">started </w:t>
      </w:r>
      <w:r w:rsidR="00312388" w:rsidRPr="00163EDE">
        <w:rPr>
          <w:rFonts w:asciiTheme="majorBidi" w:hAnsiTheme="majorBidi" w:cstheme="majorBidi"/>
          <w:sz w:val="24"/>
          <w:szCs w:val="24"/>
        </w:rPr>
        <w:t>making</w:t>
      </w:r>
      <w:r w:rsidRPr="00163EDE">
        <w:rPr>
          <w:rFonts w:asciiTheme="majorBidi" w:hAnsiTheme="majorBidi" w:cstheme="majorBidi"/>
          <w:sz w:val="24"/>
          <w:szCs w:val="24"/>
        </w:rPr>
        <w:t xml:space="preserve"> prints from these </w:t>
      </w:r>
      <w:r w:rsidR="00CA09EB" w:rsidRPr="00163EDE"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Pr="00163EDE">
        <w:rPr>
          <w:rFonts w:asciiTheme="majorBidi" w:hAnsiTheme="majorBidi" w:cstheme="majorBidi"/>
          <w:sz w:val="24"/>
          <w:szCs w:val="24"/>
        </w:rPr>
        <w:t>plastercasts</w:t>
      </w:r>
      <w:proofErr w:type="spellEnd"/>
      <w:r w:rsidR="00CA09EB" w:rsidRPr="00163EDE">
        <w:rPr>
          <w:rFonts w:asciiTheme="majorBidi" w:hAnsiTheme="majorBidi" w:cstheme="majorBidi"/>
          <w:sz w:val="24"/>
          <w:szCs w:val="24"/>
        </w:rPr>
        <w:t>’</w:t>
      </w:r>
      <w:r w:rsidRPr="00163EDE">
        <w:rPr>
          <w:rFonts w:asciiTheme="majorBidi" w:hAnsiTheme="majorBidi" w:cstheme="majorBidi"/>
          <w:sz w:val="24"/>
          <w:szCs w:val="24"/>
        </w:rPr>
        <w:t>, then coated the original plates with bronze</w:t>
      </w:r>
      <w:r w:rsidR="00312388" w:rsidRPr="00163EDE">
        <w:rPr>
          <w:rFonts w:asciiTheme="majorBidi" w:hAnsiTheme="majorBidi" w:cstheme="majorBidi"/>
          <w:sz w:val="24"/>
          <w:szCs w:val="24"/>
        </w:rPr>
        <w:t xml:space="preserve">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in order to make the casts </w:t>
      </w:r>
      <w:r w:rsidR="002815E4">
        <w:rPr>
          <w:rFonts w:asciiTheme="majorBidi" w:hAnsiTheme="majorBidi" w:cstheme="majorBidi"/>
          <w:sz w:val="24"/>
          <w:szCs w:val="24"/>
        </w:rPr>
        <w:t xml:space="preserve">into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pieces </w:t>
      </w:r>
      <w:r w:rsidR="002E5E20">
        <w:rPr>
          <w:rFonts w:asciiTheme="majorBidi" w:hAnsiTheme="majorBidi" w:cstheme="majorBidi"/>
          <w:sz w:val="24"/>
          <w:szCs w:val="24"/>
        </w:rPr>
        <w:t xml:space="preserve">of </w:t>
      </w:r>
      <w:r w:rsidR="00C065C1">
        <w:rPr>
          <w:rFonts w:asciiTheme="majorBidi" w:hAnsiTheme="majorBidi" w:cstheme="majorBidi"/>
          <w:sz w:val="24"/>
          <w:szCs w:val="24"/>
        </w:rPr>
        <w:t xml:space="preserve">art work themselves. </w:t>
      </w:r>
      <w:r w:rsidR="00986755">
        <w:rPr>
          <w:rFonts w:asciiTheme="majorBidi" w:hAnsiTheme="majorBidi" w:cstheme="majorBidi"/>
          <w:sz w:val="24"/>
          <w:szCs w:val="24"/>
        </w:rPr>
        <w:t>I</w:t>
      </w:r>
      <w:r w:rsidR="0054066A" w:rsidRPr="00163EDE">
        <w:rPr>
          <w:rFonts w:asciiTheme="majorBidi" w:hAnsiTheme="majorBidi" w:cstheme="majorBidi"/>
          <w:sz w:val="24"/>
          <w:szCs w:val="24"/>
        </w:rPr>
        <w:t xml:space="preserve">n later years, </w:t>
      </w:r>
      <w:r w:rsidR="00C065C1">
        <w:rPr>
          <w:rFonts w:asciiTheme="majorBidi" w:hAnsiTheme="majorBidi" w:cstheme="majorBidi"/>
          <w:sz w:val="24"/>
          <w:szCs w:val="24"/>
        </w:rPr>
        <w:t xml:space="preserve">Onobrakpeya </w:t>
      </w:r>
      <w:r w:rsidR="008B69E2" w:rsidRPr="00163EDE">
        <w:rPr>
          <w:rFonts w:asciiTheme="majorBidi" w:hAnsiTheme="majorBidi" w:cstheme="majorBidi"/>
          <w:sz w:val="24"/>
          <w:szCs w:val="24"/>
        </w:rPr>
        <w:t>recast the</w:t>
      </w:r>
      <w:r w:rsidR="001024B1">
        <w:rPr>
          <w:rFonts w:asciiTheme="majorBidi" w:hAnsiTheme="majorBidi" w:cstheme="majorBidi"/>
          <w:sz w:val="24"/>
          <w:szCs w:val="24"/>
        </w:rPr>
        <w:t>se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 original </w:t>
      </w:r>
      <w:r w:rsidRPr="00163EDE">
        <w:rPr>
          <w:rFonts w:asciiTheme="majorBidi" w:hAnsiTheme="majorBidi" w:cstheme="majorBidi"/>
          <w:sz w:val="24"/>
          <w:szCs w:val="24"/>
        </w:rPr>
        <w:t xml:space="preserve">plates into columns of resin to create sculptural </w:t>
      </w:r>
      <w:r w:rsidR="00C065C1">
        <w:rPr>
          <w:rFonts w:asciiTheme="majorBidi" w:hAnsiTheme="majorBidi" w:cstheme="majorBidi"/>
          <w:sz w:val="24"/>
          <w:szCs w:val="24"/>
        </w:rPr>
        <w:t>installation-</w:t>
      </w:r>
      <w:r w:rsidR="0054066A" w:rsidRPr="00163EDE">
        <w:rPr>
          <w:rFonts w:asciiTheme="majorBidi" w:hAnsiTheme="majorBidi" w:cstheme="majorBidi"/>
          <w:sz w:val="24"/>
          <w:szCs w:val="24"/>
        </w:rPr>
        <w:t xml:space="preserve">shrines,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thereby not only reinventing </w:t>
      </w:r>
      <w:r w:rsidR="008C1179" w:rsidRPr="00163EDE">
        <w:rPr>
          <w:rFonts w:asciiTheme="majorBidi" w:hAnsiTheme="majorBidi" w:cstheme="majorBidi"/>
          <w:sz w:val="24"/>
          <w:szCs w:val="24"/>
        </w:rPr>
        <w:t xml:space="preserve">the idea of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printing </w:t>
      </w:r>
      <w:r w:rsidR="00163EDE" w:rsidRPr="00163EDE">
        <w:rPr>
          <w:rFonts w:asciiTheme="majorBidi" w:hAnsiTheme="majorBidi" w:cstheme="majorBidi"/>
          <w:sz w:val="24"/>
          <w:szCs w:val="24"/>
        </w:rPr>
        <w:t>itself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, but </w:t>
      </w:r>
      <w:r w:rsidR="0054066A" w:rsidRPr="00163EDE">
        <w:rPr>
          <w:rFonts w:asciiTheme="majorBidi" w:hAnsiTheme="majorBidi" w:cstheme="majorBidi"/>
          <w:sz w:val="24"/>
          <w:szCs w:val="24"/>
        </w:rPr>
        <w:t xml:space="preserve">reinterpreting </w:t>
      </w:r>
      <w:r w:rsidR="002E5E20" w:rsidRPr="00163EDE">
        <w:rPr>
          <w:rFonts w:asciiTheme="majorBidi" w:hAnsiTheme="majorBidi" w:cstheme="majorBidi"/>
          <w:sz w:val="24"/>
          <w:szCs w:val="24"/>
        </w:rPr>
        <w:t xml:space="preserve">African shrine </w:t>
      </w:r>
      <w:r w:rsidR="0054066A" w:rsidRPr="00163EDE">
        <w:rPr>
          <w:rFonts w:asciiTheme="majorBidi" w:hAnsiTheme="majorBidi" w:cstheme="majorBidi"/>
          <w:sz w:val="24"/>
          <w:szCs w:val="24"/>
        </w:rPr>
        <w:t>traditions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 </w:t>
      </w:r>
      <w:r w:rsidR="008C1179" w:rsidRPr="00163EDE">
        <w:rPr>
          <w:rFonts w:asciiTheme="majorBidi" w:hAnsiTheme="majorBidi" w:cstheme="majorBidi"/>
          <w:sz w:val="24"/>
          <w:szCs w:val="24"/>
        </w:rPr>
        <w:t xml:space="preserve">to give </w:t>
      </w:r>
      <w:r w:rsidR="002E5E20">
        <w:rPr>
          <w:rFonts w:asciiTheme="majorBidi" w:hAnsiTheme="majorBidi" w:cstheme="majorBidi"/>
          <w:sz w:val="24"/>
          <w:szCs w:val="24"/>
        </w:rPr>
        <w:t>these ritual places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 new meanings. </w:t>
      </w:r>
      <w:ins w:id="5" w:author="Authorised User" w:date="2013-12-21T17:01:00Z">
        <w:r w:rsidR="004A11A7">
          <w:rPr>
            <w:rFonts w:asciiTheme="majorBidi" w:hAnsiTheme="majorBidi" w:cstheme="majorBidi"/>
            <w:sz w:val="24"/>
            <w:szCs w:val="24"/>
          </w:rPr>
          <w:t xml:space="preserve">Together with </w:t>
        </w:r>
      </w:ins>
      <w:ins w:id="6" w:author="Authorised User" w:date="2013-12-21T17:03:00Z">
        <w:r w:rsidR="004A11A7">
          <w:rPr>
            <w:rFonts w:asciiTheme="majorBidi" w:hAnsiTheme="majorBidi" w:cstheme="majorBidi"/>
            <w:sz w:val="24"/>
            <w:szCs w:val="24"/>
          </w:rPr>
          <w:t>his</w:t>
        </w:r>
      </w:ins>
      <w:commentRangeStart w:id="7"/>
      <w:ins w:id="8" w:author="Authorised User" w:date="2013-12-21T16:50:00Z">
        <w:r w:rsidR="00DE0ECB" w:rsidRPr="00163EDE">
          <w:rPr>
            <w:rFonts w:asciiTheme="majorBidi" w:hAnsiTheme="majorBidi" w:cstheme="majorBidi"/>
            <w:sz w:val="24"/>
            <w:szCs w:val="24"/>
          </w:rPr>
          <w:t xml:space="preserve"> generation of modern artists</w:t>
        </w:r>
        <w:r w:rsidR="00DE0ECB">
          <w:rPr>
            <w:rFonts w:asciiTheme="majorBidi" w:hAnsiTheme="majorBidi" w:cstheme="majorBidi"/>
            <w:sz w:val="24"/>
            <w:szCs w:val="24"/>
          </w:rPr>
          <w:t xml:space="preserve"> </w:t>
        </w:r>
        <w:r w:rsidR="00DE0ECB" w:rsidRPr="00163EDE">
          <w:rPr>
            <w:rFonts w:asciiTheme="majorBidi" w:hAnsiTheme="majorBidi" w:cstheme="majorBidi"/>
            <w:sz w:val="24"/>
            <w:szCs w:val="24"/>
          </w:rPr>
          <w:t>rooted in th</w:t>
        </w:r>
        <w:r w:rsidR="00DE0ECB">
          <w:rPr>
            <w:rFonts w:asciiTheme="majorBidi" w:hAnsiTheme="majorBidi" w:cstheme="majorBidi"/>
            <w:sz w:val="24"/>
            <w:szCs w:val="24"/>
          </w:rPr>
          <w:t>e historical moment of African i</w:t>
        </w:r>
        <w:r w:rsidR="00DE0ECB" w:rsidRPr="00163EDE">
          <w:rPr>
            <w:rFonts w:asciiTheme="majorBidi" w:hAnsiTheme="majorBidi" w:cstheme="majorBidi"/>
            <w:sz w:val="24"/>
            <w:szCs w:val="24"/>
          </w:rPr>
          <w:t>ndepen</w:t>
        </w:r>
        <w:r w:rsidR="00DE0ECB">
          <w:rPr>
            <w:rFonts w:asciiTheme="majorBidi" w:hAnsiTheme="majorBidi" w:cstheme="majorBidi"/>
            <w:sz w:val="24"/>
            <w:szCs w:val="24"/>
          </w:rPr>
          <w:t xml:space="preserve">dence, </w:t>
        </w:r>
      </w:ins>
      <w:proofErr w:type="spellStart"/>
      <w:ins w:id="9" w:author="Authorised User" w:date="2013-12-21T17:01:00Z">
        <w:r w:rsidR="004A11A7" w:rsidRPr="00163EDE">
          <w:rPr>
            <w:rFonts w:asciiTheme="majorBidi" w:hAnsiTheme="majorBidi" w:cstheme="majorBidi"/>
            <w:sz w:val="24"/>
            <w:szCs w:val="24"/>
          </w:rPr>
          <w:t>Onobrakpeya</w:t>
        </w:r>
        <w:proofErr w:type="spellEnd"/>
        <w:r w:rsidR="004A11A7" w:rsidRPr="00163EDE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0" w:author="Authorised User" w:date="2013-12-21T16:50:00Z">
        <w:r w:rsidR="00DE0ECB">
          <w:rPr>
            <w:rFonts w:asciiTheme="majorBidi" w:hAnsiTheme="majorBidi" w:cstheme="majorBidi"/>
            <w:sz w:val="24"/>
            <w:szCs w:val="24"/>
          </w:rPr>
          <w:t xml:space="preserve">helped to critically </w:t>
        </w:r>
        <w:r w:rsidR="00DE0ECB" w:rsidRPr="00163EDE">
          <w:rPr>
            <w:rFonts w:asciiTheme="majorBidi" w:hAnsiTheme="majorBidi" w:cstheme="majorBidi"/>
            <w:sz w:val="24"/>
            <w:szCs w:val="24"/>
          </w:rPr>
          <w:t xml:space="preserve">question Eurocentric </w:t>
        </w:r>
      </w:ins>
      <w:ins w:id="11" w:author="Authorised User" w:date="2013-12-21T17:03:00Z">
        <w:r w:rsidR="004A11A7">
          <w:rPr>
            <w:rFonts w:asciiTheme="majorBidi" w:hAnsiTheme="majorBidi" w:cstheme="majorBidi"/>
            <w:sz w:val="24"/>
            <w:szCs w:val="24"/>
          </w:rPr>
          <w:t>assumptions by</w:t>
        </w:r>
      </w:ins>
      <w:ins w:id="12" w:author="Authorised User" w:date="2013-12-21T16:50:00Z">
        <w:r w:rsidR="00DE0ECB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3" w:author="Authorised User" w:date="2013-12-21T17:02:00Z">
        <w:del w:id="14" w:author="Erin Rice" w:date="2014-01-20T10:58:00Z">
          <w:r w:rsidR="004A11A7" w:rsidDel="001D286A">
            <w:rPr>
              <w:rFonts w:asciiTheme="majorBidi" w:hAnsiTheme="majorBidi" w:cstheme="majorBidi"/>
              <w:sz w:val="24"/>
              <w:szCs w:val="24"/>
            </w:rPr>
            <w:delText xml:space="preserve"> </w:delText>
          </w:r>
        </w:del>
      </w:ins>
      <w:ins w:id="15" w:author="Authorised User" w:date="2013-12-21T16:50:00Z">
        <w:r w:rsidR="00DE0ECB">
          <w:rPr>
            <w:rFonts w:asciiTheme="majorBidi" w:hAnsiTheme="majorBidi" w:cstheme="majorBidi"/>
            <w:sz w:val="24"/>
            <w:szCs w:val="24"/>
          </w:rPr>
          <w:t xml:space="preserve">re-writing </w:t>
        </w:r>
      </w:ins>
      <w:ins w:id="16" w:author="Authorised User" w:date="2013-12-21T17:03:00Z">
        <w:r w:rsidR="004A11A7">
          <w:rPr>
            <w:rFonts w:asciiTheme="majorBidi" w:hAnsiTheme="majorBidi" w:cstheme="majorBidi"/>
            <w:sz w:val="24"/>
            <w:szCs w:val="24"/>
          </w:rPr>
          <w:t xml:space="preserve">their own </w:t>
        </w:r>
      </w:ins>
      <w:ins w:id="17" w:author="Authorised User" w:date="2013-12-21T16:50:00Z">
        <w:r w:rsidR="00DE0ECB">
          <w:rPr>
            <w:rFonts w:asciiTheme="majorBidi" w:hAnsiTheme="majorBidi" w:cstheme="majorBidi"/>
            <w:sz w:val="24"/>
            <w:szCs w:val="24"/>
          </w:rPr>
          <w:t>history.</w:t>
        </w:r>
        <w:commentRangeEnd w:id="7"/>
        <w:r w:rsidR="00DE0ECB">
          <w:rPr>
            <w:rStyle w:val="CommentReference"/>
            <w:vanish/>
          </w:rPr>
          <w:commentReference w:id="7"/>
        </w:r>
      </w:ins>
    </w:p>
    <w:p w:rsidR="00D560BF" w:rsidRPr="00163EDE" w:rsidDel="00DE0ECB" w:rsidRDefault="00D560BF" w:rsidP="001024B1">
      <w:pPr>
        <w:spacing w:line="360" w:lineRule="auto"/>
        <w:rPr>
          <w:del w:id="18" w:author="Authorised User" w:date="2013-12-21T16:50:00Z"/>
          <w:rFonts w:asciiTheme="majorBidi" w:hAnsiTheme="majorBidi" w:cstheme="majorBidi"/>
          <w:sz w:val="24"/>
          <w:szCs w:val="24"/>
        </w:rPr>
      </w:pPr>
    </w:p>
    <w:p w:rsidR="00163EDE" w:rsidRPr="00163EDE" w:rsidDel="00DE0ECB" w:rsidRDefault="00163EDE" w:rsidP="00163EDE">
      <w:pPr>
        <w:pStyle w:val="NoSpacing"/>
        <w:rPr>
          <w:del w:id="19" w:author="Authorised User" w:date="2013-12-21T16:50:00Z"/>
          <w:rFonts w:asciiTheme="majorBidi" w:hAnsiTheme="majorBidi" w:cstheme="majorBidi"/>
          <w:sz w:val="24"/>
          <w:szCs w:val="24"/>
        </w:rPr>
      </w:pPr>
    </w:p>
    <w:p w:rsidR="00FE0F76" w:rsidRPr="00163EDE" w:rsidRDefault="0054066A" w:rsidP="00DE0EC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 xml:space="preserve">Bruce </w:t>
      </w:r>
      <w:proofErr w:type="spellStart"/>
      <w:r w:rsidRPr="00163EDE">
        <w:rPr>
          <w:rFonts w:asciiTheme="majorBidi" w:hAnsiTheme="majorBidi" w:cstheme="majorBidi"/>
          <w:sz w:val="24"/>
          <w:szCs w:val="24"/>
        </w:rPr>
        <w:t>Onobrakpeya</w:t>
      </w:r>
      <w:proofErr w:type="spellEnd"/>
      <w:r w:rsidRPr="00163EDE">
        <w:rPr>
          <w:rFonts w:asciiTheme="majorBidi" w:hAnsiTheme="majorBidi" w:cstheme="majorBidi"/>
          <w:sz w:val="24"/>
          <w:szCs w:val="24"/>
        </w:rPr>
        <w:t xml:space="preserve"> turned to printmaking as his main medium driven by </w:t>
      </w:r>
      <w:r w:rsidR="00C065C1">
        <w:rPr>
          <w:rFonts w:asciiTheme="majorBidi" w:hAnsiTheme="majorBidi" w:cstheme="majorBidi"/>
          <w:sz w:val="24"/>
          <w:szCs w:val="24"/>
        </w:rPr>
        <w:t>a</w:t>
      </w:r>
      <w:r w:rsidRPr="00163EDE">
        <w:rPr>
          <w:rFonts w:asciiTheme="majorBidi" w:hAnsiTheme="majorBidi" w:cstheme="majorBidi"/>
          <w:sz w:val="24"/>
          <w:szCs w:val="24"/>
        </w:rPr>
        <w:t xml:space="preserve"> desire to create art that w</w:t>
      </w:r>
      <w:r w:rsidR="002E5E20">
        <w:rPr>
          <w:rFonts w:asciiTheme="majorBidi" w:hAnsiTheme="majorBidi" w:cstheme="majorBidi"/>
          <w:sz w:val="24"/>
          <w:szCs w:val="24"/>
        </w:rPr>
        <w:t>as relatively affordable to buy</w:t>
      </w:r>
      <w:r w:rsidRPr="00163EDE">
        <w:rPr>
          <w:rFonts w:asciiTheme="majorBidi" w:hAnsiTheme="majorBidi" w:cstheme="majorBidi"/>
          <w:sz w:val="24"/>
          <w:szCs w:val="24"/>
        </w:rPr>
        <w:t xml:space="preserve">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in order to encourage </w:t>
      </w:r>
      <w:r w:rsidRPr="00163EDE">
        <w:rPr>
          <w:rFonts w:asciiTheme="majorBidi" w:hAnsiTheme="majorBidi" w:cstheme="majorBidi"/>
          <w:sz w:val="24"/>
          <w:szCs w:val="24"/>
        </w:rPr>
        <w:t xml:space="preserve">local patronage during the years </w:t>
      </w:r>
      <w:r w:rsidR="002E5E20">
        <w:rPr>
          <w:rFonts w:asciiTheme="majorBidi" w:hAnsiTheme="majorBidi" w:cstheme="majorBidi"/>
          <w:sz w:val="24"/>
          <w:szCs w:val="24"/>
        </w:rPr>
        <w:t>following Nigerian i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ndependence </w:t>
      </w:r>
      <w:r w:rsidRPr="00163EDE">
        <w:rPr>
          <w:rFonts w:asciiTheme="majorBidi" w:hAnsiTheme="majorBidi" w:cstheme="majorBidi"/>
          <w:sz w:val="24"/>
          <w:szCs w:val="24"/>
        </w:rPr>
        <w:t xml:space="preserve">in 1960. This allowed a thriving Nigerian art </w:t>
      </w:r>
      <w:r w:rsidR="008B69E2" w:rsidRPr="00163EDE">
        <w:rPr>
          <w:rFonts w:asciiTheme="majorBidi" w:hAnsiTheme="majorBidi" w:cstheme="majorBidi"/>
          <w:sz w:val="24"/>
          <w:szCs w:val="24"/>
        </w:rPr>
        <w:t>market</w:t>
      </w:r>
      <w:r w:rsidRPr="00163EDE">
        <w:rPr>
          <w:rFonts w:asciiTheme="majorBidi" w:hAnsiTheme="majorBidi" w:cstheme="majorBidi"/>
          <w:sz w:val="24"/>
          <w:szCs w:val="24"/>
        </w:rPr>
        <w:t xml:space="preserve"> to flourish independently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from </w:t>
      </w:r>
      <w:r w:rsidRPr="00163EDE">
        <w:rPr>
          <w:rFonts w:asciiTheme="majorBidi" w:hAnsiTheme="majorBidi" w:cstheme="majorBidi"/>
          <w:sz w:val="24"/>
          <w:szCs w:val="24"/>
        </w:rPr>
        <w:t>the European dominat</w:t>
      </w:r>
      <w:r w:rsidR="002815E4">
        <w:rPr>
          <w:rFonts w:asciiTheme="majorBidi" w:hAnsiTheme="majorBidi" w:cstheme="majorBidi"/>
          <w:sz w:val="24"/>
          <w:szCs w:val="24"/>
        </w:rPr>
        <w:t>ed art market of other African n</w:t>
      </w:r>
      <w:r w:rsidRPr="00163EDE">
        <w:rPr>
          <w:rFonts w:asciiTheme="majorBidi" w:hAnsiTheme="majorBidi" w:cstheme="majorBidi"/>
          <w:sz w:val="24"/>
          <w:szCs w:val="24"/>
        </w:rPr>
        <w:t xml:space="preserve">ations during the </w:t>
      </w:r>
      <w:r w:rsidR="002E5E20">
        <w:rPr>
          <w:rFonts w:asciiTheme="majorBidi" w:hAnsiTheme="majorBidi" w:cstheme="majorBidi"/>
          <w:sz w:val="24"/>
          <w:szCs w:val="24"/>
        </w:rPr>
        <w:t>transition from colonialism to i</w:t>
      </w:r>
      <w:r w:rsidRPr="00163EDE">
        <w:rPr>
          <w:rFonts w:asciiTheme="majorBidi" w:hAnsiTheme="majorBidi" w:cstheme="majorBidi"/>
          <w:sz w:val="24"/>
          <w:szCs w:val="24"/>
        </w:rPr>
        <w:t xml:space="preserve">ndependence. In the Nigerian context, state patronage, local businesses, the church and private collectors emerged mostly from the growing class of elites who benefitted from the oil economy </w:t>
      </w:r>
      <w:r w:rsidR="008C1179" w:rsidRPr="00163EDE">
        <w:rPr>
          <w:rFonts w:asciiTheme="majorBidi" w:hAnsiTheme="majorBidi" w:cstheme="majorBidi"/>
          <w:sz w:val="24"/>
          <w:szCs w:val="24"/>
        </w:rPr>
        <w:t xml:space="preserve">boom </w:t>
      </w:r>
      <w:r w:rsidRPr="00163EDE">
        <w:rPr>
          <w:rFonts w:asciiTheme="majorBidi" w:hAnsiTheme="majorBidi" w:cstheme="majorBidi"/>
          <w:sz w:val="24"/>
          <w:szCs w:val="24"/>
        </w:rPr>
        <w:t xml:space="preserve">of the 1970s. </w:t>
      </w:r>
      <w:del w:id="20" w:author="Erin Rice" w:date="2013-12-19T12:58:00Z">
        <w:r w:rsidR="008C1179" w:rsidRPr="00163EDE" w:rsidDel="00A05A94">
          <w:rPr>
            <w:rFonts w:asciiTheme="majorBidi" w:hAnsiTheme="majorBidi" w:cstheme="majorBidi"/>
            <w:sz w:val="24"/>
            <w:szCs w:val="24"/>
          </w:rPr>
          <w:delText xml:space="preserve">Bruce </w:delText>
        </w:r>
      </w:del>
      <w:proofErr w:type="spellStart"/>
      <w:ins w:id="21" w:author="Erin Rice" w:date="2013-12-19T12:58:00Z">
        <w:r w:rsidR="00A05A94">
          <w:rPr>
            <w:rFonts w:asciiTheme="majorBidi" w:hAnsiTheme="majorBidi" w:cstheme="majorBidi"/>
            <w:sz w:val="24"/>
            <w:szCs w:val="24"/>
          </w:rPr>
          <w:t>Onobrakpeya</w:t>
        </w:r>
        <w:proofErr w:type="spellEnd"/>
        <w:r w:rsidR="00A05A94" w:rsidRPr="00163EDE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8B69E2" w:rsidRPr="00163EDE">
        <w:rPr>
          <w:rFonts w:asciiTheme="majorBidi" w:hAnsiTheme="majorBidi" w:cstheme="majorBidi"/>
          <w:sz w:val="24"/>
          <w:szCs w:val="24"/>
        </w:rPr>
        <w:t xml:space="preserve">was instrumental in encouraging this local art market and </w:t>
      </w:r>
      <w:r w:rsidR="00B47FBA" w:rsidRPr="00163EDE">
        <w:rPr>
          <w:rFonts w:asciiTheme="majorBidi" w:hAnsiTheme="majorBidi" w:cstheme="majorBidi"/>
          <w:sz w:val="24"/>
          <w:szCs w:val="24"/>
        </w:rPr>
        <w:t xml:space="preserve">local patronage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to flourish. </w:t>
      </w:r>
      <w:r w:rsidR="007D5F8F" w:rsidRPr="00163EDE">
        <w:rPr>
          <w:rFonts w:asciiTheme="majorBidi" w:hAnsiTheme="majorBidi" w:cstheme="majorBidi"/>
          <w:sz w:val="24"/>
          <w:szCs w:val="24"/>
        </w:rPr>
        <w:t>As dele</w:t>
      </w:r>
      <w:del w:id="22" w:author="Erin Rice" w:date="2013-12-19T12:59:00Z">
        <w:r w:rsidR="007D5F8F" w:rsidRPr="00163EDE" w:rsidDel="00A05A94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ins w:id="23" w:author="Erin Rice" w:date="2013-12-19T12:59:00Z">
        <w:r w:rsidR="00A05A94" w:rsidRPr="00163EDE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proofErr w:type="spellStart"/>
      <w:r w:rsidR="007D5F8F" w:rsidRPr="00163EDE">
        <w:rPr>
          <w:rFonts w:asciiTheme="majorBidi" w:hAnsiTheme="majorBidi" w:cstheme="majorBidi"/>
          <w:sz w:val="24"/>
          <w:szCs w:val="24"/>
        </w:rPr>
        <w:t>jegede</w:t>
      </w:r>
      <w:proofErr w:type="spellEnd"/>
      <w:del w:id="24" w:author="Erin Rice" w:date="2013-12-19T12:59:00Z">
        <w:r w:rsidR="007D5F8F" w:rsidRPr="00163EDE" w:rsidDel="00A05A94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ins w:id="25" w:author="Erin Rice" w:date="2013-12-19T12:59:00Z">
        <w:r w:rsidR="00A05A94" w:rsidRPr="00163EDE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7D5F8F" w:rsidRPr="00163EDE">
        <w:rPr>
          <w:rFonts w:asciiTheme="majorBidi" w:hAnsiTheme="majorBidi" w:cstheme="majorBidi"/>
          <w:sz w:val="24"/>
          <w:szCs w:val="24"/>
        </w:rPr>
        <w:t>writes, “his prints are in the collections of people of diverse social standings: from the Duke of Edinburgh to Chinua Achebe; from the Papal Villa in Rome to the middle-class worker in Lagos”</w:t>
      </w:r>
      <w:del w:id="26" w:author="doctor" w:date="2014-02-02T10:49:00Z">
        <w:r w:rsidR="007D5F8F" w:rsidRPr="00163EDE" w:rsidDel="007163A3">
          <w:rPr>
            <w:rFonts w:asciiTheme="majorBidi" w:hAnsiTheme="majorBidi" w:cstheme="majorBidi"/>
            <w:sz w:val="24"/>
            <w:szCs w:val="24"/>
          </w:rPr>
          <w:delText xml:space="preserve"> (</w:delText>
        </w:r>
        <w:r w:rsidR="00510643" w:rsidRPr="00510643" w:rsidDel="007163A3">
          <w:rPr>
            <w:rFonts w:asciiTheme="majorBidi" w:hAnsiTheme="majorBidi" w:cstheme="majorBidi"/>
            <w:i/>
            <w:iCs/>
            <w:sz w:val="24"/>
            <w:szCs w:val="24"/>
          </w:rPr>
          <w:delText>Nigeria Magazine</w:delText>
        </w:r>
        <w:r w:rsidR="00510643" w:rsidDel="007163A3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="007D5F8F" w:rsidRPr="00163EDE" w:rsidDel="007163A3">
          <w:rPr>
            <w:rFonts w:asciiTheme="majorBidi" w:hAnsiTheme="majorBidi" w:cstheme="majorBidi"/>
            <w:sz w:val="24"/>
            <w:szCs w:val="24"/>
          </w:rPr>
          <w:delText>1985:17)</w:delText>
        </w:r>
      </w:del>
      <w:r w:rsidR="007D5F8F" w:rsidRPr="00163EDE">
        <w:rPr>
          <w:rFonts w:asciiTheme="majorBidi" w:hAnsiTheme="majorBidi" w:cstheme="majorBidi"/>
          <w:sz w:val="24"/>
          <w:szCs w:val="24"/>
        </w:rPr>
        <w:t xml:space="preserve">. </w:t>
      </w:r>
      <w:commentRangeStart w:id="27"/>
      <w:del w:id="28" w:author="Authorised User" w:date="2013-12-21T16:50:00Z">
        <w:r w:rsidR="00FE0F76" w:rsidRPr="00163EDE" w:rsidDel="00DE0ECB">
          <w:rPr>
            <w:rFonts w:asciiTheme="majorBidi" w:hAnsiTheme="majorBidi" w:cstheme="majorBidi"/>
            <w:sz w:val="24"/>
            <w:szCs w:val="24"/>
          </w:rPr>
          <w:delText xml:space="preserve">Bruce Onobrakpeya and </w:delText>
        </w:r>
        <w:r w:rsidR="002815E4" w:rsidDel="00DE0ECB">
          <w:rPr>
            <w:rFonts w:asciiTheme="majorBidi" w:hAnsiTheme="majorBidi" w:cstheme="majorBidi"/>
            <w:sz w:val="24"/>
            <w:szCs w:val="24"/>
          </w:rPr>
          <w:delText>t</w:delText>
        </w:r>
        <w:r w:rsidR="00C065C1" w:rsidDel="00DE0ECB">
          <w:rPr>
            <w:rFonts w:asciiTheme="majorBidi" w:hAnsiTheme="majorBidi" w:cstheme="majorBidi"/>
            <w:sz w:val="24"/>
            <w:szCs w:val="24"/>
          </w:rPr>
          <w:delText>he</w:delText>
        </w:r>
        <w:r w:rsidR="00FE0F76" w:rsidRPr="00163EDE" w:rsidDel="00DE0ECB">
          <w:rPr>
            <w:rFonts w:asciiTheme="majorBidi" w:hAnsiTheme="majorBidi" w:cstheme="majorBidi"/>
            <w:sz w:val="24"/>
            <w:szCs w:val="24"/>
          </w:rPr>
          <w:delText xml:space="preserve"> generation of modern artists</w:delText>
        </w:r>
        <w:r w:rsidR="002E5E20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FE0F76" w:rsidRPr="00163EDE" w:rsidDel="00DE0ECB">
          <w:rPr>
            <w:rFonts w:asciiTheme="majorBidi" w:hAnsiTheme="majorBidi" w:cstheme="majorBidi"/>
            <w:sz w:val="24"/>
            <w:szCs w:val="24"/>
          </w:rPr>
          <w:delText>rooted in th</w:delText>
        </w:r>
        <w:r w:rsidR="002E5E20" w:rsidDel="00DE0ECB">
          <w:rPr>
            <w:rFonts w:asciiTheme="majorBidi" w:hAnsiTheme="majorBidi" w:cstheme="majorBidi"/>
            <w:sz w:val="24"/>
            <w:szCs w:val="24"/>
          </w:rPr>
          <w:delText>e historical moment of African i</w:delText>
        </w:r>
        <w:r w:rsidR="00FE0F76" w:rsidRPr="00163EDE" w:rsidDel="00DE0ECB">
          <w:rPr>
            <w:rFonts w:asciiTheme="majorBidi" w:hAnsiTheme="majorBidi" w:cstheme="majorBidi"/>
            <w:sz w:val="24"/>
            <w:szCs w:val="24"/>
          </w:rPr>
          <w:delText>ndepen</w:delText>
        </w:r>
        <w:r w:rsidR="00163EDE" w:rsidDel="00DE0ECB">
          <w:rPr>
            <w:rFonts w:asciiTheme="majorBidi" w:hAnsiTheme="majorBidi" w:cstheme="majorBidi"/>
            <w:sz w:val="24"/>
            <w:szCs w:val="24"/>
          </w:rPr>
          <w:delText xml:space="preserve">dence, helped to critically </w:delText>
        </w:r>
        <w:r w:rsidR="00FE0F76" w:rsidRPr="00163EDE" w:rsidDel="00DE0ECB">
          <w:rPr>
            <w:rFonts w:asciiTheme="majorBidi" w:hAnsiTheme="majorBidi" w:cstheme="majorBidi"/>
            <w:sz w:val="24"/>
            <w:szCs w:val="24"/>
          </w:rPr>
          <w:delText>question the validity of Eurocentric art historical pa</w:delText>
        </w:r>
        <w:r w:rsidR="00163EDE" w:rsidDel="00DE0ECB">
          <w:rPr>
            <w:rFonts w:asciiTheme="majorBidi" w:hAnsiTheme="majorBidi" w:cstheme="majorBidi"/>
            <w:sz w:val="24"/>
            <w:szCs w:val="24"/>
          </w:rPr>
          <w:delText>radigms of ‘centre’ ‘periphery’</w:delText>
        </w:r>
        <w:r w:rsidR="00C065C1" w:rsidDel="00DE0ECB">
          <w:rPr>
            <w:rFonts w:asciiTheme="majorBidi" w:hAnsiTheme="majorBidi" w:cstheme="majorBidi"/>
            <w:sz w:val="24"/>
            <w:szCs w:val="24"/>
          </w:rPr>
          <w:delText xml:space="preserve"> by challenging the</w:delText>
        </w:r>
        <w:r w:rsidR="002E5E20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2815E4" w:rsidDel="00DE0ECB">
          <w:rPr>
            <w:rFonts w:asciiTheme="majorBidi" w:hAnsiTheme="majorBidi" w:cstheme="majorBidi"/>
            <w:sz w:val="24"/>
            <w:szCs w:val="24"/>
          </w:rPr>
          <w:delText>Western dominated art market and re-writing their own history of art.</w:delText>
        </w:r>
        <w:commentRangeEnd w:id="27"/>
        <w:r w:rsidR="00A05A94" w:rsidDel="00DE0ECB">
          <w:rPr>
            <w:rStyle w:val="CommentReference"/>
            <w:vanish/>
          </w:rPr>
          <w:commentReference w:id="27"/>
        </w:r>
      </w:del>
    </w:p>
    <w:p w:rsidR="00163EDE" w:rsidRPr="00163EDE" w:rsidRDefault="00163EDE" w:rsidP="00163EDE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F02D0C" w:rsidRPr="00163EDE" w:rsidRDefault="002E5E20" w:rsidP="004A11A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</w:t>
      </w:r>
      <w:r w:rsidR="0000253B">
        <w:rPr>
          <w:rFonts w:asciiTheme="majorBidi" w:hAnsiTheme="majorBidi" w:cstheme="majorBidi"/>
          <w:sz w:val="24"/>
          <w:szCs w:val="24"/>
        </w:rPr>
        <w:t xml:space="preserve">n into a Christian family who were </w:t>
      </w:r>
      <w:r>
        <w:rPr>
          <w:rFonts w:asciiTheme="majorBidi" w:hAnsiTheme="majorBidi" w:cstheme="majorBidi"/>
          <w:sz w:val="24"/>
          <w:szCs w:val="24"/>
        </w:rPr>
        <w:t>o</w:t>
      </w:r>
      <w:r w:rsidR="00B47FBA" w:rsidRPr="00163EDE">
        <w:rPr>
          <w:rFonts w:asciiTheme="majorBidi" w:hAnsiTheme="majorBidi" w:cstheme="majorBidi"/>
          <w:sz w:val="24"/>
          <w:szCs w:val="24"/>
        </w:rPr>
        <w:t xml:space="preserve">riginally from </w:t>
      </w:r>
      <w:proofErr w:type="spellStart"/>
      <w:r>
        <w:rPr>
          <w:rFonts w:asciiTheme="majorBidi" w:hAnsiTheme="majorBidi" w:cstheme="majorBidi"/>
          <w:sz w:val="24"/>
          <w:szCs w:val="24"/>
        </w:rPr>
        <w:t>Agbarha-Otor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Delta State, </w:t>
      </w:r>
      <w:r w:rsidR="00B47FBA" w:rsidRPr="00163EDE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B47FBA" w:rsidRPr="00163EDE">
        <w:rPr>
          <w:rFonts w:asciiTheme="majorBidi" w:hAnsiTheme="majorBidi" w:cstheme="majorBidi"/>
          <w:sz w:val="24"/>
          <w:szCs w:val="24"/>
        </w:rPr>
        <w:t>Urhobo</w:t>
      </w:r>
      <w:proofErr w:type="spellEnd"/>
      <w:r w:rsidR="00B47FBA" w:rsidRPr="00163EDE">
        <w:rPr>
          <w:rFonts w:asciiTheme="majorBidi" w:hAnsiTheme="majorBidi" w:cstheme="majorBidi"/>
          <w:sz w:val="24"/>
          <w:szCs w:val="24"/>
        </w:rPr>
        <w:t>-spe</w:t>
      </w:r>
      <w:r>
        <w:rPr>
          <w:rFonts w:asciiTheme="majorBidi" w:hAnsiTheme="majorBidi" w:cstheme="majorBidi"/>
          <w:sz w:val="24"/>
          <w:szCs w:val="24"/>
        </w:rPr>
        <w:t>a</w:t>
      </w:r>
      <w:r w:rsidR="00B47FBA" w:rsidRPr="00163EDE">
        <w:rPr>
          <w:rFonts w:asciiTheme="majorBidi" w:hAnsiTheme="majorBidi" w:cstheme="majorBidi"/>
          <w:sz w:val="24"/>
          <w:szCs w:val="24"/>
        </w:rPr>
        <w:t>king are</w:t>
      </w:r>
      <w:r>
        <w:rPr>
          <w:rFonts w:asciiTheme="majorBidi" w:hAnsiTheme="majorBidi" w:cstheme="majorBidi"/>
          <w:sz w:val="24"/>
          <w:szCs w:val="24"/>
        </w:rPr>
        <w:t>a</w:t>
      </w:r>
      <w:r w:rsidR="00B47FBA" w:rsidRPr="00163EDE">
        <w:rPr>
          <w:rFonts w:asciiTheme="majorBidi" w:hAnsiTheme="majorBidi" w:cstheme="majorBidi"/>
          <w:sz w:val="24"/>
          <w:szCs w:val="24"/>
        </w:rPr>
        <w:t xml:space="preserve"> to the south of Benin City, </w:t>
      </w:r>
      <w:del w:id="29" w:author="Authorised User" w:date="2013-12-21T17:05:00Z">
        <w:r w:rsidR="00163EDE" w:rsidDel="004A11A7">
          <w:rPr>
            <w:rFonts w:asciiTheme="majorBidi" w:hAnsiTheme="majorBidi" w:cstheme="majorBidi"/>
            <w:sz w:val="24"/>
            <w:szCs w:val="24"/>
          </w:rPr>
          <w:delText xml:space="preserve">Bruce </w:delText>
        </w:r>
      </w:del>
      <w:proofErr w:type="spellStart"/>
      <w:r w:rsidR="00163EDE">
        <w:rPr>
          <w:rFonts w:asciiTheme="majorBidi" w:hAnsiTheme="majorBidi" w:cstheme="majorBidi"/>
          <w:sz w:val="24"/>
          <w:szCs w:val="24"/>
        </w:rPr>
        <w:t>Onobrakpeya</w:t>
      </w:r>
      <w:proofErr w:type="spellEnd"/>
      <w:r w:rsidR="00163EDE">
        <w:rPr>
          <w:rFonts w:asciiTheme="majorBidi" w:hAnsiTheme="majorBidi" w:cstheme="majorBidi"/>
          <w:sz w:val="24"/>
          <w:szCs w:val="24"/>
        </w:rPr>
        <w:t xml:space="preserve"> </w:t>
      </w:r>
      <w:r w:rsidR="00C065C1">
        <w:rPr>
          <w:rFonts w:asciiTheme="majorBidi" w:hAnsiTheme="majorBidi" w:cstheme="majorBidi"/>
          <w:sz w:val="24"/>
          <w:szCs w:val="24"/>
        </w:rPr>
        <w:t>moved to Benin City as a child</w:t>
      </w:r>
      <w:r>
        <w:rPr>
          <w:rFonts w:asciiTheme="majorBidi" w:hAnsiTheme="majorBidi" w:cstheme="majorBidi"/>
          <w:sz w:val="24"/>
          <w:szCs w:val="24"/>
        </w:rPr>
        <w:t xml:space="preserve"> and went to Western Boys High School </w:t>
      </w:r>
      <w:del w:id="30" w:author="Erin Rice" w:date="2013-12-19T13:01:00Z">
        <w:r w:rsidDel="00A05A94">
          <w:rPr>
            <w:rFonts w:asciiTheme="majorBidi" w:hAnsiTheme="majorBidi" w:cstheme="majorBidi"/>
            <w:sz w:val="24"/>
            <w:szCs w:val="24"/>
          </w:rPr>
          <w:delText xml:space="preserve">in Benin City </w:delText>
        </w:r>
      </w:del>
      <w:r>
        <w:rPr>
          <w:rFonts w:asciiTheme="majorBidi" w:hAnsiTheme="majorBidi" w:cstheme="majorBidi"/>
          <w:sz w:val="24"/>
          <w:szCs w:val="24"/>
        </w:rPr>
        <w:t>wh</w:t>
      </w:r>
      <w:del w:id="31" w:author="Erin Rice" w:date="2013-12-19T13:01:00Z">
        <w:r w:rsidDel="00A05A94">
          <w:rPr>
            <w:rFonts w:asciiTheme="majorBidi" w:hAnsiTheme="majorBidi" w:cstheme="majorBidi"/>
            <w:sz w:val="24"/>
            <w:szCs w:val="24"/>
          </w:rPr>
          <w:delText>ich</w:delText>
        </w:r>
      </w:del>
      <w:ins w:id="32" w:author="Erin Rice" w:date="2013-12-19T13:01:00Z">
        <w:r w:rsidR="00A05A94">
          <w:rPr>
            <w:rFonts w:asciiTheme="majorBidi" w:hAnsiTheme="majorBidi" w:cstheme="majorBidi"/>
            <w:sz w:val="24"/>
            <w:szCs w:val="24"/>
          </w:rPr>
          <w:t>ere he</w:t>
        </w:r>
      </w:ins>
      <w:r>
        <w:rPr>
          <w:rFonts w:asciiTheme="majorBidi" w:hAnsiTheme="majorBidi" w:cstheme="majorBidi"/>
          <w:sz w:val="24"/>
          <w:szCs w:val="24"/>
        </w:rPr>
        <w:t xml:space="preserve"> later </w:t>
      </w:r>
      <w:del w:id="33" w:author="Erin Rice" w:date="2013-12-19T13:02:00Z">
        <w:r w:rsidDel="00A05A94">
          <w:rPr>
            <w:rFonts w:asciiTheme="majorBidi" w:hAnsiTheme="majorBidi" w:cstheme="majorBidi"/>
            <w:sz w:val="24"/>
            <w:szCs w:val="24"/>
          </w:rPr>
          <w:delText>hired him</w:delText>
        </w:r>
      </w:del>
      <w:ins w:id="34" w:author="Erin Rice" w:date="2013-12-19T13:02:00Z">
        <w:r w:rsidR="00A05A94">
          <w:rPr>
            <w:rFonts w:asciiTheme="majorBidi" w:hAnsiTheme="majorBidi" w:cstheme="majorBidi"/>
            <w:sz w:val="24"/>
            <w:szCs w:val="24"/>
          </w:rPr>
          <w:t>worked</w:t>
        </w:r>
      </w:ins>
      <w:r>
        <w:rPr>
          <w:rFonts w:asciiTheme="majorBidi" w:hAnsiTheme="majorBidi" w:cstheme="majorBidi"/>
          <w:sz w:val="24"/>
          <w:szCs w:val="24"/>
        </w:rPr>
        <w:t xml:space="preserve"> as an art teacher </w:t>
      </w:r>
      <w:ins w:id="35" w:author="Erin Rice" w:date="2013-12-19T13:02:00Z">
        <w:r w:rsidR="00A05A94">
          <w:rPr>
            <w:rFonts w:asciiTheme="majorBidi" w:hAnsiTheme="majorBidi" w:cstheme="majorBidi"/>
            <w:sz w:val="24"/>
            <w:szCs w:val="24"/>
          </w:rPr>
          <w:t xml:space="preserve">from </w:t>
        </w:r>
      </w:ins>
      <w:del w:id="36" w:author="Erin Rice" w:date="2013-12-19T13:02:00Z">
        <w:r w:rsidR="001024B1" w:rsidDel="00A05A94">
          <w:rPr>
            <w:rFonts w:asciiTheme="majorBidi" w:hAnsiTheme="majorBidi" w:cstheme="majorBidi"/>
            <w:sz w:val="24"/>
            <w:szCs w:val="24"/>
          </w:rPr>
          <w:delText>(</w:delText>
        </w:r>
      </w:del>
      <w:r>
        <w:rPr>
          <w:rFonts w:asciiTheme="majorBidi" w:hAnsiTheme="majorBidi" w:cstheme="majorBidi"/>
          <w:sz w:val="24"/>
          <w:szCs w:val="24"/>
        </w:rPr>
        <w:t>1953</w:t>
      </w:r>
      <w:ins w:id="37" w:author="Erin Rice" w:date="2013-12-19T13:02:00Z">
        <w:r w:rsidR="00A05A94">
          <w:rPr>
            <w:rFonts w:asciiTheme="majorBidi" w:hAnsiTheme="majorBidi" w:cstheme="majorBidi"/>
            <w:sz w:val="24"/>
            <w:szCs w:val="24"/>
          </w:rPr>
          <w:t xml:space="preserve"> to </w:t>
        </w:r>
      </w:ins>
      <w:del w:id="38" w:author="Erin Rice" w:date="2013-12-19T13:02:00Z">
        <w:r w:rsidDel="00A05A94">
          <w:rPr>
            <w:rFonts w:asciiTheme="majorBidi" w:hAnsiTheme="majorBidi" w:cstheme="majorBidi"/>
            <w:sz w:val="24"/>
            <w:szCs w:val="24"/>
          </w:rPr>
          <w:delText>-</w:delText>
        </w:r>
      </w:del>
      <w:r>
        <w:rPr>
          <w:rFonts w:asciiTheme="majorBidi" w:hAnsiTheme="majorBidi" w:cstheme="majorBidi"/>
          <w:sz w:val="24"/>
          <w:szCs w:val="24"/>
        </w:rPr>
        <w:t>1956</w:t>
      </w:r>
      <w:del w:id="39" w:author="Erin Rice" w:date="2013-12-19T13:02:00Z">
        <w:r w:rsidR="001024B1" w:rsidDel="00A05A94">
          <w:rPr>
            <w:rFonts w:asciiTheme="majorBidi" w:hAnsiTheme="majorBidi" w:cstheme="majorBidi"/>
            <w:sz w:val="24"/>
            <w:szCs w:val="24"/>
          </w:rPr>
          <w:delText>)</w:delText>
        </w:r>
      </w:del>
      <w:r>
        <w:rPr>
          <w:rFonts w:asciiTheme="majorBidi" w:hAnsiTheme="majorBidi" w:cstheme="majorBidi"/>
          <w:sz w:val="24"/>
          <w:szCs w:val="24"/>
        </w:rPr>
        <w:t xml:space="preserve">. He then taught for another year at </w:t>
      </w:r>
      <w:proofErr w:type="spellStart"/>
      <w:r>
        <w:rPr>
          <w:rFonts w:asciiTheme="majorBidi" w:hAnsiTheme="majorBidi" w:cstheme="majorBidi"/>
          <w:sz w:val="24"/>
          <w:szCs w:val="24"/>
        </w:rPr>
        <w:t>Ondo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Boys High School before starting </w:t>
      </w:r>
      <w:r w:rsidR="00C065C1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 xml:space="preserve">art training at the Nigerian College of Arts, Science and Technology (now the Ahmadu Bello </w:t>
      </w:r>
      <w:r>
        <w:rPr>
          <w:rFonts w:asciiTheme="majorBidi" w:hAnsiTheme="majorBidi" w:cstheme="majorBidi"/>
          <w:sz w:val="24"/>
          <w:szCs w:val="24"/>
        </w:rPr>
        <w:lastRenderedPageBreak/>
        <w:t>University, Zaria) in 1957</w:t>
      </w:r>
      <w:r w:rsidR="00C065C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funded by a Federal Government Scholarship.</w:t>
      </w:r>
      <w:r w:rsidR="0000253B">
        <w:rPr>
          <w:rFonts w:asciiTheme="majorBidi" w:hAnsiTheme="majorBidi" w:cstheme="majorBidi"/>
          <w:sz w:val="24"/>
          <w:szCs w:val="24"/>
        </w:rPr>
        <w:t xml:space="preserve"> Here, Onobrakpeya was trained in </w:t>
      </w:r>
      <w:r w:rsidR="00BD355A">
        <w:rPr>
          <w:rFonts w:asciiTheme="majorBidi" w:hAnsiTheme="majorBidi" w:cstheme="majorBidi"/>
          <w:sz w:val="24"/>
          <w:szCs w:val="24"/>
        </w:rPr>
        <w:t xml:space="preserve">technical </w:t>
      </w:r>
      <w:r w:rsidR="0000253B">
        <w:rPr>
          <w:rFonts w:asciiTheme="majorBidi" w:hAnsiTheme="majorBidi" w:cstheme="majorBidi"/>
          <w:sz w:val="24"/>
          <w:szCs w:val="24"/>
        </w:rPr>
        <w:t xml:space="preserve">Western art techniques and </w:t>
      </w:r>
      <w:r w:rsidR="00BD355A">
        <w:rPr>
          <w:rFonts w:asciiTheme="majorBidi" w:hAnsiTheme="majorBidi" w:cstheme="majorBidi"/>
          <w:sz w:val="24"/>
          <w:szCs w:val="24"/>
        </w:rPr>
        <w:t xml:space="preserve">styles and </w:t>
      </w:r>
      <w:r w:rsidR="001024B1">
        <w:rPr>
          <w:rFonts w:asciiTheme="majorBidi" w:hAnsiTheme="majorBidi" w:cstheme="majorBidi"/>
          <w:sz w:val="24"/>
          <w:szCs w:val="24"/>
        </w:rPr>
        <w:t xml:space="preserve">quickly </w:t>
      </w:r>
      <w:r w:rsidR="00BD355A">
        <w:rPr>
          <w:rFonts w:asciiTheme="majorBidi" w:hAnsiTheme="majorBidi" w:cstheme="majorBidi"/>
          <w:sz w:val="24"/>
          <w:szCs w:val="24"/>
        </w:rPr>
        <w:t xml:space="preserve">became an active member of the Zaria Arts Society which formed in </w:t>
      </w:r>
      <w:r w:rsidR="0000253B">
        <w:rPr>
          <w:rFonts w:asciiTheme="majorBidi" w:hAnsiTheme="majorBidi" w:cstheme="majorBidi"/>
          <w:sz w:val="24"/>
          <w:szCs w:val="24"/>
        </w:rPr>
        <w:t xml:space="preserve">1958 </w:t>
      </w:r>
      <w:r w:rsidR="00C22BAF">
        <w:rPr>
          <w:rFonts w:asciiTheme="majorBidi" w:hAnsiTheme="majorBidi" w:cstheme="majorBidi"/>
          <w:sz w:val="24"/>
          <w:szCs w:val="24"/>
        </w:rPr>
        <w:t xml:space="preserve">by a group of artists </w:t>
      </w:r>
      <w:del w:id="40" w:author="Authorised User" w:date="2013-12-21T17:06:00Z">
        <w:r w:rsidR="00C22BAF" w:rsidDel="004A11A7">
          <w:rPr>
            <w:rFonts w:asciiTheme="majorBidi" w:hAnsiTheme="majorBidi" w:cstheme="majorBidi"/>
            <w:sz w:val="24"/>
            <w:szCs w:val="24"/>
          </w:rPr>
          <w:delText xml:space="preserve">(also known as the Zaria Rebels) </w:delText>
        </w:r>
      </w:del>
      <w:r w:rsidR="0000253B">
        <w:rPr>
          <w:rFonts w:asciiTheme="majorBidi" w:hAnsiTheme="majorBidi" w:cstheme="majorBidi"/>
          <w:sz w:val="24"/>
          <w:szCs w:val="24"/>
        </w:rPr>
        <w:t xml:space="preserve">led by </w:t>
      </w:r>
      <w:proofErr w:type="spellStart"/>
      <w:r w:rsidR="0000253B">
        <w:rPr>
          <w:rFonts w:asciiTheme="majorBidi" w:hAnsiTheme="majorBidi" w:cstheme="majorBidi"/>
          <w:sz w:val="24"/>
          <w:szCs w:val="24"/>
        </w:rPr>
        <w:t>Uche</w:t>
      </w:r>
      <w:proofErr w:type="spellEnd"/>
      <w:r w:rsidR="000025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253B">
        <w:rPr>
          <w:rFonts w:asciiTheme="majorBidi" w:hAnsiTheme="majorBidi" w:cstheme="majorBidi"/>
          <w:sz w:val="24"/>
          <w:szCs w:val="24"/>
        </w:rPr>
        <w:t>Okeke</w:t>
      </w:r>
      <w:proofErr w:type="spellEnd"/>
      <w:r w:rsidR="0000253B">
        <w:rPr>
          <w:rFonts w:asciiTheme="majorBidi" w:hAnsiTheme="majorBidi" w:cstheme="majorBidi"/>
          <w:sz w:val="24"/>
          <w:szCs w:val="24"/>
        </w:rPr>
        <w:t xml:space="preserve"> (</w:t>
      </w:r>
      <w:r w:rsidR="00C22BAF">
        <w:rPr>
          <w:rFonts w:asciiTheme="majorBidi" w:hAnsiTheme="majorBidi" w:cstheme="majorBidi"/>
          <w:sz w:val="24"/>
          <w:szCs w:val="24"/>
        </w:rPr>
        <w:t>1933-</w:t>
      </w:r>
      <w:r w:rsidR="0000253B">
        <w:rPr>
          <w:rFonts w:asciiTheme="majorBidi" w:hAnsiTheme="majorBidi" w:cstheme="majorBidi"/>
          <w:sz w:val="24"/>
          <w:szCs w:val="24"/>
        </w:rPr>
        <w:t>)</w:t>
      </w:r>
      <w:r w:rsidR="00C22BAF">
        <w:rPr>
          <w:rFonts w:asciiTheme="majorBidi" w:hAnsiTheme="majorBidi" w:cstheme="majorBidi"/>
          <w:sz w:val="24"/>
          <w:szCs w:val="24"/>
        </w:rPr>
        <w:t xml:space="preserve">. The Zaria </w:t>
      </w:r>
      <w:del w:id="41" w:author="Authorised User" w:date="2013-12-21T17:06:00Z">
        <w:r w:rsidR="00C22BAF" w:rsidDel="004A11A7">
          <w:rPr>
            <w:rFonts w:asciiTheme="majorBidi" w:hAnsiTheme="majorBidi" w:cstheme="majorBidi"/>
            <w:sz w:val="24"/>
            <w:szCs w:val="24"/>
          </w:rPr>
          <w:delText xml:space="preserve">Arts Society </w:delText>
        </w:r>
      </w:del>
      <w:ins w:id="42" w:author="Authorised User" w:date="2013-12-21T17:06:00Z">
        <w:del w:id="43" w:author="Erin Rice" w:date="2014-01-20T10:54:00Z">
          <w:r w:rsidR="004A11A7" w:rsidDel="001D286A">
            <w:rPr>
              <w:rFonts w:asciiTheme="majorBidi" w:hAnsiTheme="majorBidi" w:cstheme="majorBidi"/>
              <w:sz w:val="24"/>
              <w:szCs w:val="24"/>
            </w:rPr>
            <w:delText xml:space="preserve"> </w:delText>
          </w:r>
        </w:del>
        <w:r w:rsidR="004A11A7">
          <w:rPr>
            <w:rFonts w:asciiTheme="majorBidi" w:hAnsiTheme="majorBidi" w:cstheme="majorBidi"/>
            <w:sz w:val="24"/>
            <w:szCs w:val="24"/>
          </w:rPr>
          <w:t xml:space="preserve">Rebels were </w:t>
        </w:r>
      </w:ins>
      <w:del w:id="44" w:author="Authorised User" w:date="2013-12-21T17:06:00Z">
        <w:r w:rsidR="00CA0D53" w:rsidDel="004A11A7">
          <w:rPr>
            <w:rFonts w:asciiTheme="majorBidi" w:hAnsiTheme="majorBidi" w:cstheme="majorBidi"/>
            <w:sz w:val="24"/>
            <w:szCs w:val="24"/>
          </w:rPr>
          <w:delText xml:space="preserve">rebelled </w:delText>
        </w:r>
      </w:del>
      <w:r w:rsidR="00CA0D53">
        <w:rPr>
          <w:rFonts w:asciiTheme="majorBidi" w:hAnsiTheme="majorBidi" w:cstheme="majorBidi"/>
          <w:sz w:val="24"/>
          <w:szCs w:val="24"/>
        </w:rPr>
        <w:t xml:space="preserve">against </w:t>
      </w:r>
      <w:r w:rsidR="00C22BAF">
        <w:rPr>
          <w:rFonts w:asciiTheme="majorBidi" w:hAnsiTheme="majorBidi" w:cstheme="majorBidi"/>
          <w:sz w:val="24"/>
          <w:szCs w:val="24"/>
        </w:rPr>
        <w:t xml:space="preserve">colonial-based British art training and advocated instead for the </w:t>
      </w:r>
      <w:r w:rsidR="00C065C1">
        <w:rPr>
          <w:rFonts w:asciiTheme="majorBidi" w:hAnsiTheme="majorBidi" w:cstheme="majorBidi"/>
          <w:sz w:val="24"/>
          <w:szCs w:val="24"/>
        </w:rPr>
        <w:t>indigeni</w:t>
      </w:r>
      <w:ins w:id="45" w:author="doctor" w:date="2014-02-02T10:49:00Z">
        <w:r w:rsidR="007163A3">
          <w:rPr>
            <w:rFonts w:asciiTheme="majorBidi" w:hAnsiTheme="majorBidi" w:cstheme="majorBidi"/>
            <w:sz w:val="24"/>
            <w:szCs w:val="24"/>
          </w:rPr>
          <w:t>s</w:t>
        </w:r>
      </w:ins>
      <w:del w:id="46" w:author="doctor" w:date="2014-02-02T10:49:00Z">
        <w:r w:rsidR="00C065C1" w:rsidDel="007163A3">
          <w:rPr>
            <w:rFonts w:asciiTheme="majorBidi" w:hAnsiTheme="majorBidi" w:cstheme="majorBidi"/>
            <w:sz w:val="24"/>
            <w:szCs w:val="24"/>
          </w:rPr>
          <w:delText>z</w:delText>
        </w:r>
      </w:del>
      <w:r w:rsidR="00C22BAF">
        <w:rPr>
          <w:rFonts w:asciiTheme="majorBidi" w:hAnsiTheme="majorBidi" w:cstheme="majorBidi"/>
          <w:sz w:val="24"/>
          <w:szCs w:val="24"/>
        </w:rPr>
        <w:t xml:space="preserve">ation of the visual arts </w:t>
      </w:r>
      <w:r w:rsidR="00AC27E2">
        <w:rPr>
          <w:rFonts w:asciiTheme="majorBidi" w:hAnsiTheme="majorBidi" w:cstheme="majorBidi"/>
          <w:sz w:val="24"/>
          <w:szCs w:val="24"/>
        </w:rPr>
        <w:t>through</w:t>
      </w:r>
      <w:r w:rsidR="00C22BAF">
        <w:rPr>
          <w:rFonts w:asciiTheme="majorBidi" w:hAnsiTheme="majorBidi" w:cstheme="majorBidi"/>
          <w:sz w:val="24"/>
          <w:szCs w:val="24"/>
        </w:rPr>
        <w:t xml:space="preserve"> the idea of </w:t>
      </w:r>
      <w:ins w:id="47" w:author="doctor" w:date="2014-02-02T10:50:00Z">
        <w:r w:rsidR="007163A3">
          <w:rPr>
            <w:rFonts w:asciiTheme="majorBidi" w:hAnsiTheme="majorBidi" w:cstheme="majorBidi"/>
            <w:sz w:val="24"/>
            <w:szCs w:val="24"/>
          </w:rPr>
          <w:t>‘</w:t>
        </w:r>
      </w:ins>
      <w:del w:id="48" w:author="doctor" w:date="2014-02-02T10:50:00Z">
        <w:r w:rsidR="00C22BAF" w:rsidDel="007163A3">
          <w:rPr>
            <w:rFonts w:asciiTheme="majorBidi" w:hAnsiTheme="majorBidi" w:cstheme="majorBidi"/>
            <w:sz w:val="24"/>
            <w:szCs w:val="24"/>
          </w:rPr>
          <w:delText>“</w:delText>
        </w:r>
      </w:del>
      <w:r w:rsidR="00CA0D53">
        <w:rPr>
          <w:rFonts w:asciiTheme="majorBidi" w:hAnsiTheme="majorBidi" w:cstheme="majorBidi"/>
          <w:sz w:val="24"/>
          <w:szCs w:val="24"/>
        </w:rPr>
        <w:t>Natural S</w:t>
      </w:r>
      <w:r w:rsidR="00C22BAF">
        <w:rPr>
          <w:rFonts w:asciiTheme="majorBidi" w:hAnsiTheme="majorBidi" w:cstheme="majorBidi"/>
          <w:sz w:val="24"/>
          <w:szCs w:val="24"/>
        </w:rPr>
        <w:t>ynthesis</w:t>
      </w:r>
      <w:ins w:id="49" w:author="doctor" w:date="2014-02-02T10:50:00Z">
        <w:r w:rsidR="007163A3">
          <w:rPr>
            <w:rFonts w:asciiTheme="majorBidi" w:hAnsiTheme="majorBidi" w:cstheme="majorBidi"/>
            <w:sz w:val="24"/>
            <w:szCs w:val="24"/>
          </w:rPr>
          <w:t>’</w:t>
        </w:r>
      </w:ins>
      <w:del w:id="50" w:author="doctor" w:date="2014-02-02T10:50:00Z">
        <w:r w:rsidR="00C22BAF" w:rsidDel="007163A3">
          <w:rPr>
            <w:rFonts w:asciiTheme="majorBidi" w:hAnsiTheme="majorBidi" w:cstheme="majorBidi"/>
            <w:sz w:val="24"/>
            <w:szCs w:val="24"/>
          </w:rPr>
          <w:delText>”</w:delText>
        </w:r>
      </w:del>
      <w:r w:rsidR="00C22BAF">
        <w:rPr>
          <w:rFonts w:asciiTheme="majorBidi" w:hAnsiTheme="majorBidi" w:cstheme="majorBidi"/>
          <w:sz w:val="24"/>
          <w:szCs w:val="24"/>
        </w:rPr>
        <w:t xml:space="preserve">.  Bruce </w:t>
      </w:r>
      <w:proofErr w:type="spellStart"/>
      <w:r w:rsidR="00C22BAF">
        <w:rPr>
          <w:rFonts w:asciiTheme="majorBidi" w:hAnsiTheme="majorBidi" w:cstheme="majorBidi"/>
          <w:sz w:val="24"/>
          <w:szCs w:val="24"/>
        </w:rPr>
        <w:t>Onobrapkeya</w:t>
      </w:r>
      <w:proofErr w:type="spellEnd"/>
      <w:r w:rsidR="00C22BAF">
        <w:rPr>
          <w:rFonts w:asciiTheme="majorBidi" w:hAnsiTheme="majorBidi" w:cstheme="majorBidi"/>
          <w:sz w:val="24"/>
          <w:szCs w:val="24"/>
        </w:rPr>
        <w:t xml:space="preserve"> embraced </w:t>
      </w:r>
      <w:r w:rsidR="00CA0D53">
        <w:rPr>
          <w:rFonts w:asciiTheme="majorBidi" w:hAnsiTheme="majorBidi" w:cstheme="majorBidi"/>
          <w:sz w:val="24"/>
          <w:szCs w:val="24"/>
        </w:rPr>
        <w:t>the</w:t>
      </w:r>
      <w:ins w:id="51" w:author="Authorised User" w:date="2013-12-21T17:06:00Z">
        <w:r w:rsidR="004A11A7">
          <w:rPr>
            <w:rFonts w:asciiTheme="majorBidi" w:hAnsiTheme="majorBidi" w:cstheme="majorBidi"/>
            <w:sz w:val="24"/>
            <w:szCs w:val="24"/>
          </w:rPr>
          <w:t>se</w:t>
        </w:r>
      </w:ins>
      <w:r w:rsidR="00CA0D53">
        <w:rPr>
          <w:rFonts w:asciiTheme="majorBidi" w:hAnsiTheme="majorBidi" w:cstheme="majorBidi"/>
          <w:sz w:val="24"/>
          <w:szCs w:val="24"/>
        </w:rPr>
        <w:t xml:space="preserve"> ideals </w:t>
      </w:r>
      <w:del w:id="52" w:author="Authorised User" w:date="2013-12-21T17:06:00Z">
        <w:r w:rsidR="00CA0D53" w:rsidDel="004A11A7">
          <w:rPr>
            <w:rFonts w:asciiTheme="majorBidi" w:hAnsiTheme="majorBidi" w:cstheme="majorBidi"/>
            <w:sz w:val="24"/>
            <w:szCs w:val="24"/>
          </w:rPr>
          <w:delText xml:space="preserve">of </w:delText>
        </w:r>
        <w:r w:rsidR="00CA0D53" w:rsidRPr="00CA0D53" w:rsidDel="004A11A7">
          <w:rPr>
            <w:rFonts w:asciiTheme="majorBidi" w:hAnsiTheme="majorBidi" w:cstheme="majorBidi"/>
            <w:sz w:val="24"/>
            <w:szCs w:val="24"/>
          </w:rPr>
          <w:delText>Natural S</w:delText>
        </w:r>
        <w:r w:rsidR="00C22BAF" w:rsidRPr="00CA0D53" w:rsidDel="004A11A7">
          <w:rPr>
            <w:rFonts w:asciiTheme="majorBidi" w:hAnsiTheme="majorBidi" w:cstheme="majorBidi"/>
            <w:sz w:val="24"/>
            <w:szCs w:val="24"/>
          </w:rPr>
          <w:delText>ynthesis</w:delText>
        </w:r>
        <w:r w:rsidR="00C22BAF" w:rsidDel="004A11A7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r w:rsidR="00F02D0C">
        <w:rPr>
          <w:rFonts w:asciiTheme="majorBidi" w:hAnsiTheme="majorBidi" w:cstheme="majorBidi"/>
          <w:sz w:val="24"/>
          <w:szCs w:val="24"/>
        </w:rPr>
        <w:t>using</w:t>
      </w:r>
      <w:r w:rsidR="00BD355A">
        <w:rPr>
          <w:rFonts w:asciiTheme="majorBidi" w:hAnsiTheme="majorBidi" w:cstheme="majorBidi"/>
          <w:sz w:val="24"/>
          <w:szCs w:val="24"/>
        </w:rPr>
        <w:t xml:space="preserve"> Nigerian folklore, myths and legends</w:t>
      </w:r>
      <w:r w:rsidR="00F02D0C">
        <w:rPr>
          <w:rFonts w:asciiTheme="majorBidi" w:hAnsiTheme="majorBidi" w:cstheme="majorBidi"/>
          <w:sz w:val="24"/>
          <w:szCs w:val="24"/>
        </w:rPr>
        <w:t xml:space="preserve"> in his work</w:t>
      </w:r>
      <w:r w:rsidR="00C065C1">
        <w:rPr>
          <w:rFonts w:asciiTheme="majorBidi" w:hAnsiTheme="majorBidi" w:cstheme="majorBidi"/>
          <w:sz w:val="24"/>
          <w:szCs w:val="24"/>
        </w:rPr>
        <w:t>,</w:t>
      </w:r>
      <w:r w:rsidR="00F02D0C">
        <w:rPr>
          <w:rFonts w:asciiTheme="majorBidi" w:hAnsiTheme="majorBidi" w:cstheme="majorBidi"/>
          <w:sz w:val="24"/>
          <w:szCs w:val="24"/>
        </w:rPr>
        <w:t xml:space="preserve"> and in later years, through the invention of a scripture called </w:t>
      </w:r>
      <w:r w:rsidR="00F02D0C" w:rsidRPr="00163EDE"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="00F02D0C" w:rsidRPr="00163EDE">
        <w:rPr>
          <w:rFonts w:asciiTheme="majorBidi" w:hAnsiTheme="majorBidi" w:cstheme="majorBidi"/>
          <w:sz w:val="24"/>
          <w:szCs w:val="24"/>
        </w:rPr>
        <w:t>Ib</w:t>
      </w:r>
      <w:r w:rsidR="00575BAE">
        <w:rPr>
          <w:rFonts w:asciiTheme="majorBidi" w:hAnsiTheme="majorBidi" w:cstheme="majorBidi"/>
          <w:sz w:val="24"/>
          <w:szCs w:val="24"/>
        </w:rPr>
        <w:t>ie</w:t>
      </w:r>
      <w:r w:rsidR="00F02D0C" w:rsidRPr="00163EDE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="00F02D0C" w:rsidRPr="00163EDE">
        <w:rPr>
          <w:rFonts w:asciiTheme="majorBidi" w:hAnsiTheme="majorBidi" w:cstheme="majorBidi"/>
          <w:sz w:val="24"/>
          <w:szCs w:val="24"/>
        </w:rPr>
        <w:t xml:space="preserve">’ which translated into English means alphabets of sign characters in </w:t>
      </w:r>
      <w:proofErr w:type="spellStart"/>
      <w:r w:rsidR="00F02D0C" w:rsidRPr="00163EDE">
        <w:rPr>
          <w:rFonts w:asciiTheme="majorBidi" w:hAnsiTheme="majorBidi" w:cstheme="majorBidi"/>
          <w:sz w:val="24"/>
          <w:szCs w:val="24"/>
        </w:rPr>
        <w:t>Urhobo</w:t>
      </w:r>
      <w:proofErr w:type="spellEnd"/>
      <w:r w:rsidR="00F02D0C">
        <w:rPr>
          <w:rFonts w:asciiTheme="majorBidi" w:hAnsiTheme="majorBidi" w:cstheme="majorBidi"/>
          <w:sz w:val="24"/>
          <w:szCs w:val="24"/>
        </w:rPr>
        <w:t>, an oral-based language which had never</w:t>
      </w:r>
      <w:r w:rsidR="00C065C1">
        <w:rPr>
          <w:rFonts w:asciiTheme="majorBidi" w:hAnsiTheme="majorBidi" w:cstheme="majorBidi"/>
          <w:sz w:val="24"/>
          <w:szCs w:val="24"/>
        </w:rPr>
        <w:t xml:space="preserve"> been written. Bruce speaks of </w:t>
      </w:r>
      <w:r w:rsidR="00F02D0C">
        <w:rPr>
          <w:rFonts w:asciiTheme="majorBidi" w:hAnsiTheme="majorBidi" w:cstheme="majorBidi"/>
          <w:sz w:val="24"/>
          <w:szCs w:val="24"/>
        </w:rPr>
        <w:t xml:space="preserve">his creative process: </w:t>
      </w:r>
      <w:r w:rsidR="00F02D0C" w:rsidRPr="00163EDE">
        <w:rPr>
          <w:rFonts w:asciiTheme="majorBidi" w:hAnsiTheme="majorBidi" w:cstheme="majorBidi"/>
          <w:sz w:val="24"/>
          <w:szCs w:val="24"/>
        </w:rPr>
        <w:t xml:space="preserve">“I originally composed them as imaginary calligraphic motifs, but I have now ascribed meanings to them.” </w:t>
      </w:r>
      <w:del w:id="53" w:author="doctor" w:date="2014-02-02T10:50:00Z">
        <w:r w:rsidR="00F02D0C" w:rsidRPr="00163EDE" w:rsidDel="007163A3">
          <w:rPr>
            <w:rFonts w:asciiTheme="majorBidi" w:hAnsiTheme="majorBidi" w:cstheme="majorBidi"/>
            <w:sz w:val="24"/>
            <w:szCs w:val="24"/>
          </w:rPr>
          <w:delText>(</w:delText>
        </w:r>
        <w:r w:rsidR="00510643" w:rsidRPr="00510643" w:rsidDel="007163A3">
          <w:rPr>
            <w:rFonts w:asciiTheme="majorBidi" w:hAnsiTheme="majorBidi" w:cstheme="majorBidi"/>
            <w:i/>
            <w:iCs/>
            <w:sz w:val="24"/>
            <w:szCs w:val="24"/>
          </w:rPr>
          <w:delText>Symbols of Ancestral Groves</w:delText>
        </w:r>
        <w:r w:rsidR="00510643" w:rsidDel="007163A3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="00F02D0C" w:rsidRPr="00163EDE" w:rsidDel="007163A3">
          <w:rPr>
            <w:rFonts w:asciiTheme="majorBidi" w:hAnsiTheme="majorBidi" w:cstheme="majorBidi"/>
            <w:sz w:val="24"/>
            <w:szCs w:val="24"/>
          </w:rPr>
          <w:delText xml:space="preserve">1985:112) </w:delText>
        </w:r>
      </w:del>
    </w:p>
    <w:p w:rsidR="001024B1" w:rsidRDefault="001024B1" w:rsidP="00986755">
      <w:pPr>
        <w:pStyle w:val="NoSpacing"/>
        <w:spacing w:line="360" w:lineRule="auto"/>
      </w:pPr>
    </w:p>
    <w:p w:rsidR="008B69E2" w:rsidRPr="00163EDE" w:rsidRDefault="00B62F55" w:rsidP="004A11A7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During the 1960s,</w:t>
      </w:r>
      <w:r w:rsidR="00CA0D53">
        <w:rPr>
          <w:rFonts w:asciiTheme="majorBidi" w:hAnsiTheme="majorBidi" w:cstheme="majorBidi"/>
          <w:sz w:val="24"/>
          <w:szCs w:val="24"/>
        </w:rPr>
        <w:t xml:space="preserve"> </w:t>
      </w:r>
      <w:r w:rsidR="00986755">
        <w:rPr>
          <w:rFonts w:asciiTheme="majorBidi" w:hAnsiTheme="majorBidi" w:cstheme="majorBidi"/>
          <w:sz w:val="24"/>
          <w:szCs w:val="24"/>
        </w:rPr>
        <w:t xml:space="preserve">and early 1970s, </w:t>
      </w:r>
      <w:r w:rsidR="00CA0D53">
        <w:rPr>
          <w:rFonts w:asciiTheme="majorBidi" w:hAnsiTheme="majorBidi" w:cstheme="majorBidi"/>
          <w:sz w:val="24"/>
          <w:szCs w:val="24"/>
        </w:rPr>
        <w:t xml:space="preserve">Onobrakpeya attended </w:t>
      </w:r>
      <w:r w:rsidR="00986755">
        <w:rPr>
          <w:rFonts w:asciiTheme="majorBidi" w:hAnsiTheme="majorBidi" w:cstheme="majorBidi"/>
          <w:sz w:val="24"/>
          <w:szCs w:val="24"/>
        </w:rPr>
        <w:t>formative art</w:t>
      </w:r>
      <w:r w:rsidR="00CA0D53">
        <w:rPr>
          <w:rFonts w:asciiTheme="majorBidi" w:hAnsiTheme="majorBidi" w:cstheme="majorBidi"/>
          <w:sz w:val="24"/>
          <w:szCs w:val="24"/>
        </w:rPr>
        <w:t xml:space="preserve"> workshops </w:t>
      </w:r>
      <w:r w:rsidR="00986755">
        <w:rPr>
          <w:rFonts w:asciiTheme="majorBidi" w:hAnsiTheme="majorBidi" w:cstheme="majorBidi"/>
          <w:sz w:val="24"/>
          <w:szCs w:val="24"/>
        </w:rPr>
        <w:t xml:space="preserve">organized by </w:t>
      </w:r>
      <w:proofErr w:type="spellStart"/>
      <w:r w:rsidR="00986755">
        <w:rPr>
          <w:rFonts w:asciiTheme="majorBidi" w:hAnsiTheme="majorBidi" w:cstheme="majorBidi"/>
          <w:sz w:val="24"/>
          <w:szCs w:val="24"/>
        </w:rPr>
        <w:t>Ulli</w:t>
      </w:r>
      <w:proofErr w:type="spellEnd"/>
      <w:r w:rsidR="009867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6755">
        <w:rPr>
          <w:rFonts w:asciiTheme="majorBidi" w:hAnsiTheme="majorBidi" w:cstheme="majorBidi"/>
          <w:sz w:val="24"/>
          <w:szCs w:val="24"/>
        </w:rPr>
        <w:t>Beier</w:t>
      </w:r>
      <w:proofErr w:type="spellEnd"/>
      <w:r w:rsidR="00986755">
        <w:rPr>
          <w:rFonts w:asciiTheme="majorBidi" w:hAnsiTheme="majorBidi" w:cstheme="majorBidi"/>
          <w:sz w:val="24"/>
          <w:szCs w:val="24"/>
        </w:rPr>
        <w:t xml:space="preserve"> (1922-2001) 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A0D53">
        <w:rPr>
          <w:rFonts w:asciiTheme="majorBidi" w:hAnsiTheme="majorBidi" w:cstheme="majorBidi"/>
          <w:sz w:val="24"/>
          <w:szCs w:val="24"/>
        </w:rPr>
        <w:t xml:space="preserve">Ibadan, </w:t>
      </w:r>
      <w:r w:rsidR="00986755">
        <w:rPr>
          <w:rFonts w:asciiTheme="majorBidi" w:hAnsiTheme="majorBidi" w:cstheme="majorBidi"/>
          <w:sz w:val="24"/>
          <w:szCs w:val="24"/>
        </w:rPr>
        <w:t xml:space="preserve">Oshogbo and </w:t>
      </w:r>
      <w:r w:rsidR="00CA0D53">
        <w:rPr>
          <w:rFonts w:asciiTheme="majorBidi" w:hAnsiTheme="majorBidi" w:cstheme="majorBidi"/>
          <w:sz w:val="24"/>
          <w:szCs w:val="24"/>
        </w:rPr>
        <w:t>Ife</w:t>
      </w:r>
      <w:r w:rsidR="00986755">
        <w:rPr>
          <w:rFonts w:asciiTheme="majorBidi" w:hAnsiTheme="majorBidi" w:cstheme="majorBidi"/>
          <w:sz w:val="24"/>
          <w:szCs w:val="24"/>
        </w:rPr>
        <w:t xml:space="preserve">-Ife. </w:t>
      </w:r>
      <w:r w:rsidR="00CA0D53">
        <w:rPr>
          <w:rFonts w:asciiTheme="majorBidi" w:hAnsiTheme="majorBidi" w:cstheme="majorBidi"/>
          <w:sz w:val="24"/>
          <w:szCs w:val="24"/>
        </w:rPr>
        <w:t xml:space="preserve">His first solo exhibition took place in 1959 in </w:t>
      </w:r>
      <w:proofErr w:type="spellStart"/>
      <w:r w:rsidR="00CA0D53">
        <w:rPr>
          <w:rFonts w:asciiTheme="majorBidi" w:hAnsiTheme="majorBidi" w:cstheme="majorBidi"/>
          <w:sz w:val="24"/>
          <w:szCs w:val="24"/>
        </w:rPr>
        <w:t>Ughelli</w:t>
      </w:r>
      <w:proofErr w:type="spellEnd"/>
      <w:r w:rsidR="00CA0D53">
        <w:rPr>
          <w:rFonts w:asciiTheme="majorBidi" w:hAnsiTheme="majorBidi" w:cstheme="majorBidi"/>
          <w:sz w:val="24"/>
          <w:szCs w:val="24"/>
        </w:rPr>
        <w:t xml:space="preserve">, Niger Delta, and since then he has exhibited extensively at home and throughout the world </w:t>
      </w:r>
      <w:r w:rsidR="00CA0D53" w:rsidRPr="00163EDE">
        <w:rPr>
          <w:rFonts w:asciiTheme="majorBidi" w:hAnsiTheme="majorBidi" w:cstheme="majorBidi"/>
          <w:sz w:val="24"/>
          <w:szCs w:val="24"/>
        </w:rPr>
        <w:t>at the T</w:t>
      </w:r>
      <w:ins w:id="54" w:author="Authorised User" w:date="2013-12-21T17:07:00Z">
        <w:r w:rsidR="004A11A7">
          <w:rPr>
            <w:rFonts w:asciiTheme="majorBidi" w:hAnsiTheme="majorBidi" w:cstheme="majorBidi"/>
            <w:sz w:val="24"/>
            <w:szCs w:val="24"/>
          </w:rPr>
          <w:t>ate</w:t>
        </w:r>
      </w:ins>
      <w:del w:id="55" w:author="Authorised User" w:date="2013-12-21T17:07:00Z">
        <w:r w:rsidR="00CA0D53" w:rsidRPr="00163EDE" w:rsidDel="004A11A7">
          <w:rPr>
            <w:rFonts w:asciiTheme="majorBidi" w:hAnsiTheme="majorBidi" w:cstheme="majorBidi"/>
            <w:sz w:val="24"/>
            <w:szCs w:val="24"/>
          </w:rPr>
          <w:delText>ATE</w:delText>
        </w:r>
      </w:del>
      <w:r w:rsidR="00CA0D53" w:rsidRPr="00163EDE">
        <w:rPr>
          <w:rFonts w:asciiTheme="majorBidi" w:hAnsiTheme="majorBidi" w:cstheme="majorBidi"/>
          <w:sz w:val="24"/>
          <w:szCs w:val="24"/>
        </w:rPr>
        <w:t xml:space="preserve"> Modern in London, the National Museum of African Art at the Smithsonian in Washington D.C., the National Gallery of Modern Art in Lagos</w:t>
      </w:r>
      <w:r w:rsidR="00CA0D53">
        <w:rPr>
          <w:rFonts w:asciiTheme="majorBidi" w:hAnsiTheme="majorBidi" w:cstheme="majorBidi"/>
          <w:sz w:val="24"/>
          <w:szCs w:val="24"/>
        </w:rPr>
        <w:t>,</w:t>
      </w:r>
      <w:r w:rsidR="00CA0D53" w:rsidRPr="00163EDE">
        <w:rPr>
          <w:rFonts w:asciiTheme="majorBidi" w:hAnsiTheme="majorBidi" w:cstheme="majorBidi"/>
          <w:sz w:val="24"/>
          <w:szCs w:val="24"/>
        </w:rPr>
        <w:t xml:space="preserve"> </w:t>
      </w:r>
      <w:del w:id="56" w:author="Authorised User" w:date="2013-12-21T17:08:00Z">
        <w:r w:rsidR="00CA0D53" w:rsidRPr="00163EDE" w:rsidDel="004A11A7">
          <w:rPr>
            <w:rFonts w:asciiTheme="majorBidi" w:hAnsiTheme="majorBidi" w:cstheme="majorBidi"/>
            <w:sz w:val="24"/>
            <w:szCs w:val="24"/>
          </w:rPr>
          <w:delText xml:space="preserve">the Malmö Konsthall in Sweden </w:delText>
        </w:r>
      </w:del>
      <w:r w:rsidR="00CA0D53" w:rsidRPr="00163EDE">
        <w:rPr>
          <w:rFonts w:asciiTheme="majorBidi" w:hAnsiTheme="majorBidi" w:cstheme="majorBidi"/>
          <w:sz w:val="24"/>
          <w:szCs w:val="24"/>
        </w:rPr>
        <w:t>and the Venice Biennale, where in 1990 he was chosen to represent Nigeria.</w:t>
      </w:r>
      <w:r w:rsidR="00986755">
        <w:rPr>
          <w:rFonts w:asciiTheme="majorBidi" w:hAnsiTheme="majorBidi" w:cstheme="majorBidi"/>
          <w:sz w:val="24"/>
          <w:szCs w:val="24"/>
        </w:rPr>
        <w:t xml:space="preserve"> </w:t>
      </w:r>
      <w:r w:rsidR="00CA0D53">
        <w:rPr>
          <w:rFonts w:asciiTheme="majorBidi" w:hAnsiTheme="majorBidi" w:cstheme="majorBidi"/>
          <w:sz w:val="24"/>
          <w:szCs w:val="24"/>
        </w:rPr>
        <w:t xml:space="preserve">Bruce </w:t>
      </w:r>
      <w:proofErr w:type="spellStart"/>
      <w:r w:rsidR="00CA0D53">
        <w:rPr>
          <w:rFonts w:asciiTheme="majorBidi" w:hAnsiTheme="majorBidi" w:cstheme="majorBidi"/>
          <w:sz w:val="24"/>
          <w:szCs w:val="24"/>
        </w:rPr>
        <w:t>Onobrakpeya</w:t>
      </w:r>
      <w:proofErr w:type="spellEnd"/>
      <w:r w:rsidR="00CA0D53">
        <w:rPr>
          <w:rFonts w:asciiTheme="majorBidi" w:hAnsiTheme="majorBidi" w:cstheme="majorBidi"/>
          <w:sz w:val="24"/>
          <w:szCs w:val="24"/>
        </w:rPr>
        <w:t xml:space="preserve"> </w:t>
      </w:r>
      <w:ins w:id="57" w:author="Authorised User" w:date="2013-12-21T17:08:00Z">
        <w:r w:rsidR="004A11A7">
          <w:rPr>
            <w:rFonts w:asciiTheme="majorBidi" w:hAnsiTheme="majorBidi" w:cstheme="majorBidi"/>
            <w:sz w:val="24"/>
            <w:szCs w:val="24"/>
          </w:rPr>
          <w:t xml:space="preserve">also </w:t>
        </w:r>
      </w:ins>
      <w:r w:rsidR="00CA0D53">
        <w:rPr>
          <w:rFonts w:asciiTheme="majorBidi" w:hAnsiTheme="majorBidi" w:cstheme="majorBidi"/>
          <w:sz w:val="24"/>
          <w:szCs w:val="24"/>
        </w:rPr>
        <w:t>had a long and successful teaching career a</w:t>
      </w:r>
      <w:r>
        <w:rPr>
          <w:rFonts w:asciiTheme="majorBidi" w:hAnsiTheme="majorBidi" w:cstheme="majorBidi"/>
          <w:sz w:val="24"/>
          <w:szCs w:val="24"/>
        </w:rPr>
        <w:t>t St. Gregory College in Lagos (1963-1979)</w:t>
      </w:r>
      <w:r w:rsidR="00CA0D53">
        <w:rPr>
          <w:rFonts w:asciiTheme="majorBidi" w:hAnsiTheme="majorBidi" w:cstheme="majorBidi"/>
          <w:sz w:val="24"/>
          <w:szCs w:val="24"/>
        </w:rPr>
        <w:t xml:space="preserve">. </w:t>
      </w:r>
      <w:r w:rsidR="002815E4">
        <w:rPr>
          <w:rFonts w:asciiTheme="majorBidi" w:hAnsiTheme="majorBidi" w:cstheme="majorBidi"/>
          <w:sz w:val="24"/>
          <w:szCs w:val="24"/>
        </w:rPr>
        <w:t>In 1989, the Bruce Onobrakpeya</w:t>
      </w:r>
      <w:r w:rsidR="00CA0D53">
        <w:rPr>
          <w:rFonts w:asciiTheme="majorBidi" w:hAnsiTheme="majorBidi" w:cstheme="majorBidi"/>
          <w:sz w:val="24"/>
          <w:szCs w:val="24"/>
        </w:rPr>
        <w:t xml:space="preserve"> </w:t>
      </w:r>
      <w:r w:rsidR="002815E4">
        <w:rPr>
          <w:rFonts w:asciiTheme="majorBidi" w:hAnsiTheme="majorBidi" w:cstheme="majorBidi"/>
          <w:sz w:val="24"/>
          <w:szCs w:val="24"/>
        </w:rPr>
        <w:t xml:space="preserve">Foundation was </w:t>
      </w:r>
      <w:r w:rsidR="00CA0D53">
        <w:rPr>
          <w:rFonts w:asciiTheme="majorBidi" w:hAnsiTheme="majorBidi" w:cstheme="majorBidi"/>
          <w:sz w:val="24"/>
          <w:szCs w:val="24"/>
        </w:rPr>
        <w:t>e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stablished </w:t>
      </w:r>
      <w:r w:rsidR="002815E4">
        <w:rPr>
          <w:rFonts w:asciiTheme="majorBidi" w:hAnsiTheme="majorBidi" w:cstheme="majorBidi"/>
          <w:sz w:val="24"/>
          <w:szCs w:val="24"/>
        </w:rPr>
        <w:t xml:space="preserve">and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8B69E2" w:rsidRPr="00163EDE">
        <w:rPr>
          <w:rFonts w:asciiTheme="majorBidi" w:hAnsiTheme="majorBidi" w:cstheme="majorBidi"/>
          <w:sz w:val="24"/>
          <w:szCs w:val="24"/>
        </w:rPr>
        <w:t>Ovumaroro</w:t>
      </w:r>
      <w:proofErr w:type="spellEnd"/>
      <w:r w:rsidR="008B69E2" w:rsidRPr="00163EDE">
        <w:rPr>
          <w:rFonts w:asciiTheme="majorBidi" w:hAnsiTheme="majorBidi" w:cstheme="majorBidi"/>
          <w:sz w:val="24"/>
          <w:szCs w:val="24"/>
        </w:rPr>
        <w:t xml:space="preserve"> Gallery and Studio, </w:t>
      </w:r>
      <w:proofErr w:type="spellStart"/>
      <w:r w:rsidR="008B69E2" w:rsidRPr="00163EDE">
        <w:rPr>
          <w:rFonts w:asciiTheme="majorBidi" w:hAnsiTheme="majorBidi" w:cstheme="majorBidi"/>
          <w:sz w:val="24"/>
          <w:szCs w:val="24"/>
        </w:rPr>
        <w:t>Ovumaroro</w:t>
      </w:r>
      <w:proofErr w:type="spellEnd"/>
      <w:r w:rsidR="008B69E2" w:rsidRPr="00163EDE">
        <w:rPr>
          <w:rFonts w:asciiTheme="majorBidi" w:hAnsiTheme="majorBidi" w:cstheme="majorBidi"/>
          <w:sz w:val="24"/>
          <w:szCs w:val="24"/>
        </w:rPr>
        <w:t xml:space="preserve"> meaning ‘self-examination leading to self-knowledge and self-development’</w:t>
      </w:r>
      <w:del w:id="58" w:author="doctor" w:date="2014-02-02T10:50:00Z">
        <w:r w:rsidR="008B69E2" w:rsidRPr="00163EDE" w:rsidDel="007163A3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ins w:id="59" w:author="doctor" w:date="2014-02-02T10:50:00Z">
        <w:r w:rsidR="007163A3">
          <w:rPr>
            <w:rFonts w:asciiTheme="majorBidi" w:hAnsiTheme="majorBidi" w:cstheme="majorBidi"/>
            <w:sz w:val="24"/>
            <w:szCs w:val="24"/>
          </w:rPr>
          <w:t>.</w:t>
        </w:r>
      </w:ins>
      <w:del w:id="60" w:author="doctor" w:date="2014-02-02T10:50:00Z">
        <w:r w:rsidR="008B69E2" w:rsidRPr="00163EDE" w:rsidDel="007163A3">
          <w:rPr>
            <w:rFonts w:asciiTheme="majorBidi" w:hAnsiTheme="majorBidi" w:cstheme="majorBidi"/>
            <w:sz w:val="24"/>
            <w:szCs w:val="24"/>
          </w:rPr>
          <w:delText>(</w:delText>
        </w:r>
        <w:r w:rsidR="008B69E2" w:rsidRPr="001024B1" w:rsidDel="007163A3">
          <w:rPr>
            <w:rFonts w:asciiTheme="majorBidi" w:hAnsiTheme="majorBidi" w:cstheme="majorBidi"/>
            <w:i/>
            <w:iCs/>
            <w:sz w:val="24"/>
            <w:szCs w:val="24"/>
          </w:rPr>
          <w:delText>Image and Form</w:delText>
        </w:r>
        <w:r w:rsidR="008B69E2" w:rsidRPr="00163EDE" w:rsidDel="007163A3">
          <w:rPr>
            <w:rFonts w:asciiTheme="majorBidi" w:hAnsiTheme="majorBidi" w:cstheme="majorBidi"/>
            <w:sz w:val="24"/>
            <w:szCs w:val="24"/>
          </w:rPr>
          <w:delText>, 1997:21)</w:delText>
        </w:r>
      </w:del>
      <w:ins w:id="61" w:author="Authorised User" w:date="2013-12-21T17:08:00Z">
        <w:del w:id="62" w:author="doctor" w:date="2014-02-02T10:50:00Z">
          <w:r w:rsidR="004A11A7" w:rsidDel="007163A3">
            <w:rPr>
              <w:rFonts w:asciiTheme="majorBidi" w:hAnsiTheme="majorBidi" w:cstheme="majorBidi"/>
              <w:sz w:val="24"/>
              <w:szCs w:val="24"/>
            </w:rPr>
            <w:delText xml:space="preserve">. </w:delText>
          </w:r>
        </w:del>
      </w:ins>
      <w:del w:id="63" w:author="Authorised User" w:date="2013-12-21T17:08:00Z">
        <w:r w:rsidR="008B69E2" w:rsidRPr="00163EDE" w:rsidDel="004A11A7">
          <w:rPr>
            <w:rFonts w:asciiTheme="majorBidi" w:hAnsiTheme="majorBidi" w:cstheme="majorBidi"/>
            <w:sz w:val="24"/>
            <w:szCs w:val="24"/>
          </w:rPr>
          <w:delText xml:space="preserve">, which has become </w:delText>
        </w:r>
        <w:r w:rsidR="00BD355A" w:rsidDel="004A11A7">
          <w:rPr>
            <w:rFonts w:asciiTheme="majorBidi" w:hAnsiTheme="majorBidi" w:cstheme="majorBidi"/>
            <w:sz w:val="24"/>
            <w:szCs w:val="24"/>
          </w:rPr>
          <w:delText>an</w:delText>
        </w:r>
        <w:r w:rsidR="00163EDE" w:rsidDel="004A11A7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8B69E2" w:rsidRPr="00163EDE" w:rsidDel="004A11A7">
          <w:rPr>
            <w:rFonts w:asciiTheme="majorBidi" w:hAnsiTheme="majorBidi" w:cstheme="majorBidi"/>
            <w:sz w:val="24"/>
            <w:szCs w:val="24"/>
          </w:rPr>
          <w:delText xml:space="preserve"> important </w:delText>
        </w:r>
        <w:r w:rsidR="002815E4" w:rsidDel="004A11A7">
          <w:rPr>
            <w:rFonts w:asciiTheme="majorBidi" w:hAnsiTheme="majorBidi" w:cstheme="majorBidi"/>
            <w:sz w:val="24"/>
            <w:szCs w:val="24"/>
          </w:rPr>
          <w:delText xml:space="preserve">art </w:delText>
        </w:r>
        <w:r w:rsidR="00BD355A" w:rsidDel="004A11A7">
          <w:rPr>
            <w:rFonts w:asciiTheme="majorBidi" w:hAnsiTheme="majorBidi" w:cstheme="majorBidi"/>
            <w:sz w:val="24"/>
            <w:szCs w:val="24"/>
          </w:rPr>
          <w:delText>centre</w:delText>
        </w:r>
        <w:r w:rsidR="008B69E2" w:rsidRPr="00163EDE" w:rsidDel="004A11A7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BD355A" w:rsidDel="004A11A7">
          <w:rPr>
            <w:rFonts w:asciiTheme="majorBidi" w:hAnsiTheme="majorBidi" w:cstheme="majorBidi"/>
            <w:sz w:val="24"/>
            <w:szCs w:val="24"/>
          </w:rPr>
          <w:delText>for emerging artists in Nigeria</w:delText>
        </w:r>
        <w:r w:rsidR="008B69E2" w:rsidRPr="00163EDE" w:rsidDel="004A11A7">
          <w:rPr>
            <w:rFonts w:asciiTheme="majorBidi" w:hAnsiTheme="majorBidi" w:cstheme="majorBidi"/>
            <w:sz w:val="24"/>
            <w:szCs w:val="24"/>
          </w:rPr>
          <w:delText>.</w:delText>
        </w:r>
      </w:del>
    </w:p>
    <w:p w:rsidR="00163EDE" w:rsidRPr="00163EDE" w:rsidRDefault="00163EDE" w:rsidP="00163EDE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1024B1" w:rsidRDefault="001024B1" w:rsidP="001024B1">
      <w:pPr>
        <w:pStyle w:val="NoSpacing"/>
      </w:pPr>
    </w:p>
    <w:p w:rsidR="0054066A" w:rsidRPr="00163EDE" w:rsidRDefault="00B47FBA" w:rsidP="007312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 xml:space="preserve">Bruce </w:t>
      </w:r>
      <w:proofErr w:type="spellStart"/>
      <w:r w:rsidRPr="00163EDE">
        <w:rPr>
          <w:rFonts w:asciiTheme="majorBidi" w:hAnsiTheme="majorBidi" w:cstheme="majorBidi"/>
          <w:sz w:val="24"/>
          <w:szCs w:val="24"/>
        </w:rPr>
        <w:t>Onobrakpeya’s</w:t>
      </w:r>
      <w:proofErr w:type="spellEnd"/>
      <w:r w:rsidRPr="00163EDE">
        <w:rPr>
          <w:rFonts w:asciiTheme="majorBidi" w:hAnsiTheme="majorBidi" w:cstheme="majorBidi"/>
          <w:sz w:val="24"/>
          <w:szCs w:val="24"/>
        </w:rPr>
        <w:t xml:space="preserve"> </w:t>
      </w:r>
      <w:commentRangeStart w:id="64"/>
      <w:del w:id="65" w:author="Authorised User" w:date="2013-12-21T16:52:00Z">
        <w:r w:rsidRPr="00163EDE" w:rsidDel="00DE0ECB">
          <w:rPr>
            <w:rFonts w:asciiTheme="majorBidi" w:hAnsiTheme="majorBidi" w:cstheme="majorBidi"/>
            <w:sz w:val="24"/>
            <w:szCs w:val="24"/>
          </w:rPr>
          <w:delText xml:space="preserve">work </w:delText>
        </w:r>
        <w:r w:rsidR="00312388" w:rsidRPr="00163EDE" w:rsidDel="00DE0ECB">
          <w:rPr>
            <w:rFonts w:asciiTheme="majorBidi" w:hAnsiTheme="majorBidi" w:cstheme="majorBidi"/>
            <w:sz w:val="24"/>
            <w:szCs w:val="24"/>
          </w:rPr>
          <w:delText xml:space="preserve">draws </w:delText>
        </w:r>
        <w:r w:rsidR="008B69E2" w:rsidRPr="00163EDE" w:rsidDel="00DE0ECB">
          <w:rPr>
            <w:rFonts w:asciiTheme="majorBidi" w:hAnsiTheme="majorBidi" w:cstheme="majorBidi"/>
            <w:sz w:val="24"/>
            <w:szCs w:val="24"/>
          </w:rPr>
          <w:delText xml:space="preserve">strongly </w:delText>
        </w:r>
        <w:r w:rsidR="00C065C1" w:rsidDel="00DE0ECB">
          <w:rPr>
            <w:rFonts w:asciiTheme="majorBidi" w:hAnsiTheme="majorBidi" w:cstheme="majorBidi"/>
            <w:sz w:val="24"/>
            <w:szCs w:val="24"/>
          </w:rPr>
          <w:delText>from the ideology of Natural S</w:delText>
        </w:r>
        <w:r w:rsidR="00312388" w:rsidRPr="00163EDE" w:rsidDel="00DE0ECB">
          <w:rPr>
            <w:rFonts w:asciiTheme="majorBidi" w:hAnsiTheme="majorBidi" w:cstheme="majorBidi"/>
            <w:sz w:val="24"/>
            <w:szCs w:val="24"/>
          </w:rPr>
          <w:delText>ynthesis which has influenced his work since its inception at Zaria University</w:delText>
        </w:r>
        <w:commentRangeEnd w:id="64"/>
        <w:r w:rsidR="00A05A94" w:rsidDel="00DE0ECB">
          <w:rPr>
            <w:rStyle w:val="CommentReference"/>
            <w:vanish/>
          </w:rPr>
          <w:commentReference w:id="64"/>
        </w:r>
        <w:r w:rsidR="00312388" w:rsidRPr="00163EDE" w:rsidDel="00DE0ECB">
          <w:rPr>
            <w:rFonts w:asciiTheme="majorBidi" w:hAnsiTheme="majorBidi" w:cstheme="majorBidi"/>
            <w:sz w:val="24"/>
            <w:szCs w:val="24"/>
          </w:rPr>
          <w:delText xml:space="preserve">. His </w:delText>
        </w:r>
      </w:del>
      <w:r w:rsidR="00312388" w:rsidRPr="00163EDE">
        <w:rPr>
          <w:rFonts w:asciiTheme="majorBidi" w:hAnsiTheme="majorBidi" w:cstheme="majorBidi"/>
          <w:sz w:val="24"/>
          <w:szCs w:val="24"/>
        </w:rPr>
        <w:t xml:space="preserve">work </w:t>
      </w:r>
      <w:r w:rsidRPr="00163EDE">
        <w:rPr>
          <w:rFonts w:asciiTheme="majorBidi" w:hAnsiTheme="majorBidi" w:cstheme="majorBidi"/>
          <w:sz w:val="24"/>
          <w:szCs w:val="24"/>
        </w:rPr>
        <w:t>distinctly makes use of past traditions from a variety of cultural sourc</w:t>
      </w:r>
      <w:r w:rsidR="00312388" w:rsidRPr="00163EDE">
        <w:rPr>
          <w:rFonts w:asciiTheme="majorBidi" w:hAnsiTheme="majorBidi" w:cstheme="majorBidi"/>
          <w:sz w:val="24"/>
          <w:szCs w:val="24"/>
        </w:rPr>
        <w:t xml:space="preserve">es from Nigeria’s </w:t>
      </w:r>
      <w:del w:id="66" w:author="Authorised User" w:date="2013-12-21T17:09:00Z">
        <w:r w:rsidR="00F02D0C" w:rsidDel="00731226">
          <w:rPr>
            <w:rFonts w:asciiTheme="majorBidi" w:hAnsiTheme="majorBidi" w:cstheme="majorBidi"/>
            <w:sz w:val="24"/>
            <w:szCs w:val="24"/>
          </w:rPr>
          <w:delText xml:space="preserve">culturally and linguistically </w:delText>
        </w:r>
        <w:r w:rsidR="00312388" w:rsidRPr="00163EDE" w:rsidDel="00731226">
          <w:rPr>
            <w:rFonts w:asciiTheme="majorBidi" w:hAnsiTheme="majorBidi" w:cstheme="majorBidi"/>
            <w:sz w:val="24"/>
            <w:szCs w:val="24"/>
          </w:rPr>
          <w:delText xml:space="preserve"> rich </w:delText>
        </w:r>
      </w:del>
      <w:ins w:id="67" w:author="Authorised User" w:date="2013-12-21T17:09:00Z">
        <w:r w:rsidR="00731226">
          <w:rPr>
            <w:rFonts w:asciiTheme="majorBidi" w:hAnsiTheme="majorBidi" w:cstheme="majorBidi"/>
            <w:sz w:val="24"/>
            <w:szCs w:val="24"/>
          </w:rPr>
          <w:t xml:space="preserve"> diverse </w:t>
        </w:r>
      </w:ins>
      <w:r w:rsidR="00312388" w:rsidRPr="00163EDE">
        <w:rPr>
          <w:rFonts w:asciiTheme="majorBidi" w:hAnsiTheme="majorBidi" w:cstheme="majorBidi"/>
          <w:sz w:val="24"/>
          <w:szCs w:val="24"/>
        </w:rPr>
        <w:t xml:space="preserve">population, with a common theme 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running throughout which Dr </w:t>
      </w:r>
      <w:proofErr w:type="spellStart"/>
      <w:r w:rsidR="008B69E2" w:rsidRPr="00163EDE">
        <w:rPr>
          <w:rFonts w:asciiTheme="majorBidi" w:hAnsiTheme="majorBidi" w:cstheme="majorBidi"/>
          <w:sz w:val="24"/>
          <w:szCs w:val="24"/>
        </w:rPr>
        <w:t>Babatunde</w:t>
      </w:r>
      <w:proofErr w:type="spellEnd"/>
      <w:r w:rsidR="008B69E2" w:rsidRPr="00163E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69E2" w:rsidRPr="00163EDE">
        <w:rPr>
          <w:rFonts w:asciiTheme="majorBidi" w:hAnsiTheme="majorBidi" w:cstheme="majorBidi"/>
          <w:sz w:val="24"/>
          <w:szCs w:val="24"/>
        </w:rPr>
        <w:t>Lawal</w:t>
      </w:r>
      <w:proofErr w:type="spellEnd"/>
      <w:r w:rsidR="008B69E2" w:rsidRPr="00163EDE">
        <w:rPr>
          <w:rFonts w:asciiTheme="majorBidi" w:hAnsiTheme="majorBidi" w:cstheme="majorBidi"/>
          <w:sz w:val="24"/>
          <w:szCs w:val="24"/>
        </w:rPr>
        <w:t xml:space="preserve"> comments on in </w:t>
      </w:r>
      <w:r w:rsidR="008B69E2" w:rsidRPr="001024B1">
        <w:rPr>
          <w:rFonts w:asciiTheme="majorBidi" w:hAnsiTheme="majorBidi" w:cstheme="majorBidi"/>
          <w:i/>
          <w:iCs/>
          <w:sz w:val="24"/>
          <w:szCs w:val="24"/>
        </w:rPr>
        <w:t>Symbols of Ancestral Groves</w:t>
      </w:r>
      <w:r w:rsidR="008B69E2" w:rsidRPr="00163EDE">
        <w:rPr>
          <w:rFonts w:asciiTheme="majorBidi" w:hAnsiTheme="majorBidi" w:cstheme="majorBidi"/>
          <w:sz w:val="24"/>
          <w:szCs w:val="24"/>
        </w:rPr>
        <w:t>: “The strong Edo, Yoruba and Hausa/Fulani cultural elements are traceable partly to</w:t>
      </w:r>
      <w:r w:rsidR="001024B1">
        <w:rPr>
          <w:rFonts w:asciiTheme="majorBidi" w:hAnsiTheme="majorBidi" w:cstheme="majorBidi"/>
          <w:sz w:val="24"/>
          <w:szCs w:val="24"/>
        </w:rPr>
        <w:t xml:space="preserve"> his experiences in Ben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in-city, </w:t>
      </w:r>
      <w:proofErr w:type="spellStart"/>
      <w:r w:rsidR="008B69E2" w:rsidRPr="00163EDE">
        <w:rPr>
          <w:rFonts w:asciiTheme="majorBidi" w:hAnsiTheme="majorBidi" w:cstheme="majorBidi"/>
          <w:sz w:val="24"/>
          <w:szCs w:val="24"/>
        </w:rPr>
        <w:t>Ondo</w:t>
      </w:r>
      <w:proofErr w:type="spellEnd"/>
      <w:r w:rsidR="008B69E2" w:rsidRPr="00163EDE">
        <w:rPr>
          <w:rFonts w:asciiTheme="majorBidi" w:hAnsiTheme="majorBidi" w:cstheme="majorBidi"/>
          <w:sz w:val="24"/>
          <w:szCs w:val="24"/>
        </w:rPr>
        <w:t xml:space="preserve">, Zaria and Lagos, and partly from his </w:t>
      </w:r>
      <w:r w:rsidR="002815E4" w:rsidRPr="00163EDE">
        <w:rPr>
          <w:rFonts w:asciiTheme="majorBidi" w:hAnsiTheme="majorBidi" w:cstheme="majorBidi"/>
          <w:sz w:val="24"/>
          <w:szCs w:val="24"/>
        </w:rPr>
        <w:t>relentless</w:t>
      </w:r>
      <w:r w:rsidR="008B69E2" w:rsidRPr="00163EDE">
        <w:rPr>
          <w:rFonts w:asciiTheme="majorBidi" w:hAnsiTheme="majorBidi" w:cstheme="majorBidi"/>
          <w:sz w:val="24"/>
          <w:szCs w:val="24"/>
        </w:rPr>
        <w:t xml:space="preserve"> search for a national identity out of the multi-ethnic images of Nigeria’s past.” </w:t>
      </w:r>
      <w:del w:id="68" w:author="doctor" w:date="2014-02-02T10:51:00Z">
        <w:r w:rsidR="008B69E2" w:rsidRPr="00163EDE" w:rsidDel="007163A3">
          <w:rPr>
            <w:rFonts w:asciiTheme="majorBidi" w:hAnsiTheme="majorBidi" w:cstheme="majorBidi"/>
            <w:sz w:val="24"/>
            <w:szCs w:val="24"/>
          </w:rPr>
          <w:delText>(1985:12)</w:delText>
        </w:r>
      </w:del>
    </w:p>
    <w:p w:rsidR="00705305" w:rsidRDefault="001024B1" w:rsidP="00731226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Within his search for what </w:t>
      </w:r>
      <w:del w:id="69" w:author="Authorised User" w:date="2013-12-21T17:09:00Z">
        <w:r w:rsidDel="00731226">
          <w:rPr>
            <w:rFonts w:asciiTheme="majorBidi" w:hAnsiTheme="majorBidi" w:cstheme="majorBidi"/>
            <w:sz w:val="24"/>
            <w:szCs w:val="24"/>
          </w:rPr>
          <w:delText xml:space="preserve">Bruce </w:delText>
        </w:r>
      </w:del>
      <w:proofErr w:type="spellStart"/>
      <w:r>
        <w:rPr>
          <w:rFonts w:asciiTheme="majorBidi" w:hAnsiTheme="majorBidi" w:cstheme="majorBidi"/>
          <w:sz w:val="24"/>
          <w:szCs w:val="24"/>
        </w:rPr>
        <w:t>Onobrakpeya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calls </w:t>
      </w:r>
      <w:r w:rsidR="00E37D14">
        <w:rPr>
          <w:rFonts w:asciiTheme="majorBidi" w:hAnsiTheme="majorBidi" w:cstheme="majorBidi"/>
          <w:sz w:val="24"/>
          <w:szCs w:val="24"/>
        </w:rPr>
        <w:t>‘unity in diversit</w:t>
      </w:r>
      <w:ins w:id="70" w:author="doctor" w:date="2014-02-02T10:51:00Z">
        <w:r w:rsidR="007163A3">
          <w:rPr>
            <w:rFonts w:asciiTheme="majorBidi" w:hAnsiTheme="majorBidi" w:cstheme="majorBidi"/>
            <w:sz w:val="24"/>
            <w:szCs w:val="24"/>
          </w:rPr>
          <w:t>y’</w:t>
        </w:r>
      </w:ins>
      <w:del w:id="71" w:author="doctor" w:date="2014-02-02T10:51:00Z">
        <w:r w:rsidR="00E37D14" w:rsidDel="007163A3">
          <w:rPr>
            <w:rFonts w:asciiTheme="majorBidi" w:hAnsiTheme="majorBidi" w:cstheme="majorBidi"/>
            <w:sz w:val="24"/>
            <w:szCs w:val="24"/>
          </w:rPr>
          <w:delText>y’ (</w:delText>
        </w:r>
        <w:r w:rsidR="00E37D14" w:rsidRPr="00E37D14" w:rsidDel="007163A3">
          <w:rPr>
            <w:rFonts w:asciiTheme="majorBidi" w:hAnsiTheme="majorBidi" w:cstheme="majorBidi"/>
            <w:i/>
            <w:iCs/>
            <w:sz w:val="24"/>
            <w:szCs w:val="24"/>
          </w:rPr>
          <w:delText>Symbols of Ancestral Groves</w:delText>
        </w:r>
        <w:r w:rsidR="00E37D14" w:rsidDel="007163A3">
          <w:rPr>
            <w:rFonts w:asciiTheme="majorBidi" w:hAnsiTheme="majorBidi" w:cstheme="majorBidi"/>
            <w:sz w:val="24"/>
            <w:szCs w:val="24"/>
          </w:rPr>
          <w:delText>, 1985:12)</w:delText>
        </w:r>
      </w:del>
      <w:r>
        <w:rPr>
          <w:rFonts w:asciiTheme="majorBidi" w:hAnsiTheme="majorBidi" w:cstheme="majorBidi"/>
          <w:sz w:val="24"/>
          <w:szCs w:val="24"/>
        </w:rPr>
        <w:t>, he has produced a series of important work which include</w:t>
      </w:r>
      <w:r w:rsidR="00F02D0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F02D0C">
        <w:rPr>
          <w:rFonts w:asciiTheme="majorBidi" w:hAnsiTheme="majorBidi" w:cstheme="majorBidi"/>
          <w:sz w:val="24"/>
          <w:szCs w:val="24"/>
        </w:rPr>
        <w:t>Urhobo</w:t>
      </w:r>
      <w:proofErr w:type="spellEnd"/>
      <w:r w:rsidR="00F02D0C">
        <w:rPr>
          <w:rFonts w:asciiTheme="majorBidi" w:hAnsiTheme="majorBidi" w:cstheme="majorBidi"/>
          <w:sz w:val="24"/>
          <w:szCs w:val="24"/>
        </w:rPr>
        <w:t xml:space="preserve"> history, myths, legen</w:t>
      </w:r>
      <w:r w:rsidR="00575BAE">
        <w:rPr>
          <w:rFonts w:asciiTheme="majorBidi" w:hAnsiTheme="majorBidi" w:cstheme="majorBidi"/>
          <w:sz w:val="24"/>
          <w:szCs w:val="24"/>
        </w:rPr>
        <w:t>d</w:t>
      </w:r>
      <w:r w:rsidR="00F02D0C">
        <w:rPr>
          <w:rFonts w:asciiTheme="majorBidi" w:hAnsiTheme="majorBidi" w:cstheme="majorBidi"/>
          <w:sz w:val="24"/>
          <w:szCs w:val="24"/>
        </w:rPr>
        <w:t>s and folkta</w:t>
      </w:r>
      <w:r>
        <w:rPr>
          <w:rFonts w:asciiTheme="majorBidi" w:hAnsiTheme="majorBidi" w:cstheme="majorBidi"/>
          <w:sz w:val="24"/>
          <w:szCs w:val="24"/>
        </w:rPr>
        <w:t xml:space="preserve">les; </w:t>
      </w:r>
      <w:r w:rsidR="00575BAE">
        <w:rPr>
          <w:rFonts w:asciiTheme="majorBidi" w:hAnsiTheme="majorBidi" w:cstheme="majorBidi"/>
          <w:sz w:val="24"/>
          <w:szCs w:val="24"/>
        </w:rPr>
        <w:t>‘Symbols of Ancestral Groves’ (</w:t>
      </w:r>
      <w:r w:rsidR="00C065C1">
        <w:rPr>
          <w:rFonts w:asciiTheme="majorBidi" w:hAnsiTheme="majorBidi" w:cstheme="majorBidi"/>
          <w:sz w:val="24"/>
          <w:szCs w:val="24"/>
        </w:rPr>
        <w:t>1978-1984) depicting the Benin k</w:t>
      </w:r>
      <w:r w:rsidR="00575BAE">
        <w:rPr>
          <w:rFonts w:asciiTheme="majorBidi" w:hAnsiTheme="majorBidi" w:cstheme="majorBidi"/>
          <w:sz w:val="24"/>
          <w:szCs w:val="24"/>
        </w:rPr>
        <w:t xml:space="preserve">ingdom royal ceremonies and regalia; traditional Christian themes; the </w:t>
      </w:r>
      <w:proofErr w:type="spellStart"/>
      <w:r w:rsidR="00575BAE">
        <w:rPr>
          <w:rFonts w:asciiTheme="majorBidi" w:hAnsiTheme="majorBidi" w:cstheme="majorBidi"/>
          <w:sz w:val="24"/>
          <w:szCs w:val="24"/>
        </w:rPr>
        <w:t>Sahelian</w:t>
      </w:r>
      <w:proofErr w:type="spellEnd"/>
      <w:r w:rsidR="00575BAE">
        <w:rPr>
          <w:rFonts w:asciiTheme="majorBidi" w:hAnsiTheme="majorBidi" w:cstheme="majorBidi"/>
          <w:sz w:val="24"/>
          <w:szCs w:val="24"/>
        </w:rPr>
        <w:t xml:space="preserve"> Masquerades (</w:t>
      </w:r>
      <w:r w:rsidR="00575BAE" w:rsidRPr="00163EDE">
        <w:rPr>
          <w:rFonts w:asciiTheme="majorBidi" w:hAnsiTheme="majorBidi" w:cstheme="majorBidi"/>
          <w:sz w:val="24"/>
          <w:szCs w:val="24"/>
        </w:rPr>
        <w:t>1985-1988</w:t>
      </w:r>
      <w:r w:rsidR="00575BAE">
        <w:rPr>
          <w:rFonts w:asciiTheme="majorBidi" w:hAnsiTheme="majorBidi" w:cstheme="majorBidi"/>
          <w:sz w:val="24"/>
          <w:szCs w:val="24"/>
        </w:rPr>
        <w:t>)</w:t>
      </w:r>
      <w:r w:rsidR="00575BAE" w:rsidRPr="00575BAE">
        <w:rPr>
          <w:rFonts w:asciiTheme="majorBidi" w:hAnsiTheme="majorBidi" w:cstheme="majorBidi"/>
          <w:sz w:val="24"/>
          <w:szCs w:val="24"/>
        </w:rPr>
        <w:t xml:space="preserve"> </w:t>
      </w:r>
      <w:del w:id="72" w:author="Authorised User" w:date="2013-12-21T16:58:00Z">
        <w:r w:rsidR="00575BAE" w:rsidRPr="00163EDE" w:rsidDel="004A11A7">
          <w:rPr>
            <w:rFonts w:asciiTheme="majorBidi" w:hAnsiTheme="majorBidi" w:cstheme="majorBidi"/>
            <w:sz w:val="24"/>
            <w:szCs w:val="24"/>
          </w:rPr>
          <w:delText>which addressed</w:delText>
        </w:r>
      </w:del>
      <w:ins w:id="73" w:author="Authorised User" w:date="2013-12-21T16:58:00Z">
        <w:r w:rsidR="004A11A7">
          <w:rPr>
            <w:rFonts w:asciiTheme="majorBidi" w:hAnsiTheme="majorBidi" w:cstheme="majorBidi"/>
            <w:sz w:val="24"/>
            <w:szCs w:val="24"/>
          </w:rPr>
          <w:t>addressing</w:t>
        </w:r>
      </w:ins>
      <w:r w:rsidR="00575BAE" w:rsidRPr="00163EDE">
        <w:rPr>
          <w:rFonts w:asciiTheme="majorBidi" w:hAnsiTheme="majorBidi" w:cstheme="majorBidi"/>
          <w:sz w:val="24"/>
          <w:szCs w:val="24"/>
        </w:rPr>
        <w:t xml:space="preserve"> </w:t>
      </w:r>
      <w:del w:id="74" w:author="Authorised User" w:date="2013-12-21T16:58:00Z">
        <w:r w:rsidR="00575BAE" w:rsidDel="004A11A7">
          <w:rPr>
            <w:rFonts w:asciiTheme="majorBidi" w:hAnsiTheme="majorBidi" w:cstheme="majorBidi"/>
            <w:sz w:val="24"/>
            <w:szCs w:val="24"/>
          </w:rPr>
          <w:delText xml:space="preserve">environmental issues and </w:delText>
        </w:r>
      </w:del>
      <w:r w:rsidR="00575BAE">
        <w:rPr>
          <w:rFonts w:asciiTheme="majorBidi" w:hAnsiTheme="majorBidi" w:cstheme="majorBidi"/>
          <w:sz w:val="24"/>
          <w:szCs w:val="24"/>
        </w:rPr>
        <w:t>the</w:t>
      </w:r>
      <w:r w:rsidR="00575BAE" w:rsidRPr="00163EDE">
        <w:rPr>
          <w:rFonts w:asciiTheme="majorBidi" w:hAnsiTheme="majorBidi" w:cstheme="majorBidi"/>
          <w:sz w:val="24"/>
          <w:szCs w:val="24"/>
        </w:rPr>
        <w:t xml:space="preserve"> desertification </w:t>
      </w:r>
      <w:r w:rsidR="00575BAE">
        <w:rPr>
          <w:rFonts w:asciiTheme="majorBidi" w:hAnsiTheme="majorBidi" w:cstheme="majorBidi"/>
          <w:sz w:val="24"/>
          <w:szCs w:val="24"/>
        </w:rPr>
        <w:t xml:space="preserve">of the </w:t>
      </w:r>
      <w:proofErr w:type="spellStart"/>
      <w:r w:rsidR="00575BAE">
        <w:rPr>
          <w:rFonts w:asciiTheme="majorBidi" w:hAnsiTheme="majorBidi" w:cstheme="majorBidi"/>
          <w:sz w:val="24"/>
          <w:szCs w:val="24"/>
        </w:rPr>
        <w:t>Sahelian</w:t>
      </w:r>
      <w:proofErr w:type="spellEnd"/>
      <w:r w:rsidR="00575BAE">
        <w:rPr>
          <w:rFonts w:asciiTheme="majorBidi" w:hAnsiTheme="majorBidi" w:cstheme="majorBidi"/>
          <w:sz w:val="24"/>
          <w:szCs w:val="24"/>
        </w:rPr>
        <w:t xml:space="preserve"> regions of Africa;</w:t>
      </w:r>
      <w:del w:id="75" w:author="Authorised User" w:date="2013-12-21T17:10:00Z">
        <w:r w:rsidR="00F37484" w:rsidDel="00731226">
          <w:rPr>
            <w:rFonts w:asciiTheme="majorBidi" w:hAnsiTheme="majorBidi" w:cstheme="majorBidi"/>
            <w:sz w:val="24"/>
            <w:szCs w:val="24"/>
          </w:rPr>
          <w:delText xml:space="preserve"> the Mask Series (1990-1995)</w:delText>
        </w:r>
      </w:del>
      <w:ins w:id="76" w:author="Erin Rice" w:date="2014-01-20T11:11:00Z">
        <w:r w:rsidR="001D286A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del w:id="77" w:author="Erin Rice" w:date="2014-01-20T11:11:00Z">
        <w:r w:rsidR="00F37484" w:rsidDel="001D286A">
          <w:rPr>
            <w:rFonts w:asciiTheme="majorBidi" w:hAnsiTheme="majorBidi" w:cstheme="majorBidi"/>
            <w:sz w:val="24"/>
            <w:szCs w:val="24"/>
          </w:rPr>
          <w:delText xml:space="preserve">; </w:delText>
        </w:r>
      </w:del>
      <w:r w:rsidR="00F37484">
        <w:rPr>
          <w:rFonts w:asciiTheme="majorBidi" w:hAnsiTheme="majorBidi" w:cstheme="majorBidi"/>
          <w:sz w:val="24"/>
          <w:szCs w:val="24"/>
        </w:rPr>
        <w:t xml:space="preserve">Social Unrest (1995-1999) </w:t>
      </w:r>
      <w:del w:id="78" w:author="Authorised User" w:date="2013-12-21T16:59:00Z">
        <w:r w:rsidR="00F37484" w:rsidDel="004A11A7">
          <w:rPr>
            <w:rFonts w:asciiTheme="majorBidi" w:hAnsiTheme="majorBidi" w:cstheme="majorBidi"/>
            <w:sz w:val="24"/>
            <w:szCs w:val="24"/>
          </w:rPr>
          <w:delText>which looks at</w:delText>
        </w:r>
      </w:del>
      <w:ins w:id="79" w:author="Authorised User" w:date="2013-12-21T16:59:00Z">
        <w:r w:rsidR="004A11A7">
          <w:rPr>
            <w:rFonts w:asciiTheme="majorBidi" w:hAnsiTheme="majorBidi" w:cstheme="majorBidi"/>
            <w:sz w:val="24"/>
            <w:szCs w:val="24"/>
          </w:rPr>
          <w:t>on</w:t>
        </w:r>
      </w:ins>
      <w:r w:rsidR="00F37484">
        <w:rPr>
          <w:rFonts w:asciiTheme="majorBidi" w:hAnsiTheme="majorBidi" w:cstheme="majorBidi"/>
          <w:sz w:val="24"/>
          <w:szCs w:val="24"/>
        </w:rPr>
        <w:t xml:space="preserve"> military dictatorship and political instability; and finally, the Installation</w:t>
      </w:r>
      <w:r w:rsidR="00211C4D">
        <w:rPr>
          <w:rFonts w:asciiTheme="majorBidi" w:hAnsiTheme="majorBidi" w:cstheme="majorBidi"/>
          <w:sz w:val="24"/>
          <w:szCs w:val="24"/>
        </w:rPr>
        <w:t xml:space="preserve"> Period (1995 to date) where On</w:t>
      </w:r>
      <w:r w:rsidR="00F37484">
        <w:rPr>
          <w:rFonts w:asciiTheme="majorBidi" w:hAnsiTheme="majorBidi" w:cstheme="majorBidi"/>
          <w:sz w:val="24"/>
          <w:szCs w:val="24"/>
        </w:rPr>
        <w:t>obra</w:t>
      </w:r>
      <w:r w:rsidR="00211C4D">
        <w:rPr>
          <w:rFonts w:asciiTheme="majorBidi" w:hAnsiTheme="majorBidi" w:cstheme="majorBidi"/>
          <w:sz w:val="24"/>
          <w:szCs w:val="24"/>
        </w:rPr>
        <w:t>kp</w:t>
      </w:r>
      <w:r w:rsidR="00F37484">
        <w:rPr>
          <w:rFonts w:asciiTheme="majorBidi" w:hAnsiTheme="majorBidi" w:cstheme="majorBidi"/>
          <w:sz w:val="24"/>
          <w:szCs w:val="24"/>
        </w:rPr>
        <w:t xml:space="preserve">eya reassembles recycled materials to draw attention to the </w:t>
      </w:r>
      <w:del w:id="80" w:author="Authorised User" w:date="2013-12-21T16:59:00Z">
        <w:r w:rsidR="00F37484" w:rsidDel="004A11A7">
          <w:rPr>
            <w:rFonts w:asciiTheme="majorBidi" w:hAnsiTheme="majorBidi" w:cstheme="majorBidi"/>
            <w:sz w:val="24"/>
            <w:szCs w:val="24"/>
          </w:rPr>
          <w:delText xml:space="preserve">detrimental </w:delText>
        </w:r>
      </w:del>
      <w:r w:rsidR="00F37484">
        <w:rPr>
          <w:rFonts w:asciiTheme="majorBidi" w:hAnsiTheme="majorBidi" w:cstheme="majorBidi"/>
          <w:sz w:val="24"/>
          <w:szCs w:val="24"/>
        </w:rPr>
        <w:t>environmental impact of waste.</w:t>
      </w:r>
    </w:p>
    <w:p w:rsidR="00F37484" w:rsidRPr="00163EDE" w:rsidRDefault="00F37484" w:rsidP="00F37484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163EDE" w:rsidRPr="00163EDE" w:rsidRDefault="00163EDE" w:rsidP="00163EDE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93FD1" w:rsidDel="007163A3" w:rsidRDefault="007E02DC" w:rsidP="00E37D14">
      <w:pPr>
        <w:spacing w:line="360" w:lineRule="auto"/>
        <w:rPr>
          <w:ins w:id="81" w:author="Erin Rice" w:date="2013-12-19T13:06:00Z"/>
          <w:del w:id="82" w:author="doctor" w:date="2014-02-02T10:52:00Z"/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 xml:space="preserve">Referred to as </w:t>
      </w:r>
      <w:ins w:id="83" w:author="doctor" w:date="2014-02-02T10:51:00Z">
        <w:r w:rsidR="007163A3">
          <w:rPr>
            <w:rFonts w:asciiTheme="majorBidi" w:hAnsiTheme="majorBidi" w:cstheme="majorBidi"/>
            <w:sz w:val="24"/>
            <w:szCs w:val="24"/>
          </w:rPr>
          <w:t>‘</w:t>
        </w:r>
      </w:ins>
      <w:del w:id="84" w:author="doctor" w:date="2014-02-02T10:51:00Z">
        <w:r w:rsidRPr="00163EDE" w:rsidDel="007163A3">
          <w:rPr>
            <w:rFonts w:asciiTheme="majorBidi" w:hAnsiTheme="majorBidi" w:cstheme="majorBidi"/>
            <w:sz w:val="24"/>
            <w:szCs w:val="24"/>
          </w:rPr>
          <w:delText>“</w:delText>
        </w:r>
      </w:del>
      <w:r w:rsidRPr="00163EDE">
        <w:rPr>
          <w:rFonts w:asciiTheme="majorBidi" w:hAnsiTheme="majorBidi" w:cstheme="majorBidi"/>
          <w:sz w:val="24"/>
          <w:szCs w:val="24"/>
        </w:rPr>
        <w:t>Nigeria’s master printmaker</w:t>
      </w:r>
      <w:ins w:id="85" w:author="doctor" w:date="2014-02-02T10:51:00Z">
        <w:r w:rsidR="007163A3">
          <w:rPr>
            <w:rFonts w:asciiTheme="majorBidi" w:hAnsiTheme="majorBidi" w:cstheme="majorBidi"/>
            <w:sz w:val="24"/>
            <w:szCs w:val="24"/>
          </w:rPr>
          <w:t xml:space="preserve">’ </w:t>
        </w:r>
      </w:ins>
      <w:del w:id="86" w:author="doctor" w:date="2014-02-02T10:51:00Z">
        <w:r w:rsidRPr="00163EDE" w:rsidDel="007163A3">
          <w:rPr>
            <w:rFonts w:asciiTheme="majorBidi" w:hAnsiTheme="majorBidi" w:cstheme="majorBidi"/>
            <w:sz w:val="24"/>
            <w:szCs w:val="24"/>
          </w:rPr>
          <w:delText xml:space="preserve">” (dele jejede, 1985:17), </w:delText>
        </w:r>
      </w:del>
      <w:r w:rsidRPr="00163EDE">
        <w:rPr>
          <w:rFonts w:asciiTheme="majorBidi" w:hAnsiTheme="majorBidi" w:cstheme="majorBidi"/>
          <w:sz w:val="24"/>
          <w:szCs w:val="24"/>
        </w:rPr>
        <w:t xml:space="preserve">Bruce </w:t>
      </w:r>
      <w:proofErr w:type="spellStart"/>
      <w:r w:rsidRPr="00163EDE">
        <w:rPr>
          <w:rFonts w:asciiTheme="majorBidi" w:hAnsiTheme="majorBidi" w:cstheme="majorBidi"/>
          <w:sz w:val="24"/>
          <w:szCs w:val="24"/>
        </w:rPr>
        <w:t>Onobrakpeya</w:t>
      </w:r>
      <w:proofErr w:type="spellEnd"/>
      <w:r w:rsidRPr="00163EDE">
        <w:rPr>
          <w:rFonts w:asciiTheme="majorBidi" w:hAnsiTheme="majorBidi" w:cstheme="majorBidi"/>
          <w:sz w:val="24"/>
          <w:szCs w:val="24"/>
        </w:rPr>
        <w:t xml:space="preserve"> is one of the most acclaimed contemp</w:t>
      </w:r>
      <w:r w:rsidR="00D960AD" w:rsidRPr="00163EDE">
        <w:rPr>
          <w:rFonts w:asciiTheme="majorBidi" w:hAnsiTheme="majorBidi" w:cstheme="majorBidi"/>
          <w:sz w:val="24"/>
          <w:szCs w:val="24"/>
        </w:rPr>
        <w:t>orary artists to have emerged from the generation of</w:t>
      </w:r>
      <w:r w:rsidR="00F37484">
        <w:rPr>
          <w:rFonts w:asciiTheme="majorBidi" w:hAnsiTheme="majorBidi" w:cstheme="majorBidi"/>
          <w:sz w:val="24"/>
          <w:szCs w:val="24"/>
        </w:rPr>
        <w:t xml:space="preserve"> post-i</w:t>
      </w:r>
      <w:r w:rsidRPr="00163EDE">
        <w:rPr>
          <w:rFonts w:asciiTheme="majorBidi" w:hAnsiTheme="majorBidi" w:cstheme="majorBidi"/>
          <w:sz w:val="24"/>
          <w:szCs w:val="24"/>
        </w:rPr>
        <w:t>ndependent Nigeria. His technical innovations and re</w:t>
      </w:r>
      <w:r w:rsidR="00C065C1">
        <w:rPr>
          <w:rFonts w:asciiTheme="majorBidi" w:hAnsiTheme="majorBidi" w:cstheme="majorBidi"/>
          <w:sz w:val="24"/>
          <w:szCs w:val="24"/>
        </w:rPr>
        <w:t>invention</w:t>
      </w:r>
      <w:r w:rsidR="00D960AD" w:rsidRPr="00163EDE">
        <w:rPr>
          <w:rFonts w:asciiTheme="majorBidi" w:hAnsiTheme="majorBidi" w:cstheme="majorBidi"/>
          <w:sz w:val="24"/>
          <w:szCs w:val="24"/>
        </w:rPr>
        <w:t xml:space="preserve"> of the humble print has meant that his art </w:t>
      </w:r>
      <w:r w:rsidR="007D5F8F" w:rsidRPr="00163EDE">
        <w:rPr>
          <w:rFonts w:asciiTheme="majorBidi" w:hAnsiTheme="majorBidi" w:cstheme="majorBidi"/>
          <w:sz w:val="24"/>
          <w:szCs w:val="24"/>
        </w:rPr>
        <w:t xml:space="preserve">itself </w:t>
      </w:r>
      <w:r w:rsidR="00D960AD" w:rsidRPr="00163EDE">
        <w:rPr>
          <w:rFonts w:asciiTheme="majorBidi" w:hAnsiTheme="majorBidi" w:cstheme="majorBidi"/>
          <w:sz w:val="24"/>
          <w:szCs w:val="24"/>
        </w:rPr>
        <w:t>has formed a tradition and a history of its own, blurring the Eurocentric imposed categories of ‘high’ and ‘popular’, ‘modern’ and ‘traditi</w:t>
      </w:r>
      <w:r w:rsidR="00163EDE">
        <w:rPr>
          <w:rFonts w:asciiTheme="majorBidi" w:hAnsiTheme="majorBidi" w:cstheme="majorBidi"/>
          <w:sz w:val="24"/>
          <w:szCs w:val="24"/>
        </w:rPr>
        <w:t>onal’ a</w:t>
      </w:r>
      <w:r w:rsidR="00F37484">
        <w:rPr>
          <w:rFonts w:asciiTheme="majorBidi" w:hAnsiTheme="majorBidi" w:cstheme="majorBidi"/>
          <w:sz w:val="24"/>
          <w:szCs w:val="24"/>
        </w:rPr>
        <w:t>rt.  A keen observer and visual orator of Nigeria’s environmental</w:t>
      </w:r>
      <w:r w:rsidR="00D960AD" w:rsidRPr="00163EDE">
        <w:rPr>
          <w:rFonts w:asciiTheme="majorBidi" w:hAnsiTheme="majorBidi" w:cstheme="majorBidi"/>
          <w:sz w:val="24"/>
          <w:szCs w:val="24"/>
        </w:rPr>
        <w:t xml:space="preserve">, cultural, and </w:t>
      </w:r>
      <w:r w:rsidR="00F37484">
        <w:rPr>
          <w:rFonts w:asciiTheme="majorBidi" w:hAnsiTheme="majorBidi" w:cstheme="majorBidi"/>
          <w:sz w:val="24"/>
          <w:szCs w:val="24"/>
        </w:rPr>
        <w:t>political</w:t>
      </w:r>
      <w:r w:rsidR="00D960AD" w:rsidRPr="00163EDE">
        <w:rPr>
          <w:rFonts w:asciiTheme="majorBidi" w:hAnsiTheme="majorBidi" w:cstheme="majorBidi"/>
          <w:sz w:val="24"/>
          <w:szCs w:val="24"/>
        </w:rPr>
        <w:t xml:space="preserve"> </w:t>
      </w:r>
      <w:r w:rsidR="00C93FD1">
        <w:rPr>
          <w:rFonts w:asciiTheme="majorBidi" w:hAnsiTheme="majorBidi" w:cstheme="majorBidi"/>
          <w:sz w:val="24"/>
          <w:szCs w:val="24"/>
        </w:rPr>
        <w:t>present and past,</w:t>
      </w:r>
      <w:r w:rsidR="00D960AD" w:rsidRPr="00163EDE">
        <w:rPr>
          <w:rFonts w:asciiTheme="majorBidi" w:hAnsiTheme="majorBidi" w:cstheme="majorBidi"/>
          <w:sz w:val="24"/>
          <w:szCs w:val="24"/>
        </w:rPr>
        <w:t xml:space="preserve"> </w:t>
      </w:r>
      <w:r w:rsidR="00F37484">
        <w:rPr>
          <w:rFonts w:asciiTheme="majorBidi" w:hAnsiTheme="majorBidi" w:cstheme="majorBidi"/>
          <w:sz w:val="24"/>
          <w:szCs w:val="24"/>
        </w:rPr>
        <w:t xml:space="preserve">Bruce Onobrakpeya </w:t>
      </w:r>
      <w:r w:rsidR="00C93FD1">
        <w:rPr>
          <w:rFonts w:asciiTheme="majorBidi" w:hAnsiTheme="majorBidi" w:cstheme="majorBidi"/>
          <w:sz w:val="24"/>
          <w:szCs w:val="24"/>
        </w:rPr>
        <w:t>continues to insp</w:t>
      </w:r>
      <w:r w:rsidR="001024B1">
        <w:rPr>
          <w:rFonts w:asciiTheme="majorBidi" w:hAnsiTheme="majorBidi" w:cstheme="majorBidi"/>
          <w:sz w:val="24"/>
          <w:szCs w:val="24"/>
        </w:rPr>
        <w:t>ire and encourage future artis</w:t>
      </w:r>
      <w:r w:rsidR="00C93FD1">
        <w:rPr>
          <w:rFonts w:asciiTheme="majorBidi" w:hAnsiTheme="majorBidi" w:cstheme="majorBidi"/>
          <w:sz w:val="24"/>
          <w:szCs w:val="24"/>
        </w:rPr>
        <w:t xml:space="preserve">ts, as he himself says: </w:t>
      </w:r>
      <w:r w:rsidR="00C93FD1" w:rsidRPr="00163EDE">
        <w:rPr>
          <w:rFonts w:asciiTheme="majorBidi" w:hAnsiTheme="majorBidi" w:cstheme="majorBidi"/>
          <w:sz w:val="24"/>
          <w:szCs w:val="24"/>
        </w:rPr>
        <w:t>“As we enter a new century, it is our fervent prayer that the combined efforts of these generations, old and new, will enable us to move forward into the c</w:t>
      </w:r>
      <w:r w:rsidR="00E37D14">
        <w:rPr>
          <w:rFonts w:asciiTheme="majorBidi" w:hAnsiTheme="majorBidi" w:cstheme="majorBidi"/>
          <w:sz w:val="24"/>
          <w:szCs w:val="24"/>
        </w:rPr>
        <w:t xml:space="preserve">hallenges of the new future.” </w:t>
      </w:r>
      <w:del w:id="87" w:author="doctor" w:date="2014-02-02T10:52:00Z">
        <w:r w:rsidR="00E37D14" w:rsidDel="007163A3">
          <w:rPr>
            <w:rFonts w:asciiTheme="majorBidi" w:hAnsiTheme="majorBidi" w:cstheme="majorBidi"/>
            <w:sz w:val="24"/>
            <w:szCs w:val="24"/>
          </w:rPr>
          <w:delText>(</w:delText>
        </w:r>
        <w:r w:rsidR="00C93FD1" w:rsidRPr="00E37D14" w:rsidDel="007163A3">
          <w:rPr>
            <w:rFonts w:asciiTheme="majorBidi" w:hAnsiTheme="majorBidi" w:cstheme="majorBidi"/>
            <w:i/>
            <w:iCs/>
            <w:sz w:val="24"/>
            <w:szCs w:val="24"/>
          </w:rPr>
          <w:delText>Seven Stories</w:delText>
        </w:r>
        <w:r w:rsidR="001024B1" w:rsidRPr="00E37D14" w:rsidDel="007163A3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About Modern Art in Africa</w:delText>
        </w:r>
        <w:r w:rsidR="00C93FD1" w:rsidRPr="00163EDE" w:rsidDel="007163A3">
          <w:rPr>
            <w:rFonts w:asciiTheme="majorBidi" w:hAnsiTheme="majorBidi" w:cstheme="majorBidi"/>
            <w:sz w:val="24"/>
            <w:szCs w:val="24"/>
          </w:rPr>
          <w:delText>, 1995:197)</w:delText>
        </w:r>
      </w:del>
    </w:p>
    <w:p w:rsidR="002A4627" w:rsidRDefault="002A4627" w:rsidP="00C93FD1">
      <w:pPr>
        <w:numPr>
          <w:ins w:id="88" w:author="Erin Rice" w:date="2014-01-20T10:55:00Z"/>
        </w:numPr>
        <w:spacing w:line="360" w:lineRule="auto"/>
        <w:rPr>
          <w:del w:id="89" w:author="Unknown"/>
          <w:rFonts w:asciiTheme="majorBidi" w:hAnsiTheme="majorBidi" w:cstheme="majorBidi"/>
          <w:sz w:val="24"/>
          <w:szCs w:val="24"/>
        </w:rPr>
      </w:pPr>
    </w:p>
    <w:p w:rsidR="001D286A" w:rsidRPr="00163EDE" w:rsidDel="007163A3" w:rsidRDefault="001D286A" w:rsidP="00E37D14">
      <w:pPr>
        <w:spacing w:line="360" w:lineRule="auto"/>
        <w:rPr>
          <w:ins w:id="90" w:author="Erin Rice" w:date="2014-01-20T10:55:00Z"/>
          <w:del w:id="91" w:author="doctor" w:date="2014-02-02T10:52:00Z"/>
          <w:rFonts w:asciiTheme="majorBidi" w:hAnsiTheme="majorBidi" w:cstheme="majorBidi"/>
          <w:sz w:val="24"/>
          <w:szCs w:val="24"/>
        </w:rPr>
      </w:pPr>
    </w:p>
    <w:p w:rsidR="00F37484" w:rsidDel="007163A3" w:rsidRDefault="00F37484" w:rsidP="00C93FD1">
      <w:pPr>
        <w:spacing w:line="360" w:lineRule="auto"/>
        <w:rPr>
          <w:del w:id="92" w:author="doctor" w:date="2014-02-02T10:52:00Z"/>
          <w:rFonts w:asciiTheme="majorBidi" w:hAnsiTheme="majorBidi" w:cstheme="majorBidi"/>
          <w:sz w:val="24"/>
          <w:szCs w:val="24"/>
        </w:rPr>
      </w:pPr>
    </w:p>
    <w:p w:rsidR="00F37484" w:rsidDel="007163A3" w:rsidRDefault="00F37484" w:rsidP="00F37484">
      <w:pPr>
        <w:spacing w:line="360" w:lineRule="auto"/>
        <w:rPr>
          <w:del w:id="93" w:author="doctor" w:date="2014-02-02T10:52:00Z"/>
          <w:rFonts w:asciiTheme="majorBidi" w:hAnsiTheme="majorBidi" w:cstheme="majorBidi"/>
          <w:sz w:val="24"/>
          <w:szCs w:val="24"/>
        </w:rPr>
      </w:pPr>
    </w:p>
    <w:p w:rsidR="00163EDE" w:rsidRPr="00163EDE" w:rsidDel="007163A3" w:rsidRDefault="00163EDE" w:rsidP="00163EDE">
      <w:pPr>
        <w:pStyle w:val="NoSpacing"/>
        <w:rPr>
          <w:del w:id="94" w:author="doctor" w:date="2014-02-02T10:52:00Z"/>
        </w:rPr>
      </w:pPr>
    </w:p>
    <w:p w:rsidR="00163EDE" w:rsidDel="007163A3" w:rsidRDefault="00163EDE" w:rsidP="00163EDE">
      <w:pPr>
        <w:spacing w:line="360" w:lineRule="auto"/>
        <w:rPr>
          <w:del w:id="95" w:author="doctor" w:date="2014-02-02T10:52:00Z"/>
          <w:rFonts w:asciiTheme="majorBidi" w:hAnsiTheme="majorBidi" w:cstheme="majorBidi"/>
          <w:sz w:val="24"/>
          <w:szCs w:val="24"/>
        </w:rPr>
      </w:pPr>
    </w:p>
    <w:p w:rsidR="00163EDE" w:rsidRDefault="00163EDE" w:rsidP="00163ED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065C1" w:rsidRDefault="00C065C1" w:rsidP="00163ED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065C1" w:rsidDel="00DE0ECB" w:rsidRDefault="00C065C1" w:rsidP="00163EDE">
      <w:pPr>
        <w:spacing w:line="360" w:lineRule="auto"/>
        <w:rPr>
          <w:del w:id="96" w:author="Authorised User" w:date="2013-12-21T16:56:00Z"/>
          <w:rFonts w:asciiTheme="majorBidi" w:hAnsiTheme="majorBidi" w:cstheme="majorBidi"/>
          <w:sz w:val="24"/>
          <w:szCs w:val="24"/>
        </w:rPr>
      </w:pPr>
    </w:p>
    <w:p w:rsidR="00986755" w:rsidDel="00DE0ECB" w:rsidRDefault="00986755" w:rsidP="00163EDE">
      <w:pPr>
        <w:spacing w:line="360" w:lineRule="auto"/>
        <w:rPr>
          <w:del w:id="97" w:author="Authorised User" w:date="2013-12-21T16:56:00Z"/>
          <w:rFonts w:asciiTheme="majorBidi" w:hAnsiTheme="majorBidi" w:cstheme="majorBidi"/>
          <w:sz w:val="24"/>
          <w:szCs w:val="24"/>
        </w:rPr>
      </w:pPr>
    </w:p>
    <w:p w:rsidR="00986755" w:rsidDel="00DE0ECB" w:rsidRDefault="00986755" w:rsidP="00163EDE">
      <w:pPr>
        <w:spacing w:line="360" w:lineRule="auto"/>
        <w:rPr>
          <w:del w:id="98" w:author="Authorised User" w:date="2013-12-21T16:56:00Z"/>
          <w:rFonts w:asciiTheme="majorBidi" w:hAnsiTheme="majorBidi" w:cstheme="majorBidi"/>
          <w:sz w:val="24"/>
          <w:szCs w:val="24"/>
        </w:rPr>
      </w:pPr>
    </w:p>
    <w:p w:rsidR="00986755" w:rsidDel="00DE0ECB" w:rsidRDefault="00986755" w:rsidP="00163EDE">
      <w:pPr>
        <w:spacing w:line="360" w:lineRule="auto"/>
        <w:rPr>
          <w:del w:id="99" w:author="Authorised User" w:date="2013-12-21T16:56:00Z"/>
          <w:rFonts w:asciiTheme="majorBidi" w:hAnsiTheme="majorBidi" w:cstheme="majorBidi"/>
          <w:sz w:val="24"/>
          <w:szCs w:val="24"/>
        </w:rPr>
      </w:pPr>
    </w:p>
    <w:p w:rsidR="00986755" w:rsidRPr="00163EDE" w:rsidRDefault="00986755" w:rsidP="00FF1B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>References and Further Reading</w:t>
      </w:r>
    </w:p>
    <w:p w:rsidR="009F7334" w:rsidRDefault="009F7334" w:rsidP="009F7334">
      <w:pPr>
        <w:pStyle w:val="NoSpacing"/>
      </w:pPr>
    </w:p>
    <w:p w:rsidR="00986755" w:rsidRDefault="00986755" w:rsidP="00FF1B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63EDE">
        <w:rPr>
          <w:rFonts w:asciiTheme="majorBidi" w:hAnsiTheme="majorBidi" w:cstheme="majorBidi"/>
          <w:sz w:val="24"/>
          <w:szCs w:val="24"/>
        </w:rPr>
        <w:t>Literature:</w:t>
      </w:r>
    </w:p>
    <w:p w:rsidR="009F7334" w:rsidRDefault="009F7334" w:rsidP="009F7334">
      <w:pPr>
        <w:pStyle w:val="NoSpacing"/>
      </w:pPr>
    </w:p>
    <w:p w:rsidR="00986755" w:rsidRPr="001024B1" w:rsidDel="00DE0ECB" w:rsidRDefault="00986755" w:rsidP="00FF1B58">
      <w:pPr>
        <w:spacing w:line="360" w:lineRule="auto"/>
        <w:rPr>
          <w:del w:id="100" w:author="Authorised User" w:date="2013-12-21T16:54:00Z"/>
          <w:rFonts w:asciiTheme="majorBidi" w:hAnsiTheme="majorBidi" w:cstheme="majorBidi"/>
          <w:sz w:val="24"/>
          <w:szCs w:val="24"/>
        </w:rPr>
      </w:pPr>
      <w:del w:id="101" w:author="Authorised User" w:date="2013-12-21T16:54:00Z">
        <w:r w:rsidRPr="001024B1" w:rsidDel="00DE0ECB">
          <w:rPr>
            <w:rFonts w:asciiTheme="majorBidi" w:hAnsiTheme="majorBidi" w:cstheme="majorBidi"/>
            <w:sz w:val="24"/>
            <w:szCs w:val="24"/>
          </w:rPr>
          <w:delText>Alagoa E.J. Anderson Martha G. Peek Philip M., [eds]. (2002)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,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Ways of the rivers</w:delText>
        </w:r>
        <w:r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: arts and environment of the Niger Delta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, Los Angeles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: UCLA Fowler 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Museum of Cultural History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>.</w:delText>
        </w:r>
      </w:del>
    </w:p>
    <w:p w:rsidR="00986755" w:rsidRPr="001024B1" w:rsidDel="00DE0ECB" w:rsidRDefault="00986755" w:rsidP="00FF1B58">
      <w:pPr>
        <w:spacing w:line="360" w:lineRule="auto"/>
        <w:rPr>
          <w:del w:id="102" w:author="Authorised User" w:date="2013-12-21T16:54:00Z"/>
          <w:rFonts w:asciiTheme="majorBidi" w:hAnsiTheme="majorBidi" w:cstheme="majorBidi"/>
          <w:sz w:val="24"/>
          <w:szCs w:val="24"/>
        </w:rPr>
      </w:pPr>
      <w:del w:id="103" w:author="Authorised User" w:date="2013-12-21T16:54:00Z">
        <w:r w:rsidRPr="001024B1" w:rsidDel="00DE0ECB">
          <w:rPr>
            <w:rFonts w:asciiTheme="majorBidi" w:hAnsiTheme="majorBidi" w:cstheme="majorBidi"/>
            <w:sz w:val="24"/>
            <w:szCs w:val="24"/>
          </w:rPr>
          <w:delText>Anatsui,</w:delText>
        </w:r>
        <w:r w:rsidR="00E37D14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>E</w:delText>
        </w:r>
        <w:r w:rsidR="00E37D14" w:rsidDel="00DE0ECB">
          <w:rPr>
            <w:rFonts w:asciiTheme="majorBidi" w:hAnsiTheme="majorBidi" w:cstheme="majorBidi"/>
            <w:sz w:val="24"/>
            <w:szCs w:val="24"/>
          </w:rPr>
          <w:delText>l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>. (1989)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,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Contemporary African Artists: Changing Tradition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>: El Anatsui, Youssouf Bath, Ablade Glover, Tapfuma Gusta, Rosemary Karuga,Souleymane Keita, Nicholas Mukomberanwa, Henr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y Munyaradzi, Bruce Onobrakpeya, [Preface by Wole</w:delText>
        </w:r>
        <w:r w:rsidR="00FF1B58" w:rsidRPr="00FF1B58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211C4D" w:rsidDel="00DE0ECB">
          <w:rPr>
            <w:rFonts w:asciiTheme="majorBidi" w:hAnsiTheme="majorBidi" w:cstheme="majorBidi"/>
            <w:sz w:val="24"/>
            <w:szCs w:val="24"/>
          </w:rPr>
          <w:delText>S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oyinka],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New </w:delText>
        </w:r>
        <w:r w:rsidR="00FF1B58" w:rsidRPr="001024B1" w:rsidDel="00DE0ECB">
          <w:rPr>
            <w:rFonts w:asciiTheme="majorBidi" w:hAnsiTheme="majorBidi" w:cstheme="majorBidi"/>
            <w:sz w:val="24"/>
            <w:szCs w:val="24"/>
          </w:rPr>
          <w:delText>York: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Studio Museum in Harlem.</w:delText>
        </w:r>
      </w:del>
    </w:p>
    <w:p w:rsidR="00986755" w:rsidRPr="001024B1" w:rsidDel="00DE0ECB" w:rsidRDefault="00986755" w:rsidP="00FF1B58">
      <w:pPr>
        <w:spacing w:line="360" w:lineRule="auto"/>
        <w:rPr>
          <w:del w:id="104" w:author="Authorised User" w:date="2013-12-21T16:54:00Z"/>
          <w:rFonts w:asciiTheme="majorBidi" w:hAnsiTheme="majorBidi" w:cstheme="majorBidi"/>
          <w:sz w:val="24"/>
          <w:szCs w:val="24"/>
        </w:rPr>
      </w:pPr>
      <w:del w:id="105" w:author="Authorised User" w:date="2013-12-21T16:54:00Z"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Jacob, P. (1982), </w:delText>
        </w:r>
        <w:r w:rsidRPr="001024B1" w:rsidDel="00DE0ECB">
          <w:rPr>
            <w:rFonts w:asciiTheme="majorBidi" w:hAnsiTheme="majorBidi" w:cstheme="majorBidi"/>
            <w:i/>
            <w:iCs/>
            <w:kern w:val="36"/>
            <w:sz w:val="24"/>
            <w:szCs w:val="24"/>
          </w:rPr>
          <w:delText>Reconstruction of Bruce Onobrakpeya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, Bognor Regis, </w:delText>
        </w:r>
        <w:r w:rsidR="00FF1B58" w:rsidRPr="001024B1" w:rsidDel="00DE0ECB">
          <w:rPr>
            <w:rFonts w:asciiTheme="majorBidi" w:hAnsiTheme="majorBidi" w:cstheme="majorBidi"/>
            <w:sz w:val="24"/>
            <w:szCs w:val="24"/>
          </w:rPr>
          <w:delText>Sussex: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New Horizon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.</w:delText>
        </w:r>
      </w:del>
    </w:p>
    <w:p w:rsidR="00986755" w:rsidRPr="001024B1" w:rsidRDefault="00986755" w:rsidP="00FF1B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24B1">
        <w:rPr>
          <w:rFonts w:asciiTheme="majorBidi" w:hAnsiTheme="majorBidi" w:cstheme="majorBidi"/>
          <w:sz w:val="24"/>
          <w:szCs w:val="24"/>
        </w:rPr>
        <w:t>Lunn</w:t>
      </w:r>
      <w:proofErr w:type="spellEnd"/>
      <w:r w:rsidRPr="001024B1">
        <w:rPr>
          <w:rFonts w:asciiTheme="majorBidi" w:hAnsiTheme="majorBidi" w:cstheme="majorBidi"/>
          <w:sz w:val="24"/>
          <w:szCs w:val="24"/>
        </w:rPr>
        <w:t xml:space="preserve">, F. and </w:t>
      </w:r>
      <w:proofErr w:type="spellStart"/>
      <w:r w:rsidRPr="001024B1">
        <w:rPr>
          <w:rFonts w:asciiTheme="majorBidi" w:hAnsiTheme="majorBidi" w:cstheme="majorBidi"/>
          <w:sz w:val="24"/>
          <w:szCs w:val="24"/>
        </w:rPr>
        <w:t>Havell</w:t>
      </w:r>
      <w:proofErr w:type="spellEnd"/>
      <w:r w:rsidRPr="001024B1">
        <w:rPr>
          <w:rFonts w:asciiTheme="majorBidi" w:hAnsiTheme="majorBidi" w:cstheme="majorBidi"/>
          <w:sz w:val="24"/>
          <w:szCs w:val="24"/>
        </w:rPr>
        <w:t xml:space="preserve">, J. (1995), </w:t>
      </w:r>
      <w:r w:rsidRPr="001024B1">
        <w:rPr>
          <w:rFonts w:asciiTheme="majorBidi" w:hAnsiTheme="majorBidi" w:cstheme="majorBidi"/>
          <w:i/>
          <w:iCs/>
          <w:sz w:val="24"/>
          <w:szCs w:val="24"/>
        </w:rPr>
        <w:t>Seven Stories: about modern art in Africa</w:t>
      </w:r>
      <w:r w:rsidRPr="001024B1">
        <w:rPr>
          <w:rFonts w:asciiTheme="majorBidi" w:hAnsiTheme="majorBidi" w:cstheme="majorBidi"/>
          <w:sz w:val="24"/>
          <w:szCs w:val="24"/>
        </w:rPr>
        <w:t>, Paris: Flammarion.</w:t>
      </w:r>
    </w:p>
    <w:p w:rsidR="00986755" w:rsidDel="00DE0ECB" w:rsidRDefault="00986755" w:rsidP="00FF1B58">
      <w:pPr>
        <w:spacing w:line="360" w:lineRule="auto"/>
        <w:rPr>
          <w:del w:id="106" w:author="Authorised User" w:date="2013-12-21T16:54:00Z"/>
          <w:rFonts w:asciiTheme="majorBidi" w:hAnsiTheme="majorBidi" w:cstheme="majorBidi"/>
          <w:sz w:val="24"/>
          <w:szCs w:val="24"/>
        </w:rPr>
      </w:pPr>
      <w:del w:id="107" w:author="Authorised User" w:date="2013-12-21T16:54:00Z">
        <w:r w:rsidRPr="001024B1" w:rsidDel="00DE0ECB">
          <w:rPr>
            <w:rFonts w:asciiTheme="majorBidi" w:hAnsiTheme="majorBidi" w:cstheme="majorBidi"/>
            <w:sz w:val="24"/>
            <w:szCs w:val="24"/>
          </w:rPr>
          <w:delText>Omoighe, M.,  Akinosho, T. (1999)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,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Amos Tutuola show : folklor</w:delText>
        </w:r>
        <w:r w:rsidR="001024B1"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e inspired art in honour of the </w:delText>
        </w:r>
        <w:r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novelist, co-ordinated by Bruce Onobrakpeya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,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Lagos: Ovuomaroro Gallery.</w:delText>
        </w:r>
      </w:del>
    </w:p>
    <w:p w:rsidR="00E37D14" w:rsidRPr="001024B1" w:rsidRDefault="00E37D14" w:rsidP="00E37D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Picton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J. (1997), </w:t>
      </w:r>
      <w:r w:rsidRPr="00E37D14">
        <w:rPr>
          <w:rFonts w:asciiTheme="majorBidi" w:hAnsiTheme="majorBidi" w:cstheme="majorBidi"/>
          <w:i/>
          <w:iCs/>
          <w:sz w:val="24"/>
          <w:szCs w:val="24"/>
        </w:rPr>
        <w:t>Image and Form: Prints, Drawings and Sculpture from South African and Nigeria</w:t>
      </w:r>
      <w:r>
        <w:rPr>
          <w:rFonts w:asciiTheme="majorBidi" w:hAnsiTheme="majorBidi" w:cstheme="majorBidi"/>
          <w:sz w:val="24"/>
          <w:szCs w:val="24"/>
        </w:rPr>
        <w:t>, London: Brunei Gallery, School of Oriental and African Studies.</w:t>
      </w:r>
    </w:p>
    <w:p w:rsidR="001024B1" w:rsidRDefault="00986755" w:rsidP="00FF1B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24B1">
        <w:rPr>
          <w:rFonts w:asciiTheme="majorBidi" w:hAnsiTheme="majorBidi" w:cstheme="majorBidi"/>
          <w:sz w:val="24"/>
          <w:szCs w:val="24"/>
        </w:rPr>
        <w:t>Quel</w:t>
      </w:r>
      <w:proofErr w:type="spellEnd"/>
      <w:r w:rsidRPr="001024B1">
        <w:rPr>
          <w:rFonts w:asciiTheme="majorBidi" w:hAnsiTheme="majorBidi" w:cstheme="majorBidi"/>
          <w:sz w:val="24"/>
          <w:szCs w:val="24"/>
        </w:rPr>
        <w:t>, S. [ed.] (1985)</w:t>
      </w:r>
      <w:r w:rsidR="00FF1B58">
        <w:rPr>
          <w:rFonts w:asciiTheme="majorBidi" w:hAnsiTheme="majorBidi" w:cstheme="majorBidi"/>
          <w:sz w:val="24"/>
          <w:szCs w:val="24"/>
        </w:rPr>
        <w:t>,</w:t>
      </w:r>
      <w:r w:rsidRPr="001024B1">
        <w:rPr>
          <w:rFonts w:asciiTheme="majorBidi" w:hAnsiTheme="majorBidi" w:cstheme="majorBidi"/>
          <w:sz w:val="24"/>
          <w:szCs w:val="24"/>
        </w:rPr>
        <w:t xml:space="preserve"> </w:t>
      </w:r>
      <w:r w:rsidR="00E37D14">
        <w:rPr>
          <w:rFonts w:asciiTheme="majorBidi" w:hAnsiTheme="majorBidi" w:cstheme="majorBidi"/>
          <w:i/>
          <w:iCs/>
          <w:sz w:val="24"/>
          <w:szCs w:val="24"/>
        </w:rPr>
        <w:t>Symbols of Ancestral G</w:t>
      </w:r>
      <w:r w:rsidRPr="00FF1B58">
        <w:rPr>
          <w:rFonts w:asciiTheme="majorBidi" w:hAnsiTheme="majorBidi" w:cstheme="majorBidi"/>
          <w:i/>
          <w:iCs/>
          <w:sz w:val="24"/>
          <w:szCs w:val="24"/>
        </w:rPr>
        <w:t>roves: monograph of prints and paintings,</w:t>
      </w:r>
      <w:r w:rsidRPr="00FF1B58">
        <w:rPr>
          <w:rFonts w:asciiTheme="majorBidi" w:hAnsiTheme="majorBidi" w:cstheme="majorBidi"/>
          <w:i/>
          <w:iCs/>
          <w:sz w:val="24"/>
          <w:szCs w:val="24"/>
        </w:rPr>
        <w:br/>
        <w:t> 1978-1985</w:t>
      </w:r>
      <w:r w:rsidRPr="001024B1">
        <w:rPr>
          <w:rFonts w:asciiTheme="majorBidi" w:hAnsiTheme="majorBidi" w:cstheme="majorBidi"/>
          <w:sz w:val="24"/>
          <w:szCs w:val="24"/>
        </w:rPr>
        <w:t xml:space="preserve">, </w:t>
      </w:r>
      <w:r w:rsidRPr="00FF1B58">
        <w:rPr>
          <w:rFonts w:asciiTheme="majorBidi" w:hAnsiTheme="majorBidi" w:cstheme="majorBidi"/>
          <w:i/>
          <w:iCs/>
          <w:sz w:val="24"/>
          <w:szCs w:val="24"/>
        </w:rPr>
        <w:t>Bruce Onobrakpeya,</w:t>
      </w:r>
      <w:r w:rsidR="00FF1B58">
        <w:rPr>
          <w:rFonts w:asciiTheme="majorBidi" w:hAnsiTheme="majorBidi" w:cstheme="majorBidi"/>
          <w:sz w:val="24"/>
          <w:szCs w:val="24"/>
        </w:rPr>
        <w:t xml:space="preserve"> [intro</w:t>
      </w:r>
      <w:r w:rsidRPr="001024B1">
        <w:rPr>
          <w:rFonts w:asciiTheme="majorBidi" w:hAnsiTheme="majorBidi" w:cstheme="majorBidi"/>
          <w:sz w:val="24"/>
          <w:szCs w:val="24"/>
        </w:rPr>
        <w:t xml:space="preserve">. by </w:t>
      </w:r>
      <w:proofErr w:type="spellStart"/>
      <w:r w:rsidRPr="001024B1">
        <w:rPr>
          <w:rFonts w:asciiTheme="majorBidi" w:hAnsiTheme="majorBidi" w:cstheme="majorBidi"/>
          <w:sz w:val="24"/>
          <w:szCs w:val="24"/>
        </w:rPr>
        <w:t>Babatunde</w:t>
      </w:r>
      <w:proofErr w:type="spellEnd"/>
      <w:r w:rsidRPr="001024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24B1">
        <w:rPr>
          <w:rFonts w:asciiTheme="majorBidi" w:hAnsiTheme="majorBidi" w:cstheme="majorBidi"/>
          <w:sz w:val="24"/>
          <w:szCs w:val="24"/>
        </w:rPr>
        <w:t>Lawal</w:t>
      </w:r>
      <w:proofErr w:type="spellEnd"/>
      <w:r w:rsidR="00FF1B58">
        <w:rPr>
          <w:rFonts w:asciiTheme="majorBidi" w:hAnsiTheme="majorBidi" w:cstheme="majorBidi"/>
          <w:sz w:val="24"/>
          <w:szCs w:val="24"/>
        </w:rPr>
        <w:t>]</w:t>
      </w:r>
      <w:r w:rsidRPr="001024B1">
        <w:rPr>
          <w:rFonts w:asciiTheme="majorBidi" w:hAnsiTheme="majorBidi" w:cstheme="majorBidi"/>
          <w:sz w:val="24"/>
          <w:szCs w:val="24"/>
        </w:rPr>
        <w:t xml:space="preserve">. </w:t>
      </w:r>
      <w:r w:rsidR="00FF1B58" w:rsidRPr="001024B1">
        <w:rPr>
          <w:rFonts w:asciiTheme="majorBidi" w:hAnsiTheme="majorBidi" w:cstheme="majorBidi"/>
          <w:sz w:val="24"/>
          <w:szCs w:val="24"/>
        </w:rPr>
        <w:t>Lagos:</w:t>
      </w:r>
      <w:r w:rsidRPr="001024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24B1">
        <w:rPr>
          <w:rFonts w:asciiTheme="majorBidi" w:hAnsiTheme="majorBidi" w:cstheme="majorBidi"/>
          <w:sz w:val="24"/>
          <w:szCs w:val="24"/>
        </w:rPr>
        <w:t>Ovuomaroro</w:t>
      </w:r>
      <w:proofErr w:type="spellEnd"/>
      <w:r w:rsidRPr="001024B1">
        <w:rPr>
          <w:rFonts w:asciiTheme="majorBidi" w:hAnsiTheme="majorBidi" w:cstheme="majorBidi"/>
          <w:sz w:val="24"/>
          <w:szCs w:val="24"/>
        </w:rPr>
        <w:t xml:space="preserve"> Gallery.</w:t>
      </w:r>
    </w:p>
    <w:p w:rsidR="00986755" w:rsidRPr="001024B1" w:rsidDel="00DE0ECB" w:rsidRDefault="00986755" w:rsidP="00FF1B58">
      <w:pPr>
        <w:spacing w:line="360" w:lineRule="auto"/>
        <w:rPr>
          <w:del w:id="108" w:author="Authorised User" w:date="2013-12-21T16:57:00Z"/>
          <w:rFonts w:asciiTheme="majorBidi" w:hAnsiTheme="majorBidi" w:cstheme="majorBidi"/>
          <w:sz w:val="24"/>
          <w:szCs w:val="24"/>
        </w:rPr>
      </w:pPr>
      <w:del w:id="109" w:author="Authorised User" w:date="2013-12-21T16:57:00Z">
        <w:r w:rsidRPr="001024B1" w:rsidDel="00DE0ECB">
          <w:rPr>
            <w:rFonts w:asciiTheme="majorBidi" w:hAnsiTheme="majorBidi" w:cstheme="majorBidi"/>
            <w:sz w:val="24"/>
            <w:szCs w:val="24"/>
          </w:rPr>
          <w:delText>Quel, S.[ed.] (1988)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>,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Bruce Onobrakpeya : Sahelian masquerades : artistic ex</w:delText>
        </w:r>
        <w:r w:rsidR="001024B1"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p</w:delText>
        </w:r>
        <w:r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eriments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br/>
        </w:r>
        <w:r w:rsidR="00FF1B58" w:rsidRP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Nov.1985-August 1988</w:delText>
        </w:r>
        <w:r w:rsidR="00FF1B58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,</w:delText>
        </w:r>
        <w:r w:rsidR="00FF1B58" w:rsidDel="00DE0ECB">
          <w:rPr>
            <w:rFonts w:asciiTheme="majorBidi" w:hAnsiTheme="majorBidi" w:cstheme="majorBidi"/>
            <w:sz w:val="24"/>
            <w:szCs w:val="24"/>
          </w:rPr>
          <w:delText xml:space="preserve">  Lagos</w:delText>
        </w:r>
        <w:r w:rsidRPr="001024B1" w:rsidDel="00DE0ECB">
          <w:rPr>
            <w:rFonts w:asciiTheme="majorBidi" w:hAnsiTheme="majorBidi" w:cstheme="majorBidi"/>
            <w:sz w:val="24"/>
            <w:szCs w:val="24"/>
          </w:rPr>
          <w:delText xml:space="preserve">: Ovuomaroro Gallery. </w:delText>
        </w:r>
      </w:del>
    </w:p>
    <w:p w:rsidR="009F7334" w:rsidRDefault="009F7334" w:rsidP="009F7334">
      <w:pPr>
        <w:pStyle w:val="NoSpacing"/>
      </w:pPr>
    </w:p>
    <w:p w:rsidR="00986755" w:rsidRDefault="00E37D14" w:rsidP="00986755">
      <w:pPr>
        <w:rPr>
          <w:rFonts w:asciiTheme="majorBidi" w:hAnsiTheme="majorBidi" w:cstheme="majorBidi"/>
          <w:sz w:val="24"/>
          <w:szCs w:val="24"/>
        </w:rPr>
      </w:pPr>
      <w:r w:rsidRPr="00E37D14">
        <w:rPr>
          <w:rFonts w:asciiTheme="majorBidi" w:hAnsiTheme="majorBidi" w:cstheme="majorBidi"/>
          <w:sz w:val="24"/>
          <w:szCs w:val="24"/>
        </w:rPr>
        <w:t xml:space="preserve">Electronic </w:t>
      </w:r>
      <w:r w:rsidR="009F7334">
        <w:rPr>
          <w:rFonts w:asciiTheme="majorBidi" w:hAnsiTheme="majorBidi" w:cstheme="majorBidi"/>
          <w:sz w:val="24"/>
          <w:szCs w:val="24"/>
        </w:rPr>
        <w:t>Sources:</w:t>
      </w:r>
    </w:p>
    <w:p w:rsidR="009F7334" w:rsidRDefault="009F7334" w:rsidP="009F7334">
      <w:pPr>
        <w:pStyle w:val="NoSpacing"/>
      </w:pPr>
    </w:p>
    <w:p w:rsidR="00E37D14" w:rsidRDefault="00E37D14" w:rsidP="0098675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jegede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d. (1985), </w:t>
      </w:r>
      <w:r w:rsidR="00510643">
        <w:rPr>
          <w:rFonts w:asciiTheme="majorBidi" w:hAnsiTheme="majorBidi" w:cstheme="majorBidi"/>
          <w:sz w:val="24"/>
          <w:szCs w:val="24"/>
        </w:rPr>
        <w:t xml:space="preserve">on </w:t>
      </w:r>
      <w:r w:rsidRPr="00510643">
        <w:rPr>
          <w:rFonts w:asciiTheme="majorBidi" w:hAnsiTheme="majorBidi" w:cstheme="majorBidi"/>
          <w:i/>
          <w:iCs/>
          <w:sz w:val="24"/>
          <w:szCs w:val="24"/>
        </w:rPr>
        <w:t xml:space="preserve">Bruce </w:t>
      </w:r>
      <w:proofErr w:type="spellStart"/>
      <w:r w:rsidRPr="00510643">
        <w:rPr>
          <w:rFonts w:asciiTheme="majorBidi" w:hAnsiTheme="majorBidi" w:cstheme="majorBidi"/>
          <w:i/>
          <w:iCs/>
          <w:sz w:val="24"/>
          <w:szCs w:val="24"/>
        </w:rPr>
        <w:t>Onobrakp</w:t>
      </w:r>
      <w:del w:id="110" w:author="Erin Rice" w:date="2013-12-19T13:06:00Z">
        <w:r w:rsidRPr="00510643" w:rsidDel="00A05A94">
          <w:rPr>
            <w:rFonts w:asciiTheme="majorBidi" w:hAnsiTheme="majorBidi" w:cstheme="majorBidi"/>
            <w:i/>
            <w:iCs/>
            <w:sz w:val="24"/>
            <w:szCs w:val="24"/>
          </w:rPr>
          <w:delText>y</w:delText>
        </w:r>
      </w:del>
      <w:r w:rsidRPr="00510643">
        <w:rPr>
          <w:rFonts w:asciiTheme="majorBidi" w:hAnsiTheme="majorBidi" w:cstheme="majorBidi"/>
          <w:i/>
          <w:iCs/>
          <w:sz w:val="24"/>
          <w:szCs w:val="24"/>
        </w:rPr>
        <w:t>e</w:t>
      </w:r>
      <w:ins w:id="111" w:author="Erin Rice" w:date="2013-12-19T13:06:00Z">
        <w:r w:rsidR="00A05A94">
          <w:rPr>
            <w:rFonts w:asciiTheme="majorBidi" w:hAnsiTheme="majorBidi" w:cstheme="majorBidi"/>
            <w:i/>
            <w:iCs/>
            <w:sz w:val="24"/>
            <w:szCs w:val="24"/>
          </w:rPr>
          <w:t>y</w:t>
        </w:r>
      </w:ins>
      <w:r w:rsidRPr="00510643">
        <w:rPr>
          <w:rFonts w:asciiTheme="majorBidi" w:hAnsiTheme="majorBidi" w:cstheme="majorBidi"/>
          <w:i/>
          <w:iCs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>, Nigeria Magazine, Vol. 53 (3), pp. 17-23.</w:t>
      </w:r>
    </w:p>
    <w:p w:rsidR="009F7334" w:rsidRPr="009F7334" w:rsidDel="00DE0ECB" w:rsidRDefault="00E37D14" w:rsidP="009F7334">
      <w:pPr>
        <w:rPr>
          <w:del w:id="112" w:author="Authorised User" w:date="2013-12-21T16:56:00Z"/>
          <w:rFonts w:asciiTheme="majorBidi" w:hAnsiTheme="majorBidi" w:cstheme="majorBidi"/>
          <w:sz w:val="24"/>
          <w:szCs w:val="24"/>
        </w:rPr>
      </w:pPr>
      <w:del w:id="113" w:author="Authorised User" w:date="2013-12-21T16:56:00Z">
        <w:r w:rsidDel="00DE0ECB">
          <w:rPr>
            <w:rFonts w:asciiTheme="majorBidi" w:hAnsiTheme="majorBidi" w:cstheme="majorBidi"/>
            <w:sz w:val="24"/>
            <w:szCs w:val="24"/>
          </w:rPr>
          <w:delText xml:space="preserve">Kennedy, J. (1972), </w:delText>
        </w:r>
        <w:r w:rsidR="00510643" w:rsidDel="00DE0ECB">
          <w:rPr>
            <w:rFonts w:asciiTheme="majorBidi" w:hAnsiTheme="majorBidi" w:cstheme="majorBidi"/>
            <w:sz w:val="24"/>
            <w:szCs w:val="24"/>
          </w:rPr>
          <w:delText xml:space="preserve">on </w:delText>
        </w:r>
        <w:r w:rsidRPr="00E37D14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Bruce Onobrakpeya</w:delText>
        </w:r>
        <w:r w:rsidDel="00DE0ECB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Pr="00E37D1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>African Arts, Vol.5</w:delText>
        </w:r>
        <w:r w:rsidR="009F733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 xml:space="preserve"> </w:delText>
        </w:r>
        <w:r w:rsidRPr="00E37D1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>(2), pp.48-49.</w:delText>
        </w:r>
        <w:r w:rsidR="009F7334" w:rsidDel="00DE0ECB">
          <w:delText xml:space="preserve"> </w:delText>
        </w:r>
        <w:r w:rsidR="00B46CE6" w:rsidDel="00DE0ECB">
          <w:fldChar w:fldCharType="begin"/>
        </w:r>
        <w:r w:rsidR="00731226" w:rsidDel="00DE0ECB">
          <w:delInstrText xml:space="preserve"> HYPERLINK "http://www.jstor.org/stable/3334673" </w:delInstrText>
        </w:r>
        <w:r w:rsidR="00B46CE6" w:rsidDel="00DE0ECB">
          <w:fldChar w:fldCharType="separate"/>
        </w:r>
        <w:r w:rsidR="009F7334" w:rsidRPr="003968C6" w:rsidDel="00DE0ECB">
          <w:rPr>
            <w:rStyle w:val="Hyperlink"/>
          </w:rPr>
          <w:delText>http://www.jstor.org/stable/3334673</w:delText>
        </w:r>
        <w:r w:rsidR="00B46CE6" w:rsidDel="00DE0ECB">
          <w:rPr>
            <w:rStyle w:val="Hyperlink"/>
          </w:rPr>
          <w:fldChar w:fldCharType="end"/>
        </w:r>
      </w:del>
    </w:p>
    <w:p w:rsidR="009F7334" w:rsidRPr="009F7334" w:rsidDel="00DE0ECB" w:rsidRDefault="00E37D14" w:rsidP="009F7334">
      <w:pPr>
        <w:rPr>
          <w:del w:id="114" w:author="Authorised User" w:date="2013-12-21T16:56:00Z"/>
          <w:rFonts w:asciiTheme="majorBidi" w:hAnsiTheme="majorBidi" w:cstheme="majorBidi"/>
          <w:sz w:val="24"/>
          <w:szCs w:val="24"/>
        </w:rPr>
      </w:pPr>
      <w:del w:id="115" w:author="Authorised User" w:date="2013-12-21T16:56:00Z">
        <w:r w:rsidRPr="00E37D14" w:rsidDel="00DE0ECB">
          <w:rPr>
            <w:rFonts w:asciiTheme="majorBidi" w:hAnsiTheme="majorBidi" w:cstheme="majorBidi"/>
            <w:sz w:val="24"/>
            <w:szCs w:val="24"/>
          </w:rPr>
          <w:delText xml:space="preserve">Lawrence, W. (1977), </w:delText>
        </w:r>
        <w:r w:rsidR="00510643" w:rsidDel="00DE0ECB">
          <w:rPr>
            <w:rFonts w:asciiTheme="majorBidi" w:hAnsiTheme="majorBidi" w:cstheme="majorBidi"/>
            <w:sz w:val="24"/>
            <w:szCs w:val="24"/>
          </w:rPr>
          <w:delText xml:space="preserve">on </w:delText>
        </w:r>
        <w:r w:rsidRPr="00E37D14" w:rsidDel="00DE0ECB">
          <w:rPr>
            <w:rFonts w:asciiTheme="majorBidi" w:hAnsiTheme="majorBidi" w:cstheme="majorBidi"/>
            <w:i/>
            <w:iCs/>
            <w:sz w:val="24"/>
            <w:szCs w:val="24"/>
          </w:rPr>
          <w:delText>Bruce Onobrakpeya</w:delText>
        </w:r>
        <w:r w:rsidRPr="00E37D14" w:rsidDel="00DE0ECB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Pr="00E37D1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>African Arts, Vol.10</w:delText>
        </w:r>
        <w:r w:rsidR="009F733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 xml:space="preserve"> </w:delText>
        </w:r>
        <w:r w:rsidRPr="00E37D1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>(4), pp.70-70</w:delText>
        </w:r>
        <w:r w:rsidR="00510643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>.</w:delText>
        </w:r>
        <w:r w:rsidR="009F7334"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 xml:space="preserve"> </w:delText>
        </w:r>
        <w:r w:rsidR="00B46CE6" w:rsidDel="00DE0ECB">
          <w:fldChar w:fldCharType="begin"/>
        </w:r>
        <w:r w:rsidR="00731226" w:rsidDel="00DE0ECB">
          <w:delInstrText xml:space="preserve"> HYPERLINK "http://www.jstor.org/stable/3335150" </w:delInstrText>
        </w:r>
        <w:r w:rsidR="00B46CE6" w:rsidDel="00DE0ECB">
          <w:fldChar w:fldCharType="separate"/>
        </w:r>
        <w:r w:rsidR="009F7334" w:rsidRPr="003968C6" w:rsidDel="00DE0ECB">
          <w:rPr>
            <w:rStyle w:val="Hyperlink"/>
          </w:rPr>
          <w:delText>http://www.jstor.org/stable/3335150</w:delText>
        </w:r>
        <w:r w:rsidR="00B46CE6" w:rsidDel="00DE0ECB">
          <w:rPr>
            <w:rStyle w:val="Hyperlink"/>
          </w:rPr>
          <w:fldChar w:fldCharType="end"/>
        </w:r>
      </w:del>
    </w:p>
    <w:p w:rsidR="00E37D14" w:rsidRDefault="00E37D14" w:rsidP="00E37D14">
      <w:pPr>
        <w:rPr>
          <w:rStyle w:val="exlresultdetails"/>
        </w:rPr>
      </w:pPr>
      <w:proofErr w:type="spellStart"/>
      <w:r>
        <w:rPr>
          <w:rStyle w:val="exlresultdetails"/>
          <w:rFonts w:asciiTheme="majorBidi" w:hAnsiTheme="majorBidi" w:cstheme="majorBidi"/>
          <w:sz w:val="24"/>
          <w:szCs w:val="24"/>
        </w:rPr>
        <w:t>Lawal</w:t>
      </w:r>
      <w:proofErr w:type="spellEnd"/>
      <w:r>
        <w:rPr>
          <w:rStyle w:val="exlresultdetails"/>
          <w:rFonts w:asciiTheme="majorBidi" w:hAnsiTheme="majorBidi" w:cstheme="majorBidi"/>
          <w:sz w:val="24"/>
          <w:szCs w:val="24"/>
        </w:rPr>
        <w:t xml:space="preserve">, B. (1976), </w:t>
      </w:r>
      <w:r w:rsidR="00510643">
        <w:rPr>
          <w:rStyle w:val="exlresultdetails"/>
          <w:rFonts w:asciiTheme="majorBidi" w:hAnsiTheme="majorBidi" w:cstheme="majorBidi"/>
          <w:sz w:val="24"/>
          <w:szCs w:val="24"/>
        </w:rPr>
        <w:t xml:space="preserve">on </w:t>
      </w:r>
      <w:r w:rsidRPr="00510643">
        <w:rPr>
          <w:rStyle w:val="exlresultdetails"/>
          <w:rFonts w:asciiTheme="majorBidi" w:hAnsiTheme="majorBidi" w:cstheme="majorBidi"/>
          <w:i/>
          <w:iCs/>
          <w:sz w:val="24"/>
          <w:szCs w:val="24"/>
        </w:rPr>
        <w:t xml:space="preserve">Bruce </w:t>
      </w:r>
      <w:proofErr w:type="spellStart"/>
      <w:r w:rsidRPr="00510643">
        <w:rPr>
          <w:rStyle w:val="exlresultdetails"/>
          <w:rFonts w:asciiTheme="majorBidi" w:hAnsiTheme="majorBidi" w:cstheme="majorBidi"/>
          <w:i/>
          <w:iCs/>
          <w:sz w:val="24"/>
          <w:szCs w:val="24"/>
        </w:rPr>
        <w:t>Onobrakpeya</w:t>
      </w:r>
      <w:proofErr w:type="spellEnd"/>
      <w:r w:rsidR="00510643">
        <w:rPr>
          <w:rStyle w:val="exlresultdetails"/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9F7334">
        <w:rPr>
          <w:rStyle w:val="exlresultdetails"/>
          <w:rFonts w:asciiTheme="majorBidi" w:hAnsiTheme="majorBidi" w:cstheme="majorBidi"/>
          <w:sz w:val="24"/>
          <w:szCs w:val="24"/>
        </w:rPr>
        <w:t>Nigeria M</w:t>
      </w:r>
      <w:r w:rsidR="00510643" w:rsidRPr="00510643">
        <w:rPr>
          <w:rStyle w:val="exlresultdetails"/>
          <w:rFonts w:asciiTheme="majorBidi" w:hAnsiTheme="majorBidi" w:cstheme="majorBidi"/>
          <w:sz w:val="24"/>
          <w:szCs w:val="24"/>
        </w:rPr>
        <w:t>agazine, n. 120, pp50-59.</w:t>
      </w:r>
    </w:p>
    <w:p w:rsidR="00E37D14" w:rsidDel="00DE0ECB" w:rsidRDefault="00E37D14" w:rsidP="00E37D14">
      <w:pPr>
        <w:rPr>
          <w:del w:id="116" w:author="Authorised User" w:date="2013-12-21T16:57:00Z"/>
          <w:rFonts w:ascii="Times New Roman" w:eastAsia="Times New Roman" w:hAnsi="Times New Roman" w:cs="Times New Roman"/>
          <w:sz w:val="24"/>
          <w:szCs w:val="24"/>
        </w:rPr>
      </w:pPr>
      <w:del w:id="117" w:author="Authorised User" w:date="2013-12-21T16:57:00Z">
        <w:r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 xml:space="preserve">Sranley, J. (2011), </w:delText>
        </w:r>
        <w:r w:rsidRPr="00E37D14" w:rsidDel="00DE0ECB">
          <w:rPr>
            <w:rStyle w:val="exlresultdetails"/>
            <w:rFonts w:asciiTheme="majorBidi" w:hAnsiTheme="majorBidi" w:cstheme="majorBidi"/>
            <w:i/>
            <w:iCs/>
            <w:sz w:val="24"/>
            <w:szCs w:val="24"/>
          </w:rPr>
          <w:delText>Bruce Onobrakpeya and the Harmattan Workshop: Artistic Experimentation in the Niger Delta</w:delText>
        </w:r>
        <w:r w:rsidDel="00DE0ECB">
          <w:rPr>
            <w:rStyle w:val="exlresultdetails"/>
            <w:rFonts w:asciiTheme="majorBidi" w:hAnsiTheme="majorBidi" w:cstheme="majorBidi"/>
            <w:sz w:val="24"/>
            <w:szCs w:val="24"/>
          </w:rPr>
          <w:delText xml:space="preserve">, </w:delText>
        </w:r>
        <w:r w:rsidRPr="00E37D14" w:rsidDel="00DE0ECB">
          <w:rPr>
            <w:rFonts w:ascii="Times New Roman" w:eastAsia="Times New Roman" w:hAnsi="Times New Roman" w:cs="Times New Roman"/>
            <w:sz w:val="24"/>
            <w:szCs w:val="24"/>
          </w:rPr>
          <w:delText>African Arts, Vol.44(4), pp.22-35</w:delText>
        </w:r>
        <w:r w:rsidDel="00DE0EC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9F7334" w:rsidDel="007163A3" w:rsidRDefault="00B46CE6" w:rsidP="00E37D14">
      <w:pPr>
        <w:rPr>
          <w:del w:id="118" w:author="doctor" w:date="2014-02-02T10:52:00Z"/>
          <w:rFonts w:ascii="Times New Roman" w:eastAsia="Times New Roman" w:hAnsi="Times New Roman" w:cs="Times New Roman"/>
          <w:sz w:val="24"/>
          <w:szCs w:val="24"/>
        </w:rPr>
      </w:pPr>
      <w:del w:id="119" w:author="Authorised User" w:date="2013-12-21T16:57:00Z">
        <w:r w:rsidDel="00DE0ECB">
          <w:fldChar w:fldCharType="begin"/>
        </w:r>
        <w:r w:rsidR="00731226" w:rsidDel="00DE0ECB">
          <w:delInstrText xml:space="preserve"> HYPERLINK "http://gateway.proquest.com/openurl?ctx_ver=Z39.88-2003&amp;xri:pqil:res_ver=0.2&amp;res_id=xri:lion&amp;rft_id=xri:lion:ft:abell:R04608896:0" </w:delInstrText>
        </w:r>
        <w:r w:rsidDel="00DE0ECB">
          <w:fldChar w:fldCharType="separate"/>
        </w:r>
        <w:r w:rsidR="009F7334" w:rsidRPr="003968C6" w:rsidDel="00DE0EC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delText>http://gateway.proquest.com/openurl?ctx_ver=Z39.88-2003&amp;xri:pqil:res_ver=0.2&amp;res_id=xri:lion&amp;rft_id=xri:lion:ft:abell:R04608896:0</w:delText>
        </w:r>
        <w:r w:rsidDel="00DE0EC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del>
    </w:p>
    <w:p w:rsidR="009F7334" w:rsidRPr="009F7334" w:rsidDel="00DE0ECB" w:rsidRDefault="00E37D14" w:rsidP="009F7334">
      <w:pPr>
        <w:rPr>
          <w:del w:id="120" w:author="Authorised User" w:date="2013-12-21T16:56:00Z"/>
          <w:rFonts w:ascii="Times New Roman" w:eastAsia="Times New Roman" w:hAnsi="Times New Roman" w:cs="Times New Roman"/>
          <w:sz w:val="24"/>
          <w:szCs w:val="24"/>
        </w:rPr>
      </w:pPr>
      <w:del w:id="121" w:author="Authorised User" w:date="2013-12-21T16:56:00Z">
        <w:r w:rsidDel="00DE0ECB">
          <w:rPr>
            <w:rFonts w:ascii="Times New Roman" w:eastAsia="Times New Roman" w:hAnsi="Times New Roman" w:cs="Times New Roman"/>
            <w:sz w:val="24"/>
            <w:szCs w:val="24"/>
          </w:rPr>
          <w:delText xml:space="preserve">Povey, J. (1980), </w:delText>
        </w:r>
        <w:r w:rsidRPr="00E37D14" w:rsidDel="00DE0EC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Bruce Onobrakpeya: Nigeria’s Master Printmaker</w:delText>
        </w:r>
        <w:r w:rsidDel="00DE0ECB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  <w:r w:rsidRPr="00E37D14" w:rsidDel="00DE0ECB">
          <w:rPr>
            <w:rFonts w:ascii="Times New Roman" w:eastAsia="Times New Roman" w:hAnsi="Times New Roman" w:cs="Times New Roman"/>
            <w:sz w:val="24"/>
            <w:szCs w:val="24"/>
          </w:rPr>
          <w:delText>African Arts, Vol.13(4), pp.9-12</w:delText>
        </w:r>
        <w:r w:rsidR="009F7334" w:rsidDel="00DE0EC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B46CE6" w:rsidDel="00DE0ECB">
          <w:fldChar w:fldCharType="begin"/>
        </w:r>
        <w:r w:rsidR="00731226" w:rsidDel="00DE0ECB">
          <w:delInstrText xml:space="preserve"> HYPERLINK "http://www.jstor.org/stable/3335774" </w:delInstrText>
        </w:r>
        <w:r w:rsidR="00B46CE6" w:rsidDel="00DE0ECB">
          <w:fldChar w:fldCharType="separate"/>
        </w:r>
        <w:r w:rsidR="009F7334" w:rsidRPr="003968C6" w:rsidDel="00DE0ECB">
          <w:rPr>
            <w:rStyle w:val="Hyperlink"/>
          </w:rPr>
          <w:delText>http://www.jstor.org/stable/3335774</w:delText>
        </w:r>
        <w:r w:rsidR="00B46CE6" w:rsidDel="00DE0ECB">
          <w:rPr>
            <w:rStyle w:val="Hyperlink"/>
          </w:rPr>
          <w:fldChar w:fldCharType="end"/>
        </w:r>
      </w:del>
    </w:p>
    <w:p w:rsidR="009F7334" w:rsidRPr="00E37D14" w:rsidDel="007163A3" w:rsidRDefault="009F7334" w:rsidP="00E37D14">
      <w:pPr>
        <w:rPr>
          <w:del w:id="122" w:author="doctor" w:date="2014-02-02T10:52:00Z"/>
          <w:rFonts w:asciiTheme="majorBidi" w:hAnsiTheme="majorBidi" w:cstheme="majorBidi"/>
          <w:sz w:val="24"/>
          <w:szCs w:val="24"/>
        </w:rPr>
      </w:pPr>
    </w:p>
    <w:p w:rsidR="00E37D14" w:rsidDel="007163A3" w:rsidRDefault="00E37D14" w:rsidP="00E37D14">
      <w:pPr>
        <w:rPr>
          <w:del w:id="123" w:author="doctor" w:date="2014-02-02T10:52:00Z"/>
          <w:rFonts w:ascii="Times New Roman" w:eastAsia="Times New Roman" w:hAnsi="Times New Roman" w:cs="Times New Roman"/>
          <w:sz w:val="24"/>
          <w:szCs w:val="24"/>
        </w:rPr>
      </w:pPr>
    </w:p>
    <w:p w:rsidR="00E37D14" w:rsidRPr="00163EDE" w:rsidDel="007163A3" w:rsidRDefault="00E37D14" w:rsidP="00986755">
      <w:pPr>
        <w:rPr>
          <w:del w:id="124" w:author="doctor" w:date="2014-02-02T10:52:00Z"/>
        </w:rPr>
      </w:pPr>
    </w:p>
    <w:p w:rsidR="00986755" w:rsidRPr="00163EDE" w:rsidDel="007163A3" w:rsidRDefault="00986755" w:rsidP="00986755">
      <w:pPr>
        <w:spacing w:line="360" w:lineRule="auto"/>
        <w:rPr>
          <w:del w:id="125" w:author="doctor" w:date="2014-02-02T10:52:00Z"/>
          <w:rFonts w:asciiTheme="majorBidi" w:hAnsiTheme="majorBidi" w:cstheme="majorBidi"/>
          <w:sz w:val="24"/>
          <w:szCs w:val="24"/>
        </w:rPr>
      </w:pPr>
    </w:p>
    <w:p w:rsidR="00986755" w:rsidDel="007163A3" w:rsidRDefault="00986755" w:rsidP="00163EDE">
      <w:pPr>
        <w:spacing w:line="360" w:lineRule="auto"/>
        <w:rPr>
          <w:del w:id="126" w:author="doctor" w:date="2014-02-02T10:52:00Z"/>
          <w:rFonts w:asciiTheme="majorBidi" w:hAnsiTheme="majorBidi" w:cstheme="majorBidi"/>
          <w:sz w:val="24"/>
          <w:szCs w:val="24"/>
        </w:rPr>
      </w:pPr>
    </w:p>
    <w:p w:rsidR="00986755" w:rsidDel="007163A3" w:rsidRDefault="00986755" w:rsidP="00163EDE">
      <w:pPr>
        <w:spacing w:line="360" w:lineRule="auto"/>
        <w:rPr>
          <w:del w:id="127" w:author="doctor" w:date="2014-02-02T10:52:00Z"/>
          <w:rFonts w:asciiTheme="majorBidi" w:hAnsiTheme="majorBidi" w:cstheme="majorBidi"/>
          <w:sz w:val="24"/>
          <w:szCs w:val="24"/>
        </w:rPr>
      </w:pPr>
    </w:p>
    <w:p w:rsidR="00986755" w:rsidDel="007163A3" w:rsidRDefault="00986755" w:rsidP="00163EDE">
      <w:pPr>
        <w:spacing w:line="360" w:lineRule="auto"/>
        <w:rPr>
          <w:del w:id="128" w:author="doctor" w:date="2014-02-02T10:52:00Z"/>
          <w:rFonts w:asciiTheme="majorBidi" w:hAnsiTheme="majorBidi" w:cstheme="majorBidi"/>
          <w:sz w:val="24"/>
          <w:szCs w:val="24"/>
        </w:rPr>
      </w:pPr>
    </w:p>
    <w:p w:rsidR="00986755" w:rsidRDefault="009867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63EDE" w:rsidRPr="001024B1" w:rsidRDefault="00C065C1" w:rsidP="00163E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024B1">
        <w:rPr>
          <w:rFonts w:asciiTheme="majorBidi" w:hAnsiTheme="majorBidi" w:cstheme="majorBidi"/>
          <w:b/>
          <w:bCs/>
          <w:sz w:val="24"/>
          <w:szCs w:val="24"/>
        </w:rPr>
        <w:t>IMAG</w:t>
      </w:r>
      <w:bookmarkStart w:id="129" w:name="_GoBack"/>
      <w:bookmarkEnd w:id="129"/>
      <w:r w:rsidRPr="001024B1">
        <w:rPr>
          <w:rFonts w:asciiTheme="majorBidi" w:hAnsiTheme="majorBidi" w:cstheme="majorBidi"/>
          <w:b/>
          <w:bCs/>
          <w:sz w:val="24"/>
          <w:szCs w:val="24"/>
        </w:rPr>
        <w:t>E</w:t>
      </w:r>
    </w:p>
    <w:p w:rsidR="00163EDE" w:rsidRDefault="00986755" w:rsidP="00163ED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4314825" cy="5591175"/>
            <wp:effectExtent l="19050" t="0" r="9525" b="0"/>
            <wp:docPr id="3" name="Picture 2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55" w:rsidRDefault="00986755" w:rsidP="00986755">
      <w:pPr>
        <w:spacing w:after="0" w:line="240" w:lineRule="auto"/>
        <w:rPr>
          <w:rFonts w:ascii="Karla" w:eastAsia="Times New Roman" w:hAnsi="Karla" w:cs="Times New Roman"/>
          <w:color w:val="5C5C5C"/>
          <w:sz w:val="24"/>
          <w:szCs w:val="24"/>
          <w:lang w:val="en-US"/>
        </w:rPr>
      </w:pP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 xml:space="preserve">Artist: Bruce </w:t>
      </w:r>
      <w:proofErr w:type="spellStart"/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>Onobrakpeya</w:t>
      </w:r>
      <w:proofErr w:type="spellEnd"/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 xml:space="preserve"> </w:t>
      </w: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br/>
        <w:t xml:space="preserve">Medium: </w:t>
      </w:r>
      <w:proofErr w:type="spellStart"/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>Plastograph</w:t>
      </w:r>
      <w:proofErr w:type="spellEnd"/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 xml:space="preserve"> E5/7</w:t>
      </w: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br/>
        <w:t xml:space="preserve">Theme: </w:t>
      </w:r>
      <w:proofErr w:type="spellStart"/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>Esirogbo</w:t>
      </w:r>
      <w:proofErr w:type="spellEnd"/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t xml:space="preserve"> (Bridal Panel) I</w:t>
      </w: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br/>
        <w:t>Year of production: 2004</w:t>
      </w: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br/>
        <w:t>Size: 107 x 79 cm</w:t>
      </w: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br/>
        <w:t>Catalogue number: BO1</w:t>
      </w:r>
      <w:r w:rsidRPr="00986755">
        <w:rPr>
          <w:rFonts w:ascii="Karla" w:eastAsia="Times New Roman" w:hAnsi="Karla" w:cs="Times New Roman"/>
          <w:color w:val="5C5C5C"/>
          <w:sz w:val="24"/>
          <w:szCs w:val="24"/>
          <w:lang w:val="en-US"/>
        </w:rPr>
        <w:br/>
        <w:t>Status: Sold</w:t>
      </w:r>
    </w:p>
    <w:p w:rsidR="00986755" w:rsidRPr="00986755" w:rsidRDefault="00986755" w:rsidP="00986755">
      <w:pPr>
        <w:spacing w:after="0" w:line="240" w:lineRule="auto"/>
        <w:jc w:val="center"/>
        <w:rPr>
          <w:rFonts w:ascii="Karla" w:eastAsia="Times New Roman" w:hAnsi="Karla" w:cs="Times New Roman"/>
          <w:color w:val="5C5C5C"/>
          <w:sz w:val="24"/>
          <w:szCs w:val="24"/>
          <w:lang w:val="en-US"/>
        </w:rPr>
      </w:pPr>
    </w:p>
    <w:p w:rsidR="00163EDE" w:rsidRPr="00163EDE" w:rsidRDefault="00986755" w:rsidP="00163ED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86755">
        <w:rPr>
          <w:rFonts w:asciiTheme="majorBidi" w:hAnsiTheme="majorBidi" w:cstheme="majorBidi"/>
          <w:sz w:val="24"/>
          <w:szCs w:val="24"/>
        </w:rPr>
        <w:t>http://www.modernafricanart.com/wp-content/gallery/bruce-gallery/bo1.jpg</w:t>
      </w:r>
    </w:p>
    <w:p w:rsidR="00AF7D15" w:rsidRDefault="00AF7D15" w:rsidP="00163EDE">
      <w:pPr>
        <w:spacing w:line="360" w:lineRule="auto"/>
      </w:pPr>
    </w:p>
    <w:p w:rsidR="00312388" w:rsidRDefault="00312388" w:rsidP="00163EDE">
      <w:pPr>
        <w:spacing w:line="360" w:lineRule="auto"/>
      </w:pPr>
    </w:p>
    <w:sectPr w:rsidR="00312388" w:rsidSect="00D209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Erin Rice" w:date="2013-12-21T16:50:00Z" w:initials="ER">
    <w:p w:rsidR="00DE0ECB" w:rsidRDefault="00DE0ECB" w:rsidP="00DE0ECB">
      <w:pPr>
        <w:pStyle w:val="CommentText"/>
      </w:pPr>
      <w:r>
        <w:rPr>
          <w:rStyle w:val="CommentReference"/>
        </w:rPr>
        <w:annotationRef/>
      </w:r>
      <w:r>
        <w:t xml:space="preserve">Because the first paragraph is short of 200 words you might consider putting this sentence, which also explains </w:t>
      </w:r>
      <w:proofErr w:type="spellStart"/>
      <w:r>
        <w:t>Onobrakpeya’s</w:t>
      </w:r>
      <w:proofErr w:type="spellEnd"/>
      <w:r>
        <w:t xml:space="preserve"> relationship to Nigerian modern art very clearly, into the first paragraph. </w:t>
      </w:r>
    </w:p>
  </w:comment>
  <w:comment w:id="27" w:author="Erin Rice" w:date="2013-12-19T13:01:00Z" w:initials="ER">
    <w:p w:rsidR="00A05A94" w:rsidRDefault="00A05A94">
      <w:pPr>
        <w:pStyle w:val="CommentText"/>
      </w:pPr>
      <w:r>
        <w:rPr>
          <w:rStyle w:val="CommentReference"/>
        </w:rPr>
        <w:annotationRef/>
      </w:r>
      <w:r>
        <w:t xml:space="preserve">Because the first paragraph is short of 200 words you might consider putting this sentence, which also explains </w:t>
      </w:r>
      <w:proofErr w:type="spellStart"/>
      <w:r>
        <w:t>Onobrakpeya’s</w:t>
      </w:r>
      <w:proofErr w:type="spellEnd"/>
      <w:r>
        <w:t xml:space="preserve"> relationship to Nigerian modern art very clearly, into the first paragraph. </w:t>
      </w:r>
    </w:p>
  </w:comment>
  <w:comment w:id="64" w:author="Erin Rice" w:date="2013-12-19T13:04:00Z" w:initials="ER">
    <w:p w:rsidR="00A05A94" w:rsidRDefault="00A05A94">
      <w:pPr>
        <w:pStyle w:val="CommentText"/>
      </w:pPr>
      <w:r>
        <w:rPr>
          <w:rStyle w:val="CommentReference"/>
        </w:rPr>
        <w:annotationRef/>
      </w:r>
      <w:r>
        <w:t xml:space="preserve">This might be a bit redundant since you state this in the previous paragraph, also we need to reduce the word count. Consider deleting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CB5" w:rsidRDefault="00137CB5" w:rsidP="00C065C1">
      <w:pPr>
        <w:spacing w:after="0" w:line="240" w:lineRule="auto"/>
      </w:pPr>
      <w:r>
        <w:separator/>
      </w:r>
    </w:p>
  </w:endnote>
  <w:endnote w:type="continuationSeparator" w:id="0">
    <w:p w:rsidR="00137CB5" w:rsidRDefault="00137CB5" w:rsidP="00C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la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CB5" w:rsidRDefault="00137CB5" w:rsidP="00C065C1">
      <w:pPr>
        <w:spacing w:after="0" w:line="240" w:lineRule="auto"/>
      </w:pPr>
      <w:r>
        <w:separator/>
      </w:r>
    </w:p>
  </w:footnote>
  <w:footnote w:type="continuationSeparator" w:id="0">
    <w:p w:rsidR="00137CB5" w:rsidRDefault="00137CB5" w:rsidP="00C0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94" w:rsidRDefault="00A05A94" w:rsidP="00C065C1">
    <w:pPr>
      <w:pStyle w:val="Header"/>
    </w:pPr>
    <w:r>
      <w:t xml:space="preserve">Helena </w:t>
    </w:r>
    <w:proofErr w:type="spellStart"/>
    <w:r>
      <w:t>Cantone</w:t>
    </w:r>
    <w:proofErr w:type="spellEnd"/>
  </w:p>
  <w:p w:rsidR="00A05A94" w:rsidRDefault="00A05A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E"/>
    <w:rsid w:val="0000253B"/>
    <w:rsid w:val="0001052D"/>
    <w:rsid w:val="000E4ADD"/>
    <w:rsid w:val="001024B1"/>
    <w:rsid w:val="0011198B"/>
    <w:rsid w:val="00137CB5"/>
    <w:rsid w:val="00163EDE"/>
    <w:rsid w:val="001D286A"/>
    <w:rsid w:val="00211C4D"/>
    <w:rsid w:val="002815E4"/>
    <w:rsid w:val="002A4627"/>
    <w:rsid w:val="002E5E20"/>
    <w:rsid w:val="00312388"/>
    <w:rsid w:val="00337C8A"/>
    <w:rsid w:val="003915FE"/>
    <w:rsid w:val="003F4CFB"/>
    <w:rsid w:val="004A11A7"/>
    <w:rsid w:val="004E2576"/>
    <w:rsid w:val="00510643"/>
    <w:rsid w:val="0054066A"/>
    <w:rsid w:val="00575BAE"/>
    <w:rsid w:val="00705305"/>
    <w:rsid w:val="007163A3"/>
    <w:rsid w:val="00731226"/>
    <w:rsid w:val="007D5F8F"/>
    <w:rsid w:val="007E02DC"/>
    <w:rsid w:val="008B69E2"/>
    <w:rsid w:val="008C1179"/>
    <w:rsid w:val="00972093"/>
    <w:rsid w:val="009843BE"/>
    <w:rsid w:val="00986755"/>
    <w:rsid w:val="009F7334"/>
    <w:rsid w:val="00A05A94"/>
    <w:rsid w:val="00A208B9"/>
    <w:rsid w:val="00AC27E2"/>
    <w:rsid w:val="00AF7D15"/>
    <w:rsid w:val="00B46CE6"/>
    <w:rsid w:val="00B47FBA"/>
    <w:rsid w:val="00B62F55"/>
    <w:rsid w:val="00BD355A"/>
    <w:rsid w:val="00BE056A"/>
    <w:rsid w:val="00C065C1"/>
    <w:rsid w:val="00C141D4"/>
    <w:rsid w:val="00C22BAF"/>
    <w:rsid w:val="00C93FD1"/>
    <w:rsid w:val="00CA09EB"/>
    <w:rsid w:val="00CA0D53"/>
    <w:rsid w:val="00D209D1"/>
    <w:rsid w:val="00D560BF"/>
    <w:rsid w:val="00D960AD"/>
    <w:rsid w:val="00DA3F0F"/>
    <w:rsid w:val="00DA40FB"/>
    <w:rsid w:val="00DE0ECB"/>
    <w:rsid w:val="00E37D14"/>
    <w:rsid w:val="00EB3935"/>
    <w:rsid w:val="00F02D0C"/>
    <w:rsid w:val="00F27853"/>
    <w:rsid w:val="00F37484"/>
    <w:rsid w:val="00FE0F76"/>
    <w:rsid w:val="00FF1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3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3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7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7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7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8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7853"/>
    <w:rPr>
      <w:b/>
      <w:bCs/>
      <w:i w:val="0"/>
      <w:iCs w:val="0"/>
    </w:rPr>
  </w:style>
  <w:style w:type="paragraph" w:styleId="NoSpacing">
    <w:name w:val="No Spacing"/>
    <w:uiPriority w:val="1"/>
    <w:qFormat/>
    <w:rsid w:val="00163E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3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3E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3E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archword">
    <w:name w:val="searchword"/>
    <w:basedOn w:val="DefaultParagraphFont"/>
    <w:rsid w:val="00163EDE"/>
  </w:style>
  <w:style w:type="paragraph" w:styleId="BalloonText">
    <w:name w:val="Balloon Text"/>
    <w:basedOn w:val="Normal"/>
    <w:link w:val="BalloonTextChar"/>
    <w:uiPriority w:val="99"/>
    <w:semiHidden/>
    <w:unhideWhenUsed/>
    <w:rsid w:val="0016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5C1"/>
  </w:style>
  <w:style w:type="paragraph" w:styleId="Footer">
    <w:name w:val="footer"/>
    <w:basedOn w:val="Normal"/>
    <w:link w:val="FooterChar"/>
    <w:uiPriority w:val="99"/>
    <w:semiHidden/>
    <w:unhideWhenUsed/>
    <w:rsid w:val="00C0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5C1"/>
  </w:style>
  <w:style w:type="character" w:customStyle="1" w:styleId="Heading4Char">
    <w:name w:val="Heading 4 Char"/>
    <w:basedOn w:val="DefaultParagraphFont"/>
    <w:link w:val="Heading4"/>
    <w:uiPriority w:val="9"/>
    <w:rsid w:val="009867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67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86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9"/>
    <w:rsid w:val="009867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xlresultdetails">
    <w:name w:val="exlresultdetails"/>
    <w:basedOn w:val="DefaultParagraphFont"/>
    <w:rsid w:val="00E37D14"/>
  </w:style>
  <w:style w:type="paragraph" w:customStyle="1" w:styleId="Default">
    <w:name w:val="Default"/>
    <w:rsid w:val="009F7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5A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A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A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A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A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3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3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7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7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7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8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7853"/>
    <w:rPr>
      <w:b/>
      <w:bCs/>
      <w:i w:val="0"/>
      <w:iCs w:val="0"/>
    </w:rPr>
  </w:style>
  <w:style w:type="paragraph" w:styleId="NoSpacing">
    <w:name w:val="No Spacing"/>
    <w:uiPriority w:val="1"/>
    <w:qFormat/>
    <w:rsid w:val="00163E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3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3E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3E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archword">
    <w:name w:val="searchword"/>
    <w:basedOn w:val="DefaultParagraphFont"/>
    <w:rsid w:val="00163EDE"/>
  </w:style>
  <w:style w:type="paragraph" w:styleId="BalloonText">
    <w:name w:val="Balloon Text"/>
    <w:basedOn w:val="Normal"/>
    <w:link w:val="BalloonTextChar"/>
    <w:uiPriority w:val="99"/>
    <w:semiHidden/>
    <w:unhideWhenUsed/>
    <w:rsid w:val="0016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5C1"/>
  </w:style>
  <w:style w:type="paragraph" w:styleId="Footer">
    <w:name w:val="footer"/>
    <w:basedOn w:val="Normal"/>
    <w:link w:val="FooterChar"/>
    <w:uiPriority w:val="99"/>
    <w:semiHidden/>
    <w:unhideWhenUsed/>
    <w:rsid w:val="00C0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5C1"/>
  </w:style>
  <w:style w:type="character" w:customStyle="1" w:styleId="Heading4Char">
    <w:name w:val="Heading 4 Char"/>
    <w:basedOn w:val="DefaultParagraphFont"/>
    <w:link w:val="Heading4"/>
    <w:uiPriority w:val="9"/>
    <w:rsid w:val="009867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67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86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9"/>
    <w:rsid w:val="009867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xlresultdetails">
    <w:name w:val="exlresultdetails"/>
    <w:basedOn w:val="DefaultParagraphFont"/>
    <w:rsid w:val="00E37D14"/>
  </w:style>
  <w:style w:type="paragraph" w:customStyle="1" w:styleId="Default">
    <w:name w:val="Default"/>
    <w:rsid w:val="009F7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5A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A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A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A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314297F-37B4-41A3-8154-1294D035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doctor</cp:lastModifiedBy>
  <cp:revision>2</cp:revision>
  <dcterms:created xsi:type="dcterms:W3CDTF">2014-02-02T10:53:00Z</dcterms:created>
  <dcterms:modified xsi:type="dcterms:W3CDTF">2014-02-02T10:53:00Z</dcterms:modified>
</cp:coreProperties>
</file>