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C2" w:rsidRPr="001C2564" w:rsidRDefault="001C1AC2">
      <w:pPr>
        <w:rPr>
          <w:lang w:val="en-GB"/>
          <w:rPrChange w:id="0" w:author="Bru Sascha" w:date="2013-07-09T11:44:00Z">
            <w:rPr>
              <w:lang w:val="en-US"/>
            </w:rPr>
          </w:rPrChange>
        </w:rPr>
      </w:pPr>
      <w:bookmarkStart w:id="1" w:name="_GoBack"/>
      <w:bookmarkEnd w:id="1"/>
      <w:r w:rsidRPr="001C1AC2">
        <w:rPr>
          <w:lang w:val="en-US"/>
        </w:rPr>
        <w:t>Jan Baetens</w:t>
      </w:r>
    </w:p>
    <w:p w:rsidR="00A076FE" w:rsidRPr="009B74F0" w:rsidRDefault="00A076FE">
      <w:pPr>
        <w:rPr>
          <w:b/>
          <w:lang w:val="en-US"/>
        </w:rPr>
      </w:pPr>
      <w:r w:rsidRPr="001C2564">
        <w:rPr>
          <w:b/>
          <w:lang w:val="en-GB"/>
          <w:rPrChange w:id="2" w:author="Bru Sascha" w:date="2013-07-09T11:44:00Z">
            <w:rPr>
              <w:b/>
              <w:lang w:val="en-US"/>
            </w:rPr>
          </w:rPrChange>
        </w:rPr>
        <w:t>Larbaud</w:t>
      </w:r>
      <w:r w:rsidRPr="009B74F0">
        <w:rPr>
          <w:b/>
          <w:lang w:val="en-US"/>
        </w:rPr>
        <w:t>, Valery (</w:t>
      </w:r>
      <w:r w:rsidR="008C26EE" w:rsidRPr="009B74F0">
        <w:rPr>
          <w:b/>
          <w:lang w:val="en-US"/>
        </w:rPr>
        <w:t>1881</w:t>
      </w:r>
      <w:r w:rsidR="001C1AC2">
        <w:rPr>
          <w:b/>
          <w:lang w:val="en-US"/>
        </w:rPr>
        <w:t>—</w:t>
      </w:r>
      <w:r w:rsidR="008C26EE" w:rsidRPr="009B74F0">
        <w:rPr>
          <w:b/>
          <w:lang w:val="en-US"/>
        </w:rPr>
        <w:t>1957)</w:t>
      </w:r>
    </w:p>
    <w:p w:rsidR="001C1AC2" w:rsidRDefault="008C26EE">
      <w:pPr>
        <w:rPr>
          <w:ins w:id="3" w:author="Bru Sascha" w:date="2013-07-09T11:26:00Z"/>
          <w:lang w:val="en-US"/>
        </w:rPr>
      </w:pPr>
      <w:r w:rsidRPr="008C26EE">
        <w:rPr>
          <w:lang w:val="en-US"/>
        </w:rPr>
        <w:t>Valery</w:t>
      </w:r>
      <w:r w:rsidRPr="0074439A">
        <w:rPr>
          <w:lang w:val="en-GB"/>
          <w:rPrChange w:id="4" w:author="Bru Sascha" w:date="2013-07-09T11:37:00Z">
            <w:rPr>
              <w:lang w:val="en-US"/>
            </w:rPr>
          </w:rPrChange>
        </w:rPr>
        <w:t xml:space="preserve"> Larbaud</w:t>
      </w:r>
      <w:r w:rsidRPr="008C26EE">
        <w:rPr>
          <w:lang w:val="en-US"/>
        </w:rPr>
        <w:t xml:space="preserve"> was </w:t>
      </w:r>
      <w:del w:id="5" w:author="Bru Sascha" w:date="2013-07-09T11:36:00Z">
        <w:r w:rsidRPr="008C26EE" w:rsidDel="00080368">
          <w:rPr>
            <w:lang w:val="en-US"/>
          </w:rPr>
          <w:delText>one o</w:delText>
        </w:r>
        <w:r w:rsidDel="00080368">
          <w:rPr>
            <w:lang w:val="en-US"/>
          </w:rPr>
          <w:delText>f the</w:delText>
        </w:r>
      </w:del>
      <w:ins w:id="6" w:author="Bru Sascha" w:date="2013-07-09T11:36:00Z">
        <w:r w:rsidR="00080368">
          <w:rPr>
            <w:lang w:val="en-US"/>
          </w:rPr>
          <w:t>a</w:t>
        </w:r>
      </w:ins>
      <w:r>
        <w:rPr>
          <w:lang w:val="en-US"/>
        </w:rPr>
        <w:t xml:space="preserve"> major representative</w:t>
      </w:r>
      <w:del w:id="7" w:author="Bru Sascha" w:date="2013-07-09T11:37:00Z">
        <w:r w:rsidDel="00080368">
          <w:rPr>
            <w:lang w:val="en-US"/>
          </w:rPr>
          <w:delText>s</w:delText>
        </w:r>
      </w:del>
      <w:r>
        <w:rPr>
          <w:lang w:val="en-US"/>
        </w:rPr>
        <w:t xml:space="preserve"> of </w:t>
      </w:r>
      <w:ins w:id="8" w:author="Bru Sascha" w:date="2013-07-09T11:37:00Z">
        <w:r w:rsidR="00080368">
          <w:rPr>
            <w:lang w:val="en-US"/>
          </w:rPr>
          <w:t>m</w:t>
        </w:r>
      </w:ins>
      <w:del w:id="9" w:author="Bru Sascha" w:date="2013-07-09T11:37:00Z">
        <w:r w:rsidDel="00080368">
          <w:rPr>
            <w:lang w:val="en-US"/>
          </w:rPr>
          <w:delText>M</w:delText>
        </w:r>
      </w:del>
      <w:r>
        <w:rPr>
          <w:lang w:val="en-US"/>
        </w:rPr>
        <w:t xml:space="preserve">odernist literature in France and a key figure in </w:t>
      </w:r>
      <w:ins w:id="10" w:author="Bru Sascha" w:date="2013-07-09T11:37:00Z">
        <w:r w:rsidR="00080368">
          <w:rPr>
            <w:lang w:val="en-US"/>
          </w:rPr>
          <w:t xml:space="preserve">Europe’s </w:t>
        </w:r>
      </w:ins>
      <w:r>
        <w:rPr>
          <w:lang w:val="en-US"/>
        </w:rPr>
        <w:t xml:space="preserve">cosmopolitan literary life </w:t>
      </w:r>
      <w:del w:id="11" w:author="Bru Sascha" w:date="2013-07-09T11:37:00Z">
        <w:r w:rsidDel="00080368">
          <w:rPr>
            <w:lang w:val="en-US"/>
          </w:rPr>
          <w:delText xml:space="preserve">in Europe </w:delText>
        </w:r>
      </w:del>
      <w:del w:id="12" w:author="Bru Sascha" w:date="2013-07-09T11:25:00Z">
        <w:r w:rsidDel="001C1AC2">
          <w:rPr>
            <w:lang w:val="en-US"/>
          </w:rPr>
          <w:delText xml:space="preserve">in </w:delText>
        </w:r>
      </w:del>
      <w:ins w:id="13" w:author="Bru Sascha" w:date="2013-07-09T11:25:00Z">
        <w:r w:rsidR="001C1AC2">
          <w:rPr>
            <w:lang w:val="en-US"/>
          </w:rPr>
          <w:t xml:space="preserve">during </w:t>
        </w:r>
      </w:ins>
      <w:r>
        <w:rPr>
          <w:lang w:val="en-US"/>
        </w:rPr>
        <w:t xml:space="preserve">the interwar period. </w:t>
      </w:r>
    </w:p>
    <w:p w:rsidR="001B3B4F" w:rsidRPr="00B411EC" w:rsidRDefault="008C26EE">
      <w:pPr>
        <w:rPr>
          <w:lang w:val="en-US"/>
        </w:rPr>
      </w:pPr>
      <w:r>
        <w:rPr>
          <w:lang w:val="en-US"/>
        </w:rPr>
        <w:t>He was the only child of a pharmacist who had been owner of the Vichy Saint-Yorre mineral water springs. After the death of his father, when he was eight,</w:t>
      </w:r>
      <w:r w:rsidR="001B3B4F">
        <w:rPr>
          <w:lang w:val="en-US"/>
        </w:rPr>
        <w:t xml:space="preserve"> he was educated by his mother and aunt. Later, t</w:t>
      </w:r>
      <w:r>
        <w:rPr>
          <w:lang w:val="en-US"/>
        </w:rPr>
        <w:t xml:space="preserve">he family fortune gave him the opportunity to travel Europe in </w:t>
      </w:r>
      <w:r w:rsidR="001B3B4F">
        <w:rPr>
          <w:lang w:val="en-US"/>
        </w:rPr>
        <w:t xml:space="preserve">great </w:t>
      </w:r>
      <w:r>
        <w:rPr>
          <w:lang w:val="en-US"/>
        </w:rPr>
        <w:t>style</w:t>
      </w:r>
      <w:r w:rsidR="00A060BB">
        <w:rPr>
          <w:lang w:val="en-US"/>
        </w:rPr>
        <w:t>. His name is still attached to the evocation of the Orient-Express and the life</w:t>
      </w:r>
      <w:r w:rsidR="00B47853">
        <w:rPr>
          <w:lang w:val="en-US"/>
        </w:rPr>
        <w:t xml:space="preserve"> of luxury</w:t>
      </w:r>
      <w:del w:id="14" w:author="Bru Sascha" w:date="2013-07-09T11:25:00Z">
        <w:r w:rsidR="00B47853" w:rsidDel="001C1AC2">
          <w:rPr>
            <w:lang w:val="en-US"/>
          </w:rPr>
          <w:delText xml:space="preserve"> </w:delText>
        </w:r>
        <w:r w:rsidR="00A060BB" w:rsidDel="001C1AC2">
          <w:rPr>
            <w:lang w:val="en-US"/>
          </w:rPr>
          <w:delText xml:space="preserve"> </w:delText>
        </w:r>
      </w:del>
      <w:ins w:id="15" w:author="Bru Sascha" w:date="2013-07-09T11:25:00Z">
        <w:r w:rsidR="001C1AC2">
          <w:rPr>
            <w:lang w:val="en-US"/>
          </w:rPr>
          <w:t xml:space="preserve"> </w:t>
        </w:r>
      </w:ins>
      <w:r w:rsidR="00A060BB">
        <w:rPr>
          <w:lang w:val="en-US"/>
        </w:rPr>
        <w:t xml:space="preserve">in spas and </w:t>
      </w:r>
      <w:r w:rsidR="00B47853">
        <w:rPr>
          <w:lang w:val="en-US"/>
        </w:rPr>
        <w:t>prestigious</w:t>
      </w:r>
      <w:r w:rsidR="00A060BB">
        <w:rPr>
          <w:lang w:val="en-US"/>
        </w:rPr>
        <w:t xml:space="preserve"> hotels</w:t>
      </w:r>
      <w:r w:rsidR="001B3B4F">
        <w:rPr>
          <w:lang w:val="en-US"/>
        </w:rPr>
        <w:t xml:space="preserve">. Attributed to its fictional protagonist, </w:t>
      </w:r>
      <w:r w:rsidR="00B47853">
        <w:rPr>
          <w:lang w:val="en-US"/>
        </w:rPr>
        <w:t xml:space="preserve">the young and naive American billionaire A.O. </w:t>
      </w:r>
      <w:r w:rsidR="001B3B4F">
        <w:rPr>
          <w:lang w:val="en-US"/>
        </w:rPr>
        <w:t>Barnabooth, his first book,</w:t>
      </w:r>
      <w:r w:rsidR="001B3B4F" w:rsidRPr="0074439A">
        <w:rPr>
          <w:lang w:val="en-GB"/>
          <w:rPrChange w:id="16" w:author="Bru Sascha" w:date="2013-07-09T11:40:00Z">
            <w:rPr>
              <w:lang w:val="en-US"/>
            </w:rPr>
          </w:rPrChange>
        </w:rPr>
        <w:t xml:space="preserve"> </w:t>
      </w:r>
      <w:r w:rsidR="001B3B4F" w:rsidRPr="0074439A">
        <w:rPr>
          <w:i/>
          <w:lang w:val="en-GB"/>
          <w:rPrChange w:id="17" w:author="Bru Sascha" w:date="2013-07-09T11:40:00Z">
            <w:rPr>
              <w:i/>
              <w:lang w:val="en-US"/>
            </w:rPr>
          </w:rPrChange>
        </w:rPr>
        <w:t>Poèmes</w:t>
      </w:r>
      <w:r w:rsidR="001B3B4F" w:rsidRPr="001B3B4F">
        <w:rPr>
          <w:i/>
          <w:lang w:val="en-US"/>
        </w:rPr>
        <w:t xml:space="preserve"> d'un riche </w:t>
      </w:r>
      <w:r w:rsidR="001B3B4F">
        <w:rPr>
          <w:i/>
          <w:lang w:val="en-US"/>
        </w:rPr>
        <w:t>a</w:t>
      </w:r>
      <w:r w:rsidR="001B3B4F" w:rsidRPr="001B3B4F">
        <w:rPr>
          <w:i/>
          <w:lang w:val="en-US"/>
        </w:rPr>
        <w:t>mateur</w:t>
      </w:r>
      <w:r w:rsidR="001B3B4F">
        <w:rPr>
          <w:lang w:val="en-US"/>
        </w:rPr>
        <w:t xml:space="preserve"> (</w:t>
      </w:r>
      <w:r w:rsidR="001B3B4F">
        <w:rPr>
          <w:i/>
          <w:lang w:val="en-US"/>
        </w:rPr>
        <w:t xml:space="preserve">Poems of a Wealthy </w:t>
      </w:r>
      <w:r w:rsidR="001B3B4F" w:rsidRPr="001B3B4F">
        <w:rPr>
          <w:i/>
          <w:lang w:val="en-US"/>
        </w:rPr>
        <w:t>Amateur</w:t>
      </w:r>
      <w:r w:rsidR="00345326">
        <w:rPr>
          <w:lang w:val="en-US"/>
        </w:rPr>
        <w:t>, 1908</w:t>
      </w:r>
      <w:r w:rsidR="001B3B4F">
        <w:rPr>
          <w:lang w:val="en-US"/>
        </w:rPr>
        <w:t xml:space="preserve">), was trend-setting for a new, typically modernist form of lyricism in which the themes of travelling and modern life (trains, </w:t>
      </w:r>
      <w:r w:rsidR="00B47853">
        <w:rPr>
          <w:lang w:val="en-US"/>
        </w:rPr>
        <w:t xml:space="preserve">speed, </w:t>
      </w:r>
      <w:r w:rsidR="001B3B4F">
        <w:rPr>
          <w:lang w:val="en-US"/>
        </w:rPr>
        <w:t>machines, technology) were combined with a very rhythmic exploration of the free verse techniques and the u</w:t>
      </w:r>
      <w:r w:rsidR="00345326">
        <w:rPr>
          <w:lang w:val="en-US"/>
        </w:rPr>
        <w:t>se of highly inventive metaphorical speech</w:t>
      </w:r>
      <w:r w:rsidR="001B3B4F">
        <w:rPr>
          <w:lang w:val="en-US"/>
        </w:rPr>
        <w:t>.</w:t>
      </w:r>
      <w:del w:id="18" w:author="Bru Sascha" w:date="2013-07-09T11:25:00Z">
        <w:r w:rsidR="001B3B4F" w:rsidDel="001C1AC2">
          <w:rPr>
            <w:lang w:val="en-US"/>
          </w:rPr>
          <w:delText xml:space="preserve">  </w:delText>
        </w:r>
      </w:del>
      <w:ins w:id="19" w:author="Bru Sascha" w:date="2013-07-09T11:25:00Z">
        <w:r w:rsidR="001C1AC2">
          <w:rPr>
            <w:lang w:val="en-US"/>
          </w:rPr>
          <w:t xml:space="preserve"> </w:t>
        </w:r>
      </w:ins>
      <w:r w:rsidR="00345326">
        <w:rPr>
          <w:lang w:val="en-US"/>
        </w:rPr>
        <w:t xml:space="preserve">The first books </w:t>
      </w:r>
      <w:del w:id="20" w:author="Bru Sascha" w:date="2013-07-09T11:26:00Z">
        <w:r w:rsidR="00345326" w:rsidDel="001C1AC2">
          <w:rPr>
            <w:lang w:val="en-US"/>
          </w:rPr>
          <w:delText xml:space="preserve">that </w:delText>
        </w:r>
      </w:del>
      <w:r w:rsidR="00345326">
        <w:rPr>
          <w:lang w:val="en-US"/>
        </w:rPr>
        <w:t>he</w:t>
      </w:r>
      <w:r w:rsidR="001B3B4F">
        <w:rPr>
          <w:lang w:val="en-US"/>
        </w:rPr>
        <w:t xml:space="preserve"> published under his own name</w:t>
      </w:r>
      <w:r w:rsidR="00FB21DE">
        <w:rPr>
          <w:lang w:val="en-US"/>
        </w:rPr>
        <w:t xml:space="preserve">, such as </w:t>
      </w:r>
      <w:r w:rsidR="00FB21DE" w:rsidRPr="00FB21DE">
        <w:rPr>
          <w:i/>
          <w:lang w:val="en-US"/>
        </w:rPr>
        <w:t>Fermina M</w:t>
      </w:r>
      <w:r w:rsidR="00FB21DE" w:rsidRPr="00FB21DE">
        <w:rPr>
          <w:rFonts w:cstheme="minorHAnsi"/>
          <w:i/>
          <w:lang w:val="en-US"/>
        </w:rPr>
        <w:t>á</w:t>
      </w:r>
      <w:r w:rsidR="00FB21DE" w:rsidRPr="00FB21DE">
        <w:rPr>
          <w:i/>
          <w:lang w:val="en-US"/>
        </w:rPr>
        <w:t>rquez</w:t>
      </w:r>
      <w:r w:rsidR="00FB21DE">
        <w:rPr>
          <w:lang w:val="en-US"/>
        </w:rPr>
        <w:t xml:space="preserve"> (1911) and </w:t>
      </w:r>
      <w:r w:rsidR="00FB21DE" w:rsidRPr="00FB21DE">
        <w:rPr>
          <w:i/>
          <w:lang w:val="en-US"/>
        </w:rPr>
        <w:t>Enfantines</w:t>
      </w:r>
      <w:r w:rsidR="00FB21DE">
        <w:rPr>
          <w:lang w:val="en-US"/>
        </w:rPr>
        <w:t xml:space="preserve"> (</w:t>
      </w:r>
      <w:r w:rsidR="00FB21DE" w:rsidRPr="00FB21DE">
        <w:rPr>
          <w:i/>
          <w:lang w:val="en-US"/>
        </w:rPr>
        <w:t>Scenes of a Childhood</w:t>
      </w:r>
      <w:r w:rsidR="00FB21DE">
        <w:rPr>
          <w:lang w:val="en-US"/>
        </w:rPr>
        <w:t>, 1918)</w:t>
      </w:r>
      <w:r w:rsidR="001B3B4F">
        <w:rPr>
          <w:lang w:val="en-US"/>
        </w:rPr>
        <w:t xml:space="preserve"> were</w:t>
      </w:r>
      <w:r w:rsidR="00FB21DE">
        <w:rPr>
          <w:lang w:val="en-US"/>
        </w:rPr>
        <w:t xml:space="preserve"> </w:t>
      </w:r>
      <w:r w:rsidR="001B3B4F">
        <w:rPr>
          <w:lang w:val="en-US"/>
        </w:rPr>
        <w:t>autobiographical memoirs written in a very</w:t>
      </w:r>
      <w:r w:rsidR="00FB21DE">
        <w:rPr>
          <w:lang w:val="en-US"/>
        </w:rPr>
        <w:t xml:space="preserve"> classic and</w:t>
      </w:r>
      <w:r w:rsidR="001B3B4F">
        <w:rPr>
          <w:lang w:val="en-US"/>
        </w:rPr>
        <w:t xml:space="preserve"> fluent, yet melancholic style. </w:t>
      </w:r>
      <w:r w:rsidR="00345326">
        <w:rPr>
          <w:lang w:val="en-US"/>
        </w:rPr>
        <w:t>His later work entail</w:t>
      </w:r>
      <w:r w:rsidR="002C47C9">
        <w:rPr>
          <w:lang w:val="en-US"/>
        </w:rPr>
        <w:t>ed</w:t>
      </w:r>
      <w:r w:rsidR="00345326">
        <w:rPr>
          <w:lang w:val="en-US"/>
        </w:rPr>
        <w:t xml:space="preserve"> a wide range of genres. A major and very typical work is </w:t>
      </w:r>
      <w:r w:rsidR="00345326" w:rsidRPr="00FB21DE">
        <w:rPr>
          <w:i/>
          <w:lang w:val="en-US"/>
        </w:rPr>
        <w:t>Jaune bleu blanc</w:t>
      </w:r>
      <w:r w:rsidR="00345326">
        <w:rPr>
          <w:lang w:val="en-US"/>
        </w:rPr>
        <w:t xml:space="preserve"> (</w:t>
      </w:r>
      <w:r w:rsidR="00345326" w:rsidRPr="00FB21DE">
        <w:rPr>
          <w:i/>
          <w:lang w:val="en-US"/>
        </w:rPr>
        <w:t>Yellow blue white</w:t>
      </w:r>
      <w:r w:rsidR="00345326">
        <w:rPr>
          <w:lang w:val="en-US"/>
        </w:rPr>
        <w:t xml:space="preserve">, 1927), the title being a reference to the </w:t>
      </w:r>
      <w:r w:rsidR="00FB21DE">
        <w:rPr>
          <w:lang w:val="en-US"/>
        </w:rPr>
        <w:t>colors</w:t>
      </w:r>
      <w:r w:rsidR="00345326">
        <w:rPr>
          <w:lang w:val="en-US"/>
        </w:rPr>
        <w:t xml:space="preserve"> of the ribbon holding together the texts in prose and verse (letters, literary essays, portraits of other writers, examples of literary tourism)</w:t>
      </w:r>
      <w:del w:id="21" w:author="Bru Sascha" w:date="2013-07-09T11:25:00Z">
        <w:r w:rsidR="00345326" w:rsidDel="001C1AC2">
          <w:rPr>
            <w:lang w:val="en-US"/>
          </w:rPr>
          <w:delText xml:space="preserve">  </w:delText>
        </w:r>
      </w:del>
      <w:ins w:id="22" w:author="Bru Sascha" w:date="2013-07-09T11:25:00Z">
        <w:r w:rsidR="001C1AC2">
          <w:rPr>
            <w:lang w:val="en-US"/>
          </w:rPr>
          <w:t xml:space="preserve"> </w:t>
        </w:r>
      </w:ins>
      <w:r w:rsidR="00345326">
        <w:rPr>
          <w:lang w:val="en-US"/>
        </w:rPr>
        <w:t>that were to be gathered in book form</w:t>
      </w:r>
      <w:r w:rsidR="002C47C9">
        <w:rPr>
          <w:lang w:val="en-US"/>
        </w:rPr>
        <w:t>. After World War I</w:t>
      </w:r>
      <w:r w:rsidR="00B47853">
        <w:rPr>
          <w:lang w:val="en-US"/>
        </w:rPr>
        <w:t xml:space="preserve"> Larbaud became more and more a writer in prose, regardless of any traditional divide in style and genre</w:t>
      </w:r>
      <w:r w:rsidR="00345326">
        <w:rPr>
          <w:lang w:val="en-US"/>
        </w:rPr>
        <w:t xml:space="preserve">. </w:t>
      </w:r>
      <w:r w:rsidR="001B3B4F">
        <w:rPr>
          <w:lang w:val="en-US"/>
        </w:rPr>
        <w:t xml:space="preserve">Often living abroad for longer periods and extremely </w:t>
      </w:r>
      <w:r w:rsidR="00FB21DE">
        <w:rPr>
          <w:lang w:val="en-US"/>
        </w:rPr>
        <w:t>gifted</w:t>
      </w:r>
      <w:del w:id="23" w:author="Bru Sascha" w:date="2013-07-09T11:25:00Z">
        <w:r w:rsidR="00FB21DE" w:rsidDel="001C1AC2">
          <w:rPr>
            <w:lang w:val="en-US"/>
          </w:rPr>
          <w:delText xml:space="preserve">  </w:delText>
        </w:r>
      </w:del>
      <w:ins w:id="24" w:author="Bru Sascha" w:date="2013-07-09T11:25:00Z">
        <w:r w:rsidR="001C1AC2">
          <w:rPr>
            <w:lang w:val="en-US"/>
          </w:rPr>
          <w:t xml:space="preserve"> </w:t>
        </w:r>
      </w:ins>
      <w:r w:rsidR="00FB21DE">
        <w:rPr>
          <w:lang w:val="en-US"/>
        </w:rPr>
        <w:t>for languag</w:t>
      </w:r>
      <w:r w:rsidR="00345326">
        <w:rPr>
          <w:lang w:val="en-US"/>
        </w:rPr>
        <w:t xml:space="preserve">es, of which he spoke six, Larbaud has played a key role in the </w:t>
      </w:r>
      <w:r w:rsidR="00FB21DE">
        <w:rPr>
          <w:lang w:val="en-US"/>
        </w:rPr>
        <w:t>defense and circulation of modern, if not avant-garde literature of</w:t>
      </w:r>
      <w:del w:id="25" w:author="Bru Sascha" w:date="2013-07-09T11:25:00Z">
        <w:r w:rsidR="00FB21DE" w:rsidDel="001C1AC2">
          <w:rPr>
            <w:lang w:val="en-US"/>
          </w:rPr>
          <w:delText xml:space="preserve">  </w:delText>
        </w:r>
      </w:del>
      <w:ins w:id="26" w:author="Bru Sascha" w:date="2013-07-09T11:25:00Z">
        <w:r w:rsidR="001C1AC2">
          <w:rPr>
            <w:lang w:val="en-US"/>
          </w:rPr>
          <w:t xml:space="preserve"> </w:t>
        </w:r>
      </w:ins>
      <w:r w:rsidR="00FB21DE">
        <w:rPr>
          <w:lang w:val="en-US"/>
        </w:rPr>
        <w:t>the 1920s and 1930s</w:t>
      </w:r>
      <w:r w:rsidR="00B411EC">
        <w:rPr>
          <w:lang w:val="en-US"/>
        </w:rPr>
        <w:t>, although his own work and preferences will always prove rather eclectic</w:t>
      </w:r>
      <w:r w:rsidR="00B47853">
        <w:rPr>
          <w:lang w:val="en-US"/>
        </w:rPr>
        <w:t xml:space="preserve"> and more traditional than the work of</w:t>
      </w:r>
      <w:r w:rsidR="002C47C9">
        <w:rPr>
          <w:lang w:val="en-US"/>
        </w:rPr>
        <w:t xml:space="preserve"> some authors that he has promot</w:t>
      </w:r>
      <w:r w:rsidR="00B47853">
        <w:rPr>
          <w:lang w:val="en-US"/>
        </w:rPr>
        <w:t>ed</w:t>
      </w:r>
      <w:r w:rsidR="00FB21DE">
        <w:rPr>
          <w:lang w:val="en-US"/>
        </w:rPr>
        <w:t>. Particular</w:t>
      </w:r>
      <w:r w:rsidR="00B411EC">
        <w:rPr>
          <w:lang w:val="en-US"/>
        </w:rPr>
        <w:t>ly important in this regard was</w:t>
      </w:r>
      <w:r w:rsidR="00FB21DE">
        <w:rPr>
          <w:lang w:val="en-US"/>
        </w:rPr>
        <w:t xml:space="preserve"> his</w:t>
      </w:r>
      <w:r w:rsidR="00B411EC">
        <w:rPr>
          <w:lang w:val="en-US"/>
        </w:rPr>
        <w:t xml:space="preserve"> manifold</w:t>
      </w:r>
      <w:r w:rsidR="00FB21DE">
        <w:rPr>
          <w:lang w:val="en-US"/>
        </w:rPr>
        <w:t xml:space="preserve"> involvement</w:t>
      </w:r>
      <w:r w:rsidR="00B411EC">
        <w:rPr>
          <w:lang w:val="en-US"/>
        </w:rPr>
        <w:t xml:space="preserve"> </w:t>
      </w:r>
      <w:r w:rsidR="002C47C9">
        <w:rPr>
          <w:lang w:val="en-US"/>
        </w:rPr>
        <w:t>in the literary life of the 1920s</w:t>
      </w:r>
      <w:r w:rsidR="00B411EC">
        <w:rPr>
          <w:lang w:val="en-US"/>
        </w:rPr>
        <w:t>. First, his participation to</w:t>
      </w:r>
      <w:r w:rsidR="00FB21DE">
        <w:rPr>
          <w:lang w:val="en-US"/>
        </w:rPr>
        <w:t xml:space="preserve"> the journal </w:t>
      </w:r>
      <w:r w:rsidR="00FB21DE" w:rsidRPr="00B411EC">
        <w:rPr>
          <w:i/>
          <w:lang w:val="en-US"/>
        </w:rPr>
        <w:t>Commerce</w:t>
      </w:r>
      <w:r w:rsidR="00FB21DE">
        <w:rPr>
          <w:lang w:val="en-US"/>
        </w:rPr>
        <w:t xml:space="preserve">, </w:t>
      </w:r>
      <w:r w:rsidR="00B411EC">
        <w:rPr>
          <w:lang w:val="en-US"/>
        </w:rPr>
        <w:t xml:space="preserve">which he </w:t>
      </w:r>
      <w:r w:rsidR="00FB21DE">
        <w:rPr>
          <w:lang w:val="en-US"/>
        </w:rPr>
        <w:t>c</w:t>
      </w:r>
      <w:r w:rsidR="00B411EC">
        <w:rPr>
          <w:lang w:val="en-US"/>
        </w:rPr>
        <w:t>oedited with</w:t>
      </w:r>
      <w:del w:id="27" w:author="Bru Sascha" w:date="2013-07-09T11:25:00Z">
        <w:r w:rsidR="00B411EC" w:rsidDel="001C1AC2">
          <w:rPr>
            <w:lang w:val="en-US"/>
          </w:rPr>
          <w:delText xml:space="preserve">  </w:delText>
        </w:r>
      </w:del>
      <w:ins w:id="28" w:author="Bru Sascha" w:date="2013-07-09T11:25:00Z">
        <w:r w:rsidR="001C1AC2">
          <w:rPr>
            <w:lang w:val="en-US"/>
          </w:rPr>
          <w:t xml:space="preserve"> </w:t>
        </w:r>
      </w:ins>
      <w:r w:rsidR="00B411EC">
        <w:rPr>
          <w:lang w:val="en-US"/>
        </w:rPr>
        <w:t xml:space="preserve">Léon-Paul Fargue and Paul Valéry (29 issues between 1924 and 1932), </w:t>
      </w:r>
      <w:ins w:id="29" w:author="Bru Sascha" w:date="2013-07-09T11:45:00Z">
        <w:r w:rsidR="001C2564">
          <w:rPr>
            <w:lang w:val="en-US"/>
          </w:rPr>
          <w:t xml:space="preserve">and </w:t>
        </w:r>
      </w:ins>
      <w:r w:rsidR="00B411EC">
        <w:rPr>
          <w:lang w:val="en-US"/>
        </w:rPr>
        <w:t xml:space="preserve">whose literary program tried to strike a </w:t>
      </w:r>
      <w:r w:rsidR="00B47853">
        <w:rPr>
          <w:lang w:val="en-US"/>
        </w:rPr>
        <w:t xml:space="preserve">difficult </w:t>
      </w:r>
      <w:r w:rsidR="00B411EC">
        <w:rPr>
          <w:lang w:val="en-US"/>
        </w:rPr>
        <w:t>balance</w:t>
      </w:r>
      <w:r w:rsidR="00B47853">
        <w:rPr>
          <w:lang w:val="en-US"/>
        </w:rPr>
        <w:t>, in these years of literary upheaval,</w:t>
      </w:r>
      <w:r w:rsidR="00B411EC">
        <w:rPr>
          <w:lang w:val="en-US"/>
        </w:rPr>
        <w:t xml:space="preserve"> between innovation and classicism. Second, his long-standing commitment, between 1924 and 1929, as a corrector and </w:t>
      </w:r>
      <w:r w:rsidR="002C47C9">
        <w:rPr>
          <w:lang w:val="en-US"/>
        </w:rPr>
        <w:t xml:space="preserve">chief </w:t>
      </w:r>
      <w:r w:rsidR="00B411EC">
        <w:rPr>
          <w:lang w:val="en-US"/>
        </w:rPr>
        <w:t>editor,</w:t>
      </w:r>
      <w:del w:id="30" w:author="Bru Sascha" w:date="2013-07-09T11:25:00Z">
        <w:r w:rsidR="00B411EC" w:rsidDel="001C1AC2">
          <w:rPr>
            <w:lang w:val="en-US"/>
          </w:rPr>
          <w:delText xml:space="preserve">  </w:delText>
        </w:r>
      </w:del>
      <w:ins w:id="31" w:author="Bru Sascha" w:date="2013-07-09T11:25:00Z">
        <w:r w:rsidR="001C1AC2">
          <w:rPr>
            <w:lang w:val="en-US"/>
          </w:rPr>
          <w:t xml:space="preserve"> </w:t>
        </w:r>
      </w:ins>
      <w:r w:rsidR="00B411EC">
        <w:rPr>
          <w:lang w:val="en-US"/>
        </w:rPr>
        <w:t xml:space="preserve">to the French translation of Joyce's </w:t>
      </w:r>
      <w:r w:rsidR="00B411EC" w:rsidRPr="00B411EC">
        <w:rPr>
          <w:i/>
          <w:lang w:val="en-US"/>
        </w:rPr>
        <w:t>Ulysses</w:t>
      </w:r>
      <w:r w:rsidR="00B411EC">
        <w:rPr>
          <w:lang w:val="en-US"/>
        </w:rPr>
        <w:t xml:space="preserve">. Third, his </w:t>
      </w:r>
      <w:r w:rsidR="00B47853">
        <w:rPr>
          <w:lang w:val="en-US"/>
        </w:rPr>
        <w:t xml:space="preserve">tireless </w:t>
      </w:r>
      <w:r w:rsidR="00B411EC">
        <w:rPr>
          <w:lang w:val="en-US"/>
        </w:rPr>
        <w:t xml:space="preserve">dedication to the work of many of his contemporaries, whom he translated and commented </w:t>
      </w:r>
      <w:ins w:id="32" w:author="Bru Sascha" w:date="2013-07-09T11:26:00Z">
        <w:r w:rsidR="001C1AC2">
          <w:rPr>
            <w:lang w:val="en-US"/>
          </w:rPr>
          <w:t xml:space="preserve">on </w:t>
        </w:r>
      </w:ins>
      <w:r w:rsidR="00B411EC">
        <w:rPr>
          <w:lang w:val="en-US"/>
        </w:rPr>
        <w:t xml:space="preserve">in countless smaller and larger publications. He wrote </w:t>
      </w:r>
      <w:r w:rsidR="002C47C9">
        <w:rPr>
          <w:lang w:val="en-US"/>
        </w:rPr>
        <w:t xml:space="preserve">extensively </w:t>
      </w:r>
      <w:r w:rsidR="00B411EC">
        <w:rPr>
          <w:lang w:val="en-US"/>
        </w:rPr>
        <w:t xml:space="preserve">on the pleasures of reading and is also the author of a remarkable essay on translation, </w:t>
      </w:r>
      <w:r w:rsidR="00B411EC" w:rsidRPr="00B411EC">
        <w:rPr>
          <w:i/>
          <w:iCs/>
          <w:lang w:val="en-US"/>
        </w:rPr>
        <w:t>Sous l’invocation de saint Jérôme</w:t>
      </w:r>
      <w:r w:rsidR="00B411EC">
        <w:rPr>
          <w:i/>
          <w:iCs/>
          <w:lang w:val="en-US"/>
        </w:rPr>
        <w:t xml:space="preserve"> </w:t>
      </w:r>
      <w:r w:rsidR="002C47C9">
        <w:rPr>
          <w:iCs/>
          <w:lang w:val="en-US"/>
        </w:rPr>
        <w:t>(</w:t>
      </w:r>
      <w:r w:rsidR="00B411EC" w:rsidRPr="00B411EC">
        <w:rPr>
          <w:i/>
          <w:iCs/>
          <w:lang w:val="en-US"/>
        </w:rPr>
        <w:t>Invoking Saint Jerome</w:t>
      </w:r>
      <w:r w:rsidR="002C47C9">
        <w:rPr>
          <w:iCs/>
          <w:lang w:val="en-US"/>
        </w:rPr>
        <w:t>, 1944)</w:t>
      </w:r>
      <w:r w:rsidR="00B411EC">
        <w:rPr>
          <w:iCs/>
          <w:lang w:val="en-US"/>
        </w:rPr>
        <w:t>. After an attack of hemipleg</w:t>
      </w:r>
      <w:r w:rsidR="002C47C9">
        <w:rPr>
          <w:iCs/>
          <w:lang w:val="en-US"/>
        </w:rPr>
        <w:t xml:space="preserve">ia and aphasia in 1935, he spent the rest of his life in relative poverty but greatly </w:t>
      </w:r>
      <w:r w:rsidR="00B47853">
        <w:rPr>
          <w:iCs/>
          <w:lang w:val="en-US"/>
        </w:rPr>
        <w:t>honored by the whole literary community</w:t>
      </w:r>
      <w:r w:rsidR="00B411EC">
        <w:rPr>
          <w:iCs/>
          <w:lang w:val="en-US"/>
        </w:rPr>
        <w:t>.</w:t>
      </w:r>
      <w:del w:id="33" w:author="Bru Sascha" w:date="2013-07-09T11:25:00Z">
        <w:r w:rsidR="00B411EC" w:rsidDel="001C1AC2">
          <w:rPr>
            <w:iCs/>
            <w:lang w:val="en-US"/>
          </w:rPr>
          <w:delText xml:space="preserve">  </w:delText>
        </w:r>
      </w:del>
      <w:ins w:id="34" w:author="Bru Sascha" w:date="2013-07-09T11:25:00Z">
        <w:r w:rsidR="001C1AC2">
          <w:rPr>
            <w:iCs/>
            <w:lang w:val="en-US"/>
          </w:rPr>
          <w:t xml:space="preserve"> </w:t>
        </w:r>
      </w:ins>
    </w:p>
    <w:p w:rsidR="00EF0889" w:rsidRDefault="001C1AC2">
      <w:pPr>
        <w:rPr>
          <w:ins w:id="35" w:author="Bru Sascha" w:date="2013-07-09T11:27:00Z"/>
          <w:lang w:val="en-US"/>
        </w:rPr>
      </w:pPr>
      <w:commentRangeStart w:id="36"/>
      <w:ins w:id="37" w:author="Bru Sascha" w:date="2013-07-09T11:27:00Z">
        <w:r w:rsidRPr="001C1AC2">
          <w:rPr>
            <w:highlight w:val="yellow"/>
            <w:lang w:val="en-US"/>
            <w:rPrChange w:id="38" w:author="Bru Sascha" w:date="2013-07-09T11:27:00Z">
              <w:rPr>
                <w:lang w:val="en-US"/>
              </w:rPr>
            </w:rPrChange>
          </w:rPr>
          <w:t>References and further reading</w:t>
        </w:r>
      </w:ins>
    </w:p>
    <w:p w:rsidR="001C1AC2" w:rsidRPr="000612A0" w:rsidRDefault="001C1AC2">
      <w:pPr>
        <w:rPr>
          <w:lang w:val="en-US"/>
        </w:rPr>
      </w:pPr>
      <w:ins w:id="39" w:author="Bru Sascha" w:date="2013-07-09T11:27:00Z">
        <w:r w:rsidRPr="001C1AC2">
          <w:rPr>
            <w:highlight w:val="yellow"/>
            <w:lang w:val="en-US"/>
            <w:rPrChange w:id="40" w:author="Bru Sascha" w:date="2013-07-09T11:27:00Z">
              <w:rPr>
                <w:lang w:val="en-US"/>
              </w:rPr>
            </w:rPrChange>
          </w:rPr>
          <w:t>Paratextual material</w:t>
        </w:r>
        <w:commentRangeEnd w:id="36"/>
        <w:r>
          <w:rPr>
            <w:rStyle w:val="CommentReference"/>
          </w:rPr>
          <w:commentReference w:id="36"/>
        </w:r>
      </w:ins>
    </w:p>
    <w:sectPr w:rsidR="001C1AC2" w:rsidRPr="000612A0" w:rsidSect="0050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" w:author="Bru Sascha" w:date="2013-07-09T11:33:00Z" w:initials="BS">
    <w:p w:rsidR="001C1AC2" w:rsidRDefault="001C1AC2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24BF1"/>
    <w:multiLevelType w:val="multilevel"/>
    <w:tmpl w:val="939E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FE"/>
    <w:rsid w:val="0003509D"/>
    <w:rsid w:val="000612A0"/>
    <w:rsid w:val="00071085"/>
    <w:rsid w:val="00080368"/>
    <w:rsid w:val="000D7543"/>
    <w:rsid w:val="000E4A3E"/>
    <w:rsid w:val="001179BD"/>
    <w:rsid w:val="001422E6"/>
    <w:rsid w:val="001A48A2"/>
    <w:rsid w:val="001B3B4F"/>
    <w:rsid w:val="001C1AC2"/>
    <w:rsid w:val="001C2564"/>
    <w:rsid w:val="00292AD0"/>
    <w:rsid w:val="002C47C9"/>
    <w:rsid w:val="00345326"/>
    <w:rsid w:val="003708FF"/>
    <w:rsid w:val="00440B91"/>
    <w:rsid w:val="004551AF"/>
    <w:rsid w:val="004D12A6"/>
    <w:rsid w:val="004E58DA"/>
    <w:rsid w:val="004E6D77"/>
    <w:rsid w:val="00503425"/>
    <w:rsid w:val="006256FA"/>
    <w:rsid w:val="00653C10"/>
    <w:rsid w:val="00690EE6"/>
    <w:rsid w:val="006F36EE"/>
    <w:rsid w:val="00737543"/>
    <w:rsid w:val="0074439A"/>
    <w:rsid w:val="00796D3E"/>
    <w:rsid w:val="007D3BDF"/>
    <w:rsid w:val="0082438C"/>
    <w:rsid w:val="008950E6"/>
    <w:rsid w:val="008C26EE"/>
    <w:rsid w:val="009B5870"/>
    <w:rsid w:val="009B74F0"/>
    <w:rsid w:val="00A060BB"/>
    <w:rsid w:val="00A076FE"/>
    <w:rsid w:val="00AF057C"/>
    <w:rsid w:val="00B411EC"/>
    <w:rsid w:val="00B47853"/>
    <w:rsid w:val="00B67267"/>
    <w:rsid w:val="00BB56C5"/>
    <w:rsid w:val="00BC1B82"/>
    <w:rsid w:val="00CD6526"/>
    <w:rsid w:val="00CE0377"/>
    <w:rsid w:val="00E3429A"/>
    <w:rsid w:val="00E60309"/>
    <w:rsid w:val="00EF0889"/>
    <w:rsid w:val="00F755BE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53"/>
    <w:pPr>
      <w:ind w:left="720"/>
      <w:contextualSpacing/>
    </w:pPr>
  </w:style>
  <w:style w:type="character" w:customStyle="1" w:styleId="citecrochet1">
    <w:name w:val="cite_crochet1"/>
    <w:basedOn w:val="DefaultParagraphFont"/>
    <w:rsid w:val="00292AD0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AC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53"/>
    <w:pPr>
      <w:ind w:left="720"/>
      <w:contextualSpacing/>
    </w:pPr>
  </w:style>
  <w:style w:type="character" w:customStyle="1" w:styleId="citecrochet1">
    <w:name w:val="cite_crochet1"/>
    <w:basedOn w:val="DefaultParagraphFont"/>
    <w:rsid w:val="00292AD0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2703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Faculteit Letteren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u0004749</dc:creator>
  <cp:lastModifiedBy>Bru Sascha</cp:lastModifiedBy>
  <cp:revision>7</cp:revision>
  <dcterms:created xsi:type="dcterms:W3CDTF">2013-06-15T14:21:00Z</dcterms:created>
  <dcterms:modified xsi:type="dcterms:W3CDTF">2013-07-09T09:46:00Z</dcterms:modified>
</cp:coreProperties>
</file>