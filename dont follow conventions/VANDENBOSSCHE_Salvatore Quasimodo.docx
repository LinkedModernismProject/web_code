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90E" w:rsidRPr="00DB590E" w:rsidRDefault="00DB590E" w:rsidP="00847708">
      <w:pPr>
        <w:pStyle w:val="NormalWeb"/>
        <w:rPr>
          <w:ins w:id="0" w:author="Bru Sascha" w:date="2013-07-09T17:24:00Z"/>
          <w:rStyle w:val="Strong"/>
          <w:rFonts w:asciiTheme="minorHAnsi" w:hAnsiTheme="minorHAnsi" w:cstheme="minorHAnsi"/>
          <w:b w:val="0"/>
          <w:lang w:val="en-US"/>
        </w:rPr>
      </w:pPr>
      <w:ins w:id="1" w:author="Bru Sascha" w:date="2013-07-09T17:24:00Z">
        <w:r w:rsidRPr="00DB590E">
          <w:rPr>
            <w:rStyle w:val="Strong"/>
            <w:rFonts w:asciiTheme="minorHAnsi" w:hAnsiTheme="minorHAnsi" w:cstheme="minorHAnsi"/>
            <w:b w:val="0"/>
            <w:lang w:val="en-US"/>
          </w:rPr>
          <w:t>Bart Van Den Bossche</w:t>
        </w:r>
      </w:ins>
    </w:p>
    <w:p w:rsidR="007A2D0B" w:rsidRPr="00B90376" w:rsidRDefault="00857D13" w:rsidP="00847708">
      <w:pPr>
        <w:pStyle w:val="NormalWeb"/>
        <w:rPr>
          <w:rStyle w:val="Strong"/>
          <w:rFonts w:asciiTheme="minorHAnsi" w:hAnsiTheme="minorHAnsi" w:cstheme="minorHAnsi"/>
          <w:b w:val="0"/>
          <w:lang w:val="en-US"/>
        </w:rPr>
      </w:pPr>
      <w:del w:id="2" w:author="Bru Sascha" w:date="2013-07-09T17:24:00Z">
        <w:r w:rsidRPr="00B90376" w:rsidDel="00DB590E">
          <w:rPr>
            <w:rStyle w:val="Strong"/>
            <w:rFonts w:asciiTheme="minorHAnsi" w:hAnsiTheme="minorHAnsi" w:cstheme="minorHAnsi"/>
            <w:lang w:val="en-US"/>
          </w:rPr>
          <w:delText>S</w:delText>
        </w:r>
        <w:r w:rsidR="00673914" w:rsidRPr="00B90376" w:rsidDel="00DB590E">
          <w:rPr>
            <w:rStyle w:val="Strong"/>
            <w:rFonts w:asciiTheme="minorHAnsi" w:hAnsiTheme="minorHAnsi" w:cstheme="minorHAnsi"/>
            <w:lang w:val="en-US"/>
          </w:rPr>
          <w:delText xml:space="preserve">alvatore </w:delText>
        </w:r>
      </w:del>
      <w:r w:rsidR="00673914" w:rsidRPr="00B90376">
        <w:rPr>
          <w:rStyle w:val="Strong"/>
          <w:rFonts w:asciiTheme="minorHAnsi" w:hAnsiTheme="minorHAnsi" w:cstheme="minorHAnsi"/>
          <w:lang w:val="en-US"/>
        </w:rPr>
        <w:t>Quasimodo</w:t>
      </w:r>
      <w:ins w:id="3" w:author="Bru Sascha" w:date="2013-07-09T17:24:00Z">
        <w:r w:rsidR="00DB590E">
          <w:rPr>
            <w:rStyle w:val="Strong"/>
            <w:rFonts w:asciiTheme="minorHAnsi" w:hAnsiTheme="minorHAnsi" w:cstheme="minorHAnsi"/>
            <w:lang w:val="en-US"/>
          </w:rPr>
          <w:t>,</w:t>
        </w:r>
      </w:ins>
      <w:r w:rsidR="007A2D0B" w:rsidRPr="00B90376">
        <w:rPr>
          <w:rStyle w:val="Strong"/>
          <w:rFonts w:asciiTheme="minorHAnsi" w:hAnsiTheme="minorHAnsi" w:cstheme="minorHAnsi"/>
          <w:lang w:val="en-US"/>
        </w:rPr>
        <w:t xml:space="preserve"> </w:t>
      </w:r>
      <w:ins w:id="4" w:author="Bru Sascha" w:date="2013-07-09T17:24:00Z">
        <w:r w:rsidR="00DB590E" w:rsidRPr="00B90376">
          <w:rPr>
            <w:rStyle w:val="Strong"/>
            <w:rFonts w:asciiTheme="minorHAnsi" w:hAnsiTheme="minorHAnsi" w:cstheme="minorHAnsi"/>
            <w:lang w:val="en-US"/>
          </w:rPr>
          <w:t xml:space="preserve">Salvatore </w:t>
        </w:r>
      </w:ins>
      <w:r w:rsidR="007A2D0B" w:rsidRPr="00B90376">
        <w:rPr>
          <w:rStyle w:val="Strong"/>
          <w:rFonts w:asciiTheme="minorHAnsi" w:hAnsiTheme="minorHAnsi" w:cstheme="minorHAnsi"/>
          <w:lang w:val="en-US"/>
        </w:rPr>
        <w:t>(</w:t>
      </w:r>
      <w:del w:id="5" w:author="Bru Sascha" w:date="2013-07-09T17:24:00Z">
        <w:r w:rsidR="007A2D0B" w:rsidRPr="00B90376" w:rsidDel="00DB590E">
          <w:rPr>
            <w:rStyle w:val="Strong"/>
            <w:rFonts w:asciiTheme="minorHAnsi" w:hAnsiTheme="minorHAnsi" w:cstheme="minorHAnsi"/>
            <w:lang w:val="en-US"/>
          </w:rPr>
          <w:delText>500 words</w:delText>
        </w:r>
      </w:del>
      <w:ins w:id="6" w:author="Bru Sascha" w:date="2013-07-09T17:24:00Z">
        <w:r w:rsidR="00DB590E">
          <w:rPr>
            <w:rStyle w:val="Strong"/>
            <w:rFonts w:asciiTheme="minorHAnsi" w:hAnsiTheme="minorHAnsi" w:cstheme="minorHAnsi"/>
            <w:lang w:val="en-US"/>
          </w:rPr>
          <w:t>1901-1968</w:t>
        </w:r>
      </w:ins>
      <w:r w:rsidR="00847708" w:rsidRPr="00B90376">
        <w:rPr>
          <w:rStyle w:val="Strong"/>
          <w:rFonts w:asciiTheme="minorHAnsi" w:hAnsiTheme="minorHAnsi" w:cstheme="minorHAnsi"/>
          <w:lang w:val="en-US"/>
        </w:rPr>
        <w:t>)</w:t>
      </w:r>
    </w:p>
    <w:p w:rsidR="00AB5886" w:rsidRPr="00B90376" w:rsidRDefault="00857D13" w:rsidP="000254B1">
      <w:pPr>
        <w:pStyle w:val="NormalWeb"/>
        <w:spacing w:after="0" w:afterAutospacing="0"/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</w:pPr>
      <w:r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>Born in 1901</w:t>
      </w:r>
      <w:r w:rsidR="00673914"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 xml:space="preserve">, Quasimodo </w:t>
      </w:r>
      <w:r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 xml:space="preserve">left his native Sicily </w:t>
      </w:r>
      <w:r w:rsidR="007706BB"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>in 1919</w:t>
      </w:r>
      <w:r w:rsidR="00673914"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>.</w:t>
      </w:r>
      <w:r w:rsidR="007706BB"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 xml:space="preserve"> In the volumes of poetry </w:t>
      </w:r>
      <w:commentRangeStart w:id="7"/>
      <w:proofErr w:type="spellStart"/>
      <w:r w:rsidRPr="00DB590E">
        <w:rPr>
          <w:rStyle w:val="Strong"/>
          <w:rFonts w:asciiTheme="minorHAnsi" w:hAnsiTheme="minorHAnsi" w:cstheme="minorHAnsi"/>
          <w:b w:val="0"/>
          <w:i/>
          <w:sz w:val="26"/>
          <w:szCs w:val="26"/>
          <w:highlight w:val="yellow"/>
          <w:lang w:val="en-US"/>
          <w:rPrChange w:id="8" w:author="Bru Sascha" w:date="2013-07-09T17:25:00Z">
            <w:rPr>
              <w:rStyle w:val="Strong"/>
              <w:rFonts w:asciiTheme="minorHAnsi" w:hAnsiTheme="minorHAnsi" w:cstheme="minorHAnsi"/>
              <w:b w:val="0"/>
              <w:i/>
              <w:sz w:val="26"/>
              <w:szCs w:val="26"/>
              <w:lang w:val="en-US"/>
            </w:rPr>
          </w:rPrChange>
        </w:rPr>
        <w:t>Acque</w:t>
      </w:r>
      <w:proofErr w:type="spellEnd"/>
      <w:r w:rsidRPr="00DB590E">
        <w:rPr>
          <w:rStyle w:val="Strong"/>
          <w:rFonts w:asciiTheme="minorHAnsi" w:hAnsiTheme="minorHAnsi" w:cstheme="minorHAnsi"/>
          <w:b w:val="0"/>
          <w:i/>
          <w:sz w:val="26"/>
          <w:szCs w:val="26"/>
          <w:highlight w:val="yellow"/>
          <w:lang w:val="en-US"/>
          <w:rPrChange w:id="9" w:author="Bru Sascha" w:date="2013-07-09T17:25:00Z">
            <w:rPr>
              <w:rStyle w:val="Strong"/>
              <w:rFonts w:asciiTheme="minorHAnsi" w:hAnsiTheme="minorHAnsi" w:cstheme="minorHAnsi"/>
              <w:b w:val="0"/>
              <w:i/>
              <w:sz w:val="26"/>
              <w:szCs w:val="26"/>
              <w:lang w:val="en-US"/>
            </w:rPr>
          </w:rPrChange>
        </w:rPr>
        <w:t xml:space="preserve"> e </w:t>
      </w:r>
      <w:proofErr w:type="spellStart"/>
      <w:r w:rsidRPr="00DB590E">
        <w:rPr>
          <w:rStyle w:val="Strong"/>
          <w:rFonts w:asciiTheme="minorHAnsi" w:hAnsiTheme="minorHAnsi" w:cstheme="minorHAnsi"/>
          <w:b w:val="0"/>
          <w:i/>
          <w:sz w:val="26"/>
          <w:szCs w:val="26"/>
          <w:highlight w:val="yellow"/>
          <w:lang w:val="en-US"/>
          <w:rPrChange w:id="10" w:author="Bru Sascha" w:date="2013-07-09T17:25:00Z">
            <w:rPr>
              <w:rStyle w:val="Strong"/>
              <w:rFonts w:asciiTheme="minorHAnsi" w:hAnsiTheme="minorHAnsi" w:cstheme="minorHAnsi"/>
              <w:b w:val="0"/>
              <w:i/>
              <w:sz w:val="26"/>
              <w:szCs w:val="26"/>
              <w:lang w:val="en-US"/>
            </w:rPr>
          </w:rPrChange>
        </w:rPr>
        <w:t>terre</w:t>
      </w:r>
      <w:proofErr w:type="spellEnd"/>
      <w:r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 xml:space="preserve"> </w:t>
      </w:r>
      <w:commentRangeEnd w:id="7"/>
      <w:r w:rsidR="00DB590E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7"/>
      </w:r>
      <w:r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 xml:space="preserve">(1930), </w:t>
      </w:r>
      <w:r w:rsidRPr="00DB590E">
        <w:rPr>
          <w:rStyle w:val="Strong"/>
          <w:rFonts w:asciiTheme="minorHAnsi" w:hAnsiTheme="minorHAnsi" w:cstheme="minorHAnsi"/>
          <w:b w:val="0"/>
          <w:i/>
          <w:sz w:val="26"/>
          <w:szCs w:val="26"/>
          <w:highlight w:val="yellow"/>
          <w:lang w:val="en-US"/>
          <w:rPrChange w:id="11" w:author="Bru Sascha" w:date="2013-07-09T17:25:00Z">
            <w:rPr>
              <w:rStyle w:val="Strong"/>
              <w:rFonts w:asciiTheme="minorHAnsi" w:hAnsiTheme="minorHAnsi" w:cstheme="minorHAnsi"/>
              <w:b w:val="0"/>
              <w:i/>
              <w:sz w:val="26"/>
              <w:szCs w:val="26"/>
              <w:lang w:val="en-US"/>
            </w:rPr>
          </w:rPrChange>
        </w:rPr>
        <w:t xml:space="preserve">Oboe </w:t>
      </w:r>
      <w:proofErr w:type="spellStart"/>
      <w:r w:rsidRPr="00DB590E">
        <w:rPr>
          <w:rStyle w:val="Strong"/>
          <w:rFonts w:asciiTheme="minorHAnsi" w:hAnsiTheme="minorHAnsi" w:cstheme="minorHAnsi"/>
          <w:b w:val="0"/>
          <w:i/>
          <w:sz w:val="26"/>
          <w:szCs w:val="26"/>
          <w:highlight w:val="yellow"/>
          <w:lang w:val="en-US"/>
          <w:rPrChange w:id="12" w:author="Bru Sascha" w:date="2013-07-09T17:25:00Z">
            <w:rPr>
              <w:rStyle w:val="Strong"/>
              <w:rFonts w:asciiTheme="minorHAnsi" w:hAnsiTheme="minorHAnsi" w:cstheme="minorHAnsi"/>
              <w:b w:val="0"/>
              <w:i/>
              <w:sz w:val="26"/>
              <w:szCs w:val="26"/>
              <w:lang w:val="en-US"/>
            </w:rPr>
          </w:rPrChange>
        </w:rPr>
        <w:t>sommerso</w:t>
      </w:r>
      <w:proofErr w:type="spellEnd"/>
      <w:r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 xml:space="preserve"> (1932)  and </w:t>
      </w:r>
      <w:proofErr w:type="spellStart"/>
      <w:r w:rsidRPr="00DB590E">
        <w:rPr>
          <w:rStyle w:val="Strong"/>
          <w:rFonts w:asciiTheme="minorHAnsi" w:hAnsiTheme="minorHAnsi" w:cstheme="minorHAnsi"/>
          <w:b w:val="0"/>
          <w:i/>
          <w:sz w:val="26"/>
          <w:szCs w:val="26"/>
          <w:highlight w:val="yellow"/>
          <w:lang w:val="en-US"/>
          <w:rPrChange w:id="13" w:author="Bru Sascha" w:date="2013-07-09T17:25:00Z">
            <w:rPr>
              <w:rStyle w:val="Strong"/>
              <w:rFonts w:asciiTheme="minorHAnsi" w:hAnsiTheme="minorHAnsi" w:cstheme="minorHAnsi"/>
              <w:b w:val="0"/>
              <w:i/>
              <w:sz w:val="26"/>
              <w:szCs w:val="26"/>
              <w:lang w:val="en-US"/>
            </w:rPr>
          </w:rPrChange>
        </w:rPr>
        <w:t>Erato</w:t>
      </w:r>
      <w:proofErr w:type="spellEnd"/>
      <w:r w:rsidRPr="00DB590E">
        <w:rPr>
          <w:rStyle w:val="Strong"/>
          <w:rFonts w:asciiTheme="minorHAnsi" w:hAnsiTheme="minorHAnsi" w:cstheme="minorHAnsi"/>
          <w:b w:val="0"/>
          <w:i/>
          <w:sz w:val="26"/>
          <w:szCs w:val="26"/>
          <w:highlight w:val="yellow"/>
          <w:lang w:val="en-US"/>
          <w:rPrChange w:id="14" w:author="Bru Sascha" w:date="2013-07-09T17:25:00Z">
            <w:rPr>
              <w:rStyle w:val="Strong"/>
              <w:rFonts w:asciiTheme="minorHAnsi" w:hAnsiTheme="minorHAnsi" w:cstheme="minorHAnsi"/>
              <w:b w:val="0"/>
              <w:i/>
              <w:sz w:val="26"/>
              <w:szCs w:val="26"/>
              <w:lang w:val="en-US"/>
            </w:rPr>
          </w:rPrChange>
        </w:rPr>
        <w:t xml:space="preserve"> e </w:t>
      </w:r>
      <w:proofErr w:type="spellStart"/>
      <w:r w:rsidRPr="00DB590E">
        <w:rPr>
          <w:rStyle w:val="Strong"/>
          <w:rFonts w:asciiTheme="minorHAnsi" w:hAnsiTheme="minorHAnsi" w:cstheme="minorHAnsi"/>
          <w:b w:val="0"/>
          <w:i/>
          <w:sz w:val="26"/>
          <w:szCs w:val="26"/>
          <w:highlight w:val="yellow"/>
          <w:lang w:val="en-US"/>
          <w:rPrChange w:id="15" w:author="Bru Sascha" w:date="2013-07-09T17:25:00Z">
            <w:rPr>
              <w:rStyle w:val="Strong"/>
              <w:rFonts w:asciiTheme="minorHAnsi" w:hAnsiTheme="minorHAnsi" w:cstheme="minorHAnsi"/>
              <w:b w:val="0"/>
              <w:i/>
              <w:sz w:val="26"/>
              <w:szCs w:val="26"/>
              <w:lang w:val="en-US"/>
            </w:rPr>
          </w:rPrChange>
        </w:rPr>
        <w:t>Apollion</w:t>
      </w:r>
      <w:proofErr w:type="spellEnd"/>
      <w:r w:rsidR="007706BB"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 xml:space="preserve"> (1936) he</w:t>
      </w:r>
      <w:r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 xml:space="preserve"> gradually </w:t>
      </w:r>
      <w:r w:rsidR="0061586A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>developed</w:t>
      </w:r>
      <w:r w:rsidR="007706BB"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 xml:space="preserve"> </w:t>
      </w:r>
      <w:r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>a disti</w:t>
      </w:r>
      <w:r w:rsidR="007706BB"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>nctive poetic voice within</w:t>
      </w:r>
      <w:r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 xml:space="preserve"> the Italian </w:t>
      </w:r>
      <w:proofErr w:type="spellStart"/>
      <w:r w:rsidRPr="00B90376">
        <w:rPr>
          <w:rStyle w:val="Strong"/>
          <w:rFonts w:asciiTheme="minorHAnsi" w:hAnsiTheme="minorHAnsi" w:cstheme="minorHAnsi"/>
          <w:b w:val="0"/>
          <w:i/>
          <w:sz w:val="26"/>
          <w:szCs w:val="26"/>
          <w:lang w:val="en-US"/>
        </w:rPr>
        <w:t>ermetismo</w:t>
      </w:r>
      <w:proofErr w:type="spellEnd"/>
      <w:r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 xml:space="preserve"> of the thirties. Quasimodo’s poet</w:t>
      </w:r>
      <w:r w:rsidR="007706BB"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>ry of this period</w:t>
      </w:r>
      <w:r w:rsidR="0061586A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 xml:space="preserve"> combined</w:t>
      </w:r>
      <w:r w:rsidR="00847708"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 xml:space="preserve"> a </w:t>
      </w:r>
      <w:r w:rsidR="00F92880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>pursuit of</w:t>
      </w:r>
      <w:r w:rsidR="00847708"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 xml:space="preserve"> stylistic purity</w:t>
      </w:r>
      <w:r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 xml:space="preserve"> </w:t>
      </w:r>
      <w:r w:rsidR="00847708"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>with</w:t>
      </w:r>
      <w:r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 xml:space="preserve"> strong visionary elements</w:t>
      </w:r>
      <w:r w:rsidR="00AB5886"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>.</w:t>
      </w:r>
      <w:r w:rsidR="007706BB"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 xml:space="preserve"> </w:t>
      </w:r>
      <w:r w:rsidR="000254B1"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>In the next decade, though remaining faithful to his lofty ideal of poetry, his poetic style under</w:t>
      </w:r>
      <w:r w:rsidR="0061586A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>went</w:t>
      </w:r>
      <w:r w:rsidR="000254B1"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 xml:space="preserve"> striking changes, with a shift from hermetic</w:t>
      </w:r>
      <w:r w:rsidR="005853AB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 xml:space="preserve"> language to a more epic stance. </w:t>
      </w:r>
      <w:proofErr w:type="spellStart"/>
      <w:r w:rsidR="005853AB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>T</w:t>
      </w:r>
      <w:r w:rsidR="000254B1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>his</w:t>
      </w:r>
      <w:proofErr w:type="spellEnd"/>
      <w:r w:rsidR="000254B1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 xml:space="preserve"> </w:t>
      </w:r>
      <w:proofErr w:type="spellStart"/>
      <w:r w:rsidR="000254B1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>shift</w:t>
      </w:r>
      <w:proofErr w:type="spellEnd"/>
      <w:r w:rsidR="000254B1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 xml:space="preserve">, </w:t>
      </w:r>
      <w:proofErr w:type="spellStart"/>
      <w:r w:rsidR="000254B1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>already</w:t>
      </w:r>
      <w:proofErr w:type="spellEnd"/>
      <w:r w:rsidR="000254B1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 xml:space="preserve"> </w:t>
      </w:r>
      <w:proofErr w:type="spellStart"/>
      <w:r w:rsidR="0061586A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>present</w:t>
      </w:r>
      <w:proofErr w:type="spellEnd"/>
      <w:r w:rsidR="0061586A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 xml:space="preserve"> </w:t>
      </w:r>
      <w:r w:rsidR="000254B1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 xml:space="preserve">in the </w:t>
      </w:r>
      <w:r w:rsidR="000254B1" w:rsidRPr="00DB590E">
        <w:rPr>
          <w:rStyle w:val="Strong"/>
          <w:rFonts w:asciiTheme="minorHAnsi" w:hAnsiTheme="minorHAnsi" w:cstheme="minorHAnsi"/>
          <w:b w:val="0"/>
          <w:i/>
          <w:sz w:val="26"/>
          <w:szCs w:val="26"/>
          <w:highlight w:val="yellow"/>
          <w:lang w:val="it-IT"/>
          <w:rPrChange w:id="16" w:author="Bru Sascha" w:date="2013-07-09T17:25:00Z">
            <w:rPr>
              <w:rStyle w:val="Strong"/>
              <w:rFonts w:asciiTheme="minorHAnsi" w:hAnsiTheme="minorHAnsi" w:cstheme="minorHAnsi"/>
              <w:b w:val="0"/>
              <w:i/>
              <w:sz w:val="26"/>
              <w:szCs w:val="26"/>
              <w:lang w:val="it-IT"/>
            </w:rPr>
          </w:rPrChange>
        </w:rPr>
        <w:t>Nuove poesie</w:t>
      </w:r>
      <w:r w:rsidR="0061586A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 xml:space="preserve"> </w:t>
      </w:r>
      <w:proofErr w:type="spellStart"/>
      <w:r w:rsidR="0061586A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>published</w:t>
      </w:r>
      <w:proofErr w:type="spellEnd"/>
      <w:r w:rsidR="0061586A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 xml:space="preserve"> in 1942, </w:t>
      </w:r>
      <w:proofErr w:type="spellStart"/>
      <w:r w:rsidR="0061586A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>wa</w:t>
      </w:r>
      <w:r w:rsidR="000254B1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>s</w:t>
      </w:r>
      <w:proofErr w:type="spellEnd"/>
      <w:r w:rsidR="000254B1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 xml:space="preserve"> </w:t>
      </w:r>
      <w:proofErr w:type="spellStart"/>
      <w:r w:rsidR="000254B1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>confirmed</w:t>
      </w:r>
      <w:proofErr w:type="spellEnd"/>
      <w:r w:rsidR="000254B1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 xml:space="preserve"> and </w:t>
      </w:r>
      <w:proofErr w:type="spellStart"/>
      <w:r w:rsidR="000254B1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>further</w:t>
      </w:r>
      <w:proofErr w:type="spellEnd"/>
      <w:r w:rsidR="000254B1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 xml:space="preserve"> </w:t>
      </w:r>
      <w:proofErr w:type="spellStart"/>
      <w:r w:rsidR="000254B1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>elaborated</w:t>
      </w:r>
      <w:proofErr w:type="spellEnd"/>
      <w:r w:rsidR="000254B1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 xml:space="preserve"> in </w:t>
      </w:r>
      <w:r w:rsidR="0081221D" w:rsidRPr="00DB590E">
        <w:rPr>
          <w:rStyle w:val="Strong"/>
          <w:rFonts w:asciiTheme="minorHAnsi" w:hAnsiTheme="minorHAnsi" w:cstheme="minorHAnsi"/>
          <w:b w:val="0"/>
          <w:i/>
          <w:sz w:val="26"/>
          <w:szCs w:val="26"/>
          <w:highlight w:val="yellow"/>
          <w:lang w:val="it-IT"/>
          <w:rPrChange w:id="17" w:author="Bru Sascha" w:date="2013-07-09T17:25:00Z">
            <w:rPr>
              <w:rStyle w:val="Strong"/>
              <w:rFonts w:asciiTheme="minorHAnsi" w:hAnsiTheme="minorHAnsi" w:cstheme="minorHAnsi"/>
              <w:b w:val="0"/>
              <w:i/>
              <w:sz w:val="26"/>
              <w:szCs w:val="26"/>
              <w:lang w:val="it-IT"/>
            </w:rPr>
          </w:rPrChange>
        </w:rPr>
        <w:t>Giorno dopo giorno</w:t>
      </w:r>
      <w:r w:rsidR="0081221D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 xml:space="preserve"> (1947)</w:t>
      </w:r>
      <w:r w:rsidR="000254B1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>,</w:t>
      </w:r>
      <w:r w:rsidR="0081221D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 xml:space="preserve"> </w:t>
      </w:r>
      <w:r w:rsidR="0081221D" w:rsidRPr="00DB590E">
        <w:rPr>
          <w:rStyle w:val="Strong"/>
          <w:rFonts w:asciiTheme="minorHAnsi" w:hAnsiTheme="minorHAnsi" w:cstheme="minorHAnsi"/>
          <w:b w:val="0"/>
          <w:i/>
          <w:sz w:val="26"/>
          <w:szCs w:val="26"/>
          <w:highlight w:val="yellow"/>
          <w:lang w:val="it-IT"/>
          <w:rPrChange w:id="18" w:author="Bru Sascha" w:date="2013-07-09T17:25:00Z">
            <w:rPr>
              <w:rStyle w:val="Strong"/>
              <w:rFonts w:asciiTheme="minorHAnsi" w:hAnsiTheme="minorHAnsi" w:cstheme="minorHAnsi"/>
              <w:b w:val="0"/>
              <w:i/>
              <w:sz w:val="26"/>
              <w:szCs w:val="26"/>
              <w:lang w:val="it-IT"/>
            </w:rPr>
          </w:rPrChange>
        </w:rPr>
        <w:t>La vita non è sogno</w:t>
      </w:r>
      <w:r w:rsidR="00CE1F17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 xml:space="preserve"> (</w:t>
      </w:r>
      <w:r w:rsidR="00AB5886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>1949</w:t>
      </w:r>
      <w:r w:rsidR="00CE1F17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>),</w:t>
      </w:r>
      <w:r w:rsidR="00AB5886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 xml:space="preserve"> </w:t>
      </w:r>
      <w:r w:rsidR="00AB5886" w:rsidRPr="00DB590E">
        <w:rPr>
          <w:rStyle w:val="Strong"/>
          <w:rFonts w:asciiTheme="minorHAnsi" w:hAnsiTheme="minorHAnsi" w:cstheme="minorHAnsi"/>
          <w:b w:val="0"/>
          <w:i/>
          <w:sz w:val="26"/>
          <w:szCs w:val="26"/>
          <w:highlight w:val="yellow"/>
          <w:lang w:val="it-IT"/>
          <w:rPrChange w:id="19" w:author="Bru Sascha" w:date="2013-07-09T17:25:00Z">
            <w:rPr>
              <w:rStyle w:val="Strong"/>
              <w:rFonts w:asciiTheme="minorHAnsi" w:hAnsiTheme="minorHAnsi" w:cstheme="minorHAnsi"/>
              <w:b w:val="0"/>
              <w:i/>
              <w:sz w:val="26"/>
              <w:szCs w:val="26"/>
              <w:lang w:val="it-IT"/>
            </w:rPr>
          </w:rPrChange>
        </w:rPr>
        <w:t>Il falso e vero verde</w:t>
      </w:r>
      <w:r w:rsidR="00CE1F17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 xml:space="preserve"> (1956),</w:t>
      </w:r>
      <w:r w:rsidR="00AB5886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 xml:space="preserve"> </w:t>
      </w:r>
      <w:r w:rsidR="00AB5886" w:rsidRPr="00DB590E">
        <w:rPr>
          <w:rStyle w:val="Strong"/>
          <w:rFonts w:asciiTheme="minorHAnsi" w:hAnsiTheme="minorHAnsi" w:cstheme="minorHAnsi"/>
          <w:b w:val="0"/>
          <w:i/>
          <w:sz w:val="26"/>
          <w:szCs w:val="26"/>
          <w:highlight w:val="yellow"/>
          <w:lang w:val="it-IT"/>
          <w:rPrChange w:id="20" w:author="Bru Sascha" w:date="2013-07-09T17:25:00Z">
            <w:rPr>
              <w:rStyle w:val="Strong"/>
              <w:rFonts w:asciiTheme="minorHAnsi" w:hAnsiTheme="minorHAnsi" w:cstheme="minorHAnsi"/>
              <w:b w:val="0"/>
              <w:i/>
              <w:sz w:val="26"/>
              <w:szCs w:val="26"/>
              <w:lang w:val="it-IT"/>
            </w:rPr>
          </w:rPrChange>
        </w:rPr>
        <w:t>La terra impareggiabile</w:t>
      </w:r>
      <w:r w:rsidR="00CE1F17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 xml:space="preserve"> (</w:t>
      </w:r>
      <w:r w:rsidR="00AB5886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>1958)</w:t>
      </w:r>
      <w:r w:rsidR="00CE1F17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 xml:space="preserve"> and </w:t>
      </w:r>
      <w:r w:rsidR="00CE1F17" w:rsidRPr="00DB590E">
        <w:rPr>
          <w:rStyle w:val="Strong"/>
          <w:rFonts w:asciiTheme="minorHAnsi" w:hAnsiTheme="minorHAnsi" w:cstheme="minorHAnsi"/>
          <w:b w:val="0"/>
          <w:i/>
          <w:sz w:val="26"/>
          <w:szCs w:val="26"/>
          <w:highlight w:val="yellow"/>
          <w:lang w:val="it-IT"/>
          <w:rPrChange w:id="21" w:author="Bru Sascha" w:date="2013-07-09T17:25:00Z">
            <w:rPr>
              <w:rStyle w:val="Strong"/>
              <w:rFonts w:asciiTheme="minorHAnsi" w:hAnsiTheme="minorHAnsi" w:cstheme="minorHAnsi"/>
              <w:b w:val="0"/>
              <w:i/>
              <w:sz w:val="26"/>
              <w:szCs w:val="26"/>
              <w:lang w:val="it-IT"/>
            </w:rPr>
          </w:rPrChange>
        </w:rPr>
        <w:t>Dare e avere</w:t>
      </w:r>
      <w:r w:rsidR="00CE1F17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 xml:space="preserve"> (1966)</w:t>
      </w:r>
      <w:r w:rsidR="00AB5886" w:rsidRPr="005853AB">
        <w:rPr>
          <w:rStyle w:val="Strong"/>
          <w:rFonts w:asciiTheme="minorHAnsi" w:hAnsiTheme="minorHAnsi" w:cstheme="minorHAnsi"/>
          <w:b w:val="0"/>
          <w:sz w:val="26"/>
          <w:szCs w:val="26"/>
          <w:lang w:val="it-IT"/>
        </w:rPr>
        <w:t xml:space="preserve">. </w:t>
      </w:r>
      <w:r w:rsidR="00AB5886"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 xml:space="preserve">In 1959 </w:t>
      </w:r>
      <w:r w:rsidR="00CE1F17"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>Quasimodo</w:t>
      </w:r>
      <w:r w:rsidR="00AB5886"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 xml:space="preserve"> </w:t>
      </w:r>
      <w:r w:rsidR="0061586A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>received</w:t>
      </w:r>
      <w:r w:rsidR="00AB5886"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 xml:space="preserve"> the Nobel Prize for Literature. </w:t>
      </w:r>
      <w:r w:rsidR="00CE1F17"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>Struck by a</w:t>
      </w:r>
      <w:r w:rsidR="00AB5886"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 xml:space="preserve"> </w:t>
      </w:r>
      <w:r w:rsidR="000254B1"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>cerebral hemorrhage</w:t>
      </w:r>
      <w:r w:rsidR="00CE1F17"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 xml:space="preserve"> </w:t>
      </w:r>
      <w:r w:rsidR="0061586A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>in 1968</w:t>
      </w:r>
      <w:r w:rsidR="00F92880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 xml:space="preserve"> that lead to his death</w:t>
      </w:r>
      <w:r w:rsidR="0061586A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>, the poet was</w:t>
      </w:r>
      <w:r w:rsidR="00CE1F17"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 xml:space="preserve"> buried in the </w:t>
      </w:r>
      <w:proofErr w:type="spellStart"/>
      <w:r w:rsidR="00F92880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>Cimitero</w:t>
      </w:r>
      <w:proofErr w:type="spellEnd"/>
      <w:r w:rsidR="00F92880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 xml:space="preserve"> </w:t>
      </w:r>
      <w:proofErr w:type="spellStart"/>
      <w:r w:rsidR="00F92880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>Monumentale</w:t>
      </w:r>
      <w:proofErr w:type="spellEnd"/>
      <w:r w:rsidR="00F92880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 xml:space="preserve"> </w:t>
      </w:r>
      <w:r w:rsidR="00CE1F17"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 xml:space="preserve">of Milan, </w:t>
      </w:r>
      <w:r w:rsidR="0061586A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 xml:space="preserve">the city </w:t>
      </w:r>
      <w:r w:rsidR="00CE1F17"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 xml:space="preserve">where he had </w:t>
      </w:r>
      <w:r w:rsidR="00F92880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>lived</w:t>
      </w:r>
      <w:r w:rsidR="00CE1F17"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 xml:space="preserve"> since 1934</w:t>
      </w:r>
      <w:r w:rsidR="00AB5886" w:rsidRPr="00B90376">
        <w:rPr>
          <w:rStyle w:val="Strong"/>
          <w:rFonts w:asciiTheme="minorHAnsi" w:hAnsiTheme="minorHAnsi" w:cstheme="minorHAnsi"/>
          <w:b w:val="0"/>
          <w:sz w:val="26"/>
          <w:szCs w:val="26"/>
          <w:lang w:val="en-US"/>
        </w:rPr>
        <w:t>.</w:t>
      </w:r>
    </w:p>
    <w:p w:rsidR="00706924" w:rsidRPr="00B90376" w:rsidRDefault="00706924" w:rsidP="00364F64">
      <w:pPr>
        <w:pStyle w:val="NormalWeb"/>
        <w:spacing w:before="0" w:beforeAutospacing="0"/>
        <w:rPr>
          <w:rStyle w:val="Strong"/>
          <w:rFonts w:asciiTheme="minorHAnsi" w:hAnsiTheme="minorHAnsi" w:cstheme="minorHAnsi"/>
          <w:b w:val="0"/>
          <w:lang w:val="en-US"/>
        </w:rPr>
      </w:pPr>
    </w:p>
    <w:p w:rsidR="004F5EEC" w:rsidRPr="00B90376" w:rsidRDefault="005853AB" w:rsidP="004F5EEC">
      <w:pPr>
        <w:pStyle w:val="NormalWeb"/>
        <w:spacing w:before="0" w:beforeAutospacing="0"/>
        <w:rPr>
          <w:rStyle w:val="Strong"/>
          <w:rFonts w:asciiTheme="minorHAnsi" w:hAnsiTheme="minorHAnsi" w:cstheme="minorHAnsi"/>
          <w:b w:val="0"/>
          <w:lang w:val="en-US"/>
        </w:rPr>
      </w:pPr>
      <w:r>
        <w:rPr>
          <w:rStyle w:val="Strong"/>
          <w:rFonts w:asciiTheme="minorHAnsi" w:hAnsiTheme="minorHAnsi" w:cstheme="minorHAnsi"/>
          <w:b w:val="0"/>
          <w:lang w:val="en-US"/>
        </w:rPr>
        <w:t xml:space="preserve">Quasimodo’s </w:t>
      </w:r>
      <w:r w:rsidR="00847708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first poems </w:t>
      </w:r>
      <w:r>
        <w:rPr>
          <w:rStyle w:val="Strong"/>
          <w:rFonts w:asciiTheme="minorHAnsi" w:hAnsiTheme="minorHAnsi" w:cstheme="minorHAnsi"/>
          <w:b w:val="0"/>
          <w:lang w:val="en-US"/>
        </w:rPr>
        <w:t xml:space="preserve">were published </w:t>
      </w:r>
      <w:r w:rsidR="00847708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during his adolescence, when he </w:t>
      </w:r>
      <w:r w:rsidR="00CE1F17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studied Geometry </w:t>
      </w:r>
      <w:r w:rsidR="00847708" w:rsidRPr="00B90376">
        <w:rPr>
          <w:rStyle w:val="Strong"/>
          <w:rFonts w:asciiTheme="minorHAnsi" w:hAnsiTheme="minorHAnsi" w:cstheme="minorHAnsi"/>
          <w:b w:val="0"/>
          <w:lang w:val="en-US"/>
        </w:rPr>
        <w:t>a</w:t>
      </w:r>
      <w:r w:rsidR="00CE1F17" w:rsidRPr="00B90376">
        <w:rPr>
          <w:rStyle w:val="Strong"/>
          <w:rFonts w:asciiTheme="minorHAnsi" w:hAnsiTheme="minorHAnsi" w:cstheme="minorHAnsi"/>
          <w:b w:val="0"/>
          <w:lang w:val="en-US"/>
        </w:rPr>
        <w:t>t a</w:t>
      </w:r>
      <w:r w:rsidR="00F92880">
        <w:rPr>
          <w:rStyle w:val="Strong"/>
          <w:rFonts w:asciiTheme="minorHAnsi" w:hAnsiTheme="minorHAnsi" w:cstheme="minorHAnsi"/>
          <w:b w:val="0"/>
          <w:lang w:val="en-US"/>
        </w:rPr>
        <w:t xml:space="preserve"> technical i</w:t>
      </w:r>
      <w:r w:rsidR="00847708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nstitute in Messina. After </w:t>
      </w:r>
      <w:r w:rsidR="00CE1F17" w:rsidRPr="00B90376">
        <w:rPr>
          <w:rStyle w:val="Strong"/>
          <w:rFonts w:asciiTheme="minorHAnsi" w:hAnsiTheme="minorHAnsi" w:cstheme="minorHAnsi"/>
          <w:b w:val="0"/>
          <w:lang w:val="en-US"/>
        </w:rPr>
        <w:t>leaving Sicily in 1919, he lived</w:t>
      </w:r>
      <w:r w:rsidR="00847708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in various </w:t>
      </w:r>
      <w:r w:rsidR="00CE1F17" w:rsidRPr="00B90376">
        <w:rPr>
          <w:rStyle w:val="Strong"/>
          <w:rFonts w:asciiTheme="minorHAnsi" w:hAnsiTheme="minorHAnsi" w:cstheme="minorHAnsi"/>
          <w:b w:val="0"/>
          <w:lang w:val="en-US"/>
        </w:rPr>
        <w:t>places</w:t>
      </w:r>
      <w:r w:rsidR="00847708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</w:t>
      </w:r>
      <w:r w:rsidR="00CE1F17" w:rsidRPr="00B90376">
        <w:rPr>
          <w:rStyle w:val="Strong"/>
          <w:rFonts w:asciiTheme="minorHAnsi" w:hAnsiTheme="minorHAnsi" w:cstheme="minorHAnsi"/>
          <w:b w:val="0"/>
          <w:lang w:val="en-US"/>
        </w:rPr>
        <w:t>in</w:t>
      </w:r>
      <w:r w:rsidR="00847708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Italy (Rom</w:t>
      </w:r>
      <w:r w:rsidR="00CE1F17" w:rsidRPr="00B90376">
        <w:rPr>
          <w:rStyle w:val="Strong"/>
          <w:rFonts w:asciiTheme="minorHAnsi" w:hAnsiTheme="minorHAnsi" w:cstheme="minorHAnsi"/>
          <w:b w:val="0"/>
          <w:lang w:val="en-US"/>
        </w:rPr>
        <w:t>e, Florence, Imperia, Milan), gradually getting</w:t>
      </w:r>
      <w:r w:rsidR="00847708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acquainted with different</w:t>
      </w:r>
      <w:r>
        <w:rPr>
          <w:rStyle w:val="Strong"/>
          <w:rFonts w:asciiTheme="minorHAnsi" w:hAnsiTheme="minorHAnsi" w:cstheme="minorHAnsi"/>
          <w:b w:val="0"/>
          <w:lang w:val="en-US"/>
        </w:rPr>
        <w:t xml:space="preserve"> literary circles (the reviews </w:t>
      </w:r>
      <w:r w:rsidR="00847708" w:rsidRPr="005853AB">
        <w:rPr>
          <w:rStyle w:val="Strong"/>
          <w:rFonts w:asciiTheme="minorHAnsi" w:hAnsiTheme="minorHAnsi" w:cstheme="minorHAnsi"/>
          <w:b w:val="0"/>
          <w:i/>
          <w:lang w:val="en-US"/>
        </w:rPr>
        <w:t>Sol</w:t>
      </w:r>
      <w:r w:rsidR="00706924" w:rsidRPr="005853AB">
        <w:rPr>
          <w:rStyle w:val="Strong"/>
          <w:rFonts w:asciiTheme="minorHAnsi" w:hAnsiTheme="minorHAnsi" w:cstheme="minorHAnsi"/>
          <w:b w:val="0"/>
          <w:i/>
          <w:lang w:val="en-US"/>
        </w:rPr>
        <w:t>aria</w:t>
      </w:r>
      <w:r>
        <w:rPr>
          <w:rStyle w:val="Strong"/>
          <w:rFonts w:asciiTheme="minorHAnsi" w:hAnsiTheme="minorHAnsi" w:cstheme="minorHAnsi"/>
          <w:b w:val="0"/>
          <w:lang w:val="en-US"/>
        </w:rPr>
        <w:t xml:space="preserve">, </w:t>
      </w:r>
      <w:proofErr w:type="spellStart"/>
      <w:r w:rsidR="00706924" w:rsidRPr="005853AB">
        <w:rPr>
          <w:rStyle w:val="Strong"/>
          <w:rFonts w:asciiTheme="minorHAnsi" w:hAnsiTheme="minorHAnsi" w:cstheme="minorHAnsi"/>
          <w:b w:val="0"/>
          <w:i/>
          <w:lang w:val="en-US"/>
        </w:rPr>
        <w:t>Circoli</w:t>
      </w:r>
      <w:proofErr w:type="spellEnd"/>
      <w:r>
        <w:rPr>
          <w:rStyle w:val="Strong"/>
          <w:rFonts w:asciiTheme="minorHAnsi" w:hAnsiTheme="minorHAnsi" w:cstheme="minorHAnsi"/>
          <w:b w:val="0"/>
          <w:lang w:val="en-US"/>
        </w:rPr>
        <w:t xml:space="preserve">, </w:t>
      </w:r>
      <w:proofErr w:type="spellStart"/>
      <w:r w:rsidR="00706924" w:rsidRPr="005853AB">
        <w:rPr>
          <w:rStyle w:val="Strong"/>
          <w:rFonts w:asciiTheme="minorHAnsi" w:hAnsiTheme="minorHAnsi" w:cstheme="minorHAnsi"/>
          <w:b w:val="0"/>
          <w:i/>
          <w:lang w:val="en-US"/>
        </w:rPr>
        <w:t>Letteratura</w:t>
      </w:r>
      <w:proofErr w:type="spellEnd"/>
      <w:r w:rsidR="00847708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). </w:t>
      </w:r>
      <w:r w:rsidR="00CE1F17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His first </w:t>
      </w:r>
      <w:r w:rsidR="00F92880">
        <w:rPr>
          <w:rStyle w:val="Strong"/>
          <w:rFonts w:asciiTheme="minorHAnsi" w:hAnsiTheme="minorHAnsi" w:cstheme="minorHAnsi"/>
          <w:b w:val="0"/>
          <w:lang w:val="en-US"/>
        </w:rPr>
        <w:t>collections</w:t>
      </w:r>
      <w:r w:rsidR="00CE1F17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of poetry clearly tie</w:t>
      </w:r>
      <w:r w:rsidR="00EB29A4" w:rsidRPr="00B90376">
        <w:rPr>
          <w:rStyle w:val="Strong"/>
          <w:rFonts w:asciiTheme="minorHAnsi" w:hAnsiTheme="minorHAnsi" w:cstheme="minorHAnsi"/>
          <w:b w:val="0"/>
          <w:lang w:val="en-US"/>
        </w:rPr>
        <w:t>d</w:t>
      </w:r>
      <w:r w:rsidR="00CE1F17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in with the </w:t>
      </w:r>
      <w:r w:rsidR="00364F64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trends </w:t>
      </w:r>
      <w:r w:rsidR="00CE1F17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towards purity and </w:t>
      </w:r>
      <w:proofErr w:type="spellStart"/>
      <w:r w:rsidR="00CE1F17" w:rsidRPr="00B90376">
        <w:rPr>
          <w:rStyle w:val="Strong"/>
          <w:rFonts w:asciiTheme="minorHAnsi" w:hAnsiTheme="minorHAnsi" w:cstheme="minorHAnsi"/>
          <w:b w:val="0"/>
          <w:lang w:val="en-US"/>
        </w:rPr>
        <w:t>hermetism</w:t>
      </w:r>
      <w:proofErr w:type="spellEnd"/>
      <w:r w:rsidR="00364F64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</w:t>
      </w:r>
      <w:r>
        <w:rPr>
          <w:rStyle w:val="Strong"/>
          <w:rFonts w:asciiTheme="minorHAnsi" w:hAnsiTheme="minorHAnsi" w:cstheme="minorHAnsi"/>
          <w:b w:val="0"/>
          <w:lang w:val="en-US"/>
        </w:rPr>
        <w:t>in</w:t>
      </w:r>
      <w:r w:rsidR="00364F64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Italian poetry of the interwar period</w:t>
      </w:r>
      <w:r w:rsidR="00EB29A4" w:rsidRPr="00B90376">
        <w:rPr>
          <w:rStyle w:val="Strong"/>
          <w:rFonts w:asciiTheme="minorHAnsi" w:hAnsiTheme="minorHAnsi" w:cstheme="minorHAnsi"/>
          <w:b w:val="0"/>
          <w:lang w:val="en-US"/>
        </w:rPr>
        <w:t>, yet Quasimodo rapidly developed</w:t>
      </w:r>
      <w:r w:rsidR="00364F64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a distinctive poetic </w:t>
      </w:r>
      <w:r w:rsidR="00CE1F17" w:rsidRPr="00B90376">
        <w:rPr>
          <w:rStyle w:val="Strong"/>
          <w:rFonts w:asciiTheme="minorHAnsi" w:hAnsiTheme="minorHAnsi" w:cstheme="minorHAnsi"/>
          <w:b w:val="0"/>
          <w:lang w:val="en-US"/>
        </w:rPr>
        <w:t>style</w:t>
      </w:r>
      <w:r w:rsidR="00364F64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, </w:t>
      </w:r>
      <w:r w:rsidR="00CE1F17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characterized by striking </w:t>
      </w:r>
      <w:r w:rsidR="00364F64" w:rsidRPr="00B90376">
        <w:rPr>
          <w:rStyle w:val="Strong"/>
          <w:rFonts w:asciiTheme="minorHAnsi" w:hAnsiTheme="minorHAnsi" w:cstheme="minorHAnsi"/>
          <w:b w:val="0"/>
          <w:lang w:val="en-US"/>
        </w:rPr>
        <w:t>metaphor</w:t>
      </w:r>
      <w:r w:rsidR="00CE1F17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s and </w:t>
      </w:r>
      <w:proofErr w:type="spellStart"/>
      <w:r w:rsidR="00CE1F17" w:rsidRPr="00B90376">
        <w:rPr>
          <w:rStyle w:val="Strong"/>
          <w:rFonts w:asciiTheme="minorHAnsi" w:hAnsiTheme="minorHAnsi" w:cstheme="minorHAnsi"/>
          <w:b w:val="0"/>
          <w:lang w:val="en-US"/>
        </w:rPr>
        <w:t>syn</w:t>
      </w:r>
      <w:r w:rsidR="00F92880">
        <w:rPr>
          <w:rStyle w:val="Strong"/>
          <w:rFonts w:asciiTheme="minorHAnsi" w:hAnsiTheme="minorHAnsi" w:cstheme="minorHAnsi"/>
          <w:b w:val="0"/>
          <w:lang w:val="en-US"/>
        </w:rPr>
        <w:t>aesthesia</w:t>
      </w:r>
      <w:proofErr w:type="spellEnd"/>
      <w:r w:rsidR="00CE1F17" w:rsidRPr="00B90376">
        <w:rPr>
          <w:rStyle w:val="Strong"/>
          <w:rFonts w:asciiTheme="minorHAnsi" w:hAnsiTheme="minorHAnsi" w:cstheme="minorHAnsi"/>
          <w:b w:val="0"/>
          <w:lang w:val="en-US"/>
        </w:rPr>
        <w:t>,</w:t>
      </w:r>
      <w:r w:rsidR="00364F64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</w:t>
      </w:r>
      <w:r w:rsidR="00CE1F17" w:rsidRPr="00B90376">
        <w:rPr>
          <w:rStyle w:val="Strong"/>
          <w:rFonts w:asciiTheme="minorHAnsi" w:hAnsiTheme="minorHAnsi" w:cstheme="minorHAnsi"/>
          <w:b w:val="0"/>
          <w:lang w:val="en-US"/>
        </w:rPr>
        <w:t>lyrical</w:t>
      </w:r>
      <w:r w:rsidR="00364F64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</w:t>
      </w:r>
      <w:r w:rsidR="00CE1F17" w:rsidRPr="00B90376">
        <w:rPr>
          <w:rStyle w:val="Strong"/>
          <w:rFonts w:asciiTheme="minorHAnsi" w:hAnsiTheme="minorHAnsi" w:cstheme="minorHAnsi"/>
          <w:b w:val="0"/>
          <w:lang w:val="en-US"/>
        </w:rPr>
        <w:t>evocation of</w:t>
      </w:r>
      <w:r w:rsidR="00364F64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landscape</w:t>
      </w:r>
      <w:r w:rsidR="001F04FB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(a good example being </w:t>
      </w:r>
      <w:r w:rsidR="00CE1F17" w:rsidRPr="00B90376">
        <w:rPr>
          <w:rStyle w:val="Strong"/>
          <w:rFonts w:asciiTheme="minorHAnsi" w:hAnsiTheme="minorHAnsi" w:cstheme="minorHAnsi"/>
          <w:b w:val="0"/>
          <w:lang w:val="en-US"/>
        </w:rPr>
        <w:t>the</w:t>
      </w:r>
      <w:r w:rsidR="001F04FB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poem </w:t>
      </w:r>
      <w:ins w:id="22" w:author="Bru Sascha" w:date="2013-07-09T17:26:00Z">
        <w:r w:rsidR="00DB590E">
          <w:rPr>
            <w:rStyle w:val="Strong"/>
            <w:rFonts w:asciiTheme="minorHAnsi" w:hAnsiTheme="minorHAnsi" w:cstheme="minorHAnsi"/>
            <w:b w:val="0"/>
            <w:lang w:val="en-US"/>
          </w:rPr>
          <w:t>“</w:t>
        </w:r>
      </w:ins>
      <w:r w:rsidR="001F04FB" w:rsidRPr="00DB590E">
        <w:rPr>
          <w:rStyle w:val="Strong"/>
          <w:rFonts w:asciiTheme="minorHAnsi" w:hAnsiTheme="minorHAnsi" w:cstheme="minorHAnsi"/>
          <w:b w:val="0"/>
          <w:highlight w:val="yellow"/>
          <w:lang w:val="en-US"/>
          <w:rPrChange w:id="23" w:author="Bru Sascha" w:date="2013-07-09T17:26:00Z">
            <w:rPr>
              <w:rStyle w:val="Strong"/>
              <w:rFonts w:asciiTheme="minorHAnsi" w:hAnsiTheme="minorHAnsi" w:cstheme="minorHAnsi"/>
              <w:b w:val="0"/>
              <w:i/>
              <w:lang w:val="en-US"/>
            </w:rPr>
          </w:rPrChange>
        </w:rPr>
        <w:t xml:space="preserve">Vento a </w:t>
      </w:r>
      <w:proofErr w:type="spellStart"/>
      <w:r w:rsidR="001F04FB" w:rsidRPr="00DB590E">
        <w:rPr>
          <w:rStyle w:val="Strong"/>
          <w:rFonts w:asciiTheme="minorHAnsi" w:hAnsiTheme="minorHAnsi" w:cstheme="minorHAnsi"/>
          <w:b w:val="0"/>
          <w:highlight w:val="yellow"/>
          <w:lang w:val="en-US"/>
          <w:rPrChange w:id="24" w:author="Bru Sascha" w:date="2013-07-09T17:26:00Z">
            <w:rPr>
              <w:rStyle w:val="Strong"/>
              <w:rFonts w:asciiTheme="minorHAnsi" w:hAnsiTheme="minorHAnsi" w:cstheme="minorHAnsi"/>
              <w:b w:val="0"/>
              <w:i/>
              <w:lang w:val="en-US"/>
            </w:rPr>
          </w:rPrChange>
        </w:rPr>
        <w:t>Tindari</w:t>
      </w:r>
      <w:proofErr w:type="spellEnd"/>
      <w:ins w:id="25" w:author="Bru Sascha" w:date="2013-07-09T17:26:00Z">
        <w:r w:rsidR="00DB590E">
          <w:rPr>
            <w:rStyle w:val="Strong"/>
            <w:rFonts w:asciiTheme="minorHAnsi" w:hAnsiTheme="minorHAnsi" w:cstheme="minorHAnsi"/>
            <w:b w:val="0"/>
            <w:lang w:val="en-US"/>
          </w:rPr>
          <w:t>” or “</w:t>
        </w:r>
      </w:ins>
      <w:ins w:id="26" w:author="Bru Sascha" w:date="2013-07-09T17:27:00Z">
        <w:r w:rsidR="00DB590E">
          <w:rPr>
            <w:rStyle w:val="Strong"/>
            <w:rFonts w:asciiTheme="minorHAnsi" w:hAnsiTheme="minorHAnsi" w:cstheme="minorHAnsi"/>
            <w:b w:val="0"/>
            <w:lang w:val="en-US"/>
          </w:rPr>
          <w:t>”</w:t>
        </w:r>
      </w:ins>
      <w:r w:rsidR="001F04FB" w:rsidRPr="00B90376">
        <w:rPr>
          <w:rStyle w:val="Strong"/>
          <w:rFonts w:asciiTheme="minorHAnsi" w:hAnsiTheme="minorHAnsi" w:cstheme="minorHAnsi"/>
          <w:b w:val="0"/>
          <w:lang w:val="en-US"/>
        </w:rPr>
        <w:t>)</w:t>
      </w:r>
      <w:r w:rsidR="00CE1F17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and the fragmentation of language structures</w:t>
      </w:r>
      <w:r w:rsidR="00364F64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. </w:t>
      </w:r>
      <w:r w:rsidR="001F04FB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As Quasimodo </w:t>
      </w:r>
      <w:r w:rsidR="00EB29A4" w:rsidRPr="00B90376">
        <w:rPr>
          <w:rStyle w:val="Strong"/>
          <w:rFonts w:asciiTheme="minorHAnsi" w:hAnsiTheme="minorHAnsi" w:cstheme="minorHAnsi"/>
          <w:b w:val="0"/>
          <w:lang w:val="en-US"/>
        </w:rPr>
        <w:t>regarded</w:t>
      </w:r>
      <w:r w:rsidR="001F04FB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poetry as an attempt to reach out to</w:t>
      </w:r>
      <w:r w:rsidR="00CE1F17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the unknown hidden </w:t>
      </w:r>
      <w:r w:rsidR="001F04FB" w:rsidRPr="00B90376">
        <w:rPr>
          <w:rStyle w:val="Strong"/>
          <w:rFonts w:asciiTheme="minorHAnsi" w:hAnsiTheme="minorHAnsi" w:cstheme="minorHAnsi"/>
          <w:b w:val="0"/>
          <w:lang w:val="en-US"/>
        </w:rPr>
        <w:t>be</w:t>
      </w:r>
      <w:r w:rsidR="00CE1F17" w:rsidRPr="00B90376">
        <w:rPr>
          <w:rStyle w:val="Strong"/>
          <w:rFonts w:asciiTheme="minorHAnsi" w:hAnsiTheme="minorHAnsi" w:cstheme="minorHAnsi"/>
          <w:b w:val="0"/>
          <w:lang w:val="en-US"/>
        </w:rPr>
        <w:t>neath</w:t>
      </w:r>
      <w:r w:rsidR="001F04FB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the appearances of everyday life, </w:t>
      </w:r>
      <w:r w:rsidR="003A6F9C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the </w:t>
      </w:r>
      <w:r w:rsidR="002D4D60" w:rsidRPr="00B90376">
        <w:rPr>
          <w:rStyle w:val="Strong"/>
          <w:rFonts w:asciiTheme="minorHAnsi" w:hAnsiTheme="minorHAnsi" w:cstheme="minorHAnsi"/>
          <w:b w:val="0"/>
          <w:lang w:val="en-US"/>
        </w:rPr>
        <w:t>atmosphere in his poetry</w:t>
      </w:r>
      <w:r w:rsidR="001F04FB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of </w:t>
      </w:r>
      <w:r>
        <w:rPr>
          <w:rStyle w:val="Strong"/>
          <w:rFonts w:asciiTheme="minorHAnsi" w:hAnsiTheme="minorHAnsi" w:cstheme="minorHAnsi"/>
          <w:b w:val="0"/>
          <w:lang w:val="en-US"/>
        </w:rPr>
        <w:t>this period</w:t>
      </w:r>
      <w:r w:rsidR="00EB29A4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i</w:t>
      </w:r>
      <w:r w:rsidR="002D4D60" w:rsidRPr="00B90376">
        <w:rPr>
          <w:rStyle w:val="Strong"/>
          <w:rFonts w:asciiTheme="minorHAnsi" w:hAnsiTheme="minorHAnsi" w:cstheme="minorHAnsi"/>
          <w:b w:val="0"/>
          <w:lang w:val="en-US"/>
        </w:rPr>
        <w:t>s</w:t>
      </w:r>
      <w:r w:rsidR="001F04FB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often </w:t>
      </w:r>
      <w:proofErr w:type="spellStart"/>
      <w:r w:rsidR="00364F64" w:rsidRPr="00B90376">
        <w:rPr>
          <w:rStyle w:val="Strong"/>
          <w:rFonts w:asciiTheme="minorHAnsi" w:hAnsiTheme="minorHAnsi" w:cstheme="minorHAnsi"/>
          <w:b w:val="0"/>
          <w:lang w:val="en-US"/>
        </w:rPr>
        <w:t>auratic</w:t>
      </w:r>
      <w:proofErr w:type="spellEnd"/>
      <w:r w:rsidR="001F04FB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and mysterious</w:t>
      </w:r>
      <w:r w:rsidR="002D4D60" w:rsidRPr="00B90376">
        <w:rPr>
          <w:rStyle w:val="Strong"/>
          <w:rFonts w:asciiTheme="minorHAnsi" w:hAnsiTheme="minorHAnsi" w:cstheme="minorHAnsi"/>
          <w:b w:val="0"/>
          <w:lang w:val="en-US"/>
        </w:rPr>
        <w:t>.</w:t>
      </w:r>
      <w:r w:rsidR="00706924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</w:t>
      </w:r>
      <w:r w:rsidR="00364F64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In 1942, he </w:t>
      </w:r>
      <w:r w:rsidR="00EB29A4" w:rsidRPr="00B90376">
        <w:rPr>
          <w:rStyle w:val="Strong"/>
          <w:rFonts w:asciiTheme="minorHAnsi" w:hAnsiTheme="minorHAnsi" w:cstheme="minorHAnsi"/>
          <w:b w:val="0"/>
          <w:lang w:val="en-US"/>
        </w:rPr>
        <w:t>collected</w:t>
      </w:r>
      <w:r w:rsidR="00364F64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h</w:t>
      </w:r>
      <w:r w:rsidR="001F04FB" w:rsidRPr="00B90376">
        <w:rPr>
          <w:rStyle w:val="Strong"/>
          <w:rFonts w:asciiTheme="minorHAnsi" w:hAnsiTheme="minorHAnsi" w:cstheme="minorHAnsi"/>
          <w:b w:val="0"/>
          <w:lang w:val="en-US"/>
        </w:rPr>
        <w:t>is previous books of poetry in</w:t>
      </w:r>
      <w:r w:rsidR="00364F64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</w:t>
      </w:r>
      <w:r w:rsidR="00364F64" w:rsidRPr="00DB590E">
        <w:rPr>
          <w:rStyle w:val="Strong"/>
          <w:rFonts w:asciiTheme="minorHAnsi" w:hAnsiTheme="minorHAnsi" w:cstheme="minorHAnsi"/>
          <w:b w:val="0"/>
          <w:i/>
          <w:highlight w:val="yellow"/>
          <w:lang w:val="en-US"/>
          <w:rPrChange w:id="27" w:author="Bru Sascha" w:date="2013-07-09T17:26:00Z">
            <w:rPr>
              <w:rStyle w:val="Strong"/>
              <w:rFonts w:asciiTheme="minorHAnsi" w:hAnsiTheme="minorHAnsi" w:cstheme="minorHAnsi"/>
              <w:b w:val="0"/>
              <w:i/>
              <w:lang w:val="en-US"/>
            </w:rPr>
          </w:rPrChange>
        </w:rPr>
        <w:t xml:space="preserve">Ed è </w:t>
      </w:r>
      <w:proofErr w:type="spellStart"/>
      <w:r w:rsidR="00364F64" w:rsidRPr="00DB590E">
        <w:rPr>
          <w:rStyle w:val="Strong"/>
          <w:rFonts w:asciiTheme="minorHAnsi" w:hAnsiTheme="minorHAnsi" w:cstheme="minorHAnsi"/>
          <w:b w:val="0"/>
          <w:i/>
          <w:highlight w:val="yellow"/>
          <w:lang w:val="en-US"/>
          <w:rPrChange w:id="28" w:author="Bru Sascha" w:date="2013-07-09T17:26:00Z">
            <w:rPr>
              <w:rStyle w:val="Strong"/>
              <w:rFonts w:asciiTheme="minorHAnsi" w:hAnsiTheme="minorHAnsi" w:cstheme="minorHAnsi"/>
              <w:b w:val="0"/>
              <w:i/>
              <w:lang w:val="en-US"/>
            </w:rPr>
          </w:rPrChange>
        </w:rPr>
        <w:t>subito</w:t>
      </w:r>
      <w:proofErr w:type="spellEnd"/>
      <w:r w:rsidR="00364F64" w:rsidRPr="00DB590E">
        <w:rPr>
          <w:rStyle w:val="Strong"/>
          <w:rFonts w:asciiTheme="minorHAnsi" w:hAnsiTheme="minorHAnsi" w:cstheme="minorHAnsi"/>
          <w:b w:val="0"/>
          <w:i/>
          <w:highlight w:val="yellow"/>
          <w:lang w:val="en-US"/>
          <w:rPrChange w:id="29" w:author="Bru Sascha" w:date="2013-07-09T17:26:00Z">
            <w:rPr>
              <w:rStyle w:val="Strong"/>
              <w:rFonts w:asciiTheme="minorHAnsi" w:hAnsiTheme="minorHAnsi" w:cstheme="minorHAnsi"/>
              <w:b w:val="0"/>
              <w:i/>
              <w:lang w:val="en-US"/>
            </w:rPr>
          </w:rPrChange>
        </w:rPr>
        <w:t xml:space="preserve"> sera</w:t>
      </w:r>
      <w:r w:rsidR="001F04FB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(the title refers to </w:t>
      </w:r>
      <w:r w:rsidR="00EB29A4" w:rsidRPr="00B90376">
        <w:rPr>
          <w:rStyle w:val="Strong"/>
          <w:rFonts w:asciiTheme="minorHAnsi" w:hAnsiTheme="minorHAnsi" w:cstheme="minorHAnsi"/>
          <w:b w:val="0"/>
          <w:lang w:val="en-US"/>
        </w:rPr>
        <w:t>a three-line poem that is his</w:t>
      </w:r>
      <w:r w:rsidR="001F04FB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most </w:t>
      </w:r>
      <w:r w:rsidR="00CE1F17" w:rsidRPr="00B90376">
        <w:rPr>
          <w:rStyle w:val="Strong"/>
          <w:rFonts w:asciiTheme="minorHAnsi" w:hAnsiTheme="minorHAnsi" w:cstheme="minorHAnsi"/>
          <w:b w:val="0"/>
          <w:lang w:val="en-US"/>
        </w:rPr>
        <w:t>well-known</w:t>
      </w:r>
      <w:r w:rsidR="001F04FB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text), </w:t>
      </w:r>
      <w:r w:rsidR="00EB29A4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including also a section with </w:t>
      </w:r>
      <w:del w:id="30" w:author="Bru Sascha" w:date="2013-07-09T17:27:00Z">
        <w:r w:rsidR="001F04FB" w:rsidRPr="00B90376" w:rsidDel="00DB590E">
          <w:rPr>
            <w:rStyle w:val="Strong"/>
            <w:rFonts w:asciiTheme="minorHAnsi" w:hAnsiTheme="minorHAnsi" w:cstheme="minorHAnsi"/>
            <w:b w:val="0"/>
            <w:i/>
            <w:lang w:val="en-US"/>
          </w:rPr>
          <w:delText>Nuove poesie</w:delText>
        </w:r>
      </w:del>
      <w:ins w:id="31" w:author="Bru Sascha" w:date="2013-07-09T17:27:00Z">
        <w:r w:rsidR="00DB590E">
          <w:rPr>
            <w:rStyle w:val="Strong"/>
            <w:rFonts w:asciiTheme="minorHAnsi" w:hAnsiTheme="minorHAnsi" w:cstheme="minorHAnsi"/>
            <w:b w:val="0"/>
            <w:i/>
            <w:lang w:val="en-US"/>
          </w:rPr>
          <w:t>New Poetry</w:t>
        </w:r>
      </w:ins>
      <w:r w:rsidR="001F04FB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, </w:t>
      </w:r>
      <w:r w:rsidR="00EB29A4" w:rsidRPr="00B90376">
        <w:rPr>
          <w:rStyle w:val="Strong"/>
          <w:rFonts w:asciiTheme="minorHAnsi" w:hAnsiTheme="minorHAnsi" w:cstheme="minorHAnsi"/>
          <w:b w:val="0"/>
          <w:lang w:val="en-US"/>
        </w:rPr>
        <w:t>some twenty</w:t>
      </w:r>
      <w:r w:rsidR="00364F64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poems mark</w:t>
      </w:r>
      <w:r w:rsidR="00CE1F17" w:rsidRPr="00B90376">
        <w:rPr>
          <w:rStyle w:val="Strong"/>
          <w:rFonts w:asciiTheme="minorHAnsi" w:hAnsiTheme="minorHAnsi" w:cstheme="minorHAnsi"/>
          <w:b w:val="0"/>
          <w:lang w:val="en-US"/>
        </w:rPr>
        <w:t>ing</w:t>
      </w:r>
      <w:r w:rsidR="00364F64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a shift from </w:t>
      </w:r>
      <w:r w:rsidR="00CE1F17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the </w:t>
      </w:r>
      <w:r w:rsidR="00364F64" w:rsidRPr="00B90376">
        <w:rPr>
          <w:rStyle w:val="Strong"/>
          <w:rFonts w:asciiTheme="minorHAnsi" w:hAnsiTheme="minorHAnsi" w:cstheme="minorHAnsi"/>
          <w:b w:val="0"/>
          <w:lang w:val="en-US"/>
        </w:rPr>
        <w:t>hermetic language</w:t>
      </w:r>
      <w:r w:rsidR="00CE1F17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of the previous years</w:t>
      </w:r>
      <w:r w:rsidR="00364F64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to a much more epic stance.</w:t>
      </w:r>
      <w:r w:rsidR="00C225BA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This </w:t>
      </w:r>
      <w:r w:rsidR="00EB29A4" w:rsidRPr="00B90376">
        <w:rPr>
          <w:rStyle w:val="Strong"/>
          <w:rFonts w:asciiTheme="minorHAnsi" w:hAnsiTheme="minorHAnsi" w:cstheme="minorHAnsi"/>
          <w:b w:val="0"/>
          <w:lang w:val="en-US"/>
        </w:rPr>
        <w:t>change</w:t>
      </w:r>
      <w:r w:rsidR="00C225BA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w</w:t>
      </w:r>
      <w:r w:rsidR="00EB29A4" w:rsidRPr="00B90376">
        <w:rPr>
          <w:rStyle w:val="Strong"/>
          <w:rFonts w:asciiTheme="minorHAnsi" w:hAnsiTheme="minorHAnsi" w:cstheme="minorHAnsi"/>
          <w:b w:val="0"/>
          <w:lang w:val="en-US"/>
        </w:rPr>
        <w:t>as</w:t>
      </w:r>
      <w:r w:rsidR="00C225BA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confirmed by </w:t>
      </w:r>
      <w:proofErr w:type="spellStart"/>
      <w:r w:rsidR="00C225BA" w:rsidRPr="00DB590E">
        <w:rPr>
          <w:rStyle w:val="Strong"/>
          <w:rFonts w:asciiTheme="minorHAnsi" w:hAnsiTheme="minorHAnsi" w:cstheme="minorHAnsi"/>
          <w:b w:val="0"/>
          <w:i/>
          <w:highlight w:val="yellow"/>
          <w:lang w:val="en-US"/>
          <w:rPrChange w:id="32" w:author="Bru Sascha" w:date="2013-07-09T17:26:00Z">
            <w:rPr>
              <w:rStyle w:val="Strong"/>
              <w:rFonts w:asciiTheme="minorHAnsi" w:hAnsiTheme="minorHAnsi" w:cstheme="minorHAnsi"/>
              <w:b w:val="0"/>
              <w:i/>
              <w:lang w:val="en-US"/>
            </w:rPr>
          </w:rPrChange>
        </w:rPr>
        <w:t>Giorno</w:t>
      </w:r>
      <w:proofErr w:type="spellEnd"/>
      <w:r w:rsidR="00C225BA" w:rsidRPr="00DB590E">
        <w:rPr>
          <w:rStyle w:val="Strong"/>
          <w:rFonts w:asciiTheme="minorHAnsi" w:hAnsiTheme="minorHAnsi" w:cstheme="minorHAnsi"/>
          <w:b w:val="0"/>
          <w:i/>
          <w:highlight w:val="yellow"/>
          <w:lang w:val="en-US"/>
          <w:rPrChange w:id="33" w:author="Bru Sascha" w:date="2013-07-09T17:26:00Z">
            <w:rPr>
              <w:rStyle w:val="Strong"/>
              <w:rFonts w:asciiTheme="minorHAnsi" w:hAnsiTheme="minorHAnsi" w:cstheme="minorHAnsi"/>
              <w:b w:val="0"/>
              <w:i/>
              <w:lang w:val="en-US"/>
            </w:rPr>
          </w:rPrChange>
        </w:rPr>
        <w:t xml:space="preserve"> </w:t>
      </w:r>
      <w:proofErr w:type="spellStart"/>
      <w:r w:rsidR="00C225BA" w:rsidRPr="00DB590E">
        <w:rPr>
          <w:rStyle w:val="Strong"/>
          <w:rFonts w:asciiTheme="minorHAnsi" w:hAnsiTheme="minorHAnsi" w:cstheme="minorHAnsi"/>
          <w:b w:val="0"/>
          <w:i/>
          <w:highlight w:val="yellow"/>
          <w:lang w:val="en-US"/>
          <w:rPrChange w:id="34" w:author="Bru Sascha" w:date="2013-07-09T17:26:00Z">
            <w:rPr>
              <w:rStyle w:val="Strong"/>
              <w:rFonts w:asciiTheme="minorHAnsi" w:hAnsiTheme="minorHAnsi" w:cstheme="minorHAnsi"/>
              <w:b w:val="0"/>
              <w:i/>
              <w:lang w:val="en-US"/>
            </w:rPr>
          </w:rPrChange>
        </w:rPr>
        <w:t>dopo</w:t>
      </w:r>
      <w:proofErr w:type="spellEnd"/>
      <w:r w:rsidR="00C225BA" w:rsidRPr="00DB590E">
        <w:rPr>
          <w:rStyle w:val="Strong"/>
          <w:rFonts w:asciiTheme="minorHAnsi" w:hAnsiTheme="minorHAnsi" w:cstheme="minorHAnsi"/>
          <w:b w:val="0"/>
          <w:i/>
          <w:highlight w:val="yellow"/>
          <w:lang w:val="en-US"/>
          <w:rPrChange w:id="35" w:author="Bru Sascha" w:date="2013-07-09T17:26:00Z">
            <w:rPr>
              <w:rStyle w:val="Strong"/>
              <w:rFonts w:asciiTheme="minorHAnsi" w:hAnsiTheme="minorHAnsi" w:cstheme="minorHAnsi"/>
              <w:b w:val="0"/>
              <w:i/>
              <w:lang w:val="en-US"/>
            </w:rPr>
          </w:rPrChange>
        </w:rPr>
        <w:t xml:space="preserve"> </w:t>
      </w:r>
      <w:proofErr w:type="spellStart"/>
      <w:r w:rsidR="00C225BA" w:rsidRPr="00DB590E">
        <w:rPr>
          <w:rStyle w:val="Strong"/>
          <w:rFonts w:asciiTheme="minorHAnsi" w:hAnsiTheme="minorHAnsi" w:cstheme="minorHAnsi"/>
          <w:b w:val="0"/>
          <w:i/>
          <w:highlight w:val="yellow"/>
          <w:lang w:val="en-US"/>
          <w:rPrChange w:id="36" w:author="Bru Sascha" w:date="2013-07-09T17:26:00Z">
            <w:rPr>
              <w:rStyle w:val="Strong"/>
              <w:rFonts w:asciiTheme="minorHAnsi" w:hAnsiTheme="minorHAnsi" w:cstheme="minorHAnsi"/>
              <w:b w:val="0"/>
              <w:i/>
              <w:lang w:val="en-US"/>
            </w:rPr>
          </w:rPrChange>
        </w:rPr>
        <w:t>giorno</w:t>
      </w:r>
      <w:proofErr w:type="spellEnd"/>
      <w:r w:rsidR="00C225BA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(1947), </w:t>
      </w:r>
      <w:r w:rsidR="00CE1F17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a collection of poems </w:t>
      </w:r>
      <w:r w:rsidR="00C225BA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written during </w:t>
      </w:r>
      <w:r w:rsidR="00EB29A4" w:rsidRPr="00B90376">
        <w:rPr>
          <w:rStyle w:val="Strong"/>
          <w:rFonts w:asciiTheme="minorHAnsi" w:hAnsiTheme="minorHAnsi" w:cstheme="minorHAnsi"/>
          <w:b w:val="0"/>
          <w:lang w:val="en-US"/>
        </w:rPr>
        <w:t>and immediately after</w:t>
      </w:r>
      <w:r w:rsidR="00C225BA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World War II.</w:t>
      </w:r>
      <w:r w:rsidR="003A6F9C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</w:t>
      </w:r>
      <w:r w:rsidR="00EB29A4" w:rsidRPr="00B90376">
        <w:rPr>
          <w:rStyle w:val="Strong"/>
          <w:rFonts w:asciiTheme="minorHAnsi" w:hAnsiTheme="minorHAnsi" w:cstheme="minorHAnsi"/>
          <w:b w:val="0"/>
          <w:lang w:val="en-US"/>
        </w:rPr>
        <w:t>Quasimodo’s poetry</w:t>
      </w:r>
      <w:r w:rsidR="00706924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now</w:t>
      </w:r>
      <w:r w:rsidR="00EB29A4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engaged</w:t>
      </w:r>
      <w:r w:rsidR="0021045A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actively in a dialogue with </w:t>
      </w:r>
      <w:r w:rsidR="003A6F9C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social and historical </w:t>
      </w:r>
      <w:r w:rsidR="00706924" w:rsidRPr="00B90376">
        <w:rPr>
          <w:rStyle w:val="Strong"/>
          <w:rFonts w:asciiTheme="minorHAnsi" w:hAnsiTheme="minorHAnsi" w:cstheme="minorHAnsi"/>
          <w:b w:val="0"/>
          <w:lang w:val="en-US"/>
        </w:rPr>
        <w:t>contexts</w:t>
      </w:r>
      <w:r w:rsidR="003A6F9C" w:rsidRPr="00B90376">
        <w:rPr>
          <w:rStyle w:val="Strong"/>
          <w:rFonts w:asciiTheme="minorHAnsi" w:hAnsiTheme="minorHAnsi" w:cstheme="minorHAnsi"/>
          <w:b w:val="0"/>
          <w:lang w:val="en-US"/>
        </w:rPr>
        <w:t>,</w:t>
      </w:r>
      <w:r w:rsidR="0021045A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</w:t>
      </w:r>
      <w:r w:rsidR="003A6F9C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intertwining </w:t>
      </w:r>
      <w:r w:rsidR="00EB29A4" w:rsidRPr="00B90376">
        <w:rPr>
          <w:rStyle w:val="Strong"/>
          <w:rFonts w:asciiTheme="minorHAnsi" w:hAnsiTheme="minorHAnsi" w:cstheme="minorHAnsi"/>
          <w:b w:val="0"/>
          <w:lang w:val="en-US"/>
        </w:rPr>
        <w:t>individual</w:t>
      </w:r>
      <w:r w:rsidR="003A6F9C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</w:t>
      </w:r>
      <w:r w:rsidR="00EB29A4" w:rsidRPr="00B90376">
        <w:rPr>
          <w:rStyle w:val="Strong"/>
          <w:rFonts w:asciiTheme="minorHAnsi" w:hAnsiTheme="minorHAnsi" w:cstheme="minorHAnsi"/>
          <w:b w:val="0"/>
          <w:lang w:val="en-US"/>
        </w:rPr>
        <w:t>experiences</w:t>
      </w:r>
      <w:r w:rsidR="003A6F9C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</w:t>
      </w:r>
      <w:r w:rsidR="00EB29A4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and reflections </w:t>
      </w:r>
      <w:r w:rsidR="003A6F9C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with </w:t>
      </w:r>
      <w:r w:rsidR="004F5EEC" w:rsidRPr="00B90376">
        <w:rPr>
          <w:rStyle w:val="Strong"/>
          <w:rFonts w:asciiTheme="minorHAnsi" w:hAnsiTheme="minorHAnsi" w:cstheme="minorHAnsi"/>
          <w:b w:val="0"/>
          <w:lang w:val="en-US"/>
        </w:rPr>
        <w:t>references to</w:t>
      </w:r>
      <w:r w:rsidR="003A6F9C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wartime e</w:t>
      </w:r>
      <w:r w:rsidR="004F5EEC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xperiences, </w:t>
      </w:r>
      <w:r w:rsidR="003A6F9C" w:rsidRPr="00B90376">
        <w:rPr>
          <w:rStyle w:val="Strong"/>
          <w:rFonts w:asciiTheme="minorHAnsi" w:hAnsiTheme="minorHAnsi" w:cstheme="minorHAnsi"/>
          <w:b w:val="0"/>
          <w:lang w:val="en-US"/>
        </w:rPr>
        <w:t>moral challenges and</w:t>
      </w:r>
      <w:r w:rsidR="00EB29A4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</w:t>
      </w:r>
      <w:r w:rsidR="003A6F9C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societal transformations in postwar Italy and Europe. </w:t>
      </w:r>
      <w:r w:rsidR="004F5EEC" w:rsidRPr="00B90376">
        <w:rPr>
          <w:rStyle w:val="Strong"/>
          <w:rFonts w:asciiTheme="minorHAnsi" w:hAnsiTheme="minorHAnsi" w:cstheme="minorHAnsi"/>
          <w:b w:val="0"/>
          <w:lang w:val="en-US"/>
        </w:rPr>
        <w:t>Quasimodo’s</w:t>
      </w:r>
      <w:r w:rsidR="0021045A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</w:t>
      </w:r>
      <w:r w:rsidR="004F5EEC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poetic and personal </w:t>
      </w:r>
      <w:r w:rsidR="0021045A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dialogue </w:t>
      </w:r>
      <w:r w:rsidR="00517CDD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with history and society </w:t>
      </w:r>
      <w:r w:rsidR="004F5EEC" w:rsidRPr="00B90376">
        <w:rPr>
          <w:rStyle w:val="Strong"/>
          <w:rFonts w:asciiTheme="minorHAnsi" w:hAnsiTheme="minorHAnsi" w:cstheme="minorHAnsi"/>
          <w:b w:val="0"/>
          <w:lang w:val="en-US"/>
        </w:rPr>
        <w:t>was</w:t>
      </w:r>
      <w:r w:rsidR="00517CDD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</w:t>
      </w:r>
      <w:r w:rsidR="004F5EEC" w:rsidRPr="00B90376">
        <w:rPr>
          <w:rStyle w:val="Strong"/>
          <w:rFonts w:asciiTheme="minorHAnsi" w:hAnsiTheme="minorHAnsi" w:cstheme="minorHAnsi"/>
          <w:b w:val="0"/>
          <w:lang w:val="en-US"/>
        </w:rPr>
        <w:t>pervaded</w:t>
      </w:r>
      <w:r w:rsidR="0021045A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with </w:t>
      </w:r>
      <w:r w:rsidR="00517CDD" w:rsidRPr="00B90376">
        <w:rPr>
          <w:rStyle w:val="Strong"/>
          <w:rFonts w:asciiTheme="minorHAnsi" w:hAnsiTheme="minorHAnsi" w:cstheme="minorHAnsi"/>
          <w:b w:val="0"/>
          <w:lang w:val="en-US"/>
        </w:rPr>
        <w:t>str</w:t>
      </w:r>
      <w:r w:rsidR="004F5EEC" w:rsidRPr="00B90376">
        <w:rPr>
          <w:rStyle w:val="Strong"/>
          <w:rFonts w:asciiTheme="minorHAnsi" w:hAnsiTheme="minorHAnsi" w:cstheme="minorHAnsi"/>
          <w:b w:val="0"/>
          <w:lang w:val="en-US"/>
        </w:rPr>
        <w:t>ong</w:t>
      </w:r>
      <w:r w:rsidR="00517CDD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</w:t>
      </w:r>
      <w:r w:rsidR="0021045A" w:rsidRPr="00B90376">
        <w:rPr>
          <w:rStyle w:val="Strong"/>
          <w:rFonts w:asciiTheme="minorHAnsi" w:hAnsiTheme="minorHAnsi" w:cstheme="minorHAnsi"/>
          <w:b w:val="0"/>
          <w:lang w:val="en-US"/>
        </w:rPr>
        <w:t>ethical and metaphysical stances</w:t>
      </w:r>
      <w:r w:rsidR="00517CDD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, </w:t>
      </w:r>
      <w:r w:rsidR="00706924" w:rsidRPr="00B90376">
        <w:rPr>
          <w:rStyle w:val="Strong"/>
          <w:rFonts w:asciiTheme="minorHAnsi" w:hAnsiTheme="minorHAnsi" w:cstheme="minorHAnsi"/>
          <w:b w:val="0"/>
          <w:lang w:val="en-US"/>
        </w:rPr>
        <w:t>as he constantly addr</w:t>
      </w:r>
      <w:r>
        <w:rPr>
          <w:rStyle w:val="Strong"/>
          <w:rFonts w:asciiTheme="minorHAnsi" w:hAnsiTheme="minorHAnsi" w:cstheme="minorHAnsi"/>
          <w:b w:val="0"/>
          <w:lang w:val="en-US"/>
        </w:rPr>
        <w:t xml:space="preserve">essed </w:t>
      </w:r>
      <w:r w:rsidR="00706924" w:rsidRPr="00B90376">
        <w:rPr>
          <w:rStyle w:val="Strong"/>
          <w:rFonts w:asciiTheme="minorHAnsi" w:hAnsiTheme="minorHAnsi" w:cstheme="minorHAnsi"/>
          <w:b w:val="0"/>
          <w:lang w:val="en-US"/>
        </w:rPr>
        <w:t>issues</w:t>
      </w:r>
      <w:r w:rsidR="00517CDD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of suffering and death, good and evil, love and hate</w:t>
      </w:r>
      <w:r w:rsidR="00AE0BAE" w:rsidRPr="00B90376">
        <w:rPr>
          <w:rStyle w:val="Strong"/>
          <w:rFonts w:asciiTheme="minorHAnsi" w:hAnsiTheme="minorHAnsi" w:cstheme="minorHAnsi"/>
          <w:b w:val="0"/>
          <w:lang w:val="en-US"/>
        </w:rPr>
        <w:t>, chaos and order</w:t>
      </w:r>
      <w:r w:rsidR="0021045A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. </w:t>
      </w:r>
      <w:r w:rsidR="004F5EEC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In </w:t>
      </w:r>
      <w:r w:rsidR="00517CDD" w:rsidRPr="00B90376">
        <w:rPr>
          <w:rStyle w:val="Strong"/>
          <w:rFonts w:asciiTheme="minorHAnsi" w:hAnsiTheme="minorHAnsi" w:cstheme="minorHAnsi"/>
          <w:b w:val="0"/>
          <w:lang w:val="en-US"/>
        </w:rPr>
        <w:t>his poetry</w:t>
      </w:r>
      <w:r w:rsidR="004F5EEC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written after 1945</w:t>
      </w:r>
      <w:r w:rsidR="00517CDD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, Quasimodo </w:t>
      </w:r>
      <w:r w:rsidR="00E427B7">
        <w:rPr>
          <w:rStyle w:val="Strong"/>
          <w:rFonts w:asciiTheme="minorHAnsi" w:hAnsiTheme="minorHAnsi" w:cstheme="minorHAnsi"/>
          <w:b w:val="0"/>
          <w:lang w:val="en-US"/>
        </w:rPr>
        <w:t>continued to regard poetry as</w:t>
      </w:r>
      <w:r w:rsidR="004F5EEC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</w:t>
      </w:r>
      <w:r w:rsidR="0021045A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a unique </w:t>
      </w:r>
      <w:r w:rsidR="004F5EEC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way of </w:t>
      </w:r>
      <w:r w:rsidR="00E427B7">
        <w:rPr>
          <w:rStyle w:val="Strong"/>
          <w:rFonts w:asciiTheme="minorHAnsi" w:hAnsiTheme="minorHAnsi" w:cstheme="minorHAnsi"/>
          <w:b w:val="0"/>
          <w:lang w:val="en-US"/>
        </w:rPr>
        <w:t>voicing</w:t>
      </w:r>
      <w:r w:rsidR="004F5EEC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</w:t>
      </w:r>
      <w:r w:rsidR="00517CDD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the </w:t>
      </w:r>
      <w:r w:rsidR="004F5EEC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deeper truths and dilemmas </w:t>
      </w:r>
      <w:r w:rsidR="00517CDD" w:rsidRPr="00B90376">
        <w:rPr>
          <w:rStyle w:val="Strong"/>
          <w:rFonts w:asciiTheme="minorHAnsi" w:hAnsiTheme="minorHAnsi" w:cstheme="minorHAnsi"/>
          <w:b w:val="0"/>
          <w:lang w:val="en-US"/>
        </w:rPr>
        <w:t>of human existence</w:t>
      </w:r>
      <w:r w:rsidR="004F5EEC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, an idea </w:t>
      </w:r>
      <w:r w:rsidR="00706924" w:rsidRPr="00B90376">
        <w:rPr>
          <w:rStyle w:val="Strong"/>
          <w:rFonts w:asciiTheme="minorHAnsi" w:hAnsiTheme="minorHAnsi" w:cstheme="minorHAnsi"/>
          <w:b w:val="0"/>
          <w:lang w:val="en-US"/>
        </w:rPr>
        <w:t>evoked for instance</w:t>
      </w:r>
      <w:r w:rsidR="004F5EEC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in his address at the ceremony for the Nobel Prize for Litera</w:t>
      </w:r>
      <w:r>
        <w:rPr>
          <w:rStyle w:val="Strong"/>
          <w:rFonts w:asciiTheme="minorHAnsi" w:hAnsiTheme="minorHAnsi" w:cstheme="minorHAnsi"/>
          <w:b w:val="0"/>
          <w:lang w:val="en-US"/>
        </w:rPr>
        <w:t>ture in 1959, when he defined authentic</w:t>
      </w:r>
      <w:r w:rsidR="004F5EEC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poet</w:t>
      </w:r>
      <w:r>
        <w:rPr>
          <w:rStyle w:val="Strong"/>
          <w:rFonts w:asciiTheme="minorHAnsi" w:hAnsiTheme="minorHAnsi" w:cstheme="minorHAnsi"/>
          <w:b w:val="0"/>
          <w:lang w:val="en-US"/>
        </w:rPr>
        <w:t>ry</w:t>
      </w:r>
      <w:r w:rsidR="004F5EEC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as the </w:t>
      </w:r>
      <w:r w:rsidR="004F5EEC" w:rsidRPr="00B90376">
        <w:rPr>
          <w:rStyle w:val="Strong"/>
          <w:rFonts w:asciiTheme="minorHAnsi" w:hAnsiTheme="minorHAnsi" w:cstheme="minorHAnsi"/>
          <w:b w:val="0"/>
          <w:i/>
          <w:lang w:val="en-US"/>
        </w:rPr>
        <w:t>summa</w:t>
      </w:r>
      <w:r w:rsidR="004F5EEC" w:rsidRPr="00B90376">
        <w:rPr>
          <w:rStyle w:val="Strong"/>
          <w:rFonts w:asciiTheme="minorHAnsi" w:hAnsiTheme="minorHAnsi" w:cstheme="minorHAnsi"/>
          <w:b w:val="0"/>
          <w:lang w:val="en-US"/>
        </w:rPr>
        <w:t xml:space="preserve"> of all the human experiences of his time.</w:t>
      </w:r>
    </w:p>
    <w:p w:rsidR="004F5EEC" w:rsidRPr="00B90376" w:rsidRDefault="004F5EEC" w:rsidP="004F5EEC">
      <w:pPr>
        <w:pStyle w:val="NormalWeb"/>
        <w:spacing w:before="0" w:beforeAutospacing="0"/>
        <w:rPr>
          <w:rStyle w:val="Strong"/>
          <w:rFonts w:asciiTheme="minorHAnsi" w:hAnsiTheme="minorHAnsi" w:cstheme="minorHAnsi"/>
          <w:b w:val="0"/>
          <w:lang w:val="en-US"/>
        </w:rPr>
      </w:pPr>
    </w:p>
    <w:p w:rsidR="00A73C02" w:rsidRPr="00B90376" w:rsidRDefault="00A73C02" w:rsidP="00364F64">
      <w:pPr>
        <w:pStyle w:val="NormalWeb"/>
        <w:spacing w:before="0" w:beforeAutospacing="0"/>
        <w:rPr>
          <w:rStyle w:val="Strong"/>
          <w:rFonts w:asciiTheme="minorHAnsi" w:hAnsiTheme="minorHAnsi" w:cstheme="minorHAnsi"/>
          <w:lang w:val="en-US"/>
        </w:rPr>
      </w:pPr>
    </w:p>
    <w:p w:rsidR="00AE0BAE" w:rsidRDefault="00B90376" w:rsidP="00977662">
      <w:pPr>
        <w:pStyle w:val="Inhoudbibliografie"/>
        <w:rPr>
          <w:rFonts w:asciiTheme="minorHAnsi" w:hAnsiTheme="minorHAnsi" w:cstheme="minorHAnsi"/>
          <w:b/>
          <w:lang w:val="it-IT"/>
        </w:rPr>
      </w:pPr>
      <w:commentRangeStart w:id="37"/>
      <w:r>
        <w:rPr>
          <w:rFonts w:asciiTheme="minorHAnsi" w:hAnsiTheme="minorHAnsi" w:cstheme="minorHAnsi"/>
          <w:b/>
          <w:lang w:val="it-IT"/>
        </w:rPr>
        <w:t xml:space="preserve">List of </w:t>
      </w:r>
      <w:proofErr w:type="spellStart"/>
      <w:r>
        <w:rPr>
          <w:rFonts w:asciiTheme="minorHAnsi" w:hAnsiTheme="minorHAnsi" w:cstheme="minorHAnsi"/>
          <w:b/>
          <w:lang w:val="it-IT"/>
        </w:rPr>
        <w:t>works</w:t>
      </w:r>
      <w:commentRangeEnd w:id="37"/>
      <w:proofErr w:type="spellEnd"/>
      <w:r w:rsidR="00DB590E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7"/>
      </w:r>
    </w:p>
    <w:p w:rsidR="0061586A" w:rsidRDefault="0061586A" w:rsidP="00977662">
      <w:pPr>
        <w:pStyle w:val="Inhoudbibliografie"/>
        <w:rPr>
          <w:rFonts w:asciiTheme="minorHAnsi" w:hAnsiTheme="minorHAnsi" w:cstheme="minorHAnsi"/>
          <w:b/>
          <w:lang w:val="it-IT"/>
        </w:rPr>
      </w:pPr>
    </w:p>
    <w:p w:rsidR="00B90376" w:rsidRPr="00BC1FDD" w:rsidRDefault="00B90376" w:rsidP="00B90376">
      <w:pPr>
        <w:pStyle w:val="Inhoudbibliografie"/>
        <w:rPr>
          <w:rFonts w:asciiTheme="minorHAnsi" w:hAnsiTheme="minorHAnsi" w:cstheme="minorHAnsi"/>
          <w:lang w:val="it-IT"/>
        </w:rPr>
      </w:pPr>
      <w:r w:rsidRPr="00B90376">
        <w:rPr>
          <w:rFonts w:asciiTheme="minorHAnsi" w:hAnsiTheme="minorHAnsi" w:cstheme="minorHAnsi"/>
          <w:i/>
          <w:lang w:val="it-IT"/>
        </w:rPr>
        <w:t>Poesie e discorsi sulla poesia</w:t>
      </w:r>
      <w:r w:rsidRPr="00B90376">
        <w:rPr>
          <w:rFonts w:asciiTheme="minorHAnsi" w:hAnsiTheme="minorHAnsi" w:cstheme="minorHAnsi"/>
          <w:lang w:val="it-IT"/>
        </w:rPr>
        <w:t xml:space="preserve"> (</w:t>
      </w:r>
      <w:proofErr w:type="spellStart"/>
      <w:r w:rsidRPr="00B90376">
        <w:rPr>
          <w:rFonts w:asciiTheme="minorHAnsi" w:hAnsiTheme="minorHAnsi" w:cstheme="minorHAnsi"/>
          <w:lang w:val="it-IT"/>
        </w:rPr>
        <w:t>red</w:t>
      </w:r>
      <w:proofErr w:type="spellEnd"/>
      <w:r w:rsidRPr="00B90376">
        <w:rPr>
          <w:rFonts w:asciiTheme="minorHAnsi" w:hAnsiTheme="minorHAnsi" w:cstheme="minorHAnsi"/>
          <w:lang w:val="it-IT"/>
        </w:rPr>
        <w:t xml:space="preserve">. Gilberto </w:t>
      </w:r>
      <w:proofErr w:type="spellStart"/>
      <w:r w:rsidRPr="00B90376">
        <w:rPr>
          <w:rFonts w:asciiTheme="minorHAnsi" w:hAnsiTheme="minorHAnsi" w:cstheme="minorHAnsi"/>
          <w:lang w:val="it-IT"/>
        </w:rPr>
        <w:t>Finzi</w:t>
      </w:r>
      <w:proofErr w:type="spellEnd"/>
      <w:r w:rsidRPr="00B90376">
        <w:rPr>
          <w:rFonts w:asciiTheme="minorHAnsi" w:hAnsiTheme="minorHAnsi" w:cstheme="minorHAnsi"/>
          <w:lang w:val="it-IT"/>
        </w:rPr>
        <w:t>), Milano, Mondadori (“Meridiani”), 1971.</w:t>
      </w:r>
      <w:r w:rsidR="00BC1FDD">
        <w:rPr>
          <w:rFonts w:asciiTheme="minorHAnsi" w:hAnsiTheme="minorHAnsi" w:cstheme="minorHAnsi"/>
          <w:lang w:val="it-IT"/>
        </w:rPr>
        <w:t xml:space="preserve"> (</w:t>
      </w:r>
      <w:r w:rsidR="00BC1FDD">
        <w:rPr>
          <w:rFonts w:asciiTheme="minorHAnsi" w:hAnsiTheme="minorHAnsi" w:cstheme="minorHAnsi"/>
          <w:i/>
          <w:lang w:val="it-IT"/>
        </w:rPr>
        <w:t xml:space="preserve">Complete </w:t>
      </w:r>
      <w:proofErr w:type="spellStart"/>
      <w:r w:rsidR="00BC1FDD">
        <w:rPr>
          <w:rFonts w:asciiTheme="minorHAnsi" w:hAnsiTheme="minorHAnsi" w:cstheme="minorHAnsi"/>
          <w:i/>
          <w:lang w:val="it-IT"/>
        </w:rPr>
        <w:t>poems</w:t>
      </w:r>
      <w:proofErr w:type="spellEnd"/>
      <w:r w:rsidR="00BC1FDD">
        <w:rPr>
          <w:rFonts w:asciiTheme="minorHAnsi" w:hAnsiTheme="minorHAnsi" w:cstheme="minorHAnsi"/>
          <w:lang w:val="it-IT"/>
        </w:rPr>
        <w:t>, tr</w:t>
      </w:r>
      <w:r w:rsidR="00F92880">
        <w:rPr>
          <w:rFonts w:asciiTheme="minorHAnsi" w:hAnsiTheme="minorHAnsi" w:cstheme="minorHAnsi"/>
          <w:lang w:val="it-IT"/>
        </w:rPr>
        <w:t>ans</w:t>
      </w:r>
      <w:r w:rsidR="00BC1FDD">
        <w:rPr>
          <w:rFonts w:asciiTheme="minorHAnsi" w:hAnsiTheme="minorHAnsi" w:cstheme="minorHAnsi"/>
          <w:lang w:val="it-IT"/>
        </w:rPr>
        <w:t xml:space="preserve">. Jack </w:t>
      </w:r>
      <w:proofErr w:type="spellStart"/>
      <w:r w:rsidR="00BC1FDD">
        <w:rPr>
          <w:rFonts w:asciiTheme="minorHAnsi" w:hAnsiTheme="minorHAnsi" w:cstheme="minorHAnsi"/>
          <w:lang w:val="it-IT"/>
        </w:rPr>
        <w:t>Bevan</w:t>
      </w:r>
      <w:proofErr w:type="spellEnd"/>
      <w:r w:rsidR="00BC1FDD">
        <w:rPr>
          <w:rFonts w:asciiTheme="minorHAnsi" w:hAnsiTheme="minorHAnsi" w:cstheme="minorHAnsi"/>
          <w:lang w:val="it-IT"/>
        </w:rPr>
        <w:t xml:space="preserve">, </w:t>
      </w:r>
      <w:r w:rsidR="00277632">
        <w:rPr>
          <w:rFonts w:asciiTheme="minorHAnsi" w:hAnsiTheme="minorHAnsi" w:cstheme="minorHAnsi"/>
          <w:lang w:val="it-IT"/>
        </w:rPr>
        <w:t xml:space="preserve">New York: </w:t>
      </w:r>
      <w:proofErr w:type="spellStart"/>
      <w:r w:rsidR="00277632">
        <w:rPr>
          <w:rFonts w:asciiTheme="minorHAnsi" w:hAnsiTheme="minorHAnsi" w:cstheme="minorHAnsi"/>
          <w:lang w:val="it-IT"/>
        </w:rPr>
        <w:t>Shocken</w:t>
      </w:r>
      <w:proofErr w:type="spellEnd"/>
      <w:r w:rsidR="00277632">
        <w:rPr>
          <w:rFonts w:asciiTheme="minorHAnsi" w:hAnsiTheme="minorHAnsi" w:cstheme="minorHAnsi"/>
          <w:lang w:val="it-IT"/>
        </w:rPr>
        <w:t xml:space="preserve"> Books, </w:t>
      </w:r>
      <w:r w:rsidR="00BC1FDD">
        <w:rPr>
          <w:rFonts w:asciiTheme="minorHAnsi" w:hAnsiTheme="minorHAnsi" w:cstheme="minorHAnsi"/>
          <w:lang w:val="it-IT"/>
        </w:rPr>
        <w:t>1984).</w:t>
      </w:r>
    </w:p>
    <w:p w:rsidR="00B90376" w:rsidRPr="00B90376" w:rsidRDefault="00B90376" w:rsidP="00977662">
      <w:pPr>
        <w:pStyle w:val="Inhoudbibliografie"/>
        <w:rPr>
          <w:rFonts w:asciiTheme="minorHAnsi" w:hAnsiTheme="minorHAnsi" w:cstheme="minorHAnsi"/>
          <w:b/>
          <w:lang w:val="it-IT"/>
        </w:rPr>
      </w:pPr>
    </w:p>
    <w:p w:rsidR="00977662" w:rsidRPr="00B90376" w:rsidRDefault="00977662" w:rsidP="00977662">
      <w:pPr>
        <w:pStyle w:val="Inhoudbibliografie"/>
        <w:rPr>
          <w:rFonts w:asciiTheme="minorHAnsi" w:hAnsiTheme="minorHAnsi" w:cstheme="minorHAnsi"/>
          <w:lang w:val="it-IT"/>
        </w:rPr>
      </w:pPr>
      <w:r w:rsidRPr="00B90376">
        <w:rPr>
          <w:rFonts w:asciiTheme="minorHAnsi" w:hAnsiTheme="minorHAnsi" w:cstheme="minorHAnsi"/>
          <w:i/>
          <w:lang w:val="it-IT"/>
        </w:rPr>
        <w:t>Acque e terre</w:t>
      </w:r>
      <w:r w:rsidRPr="00B90376">
        <w:rPr>
          <w:rFonts w:asciiTheme="minorHAnsi" w:hAnsiTheme="minorHAnsi" w:cstheme="minorHAnsi"/>
          <w:lang w:val="it-IT"/>
        </w:rPr>
        <w:t>, Firenze</w:t>
      </w:r>
      <w:r w:rsidR="00277632">
        <w:rPr>
          <w:rFonts w:asciiTheme="minorHAnsi" w:hAnsiTheme="minorHAnsi" w:cstheme="minorHAnsi"/>
          <w:lang w:val="it-IT"/>
        </w:rPr>
        <w:t>:</w:t>
      </w:r>
      <w:r w:rsidRPr="00B90376">
        <w:rPr>
          <w:rFonts w:asciiTheme="minorHAnsi" w:hAnsiTheme="minorHAnsi" w:cstheme="minorHAnsi"/>
          <w:lang w:val="it-IT"/>
        </w:rPr>
        <w:t xml:space="preserve"> Edizioni di </w:t>
      </w:r>
      <w:proofErr w:type="spellStart"/>
      <w:r w:rsidRPr="00B90376">
        <w:rPr>
          <w:rFonts w:asciiTheme="minorHAnsi" w:hAnsiTheme="minorHAnsi" w:cstheme="minorHAnsi"/>
          <w:i/>
          <w:lang w:val="it-IT"/>
        </w:rPr>
        <w:t>Solaria</w:t>
      </w:r>
      <w:proofErr w:type="spellEnd"/>
      <w:r w:rsidRPr="00B90376">
        <w:rPr>
          <w:rFonts w:asciiTheme="minorHAnsi" w:hAnsiTheme="minorHAnsi" w:cstheme="minorHAnsi"/>
          <w:lang w:val="it-IT"/>
        </w:rPr>
        <w:t>, 1930.</w:t>
      </w:r>
    </w:p>
    <w:p w:rsidR="00977662" w:rsidRPr="00B90376" w:rsidRDefault="00977662" w:rsidP="00977662">
      <w:pPr>
        <w:pStyle w:val="Inhoudbibliografie"/>
        <w:rPr>
          <w:rFonts w:asciiTheme="minorHAnsi" w:hAnsiTheme="minorHAnsi" w:cstheme="minorHAnsi"/>
          <w:lang w:val="it-IT"/>
        </w:rPr>
      </w:pPr>
      <w:proofErr w:type="spellStart"/>
      <w:r w:rsidRPr="00B90376">
        <w:rPr>
          <w:rFonts w:asciiTheme="minorHAnsi" w:hAnsiTheme="minorHAnsi" w:cstheme="minorHAnsi"/>
          <w:i/>
          <w:lang w:val="it-IT"/>
        </w:rPr>
        <w:t>Òboe</w:t>
      </w:r>
      <w:proofErr w:type="spellEnd"/>
      <w:r w:rsidRPr="00B90376">
        <w:rPr>
          <w:rFonts w:asciiTheme="minorHAnsi" w:hAnsiTheme="minorHAnsi" w:cstheme="minorHAnsi"/>
          <w:i/>
          <w:lang w:val="it-IT"/>
        </w:rPr>
        <w:t xml:space="preserve"> sommerso,</w:t>
      </w:r>
      <w:r w:rsidR="00277632">
        <w:rPr>
          <w:rFonts w:asciiTheme="minorHAnsi" w:hAnsiTheme="minorHAnsi" w:cstheme="minorHAnsi"/>
          <w:lang w:val="it-IT"/>
        </w:rPr>
        <w:t xml:space="preserve"> Genova:</w:t>
      </w:r>
      <w:r w:rsidRPr="00B90376">
        <w:rPr>
          <w:rFonts w:asciiTheme="minorHAnsi" w:hAnsiTheme="minorHAnsi" w:cstheme="minorHAnsi"/>
          <w:lang w:val="it-IT"/>
        </w:rPr>
        <w:t xml:space="preserve"> Edizioni di </w:t>
      </w:r>
      <w:r w:rsidRPr="00B90376">
        <w:rPr>
          <w:rFonts w:asciiTheme="minorHAnsi" w:hAnsiTheme="minorHAnsi" w:cstheme="minorHAnsi"/>
          <w:i/>
          <w:lang w:val="it-IT"/>
        </w:rPr>
        <w:t>Circoli</w:t>
      </w:r>
      <w:r w:rsidRPr="00B90376">
        <w:rPr>
          <w:rFonts w:asciiTheme="minorHAnsi" w:hAnsiTheme="minorHAnsi" w:cstheme="minorHAnsi"/>
          <w:lang w:val="it-IT"/>
        </w:rPr>
        <w:t>, 1932.</w:t>
      </w:r>
    </w:p>
    <w:p w:rsidR="00977662" w:rsidRPr="00B90376" w:rsidRDefault="00977662" w:rsidP="00AE0BAE">
      <w:pPr>
        <w:pStyle w:val="Inhoudbibliografie"/>
        <w:rPr>
          <w:rFonts w:asciiTheme="minorHAnsi" w:hAnsiTheme="minorHAnsi" w:cstheme="minorHAnsi"/>
          <w:lang w:val="it-IT"/>
        </w:rPr>
      </w:pPr>
      <w:proofErr w:type="spellStart"/>
      <w:r w:rsidRPr="00B90376">
        <w:rPr>
          <w:rFonts w:asciiTheme="minorHAnsi" w:hAnsiTheme="minorHAnsi" w:cstheme="minorHAnsi"/>
          <w:i/>
          <w:lang w:val="it-IT"/>
        </w:rPr>
        <w:t>Erato</w:t>
      </w:r>
      <w:proofErr w:type="spellEnd"/>
      <w:r w:rsidRPr="00B90376">
        <w:rPr>
          <w:rFonts w:asciiTheme="minorHAnsi" w:hAnsiTheme="minorHAnsi" w:cstheme="minorHAnsi"/>
          <w:i/>
          <w:lang w:val="it-IT"/>
        </w:rPr>
        <w:t xml:space="preserve"> e </w:t>
      </w:r>
      <w:proofErr w:type="spellStart"/>
      <w:r w:rsidRPr="00B90376">
        <w:rPr>
          <w:rFonts w:asciiTheme="minorHAnsi" w:hAnsiTheme="minorHAnsi" w:cstheme="minorHAnsi"/>
          <w:i/>
          <w:lang w:val="it-IT"/>
        </w:rPr>
        <w:t>Apollion</w:t>
      </w:r>
      <w:proofErr w:type="spellEnd"/>
      <w:r w:rsidR="00277632">
        <w:rPr>
          <w:rFonts w:asciiTheme="minorHAnsi" w:hAnsiTheme="minorHAnsi" w:cstheme="minorHAnsi"/>
          <w:lang w:val="it-IT"/>
        </w:rPr>
        <w:t>, Milano:</w:t>
      </w:r>
      <w:r w:rsidRPr="00B90376">
        <w:rPr>
          <w:rFonts w:asciiTheme="minorHAnsi" w:hAnsiTheme="minorHAnsi" w:cstheme="minorHAnsi"/>
          <w:lang w:val="it-IT"/>
        </w:rPr>
        <w:t xml:space="preserve"> </w:t>
      </w:r>
      <w:proofErr w:type="spellStart"/>
      <w:r w:rsidRPr="00B90376">
        <w:rPr>
          <w:rFonts w:asciiTheme="minorHAnsi" w:hAnsiTheme="minorHAnsi" w:cstheme="minorHAnsi"/>
          <w:lang w:val="it-IT"/>
        </w:rPr>
        <w:t>Scheiwiller</w:t>
      </w:r>
      <w:proofErr w:type="spellEnd"/>
      <w:r w:rsidRPr="00B90376">
        <w:rPr>
          <w:rFonts w:asciiTheme="minorHAnsi" w:hAnsiTheme="minorHAnsi" w:cstheme="minorHAnsi"/>
          <w:lang w:val="it-IT"/>
        </w:rPr>
        <w:t xml:space="preserve"> 1936.</w:t>
      </w:r>
    </w:p>
    <w:p w:rsidR="00977662" w:rsidRPr="00B90376" w:rsidRDefault="00977662" w:rsidP="00977662">
      <w:pPr>
        <w:pStyle w:val="Inhoudbibliografie"/>
        <w:rPr>
          <w:rFonts w:asciiTheme="minorHAnsi" w:hAnsiTheme="minorHAnsi" w:cstheme="minorHAnsi"/>
          <w:lang w:val="it-IT"/>
        </w:rPr>
      </w:pPr>
      <w:r w:rsidRPr="00B90376">
        <w:rPr>
          <w:rFonts w:asciiTheme="minorHAnsi" w:hAnsiTheme="minorHAnsi" w:cstheme="minorHAnsi"/>
          <w:i/>
          <w:lang w:val="it-IT"/>
        </w:rPr>
        <w:t>Ed è subito sera</w:t>
      </w:r>
      <w:r w:rsidR="00277632">
        <w:rPr>
          <w:rFonts w:asciiTheme="minorHAnsi" w:hAnsiTheme="minorHAnsi" w:cstheme="minorHAnsi"/>
          <w:lang w:val="it-IT"/>
        </w:rPr>
        <w:t>, Milano:</w:t>
      </w:r>
      <w:r w:rsidR="00AE0BAE" w:rsidRPr="00B90376">
        <w:rPr>
          <w:rFonts w:asciiTheme="minorHAnsi" w:hAnsiTheme="minorHAnsi" w:cstheme="minorHAnsi"/>
          <w:lang w:val="it-IT"/>
        </w:rPr>
        <w:t xml:space="preserve"> Mondadori, 1942</w:t>
      </w:r>
      <w:r w:rsidRPr="00B90376">
        <w:rPr>
          <w:rFonts w:asciiTheme="minorHAnsi" w:hAnsiTheme="minorHAnsi" w:cstheme="minorHAnsi"/>
          <w:lang w:val="it-IT"/>
        </w:rPr>
        <w:t xml:space="preserve"> (</w:t>
      </w:r>
      <w:proofErr w:type="spellStart"/>
      <w:r w:rsidR="00AE0BAE" w:rsidRPr="00B90376">
        <w:rPr>
          <w:rFonts w:asciiTheme="minorHAnsi" w:hAnsiTheme="minorHAnsi" w:cstheme="minorHAnsi"/>
          <w:lang w:val="it-IT"/>
        </w:rPr>
        <w:t>contains</w:t>
      </w:r>
      <w:proofErr w:type="spellEnd"/>
      <w:r w:rsidR="00AE0BAE" w:rsidRPr="00B90376">
        <w:rPr>
          <w:rFonts w:asciiTheme="minorHAnsi" w:hAnsiTheme="minorHAnsi" w:cstheme="minorHAnsi"/>
          <w:lang w:val="it-IT"/>
        </w:rPr>
        <w:t xml:space="preserve"> the </w:t>
      </w:r>
      <w:r w:rsidRPr="00B90376">
        <w:rPr>
          <w:rFonts w:asciiTheme="minorHAnsi" w:hAnsiTheme="minorHAnsi" w:cstheme="minorHAnsi"/>
          <w:i/>
          <w:lang w:val="it-IT"/>
        </w:rPr>
        <w:t>Nuove poesie</w:t>
      </w:r>
      <w:r w:rsidRPr="00B90376">
        <w:rPr>
          <w:rFonts w:asciiTheme="minorHAnsi" w:hAnsiTheme="minorHAnsi" w:cstheme="minorHAnsi"/>
          <w:lang w:val="it-IT"/>
        </w:rPr>
        <w:t>)</w:t>
      </w:r>
      <w:r w:rsidR="00F92880">
        <w:rPr>
          <w:rFonts w:asciiTheme="minorHAnsi" w:hAnsiTheme="minorHAnsi" w:cstheme="minorHAnsi"/>
          <w:lang w:val="it-IT"/>
        </w:rPr>
        <w:t>.</w:t>
      </w:r>
    </w:p>
    <w:p w:rsidR="00977662" w:rsidRPr="00B90376" w:rsidRDefault="00977662" w:rsidP="00977662">
      <w:pPr>
        <w:pStyle w:val="Inhoudbibliografie"/>
        <w:rPr>
          <w:rFonts w:asciiTheme="minorHAnsi" w:hAnsiTheme="minorHAnsi" w:cstheme="minorHAnsi"/>
          <w:lang w:val="it-IT"/>
        </w:rPr>
      </w:pPr>
      <w:r w:rsidRPr="00B90376">
        <w:rPr>
          <w:rFonts w:asciiTheme="minorHAnsi" w:hAnsiTheme="minorHAnsi" w:cstheme="minorHAnsi"/>
          <w:i/>
          <w:lang w:val="it-IT"/>
        </w:rPr>
        <w:t>Giorno dopo giorno</w:t>
      </w:r>
      <w:r w:rsidR="00277632">
        <w:rPr>
          <w:rFonts w:asciiTheme="minorHAnsi" w:hAnsiTheme="minorHAnsi" w:cstheme="minorHAnsi"/>
          <w:lang w:val="it-IT"/>
        </w:rPr>
        <w:t>, Milano:</w:t>
      </w:r>
      <w:r w:rsidRPr="00B90376">
        <w:rPr>
          <w:rFonts w:asciiTheme="minorHAnsi" w:hAnsiTheme="minorHAnsi" w:cstheme="minorHAnsi"/>
          <w:lang w:val="it-IT"/>
        </w:rPr>
        <w:t xml:space="preserve"> Mondadori, 1947.</w:t>
      </w:r>
    </w:p>
    <w:p w:rsidR="00977662" w:rsidRPr="00B90376" w:rsidRDefault="00977662" w:rsidP="00977662">
      <w:pPr>
        <w:pStyle w:val="Inhoudbibliografie"/>
        <w:rPr>
          <w:rFonts w:asciiTheme="minorHAnsi" w:hAnsiTheme="minorHAnsi" w:cstheme="minorHAnsi"/>
          <w:lang w:val="it-IT"/>
        </w:rPr>
      </w:pPr>
      <w:r w:rsidRPr="00B90376">
        <w:rPr>
          <w:rFonts w:asciiTheme="minorHAnsi" w:hAnsiTheme="minorHAnsi" w:cstheme="minorHAnsi"/>
          <w:i/>
          <w:lang w:val="it-IT"/>
        </w:rPr>
        <w:t>La vita non è sogno</w:t>
      </w:r>
      <w:r w:rsidR="00277632">
        <w:rPr>
          <w:rFonts w:asciiTheme="minorHAnsi" w:hAnsiTheme="minorHAnsi" w:cstheme="minorHAnsi"/>
          <w:lang w:val="it-IT"/>
        </w:rPr>
        <w:t>, Milano:</w:t>
      </w:r>
      <w:r w:rsidRPr="00B90376">
        <w:rPr>
          <w:rFonts w:asciiTheme="minorHAnsi" w:hAnsiTheme="minorHAnsi" w:cstheme="minorHAnsi"/>
          <w:lang w:val="it-IT"/>
        </w:rPr>
        <w:t xml:space="preserve"> Mondadori, 1949.</w:t>
      </w:r>
    </w:p>
    <w:p w:rsidR="00977662" w:rsidRPr="00B90376" w:rsidRDefault="00977662" w:rsidP="00977662">
      <w:pPr>
        <w:pStyle w:val="Inhoudbibliografie"/>
        <w:rPr>
          <w:rFonts w:asciiTheme="minorHAnsi" w:hAnsiTheme="minorHAnsi" w:cstheme="minorHAnsi"/>
          <w:lang w:val="it-IT"/>
        </w:rPr>
      </w:pPr>
      <w:r w:rsidRPr="00B90376">
        <w:rPr>
          <w:rFonts w:asciiTheme="minorHAnsi" w:hAnsiTheme="minorHAnsi" w:cstheme="minorHAnsi"/>
          <w:i/>
          <w:lang w:val="it-IT"/>
        </w:rPr>
        <w:t>Il falso e vero verde</w:t>
      </w:r>
      <w:r w:rsidR="00277632">
        <w:rPr>
          <w:rFonts w:asciiTheme="minorHAnsi" w:hAnsiTheme="minorHAnsi" w:cstheme="minorHAnsi"/>
          <w:lang w:val="it-IT"/>
        </w:rPr>
        <w:t>, Milano:</w:t>
      </w:r>
      <w:r w:rsidRPr="00B90376">
        <w:rPr>
          <w:rFonts w:asciiTheme="minorHAnsi" w:hAnsiTheme="minorHAnsi" w:cstheme="minorHAnsi"/>
          <w:lang w:val="it-IT"/>
        </w:rPr>
        <w:t xml:space="preserve"> </w:t>
      </w:r>
      <w:proofErr w:type="spellStart"/>
      <w:r w:rsidRPr="00B90376">
        <w:rPr>
          <w:rFonts w:asciiTheme="minorHAnsi" w:hAnsiTheme="minorHAnsi" w:cstheme="minorHAnsi"/>
          <w:lang w:val="it-IT"/>
        </w:rPr>
        <w:t>Schwarz</w:t>
      </w:r>
      <w:proofErr w:type="spellEnd"/>
      <w:r w:rsidRPr="00B90376">
        <w:rPr>
          <w:rFonts w:asciiTheme="minorHAnsi" w:hAnsiTheme="minorHAnsi" w:cstheme="minorHAnsi"/>
          <w:lang w:val="it-IT"/>
        </w:rPr>
        <w:t>, 1954 (1956).</w:t>
      </w:r>
    </w:p>
    <w:p w:rsidR="00977662" w:rsidRPr="00B90376" w:rsidRDefault="00977662" w:rsidP="00977662">
      <w:pPr>
        <w:pStyle w:val="Inhoudbibliografie"/>
        <w:rPr>
          <w:rFonts w:asciiTheme="minorHAnsi" w:hAnsiTheme="minorHAnsi" w:cstheme="minorHAnsi"/>
          <w:lang w:val="it-IT"/>
        </w:rPr>
      </w:pPr>
      <w:r w:rsidRPr="00B90376">
        <w:rPr>
          <w:rFonts w:asciiTheme="minorHAnsi" w:hAnsiTheme="minorHAnsi" w:cstheme="minorHAnsi"/>
          <w:i/>
          <w:lang w:val="it-IT"/>
        </w:rPr>
        <w:t>La terra  impareggiabile</w:t>
      </w:r>
      <w:r w:rsidR="00277632">
        <w:rPr>
          <w:rFonts w:asciiTheme="minorHAnsi" w:hAnsiTheme="minorHAnsi" w:cstheme="minorHAnsi"/>
          <w:lang w:val="it-IT"/>
        </w:rPr>
        <w:t>, Milano:</w:t>
      </w:r>
      <w:r w:rsidRPr="00B90376">
        <w:rPr>
          <w:rFonts w:asciiTheme="minorHAnsi" w:hAnsiTheme="minorHAnsi" w:cstheme="minorHAnsi"/>
          <w:lang w:val="it-IT"/>
        </w:rPr>
        <w:t xml:space="preserve"> Mondadori, 1958.</w:t>
      </w:r>
    </w:p>
    <w:p w:rsidR="00977662" w:rsidRPr="00B90376" w:rsidRDefault="00977662" w:rsidP="00977662">
      <w:pPr>
        <w:pStyle w:val="Inhoudbibliografie"/>
        <w:rPr>
          <w:rFonts w:asciiTheme="minorHAnsi" w:hAnsiTheme="minorHAnsi" w:cstheme="minorHAnsi"/>
          <w:lang w:val="it-IT"/>
        </w:rPr>
      </w:pPr>
      <w:r w:rsidRPr="00B90376">
        <w:rPr>
          <w:rFonts w:asciiTheme="minorHAnsi" w:hAnsiTheme="minorHAnsi" w:cstheme="minorHAnsi"/>
          <w:i/>
          <w:lang w:val="it-IT"/>
        </w:rPr>
        <w:t>Dare e avere</w:t>
      </w:r>
      <w:r w:rsidR="00277632">
        <w:rPr>
          <w:rFonts w:asciiTheme="minorHAnsi" w:hAnsiTheme="minorHAnsi" w:cstheme="minorHAnsi"/>
          <w:lang w:val="it-IT"/>
        </w:rPr>
        <w:t>, Milano:</w:t>
      </w:r>
      <w:r w:rsidRPr="00B90376">
        <w:rPr>
          <w:rFonts w:asciiTheme="minorHAnsi" w:hAnsiTheme="minorHAnsi" w:cstheme="minorHAnsi"/>
          <w:lang w:val="it-IT"/>
        </w:rPr>
        <w:t xml:space="preserve"> Mondadori, 1966.</w:t>
      </w:r>
    </w:p>
    <w:p w:rsidR="00AE0BAE" w:rsidRPr="00B90376" w:rsidRDefault="00AE0BAE" w:rsidP="00977662">
      <w:pPr>
        <w:pStyle w:val="Inhoudbibliografie"/>
        <w:rPr>
          <w:rFonts w:asciiTheme="minorHAnsi" w:hAnsiTheme="minorHAnsi" w:cstheme="minorHAnsi"/>
          <w:i/>
          <w:lang w:val="it-IT"/>
        </w:rPr>
      </w:pPr>
    </w:p>
    <w:p w:rsidR="00857D13" w:rsidRPr="00B90376" w:rsidRDefault="00857D13">
      <w:pPr>
        <w:rPr>
          <w:rFonts w:cstheme="minorHAnsi"/>
          <w:b/>
          <w:lang w:val="it-IT"/>
        </w:rPr>
      </w:pPr>
    </w:p>
    <w:p w:rsidR="00706924" w:rsidRDefault="00B90376">
      <w:pPr>
        <w:rPr>
          <w:rFonts w:cstheme="minorHAnsi"/>
          <w:lang w:val="it-IT"/>
        </w:rPr>
      </w:pPr>
      <w:proofErr w:type="spellStart"/>
      <w:r>
        <w:rPr>
          <w:rFonts w:cstheme="minorHAnsi"/>
          <w:b/>
          <w:lang w:val="it-IT"/>
        </w:rPr>
        <w:t>References</w:t>
      </w:r>
      <w:proofErr w:type="spellEnd"/>
      <w:r>
        <w:rPr>
          <w:rFonts w:cstheme="minorHAnsi"/>
          <w:b/>
          <w:lang w:val="it-IT"/>
        </w:rPr>
        <w:t xml:space="preserve"> and </w:t>
      </w:r>
      <w:proofErr w:type="spellStart"/>
      <w:r>
        <w:rPr>
          <w:rFonts w:cstheme="minorHAnsi"/>
          <w:b/>
          <w:lang w:val="it-IT"/>
        </w:rPr>
        <w:t>Further</w:t>
      </w:r>
      <w:proofErr w:type="spellEnd"/>
      <w:r>
        <w:rPr>
          <w:rFonts w:cstheme="minorHAnsi"/>
          <w:b/>
          <w:lang w:val="it-IT"/>
        </w:rPr>
        <w:t xml:space="preserve"> Reading</w:t>
      </w:r>
    </w:p>
    <w:p w:rsidR="0061586A" w:rsidRPr="0061586A" w:rsidRDefault="0061586A" w:rsidP="0061586A">
      <w:pPr>
        <w:jc w:val="both"/>
        <w:rPr>
          <w:lang w:val="it-IT"/>
        </w:rPr>
      </w:pPr>
      <w:r w:rsidRPr="0061586A">
        <w:rPr>
          <w:lang w:val="it-IT"/>
        </w:rPr>
        <w:t xml:space="preserve">Tedesco, N. (1977) </w:t>
      </w:r>
      <w:r w:rsidRPr="0061586A">
        <w:rPr>
          <w:i/>
          <w:lang w:val="it-IT"/>
        </w:rPr>
        <w:t>L’isola impareggiabile. Significati e forme del mito di Quasimodo</w:t>
      </w:r>
      <w:r w:rsidRPr="0061586A">
        <w:rPr>
          <w:lang w:val="it-IT"/>
        </w:rPr>
        <w:t>, Firenze:  la Nuova Italia Editrice.</w:t>
      </w:r>
    </w:p>
    <w:p w:rsidR="0061586A" w:rsidRPr="0061586A" w:rsidRDefault="0061586A">
      <w:pPr>
        <w:rPr>
          <w:rFonts w:cstheme="minorHAnsi"/>
          <w:lang w:val="it-IT"/>
        </w:rPr>
      </w:pPr>
      <w:proofErr w:type="spellStart"/>
      <w:r w:rsidRPr="0061586A">
        <w:rPr>
          <w:lang w:val="it-IT"/>
        </w:rPr>
        <w:t>Finzi</w:t>
      </w:r>
      <w:proofErr w:type="spellEnd"/>
      <w:r w:rsidRPr="0061586A">
        <w:rPr>
          <w:lang w:val="it-IT"/>
        </w:rPr>
        <w:t>, G. (</w:t>
      </w:r>
      <w:proofErr w:type="spellStart"/>
      <w:r w:rsidRPr="0061586A">
        <w:rPr>
          <w:lang w:val="it-IT"/>
        </w:rPr>
        <w:t>red</w:t>
      </w:r>
      <w:proofErr w:type="spellEnd"/>
      <w:r w:rsidRPr="0061586A">
        <w:rPr>
          <w:lang w:val="it-IT"/>
        </w:rPr>
        <w:t xml:space="preserve">.) (1986) </w:t>
      </w:r>
      <w:r w:rsidRPr="0061586A">
        <w:rPr>
          <w:i/>
          <w:lang w:val="it-IT"/>
        </w:rPr>
        <w:t>Salvatore Quasimodo. La poesia nel mito e oltre</w:t>
      </w:r>
      <w:r w:rsidRPr="0061586A">
        <w:rPr>
          <w:lang w:val="it-IT"/>
        </w:rPr>
        <w:t xml:space="preserve">, </w:t>
      </w:r>
      <w:r>
        <w:rPr>
          <w:lang w:val="it-IT"/>
        </w:rPr>
        <w:t>Bari:</w:t>
      </w:r>
      <w:r w:rsidRPr="0061586A">
        <w:rPr>
          <w:lang w:val="it-IT"/>
        </w:rPr>
        <w:t xml:space="preserve"> Laterza.</w:t>
      </w:r>
    </w:p>
    <w:p w:rsidR="00B90376" w:rsidRPr="0061586A" w:rsidRDefault="00277632">
      <w:pPr>
        <w:rPr>
          <w:rFonts w:cstheme="minorHAnsi"/>
          <w:lang w:val="it-IT"/>
        </w:rPr>
      </w:pPr>
      <w:r w:rsidRPr="0061586A">
        <w:rPr>
          <w:rFonts w:cstheme="minorHAnsi"/>
          <w:lang w:val="it-IT"/>
        </w:rPr>
        <w:t xml:space="preserve">Baroni, G. (ed.) (2003)  </w:t>
      </w:r>
      <w:r w:rsidRPr="0061586A">
        <w:rPr>
          <w:rFonts w:cstheme="minorHAnsi"/>
          <w:i/>
          <w:lang w:val="it-IT"/>
        </w:rPr>
        <w:t>‘Nell’antico linguaggio altri segni’. Salvatore Quasimodo poeta e critico</w:t>
      </w:r>
      <w:r w:rsidRPr="0061586A">
        <w:rPr>
          <w:rFonts w:cstheme="minorHAnsi"/>
          <w:lang w:val="it-IT"/>
        </w:rPr>
        <w:t>, Pisa: Istituti editoriali e poligrafici.</w:t>
      </w:r>
    </w:p>
    <w:p w:rsidR="00DB590E" w:rsidRPr="00DF0B8A" w:rsidRDefault="00DB590E" w:rsidP="00DB590E">
      <w:pPr>
        <w:rPr>
          <w:lang w:val="fr-FR"/>
          <w:rPrChange w:id="38" w:author="Bru Sascha" w:date="2013-07-09T17:34:00Z">
            <w:rPr>
              <w:lang w:val="en-GB"/>
            </w:rPr>
          </w:rPrChange>
        </w:rPr>
      </w:pPr>
    </w:p>
    <w:p w:rsidR="00DB590E" w:rsidRPr="00DB590E" w:rsidRDefault="00DB590E" w:rsidP="00DB590E">
      <w:pPr>
        <w:rPr>
          <w:b/>
          <w:lang w:val="en-GB"/>
          <w:rPrChange w:id="39" w:author="Bru Sascha" w:date="2013-07-09T17:31:00Z">
            <w:rPr>
              <w:lang w:val="en-GB"/>
            </w:rPr>
          </w:rPrChange>
        </w:rPr>
      </w:pPr>
      <w:proofErr w:type="spellStart"/>
      <w:r w:rsidRPr="00DB590E">
        <w:rPr>
          <w:b/>
          <w:lang w:val="en-GB"/>
          <w:rPrChange w:id="40" w:author="Bru Sascha" w:date="2013-07-09T17:31:00Z">
            <w:rPr>
              <w:lang w:val="en-GB"/>
            </w:rPr>
          </w:rPrChange>
        </w:rPr>
        <w:t>Paratextual</w:t>
      </w:r>
      <w:proofErr w:type="spellEnd"/>
      <w:r w:rsidRPr="00DB590E">
        <w:rPr>
          <w:b/>
          <w:lang w:val="en-GB"/>
          <w:rPrChange w:id="41" w:author="Bru Sascha" w:date="2013-07-09T17:31:00Z">
            <w:rPr>
              <w:lang w:val="en-GB"/>
            </w:rPr>
          </w:rPrChange>
        </w:rPr>
        <w:t xml:space="preserve"> material</w:t>
      </w:r>
    </w:p>
    <w:p w:rsidR="00DB590E" w:rsidRPr="004F1372" w:rsidRDefault="00DB590E" w:rsidP="00DB590E">
      <w:pPr>
        <w:rPr>
          <w:lang w:val="en-GB"/>
        </w:rPr>
      </w:pPr>
    </w:p>
    <w:p w:rsidR="00DB590E" w:rsidRPr="004F1372" w:rsidRDefault="00DB590E" w:rsidP="00DB590E">
      <w:pPr>
        <w:rPr>
          <w:lang w:val="en-GB"/>
        </w:rPr>
      </w:pPr>
    </w:p>
    <w:p w:rsidR="00DB590E" w:rsidRPr="004F1372" w:rsidDel="00DF0B8A" w:rsidRDefault="00DB590E" w:rsidP="00DB590E">
      <w:pPr>
        <w:rPr>
          <w:del w:id="42" w:author="Bru Sascha" w:date="2013-07-09T17:34:00Z"/>
          <w:b/>
          <w:lang w:val="en-GB"/>
        </w:rPr>
      </w:pPr>
      <w:del w:id="43" w:author="Bru Sascha" w:date="2013-07-09T17:34:00Z">
        <w:r w:rsidRPr="004F1372" w:rsidDel="00DF0B8A">
          <w:rPr>
            <w:b/>
            <w:lang w:val="en-GB"/>
          </w:rPr>
          <w:delText>Salvatore Quasimodo</w:delText>
        </w:r>
      </w:del>
    </w:p>
    <w:p w:rsidR="00DB590E" w:rsidRDefault="00DB590E" w:rsidP="00DB590E">
      <w:pPr>
        <w:rPr>
          <w:lang w:val="it-IT"/>
        </w:rPr>
      </w:pPr>
      <w:r w:rsidRPr="00173831">
        <w:rPr>
          <w:lang w:val="it-IT"/>
        </w:rPr>
        <w:t xml:space="preserve">Nuzzi </w:t>
      </w:r>
      <w:proofErr w:type="spellStart"/>
      <w:r w:rsidRPr="00173831">
        <w:rPr>
          <w:lang w:val="it-IT"/>
        </w:rPr>
        <w:t>Chierego</w:t>
      </w:r>
      <w:proofErr w:type="spellEnd"/>
      <w:r w:rsidRPr="00173831">
        <w:rPr>
          <w:lang w:val="it-IT"/>
        </w:rPr>
        <w:t>, ,</w:t>
      </w:r>
      <w:proofErr w:type="spellStart"/>
      <w:r w:rsidRPr="00173831">
        <w:rPr>
          <w:lang w:val="it-IT"/>
        </w:rPr>
        <w:t>Plaster</w:t>
      </w:r>
      <w:proofErr w:type="spellEnd"/>
      <w:r w:rsidRPr="00173831">
        <w:rPr>
          <w:lang w:val="it-IT"/>
        </w:rPr>
        <w:t xml:space="preserve"> Bust, </w:t>
      </w:r>
      <w:r>
        <w:rPr>
          <w:lang w:val="it-IT"/>
        </w:rPr>
        <w:t xml:space="preserve">1967 </w:t>
      </w:r>
    </w:p>
    <w:p w:rsidR="00DB590E" w:rsidRDefault="00DF0B8A" w:rsidP="00DB590E">
      <w:pPr>
        <w:rPr>
          <w:lang w:val="it-IT"/>
        </w:rPr>
      </w:pPr>
      <w:r>
        <w:fldChar w:fldCharType="begin"/>
      </w:r>
      <w:r w:rsidRPr="00DF0B8A">
        <w:rPr>
          <w:lang w:val="en-GB"/>
          <w:rPrChange w:id="44" w:author="Bru Sascha" w:date="2013-07-09T17:34:00Z">
            <w:rPr/>
          </w:rPrChange>
        </w:rPr>
        <w:instrText xml:space="preserve"> HYPERLINK "http://www.nuzzichierego.com/scultura.php?ID=38" </w:instrText>
      </w:r>
      <w:r>
        <w:fldChar w:fldCharType="separate"/>
      </w:r>
      <w:r w:rsidR="00DB590E" w:rsidRPr="00C6390A">
        <w:rPr>
          <w:rStyle w:val="Hyperlink"/>
          <w:lang w:val="it-IT"/>
        </w:rPr>
        <w:t>http://www.nuzzichierego.com/scultura.php?ID=38</w:t>
      </w:r>
      <w:r>
        <w:rPr>
          <w:rStyle w:val="Hyperlink"/>
          <w:lang w:val="it-IT"/>
        </w:rPr>
        <w:fldChar w:fldCharType="end"/>
      </w:r>
    </w:p>
    <w:p w:rsidR="00DB590E" w:rsidRDefault="00DB590E" w:rsidP="00DB590E">
      <w:pPr>
        <w:rPr>
          <w:lang w:val="it-IT"/>
        </w:rPr>
      </w:pPr>
    </w:p>
    <w:p w:rsidR="00DB590E" w:rsidRDefault="00DB590E" w:rsidP="00DB590E">
      <w:pPr>
        <w:rPr>
          <w:lang w:val="it-IT"/>
        </w:rPr>
      </w:pPr>
      <w:r>
        <w:rPr>
          <w:lang w:val="it-IT"/>
        </w:rPr>
        <w:t xml:space="preserve">Renato </w:t>
      </w:r>
      <w:proofErr w:type="spellStart"/>
      <w:r>
        <w:rPr>
          <w:lang w:val="it-IT"/>
        </w:rPr>
        <w:t>Birolli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Portrait</w:t>
      </w:r>
      <w:proofErr w:type="spellEnd"/>
      <w:r>
        <w:rPr>
          <w:lang w:val="it-IT"/>
        </w:rPr>
        <w:t xml:space="preserve"> of Salvatore Quasimodo, 1942 (National Gallery of Slovenia)</w:t>
      </w:r>
    </w:p>
    <w:p w:rsidR="00DB590E" w:rsidRDefault="00DF0B8A" w:rsidP="00DB590E">
      <w:pPr>
        <w:rPr>
          <w:lang w:val="it-IT"/>
        </w:rPr>
      </w:pPr>
      <w:r>
        <w:fldChar w:fldCharType="begin"/>
      </w:r>
      <w:r w:rsidRPr="00DF0B8A">
        <w:rPr>
          <w:lang w:val="it-IT"/>
          <w:rPrChange w:id="45" w:author="Bru Sascha" w:date="2013-07-09T17:34:00Z">
            <w:rPr/>
          </w:rPrChange>
        </w:rPr>
        <w:instrText xml:space="preserve"> HYPERLINK "http://www.ng-slo.si/en/default.asp?id=274&amp;prikaz=umetnina&amp;ust=25" </w:instrText>
      </w:r>
      <w:r>
        <w:fldChar w:fldCharType="separate"/>
      </w:r>
      <w:r w:rsidR="00DB590E" w:rsidRPr="00C6390A">
        <w:rPr>
          <w:rStyle w:val="Hyperlink"/>
          <w:lang w:val="it-IT"/>
        </w:rPr>
        <w:t>http://www.ng-slo.si/en/default.asp?id=274&amp;prikaz=umetnina&amp;ust=25</w:t>
      </w:r>
      <w:r>
        <w:rPr>
          <w:rStyle w:val="Hyperlink"/>
          <w:lang w:val="it-IT"/>
        </w:rPr>
        <w:fldChar w:fldCharType="end"/>
      </w:r>
    </w:p>
    <w:p w:rsidR="0061586A" w:rsidRDefault="0061586A">
      <w:pPr>
        <w:rPr>
          <w:ins w:id="46" w:author="Bru Sascha" w:date="2013-07-09T17:34:00Z"/>
          <w:rFonts w:cstheme="minorHAnsi"/>
          <w:lang w:val="it-IT"/>
        </w:rPr>
      </w:pPr>
    </w:p>
    <w:p w:rsidR="00DF0B8A" w:rsidRDefault="00DF0B8A" w:rsidP="00DF0B8A">
      <w:pPr>
        <w:rPr>
          <w:ins w:id="47" w:author="Bru Sascha" w:date="2013-07-09T17:34:00Z"/>
        </w:rPr>
      </w:pPr>
      <w:ins w:id="48" w:author="Bru Sascha" w:date="2013-07-09T17:34:00Z">
        <w:r>
          <w:t>website:</w:t>
        </w:r>
        <w:bookmarkStart w:id="49" w:name="_GoBack"/>
        <w:bookmarkEnd w:id="49"/>
      </w:ins>
    </w:p>
    <w:p w:rsidR="00DF0B8A" w:rsidRDefault="00DF0B8A" w:rsidP="00DF0B8A">
      <w:pPr>
        <w:rPr>
          <w:ins w:id="50" w:author="Bru Sascha" w:date="2013-07-09T17:34:00Z"/>
          <w:lang w:val="it-IT"/>
        </w:rPr>
      </w:pPr>
      <w:ins w:id="51" w:author="Bru Sascha" w:date="2013-07-09T17:34:00Z">
        <w:r>
          <w:fldChar w:fldCharType="begin"/>
        </w:r>
        <w:r w:rsidRPr="004F1372">
          <w:rPr>
            <w:lang w:val="it-IT"/>
          </w:rPr>
          <w:instrText xml:space="preserve"> HYPERLINK "http://www.salvatore-quasimodo.it/casaquasimodo.htm" </w:instrText>
        </w:r>
        <w:r>
          <w:fldChar w:fldCharType="separate"/>
        </w:r>
        <w:r w:rsidRPr="0036797A">
          <w:rPr>
            <w:rStyle w:val="Hyperlink"/>
            <w:lang w:val="it-IT"/>
          </w:rPr>
          <w:t>http://www.salvatore-quasimodo.it/casaquasimodo.htm</w:t>
        </w:r>
        <w:r>
          <w:rPr>
            <w:rStyle w:val="Hyperlink"/>
            <w:lang w:val="it-IT"/>
          </w:rPr>
          <w:fldChar w:fldCharType="end"/>
        </w:r>
      </w:ins>
    </w:p>
    <w:p w:rsidR="00DF0B8A" w:rsidRPr="00B90376" w:rsidRDefault="00DF0B8A">
      <w:pPr>
        <w:rPr>
          <w:rFonts w:cstheme="minorHAnsi"/>
          <w:lang w:val="it-IT"/>
        </w:rPr>
      </w:pPr>
    </w:p>
    <w:p w:rsidR="00B90376" w:rsidRPr="00B90376" w:rsidRDefault="00B90376">
      <w:pPr>
        <w:rPr>
          <w:rFonts w:cstheme="minorHAnsi"/>
          <w:lang w:val="it-IT"/>
        </w:rPr>
      </w:pPr>
    </w:p>
    <w:sectPr w:rsidR="00B90376" w:rsidRPr="00B903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Bru Sascha" w:date="2013-07-09T17:28:00Z" w:initials="BS">
    <w:p w:rsidR="00DB590E" w:rsidRPr="00DB590E" w:rsidRDefault="00DB590E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DB590E">
        <w:rPr>
          <w:lang w:val="en-GB"/>
        </w:rPr>
        <w:t>Please give English titles in italics bet</w:t>
      </w:r>
      <w:r>
        <w:rPr>
          <w:lang w:val="en-GB"/>
        </w:rPr>
        <w:t>ween brackets for all Italian ti</w:t>
      </w:r>
      <w:r w:rsidRPr="00DB590E">
        <w:rPr>
          <w:lang w:val="en-GB"/>
        </w:rPr>
        <w:t>tles</w:t>
      </w:r>
      <w:r>
        <w:rPr>
          <w:lang w:val="en-GB"/>
        </w:rPr>
        <w:t xml:space="preserve"> marked yellow, see accompanying mail for more info</w:t>
      </w:r>
      <w:r w:rsidRPr="00DB590E">
        <w:rPr>
          <w:lang w:val="en-GB"/>
        </w:rPr>
        <w:t xml:space="preserve"> </w:t>
      </w:r>
    </w:p>
  </w:comment>
  <w:comment w:id="37" w:author="Bru Sascha" w:date="2013-07-09T17:31:00Z" w:initials="BS">
    <w:p w:rsidR="00DB590E" w:rsidRPr="00DB590E" w:rsidRDefault="00DB590E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BA5904">
        <w:rPr>
          <w:lang w:val="en-GB"/>
        </w:rPr>
        <w:t>Please have a look at the accompanying mail to finalise this section properly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94568"/>
    <w:multiLevelType w:val="hybridMultilevel"/>
    <w:tmpl w:val="4748F7A4"/>
    <w:lvl w:ilvl="0" w:tplc="0813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54277"/>
    <w:multiLevelType w:val="hybridMultilevel"/>
    <w:tmpl w:val="5BE4C79A"/>
    <w:lvl w:ilvl="0" w:tplc="0813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A3B76"/>
    <w:multiLevelType w:val="hybridMultilevel"/>
    <w:tmpl w:val="F7F63976"/>
    <w:lvl w:ilvl="0" w:tplc="DA00BDF2">
      <w:start w:val="5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B8D09C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en-US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trackRevisions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914"/>
    <w:rsid w:val="000254B1"/>
    <w:rsid w:val="000C1BE1"/>
    <w:rsid w:val="000C79D4"/>
    <w:rsid w:val="0011208E"/>
    <w:rsid w:val="001F04FB"/>
    <w:rsid w:val="0021045A"/>
    <w:rsid w:val="00277632"/>
    <w:rsid w:val="002D4D60"/>
    <w:rsid w:val="00364F64"/>
    <w:rsid w:val="003875B7"/>
    <w:rsid w:val="003A6F9C"/>
    <w:rsid w:val="004F5EEC"/>
    <w:rsid w:val="00517CDD"/>
    <w:rsid w:val="00584D9A"/>
    <w:rsid w:val="005853AB"/>
    <w:rsid w:val="00600E6B"/>
    <w:rsid w:val="0061586A"/>
    <w:rsid w:val="00673914"/>
    <w:rsid w:val="00706924"/>
    <w:rsid w:val="007706BB"/>
    <w:rsid w:val="007A2D0B"/>
    <w:rsid w:val="007B3B70"/>
    <w:rsid w:val="0081221D"/>
    <w:rsid w:val="008309A9"/>
    <w:rsid w:val="00847708"/>
    <w:rsid w:val="00857D13"/>
    <w:rsid w:val="00977662"/>
    <w:rsid w:val="00A73C02"/>
    <w:rsid w:val="00AB5886"/>
    <w:rsid w:val="00AE0BAE"/>
    <w:rsid w:val="00B90376"/>
    <w:rsid w:val="00BC1FDD"/>
    <w:rsid w:val="00C225BA"/>
    <w:rsid w:val="00CE1F17"/>
    <w:rsid w:val="00D05115"/>
    <w:rsid w:val="00DB2076"/>
    <w:rsid w:val="00DB590E"/>
    <w:rsid w:val="00DF0B8A"/>
    <w:rsid w:val="00E427B7"/>
    <w:rsid w:val="00E5060A"/>
    <w:rsid w:val="00EB29A4"/>
    <w:rsid w:val="00F804AF"/>
    <w:rsid w:val="00F9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qFormat/>
    <w:rsid w:val="00857D13"/>
    <w:pPr>
      <w:pBdr>
        <w:bottom w:val="dotted" w:sz="4" w:space="0" w:color="DDDDDD"/>
      </w:pBd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67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Strong">
    <w:name w:val="Strong"/>
    <w:basedOn w:val="DefaultParagraphFont"/>
    <w:qFormat/>
    <w:rsid w:val="00673914"/>
    <w:rPr>
      <w:b/>
      <w:bCs/>
    </w:rPr>
  </w:style>
  <w:style w:type="character" w:styleId="Emphasis">
    <w:name w:val="Emphasis"/>
    <w:basedOn w:val="DefaultParagraphFont"/>
    <w:uiPriority w:val="20"/>
    <w:qFormat/>
    <w:rsid w:val="00673914"/>
    <w:rPr>
      <w:i/>
      <w:iCs/>
    </w:rPr>
  </w:style>
  <w:style w:type="character" w:customStyle="1" w:styleId="sc">
    <w:name w:val="sc"/>
    <w:basedOn w:val="DefaultParagraphFont"/>
    <w:rsid w:val="00673914"/>
  </w:style>
  <w:style w:type="character" w:styleId="Hyperlink">
    <w:name w:val="Hyperlink"/>
    <w:basedOn w:val="DefaultParagraphFont"/>
    <w:uiPriority w:val="99"/>
    <w:semiHidden/>
    <w:unhideWhenUsed/>
    <w:rsid w:val="00673914"/>
    <w:rPr>
      <w:color w:val="0000FF"/>
      <w:u w:val="single"/>
    </w:rPr>
  </w:style>
  <w:style w:type="character" w:customStyle="1" w:styleId="sc-paragraph">
    <w:name w:val="sc-paragraph"/>
    <w:basedOn w:val="DefaultParagraphFont"/>
    <w:rsid w:val="00673914"/>
  </w:style>
  <w:style w:type="character" w:customStyle="1" w:styleId="Heading3Char">
    <w:name w:val="Heading 3 Char"/>
    <w:basedOn w:val="DefaultParagraphFont"/>
    <w:link w:val="Heading3"/>
    <w:rsid w:val="00857D13"/>
    <w:rPr>
      <w:rFonts w:ascii="Times New Roman" w:eastAsia="Times New Roman" w:hAnsi="Times New Roman" w:cs="Times New Roman"/>
      <w:b/>
      <w:bCs/>
      <w:sz w:val="27"/>
      <w:szCs w:val="27"/>
      <w:lang w:val="nl-NL" w:eastAsia="nl-NL"/>
    </w:rPr>
  </w:style>
  <w:style w:type="character" w:customStyle="1" w:styleId="mw-headline">
    <w:name w:val="mw-headline"/>
    <w:basedOn w:val="DefaultParagraphFont"/>
    <w:rsid w:val="00857D13"/>
  </w:style>
  <w:style w:type="character" w:styleId="FootnoteReference">
    <w:name w:val="footnote reference"/>
    <w:basedOn w:val="DefaultParagraphFont"/>
    <w:semiHidden/>
    <w:rsid w:val="00857D13"/>
  </w:style>
  <w:style w:type="paragraph" w:styleId="FootnoteText">
    <w:name w:val="footnote text"/>
    <w:basedOn w:val="Normal"/>
    <w:link w:val="FootnoteTextChar"/>
    <w:semiHidden/>
    <w:rsid w:val="00857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FootnoteTextChar">
    <w:name w:val="Footnote Text Char"/>
    <w:basedOn w:val="DefaultParagraphFont"/>
    <w:link w:val="FootnoteText"/>
    <w:semiHidden/>
    <w:rsid w:val="00857D13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NaamAuteur">
    <w:name w:val="Naam Auteur"/>
    <w:basedOn w:val="Normal"/>
    <w:rsid w:val="00977662"/>
    <w:pPr>
      <w:spacing w:after="0" w:line="360" w:lineRule="auto"/>
      <w:jc w:val="right"/>
    </w:pPr>
    <w:rPr>
      <w:rFonts w:ascii="Times New Roman" w:eastAsia="Times New Roman" w:hAnsi="Times New Roman" w:cs="Times New Roman"/>
      <w:sz w:val="24"/>
      <w:szCs w:val="20"/>
      <w:lang w:eastAsia="nl-BE"/>
    </w:rPr>
  </w:style>
  <w:style w:type="paragraph" w:customStyle="1" w:styleId="Standaard">
    <w:name w:val="Standaard"/>
    <w:basedOn w:val="NaamAuteur"/>
    <w:rsid w:val="00977662"/>
    <w:pPr>
      <w:ind w:firstLine="360"/>
      <w:jc w:val="both"/>
    </w:pPr>
  </w:style>
  <w:style w:type="paragraph" w:customStyle="1" w:styleId="TussentitelEen">
    <w:name w:val="Tussentitel Een"/>
    <w:basedOn w:val="Standaard"/>
    <w:rsid w:val="00977662"/>
    <w:pPr>
      <w:spacing w:before="480" w:after="360"/>
      <w:jc w:val="center"/>
    </w:pPr>
    <w:rPr>
      <w:smallCaps/>
    </w:rPr>
  </w:style>
  <w:style w:type="paragraph" w:customStyle="1" w:styleId="Citaat">
    <w:name w:val="Citaat"/>
    <w:basedOn w:val="Standaard"/>
    <w:rsid w:val="00977662"/>
    <w:pPr>
      <w:spacing w:before="240" w:after="240" w:line="300" w:lineRule="atLeast"/>
      <w:ind w:left="360" w:right="360" w:firstLine="0"/>
    </w:pPr>
    <w:rPr>
      <w:sz w:val="20"/>
      <w:lang w:val="nl-NL"/>
    </w:rPr>
  </w:style>
  <w:style w:type="paragraph" w:customStyle="1" w:styleId="Citaatgedichtcorpo">
    <w:name w:val="Citaat gedicht corpo"/>
    <w:basedOn w:val="Citaat"/>
    <w:rsid w:val="00977662"/>
    <w:pPr>
      <w:spacing w:before="0" w:after="0"/>
    </w:pPr>
    <w:rPr>
      <w:lang w:val="fr-FR"/>
    </w:rPr>
  </w:style>
  <w:style w:type="paragraph" w:customStyle="1" w:styleId="Citaatgedichtprimo">
    <w:name w:val="Citaat gedicht primo"/>
    <w:basedOn w:val="Citaatgedichtcorpo"/>
    <w:rsid w:val="00977662"/>
    <w:pPr>
      <w:spacing w:before="240"/>
    </w:pPr>
  </w:style>
  <w:style w:type="paragraph" w:customStyle="1" w:styleId="Citaatgedichtultimo">
    <w:name w:val="Citaat gedicht ultimo"/>
    <w:basedOn w:val="Citaatgedichtcorpo"/>
    <w:rsid w:val="00977662"/>
    <w:pPr>
      <w:spacing w:after="240"/>
    </w:pPr>
  </w:style>
  <w:style w:type="paragraph" w:customStyle="1" w:styleId="Auteurstitel1">
    <w:name w:val="Auteurstitel 1"/>
    <w:basedOn w:val="Title"/>
    <w:rsid w:val="00977662"/>
    <w:pPr>
      <w:pBdr>
        <w:bottom w:val="none" w:sz="0" w:space="0" w:color="auto"/>
      </w:pBdr>
      <w:spacing w:before="480" w:after="0"/>
      <w:contextualSpacing w:val="0"/>
      <w:jc w:val="center"/>
    </w:pPr>
    <w:rPr>
      <w:rFonts w:ascii="Times New Roman" w:eastAsia="Times New Roman" w:hAnsi="Times New Roman" w:cs="Times New Roman"/>
      <w:caps/>
      <w:color w:val="auto"/>
      <w:spacing w:val="0"/>
      <w:kern w:val="0"/>
      <w:sz w:val="24"/>
      <w:szCs w:val="20"/>
      <w:lang w:eastAsia="nl-BE"/>
    </w:rPr>
  </w:style>
  <w:style w:type="paragraph" w:customStyle="1" w:styleId="Auteurstitel2">
    <w:name w:val="Auteurstitel 2"/>
    <w:basedOn w:val="Title"/>
    <w:rsid w:val="00977662"/>
    <w:pPr>
      <w:pBdr>
        <w:bottom w:val="none" w:sz="0" w:space="0" w:color="auto"/>
      </w:pBdr>
      <w:spacing w:after="480"/>
      <w:contextualSpacing w:val="0"/>
      <w:jc w:val="center"/>
    </w:pPr>
    <w:rPr>
      <w:rFonts w:ascii="Times New Roman" w:eastAsia="Times New Roman" w:hAnsi="Times New Roman" w:cs="Times New Roman"/>
      <w:caps/>
      <w:color w:val="auto"/>
      <w:spacing w:val="0"/>
      <w:kern w:val="0"/>
      <w:sz w:val="24"/>
      <w:szCs w:val="20"/>
      <w:lang w:eastAsia="nl-BE"/>
    </w:rPr>
  </w:style>
  <w:style w:type="paragraph" w:customStyle="1" w:styleId="Inhoudbibliografie">
    <w:name w:val="Inhoud bibliografie"/>
    <w:basedOn w:val="Standaard"/>
    <w:rsid w:val="00977662"/>
    <w:pPr>
      <w:spacing w:line="300" w:lineRule="atLeast"/>
      <w:ind w:left="360" w:hanging="360"/>
    </w:pPr>
  </w:style>
  <w:style w:type="paragraph" w:customStyle="1" w:styleId="Tussentitelbiblio">
    <w:name w:val="Tussentitel biblio"/>
    <w:basedOn w:val="Standaard"/>
    <w:rsid w:val="00977662"/>
    <w:pPr>
      <w:spacing w:before="360" w:after="360"/>
    </w:pPr>
    <w:rPr>
      <w:i/>
    </w:rPr>
  </w:style>
  <w:style w:type="paragraph" w:styleId="Title">
    <w:name w:val="Title"/>
    <w:basedOn w:val="Normal"/>
    <w:next w:val="Normal"/>
    <w:link w:val="TitleChar"/>
    <w:uiPriority w:val="10"/>
    <w:qFormat/>
    <w:rsid w:val="009776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6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DB590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90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B59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9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9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9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90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qFormat/>
    <w:rsid w:val="00857D13"/>
    <w:pPr>
      <w:pBdr>
        <w:bottom w:val="dotted" w:sz="4" w:space="0" w:color="DDDDDD"/>
      </w:pBd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67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Strong">
    <w:name w:val="Strong"/>
    <w:basedOn w:val="DefaultParagraphFont"/>
    <w:qFormat/>
    <w:rsid w:val="00673914"/>
    <w:rPr>
      <w:b/>
      <w:bCs/>
    </w:rPr>
  </w:style>
  <w:style w:type="character" w:styleId="Emphasis">
    <w:name w:val="Emphasis"/>
    <w:basedOn w:val="DefaultParagraphFont"/>
    <w:uiPriority w:val="20"/>
    <w:qFormat/>
    <w:rsid w:val="00673914"/>
    <w:rPr>
      <w:i/>
      <w:iCs/>
    </w:rPr>
  </w:style>
  <w:style w:type="character" w:customStyle="1" w:styleId="sc">
    <w:name w:val="sc"/>
    <w:basedOn w:val="DefaultParagraphFont"/>
    <w:rsid w:val="00673914"/>
  </w:style>
  <w:style w:type="character" w:styleId="Hyperlink">
    <w:name w:val="Hyperlink"/>
    <w:basedOn w:val="DefaultParagraphFont"/>
    <w:uiPriority w:val="99"/>
    <w:semiHidden/>
    <w:unhideWhenUsed/>
    <w:rsid w:val="00673914"/>
    <w:rPr>
      <w:color w:val="0000FF"/>
      <w:u w:val="single"/>
    </w:rPr>
  </w:style>
  <w:style w:type="character" w:customStyle="1" w:styleId="sc-paragraph">
    <w:name w:val="sc-paragraph"/>
    <w:basedOn w:val="DefaultParagraphFont"/>
    <w:rsid w:val="00673914"/>
  </w:style>
  <w:style w:type="character" w:customStyle="1" w:styleId="Heading3Char">
    <w:name w:val="Heading 3 Char"/>
    <w:basedOn w:val="DefaultParagraphFont"/>
    <w:link w:val="Heading3"/>
    <w:rsid w:val="00857D13"/>
    <w:rPr>
      <w:rFonts w:ascii="Times New Roman" w:eastAsia="Times New Roman" w:hAnsi="Times New Roman" w:cs="Times New Roman"/>
      <w:b/>
      <w:bCs/>
      <w:sz w:val="27"/>
      <w:szCs w:val="27"/>
      <w:lang w:val="nl-NL" w:eastAsia="nl-NL"/>
    </w:rPr>
  </w:style>
  <w:style w:type="character" w:customStyle="1" w:styleId="mw-headline">
    <w:name w:val="mw-headline"/>
    <w:basedOn w:val="DefaultParagraphFont"/>
    <w:rsid w:val="00857D13"/>
  </w:style>
  <w:style w:type="character" w:styleId="FootnoteReference">
    <w:name w:val="footnote reference"/>
    <w:basedOn w:val="DefaultParagraphFont"/>
    <w:semiHidden/>
    <w:rsid w:val="00857D13"/>
  </w:style>
  <w:style w:type="paragraph" w:styleId="FootnoteText">
    <w:name w:val="footnote text"/>
    <w:basedOn w:val="Normal"/>
    <w:link w:val="FootnoteTextChar"/>
    <w:semiHidden/>
    <w:rsid w:val="00857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FootnoteTextChar">
    <w:name w:val="Footnote Text Char"/>
    <w:basedOn w:val="DefaultParagraphFont"/>
    <w:link w:val="FootnoteText"/>
    <w:semiHidden/>
    <w:rsid w:val="00857D13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customStyle="1" w:styleId="NaamAuteur">
    <w:name w:val="Naam Auteur"/>
    <w:basedOn w:val="Normal"/>
    <w:rsid w:val="00977662"/>
    <w:pPr>
      <w:spacing w:after="0" w:line="360" w:lineRule="auto"/>
      <w:jc w:val="right"/>
    </w:pPr>
    <w:rPr>
      <w:rFonts w:ascii="Times New Roman" w:eastAsia="Times New Roman" w:hAnsi="Times New Roman" w:cs="Times New Roman"/>
      <w:sz w:val="24"/>
      <w:szCs w:val="20"/>
      <w:lang w:eastAsia="nl-BE"/>
    </w:rPr>
  </w:style>
  <w:style w:type="paragraph" w:customStyle="1" w:styleId="Standaard">
    <w:name w:val="Standaard"/>
    <w:basedOn w:val="NaamAuteur"/>
    <w:rsid w:val="00977662"/>
    <w:pPr>
      <w:ind w:firstLine="360"/>
      <w:jc w:val="both"/>
    </w:pPr>
  </w:style>
  <w:style w:type="paragraph" w:customStyle="1" w:styleId="TussentitelEen">
    <w:name w:val="Tussentitel Een"/>
    <w:basedOn w:val="Standaard"/>
    <w:rsid w:val="00977662"/>
    <w:pPr>
      <w:spacing w:before="480" w:after="360"/>
      <w:jc w:val="center"/>
    </w:pPr>
    <w:rPr>
      <w:smallCaps/>
    </w:rPr>
  </w:style>
  <w:style w:type="paragraph" w:customStyle="1" w:styleId="Citaat">
    <w:name w:val="Citaat"/>
    <w:basedOn w:val="Standaard"/>
    <w:rsid w:val="00977662"/>
    <w:pPr>
      <w:spacing w:before="240" w:after="240" w:line="300" w:lineRule="atLeast"/>
      <w:ind w:left="360" w:right="360" w:firstLine="0"/>
    </w:pPr>
    <w:rPr>
      <w:sz w:val="20"/>
      <w:lang w:val="nl-NL"/>
    </w:rPr>
  </w:style>
  <w:style w:type="paragraph" w:customStyle="1" w:styleId="Citaatgedichtcorpo">
    <w:name w:val="Citaat gedicht corpo"/>
    <w:basedOn w:val="Citaat"/>
    <w:rsid w:val="00977662"/>
    <w:pPr>
      <w:spacing w:before="0" w:after="0"/>
    </w:pPr>
    <w:rPr>
      <w:lang w:val="fr-FR"/>
    </w:rPr>
  </w:style>
  <w:style w:type="paragraph" w:customStyle="1" w:styleId="Citaatgedichtprimo">
    <w:name w:val="Citaat gedicht primo"/>
    <w:basedOn w:val="Citaatgedichtcorpo"/>
    <w:rsid w:val="00977662"/>
    <w:pPr>
      <w:spacing w:before="240"/>
    </w:pPr>
  </w:style>
  <w:style w:type="paragraph" w:customStyle="1" w:styleId="Citaatgedichtultimo">
    <w:name w:val="Citaat gedicht ultimo"/>
    <w:basedOn w:val="Citaatgedichtcorpo"/>
    <w:rsid w:val="00977662"/>
    <w:pPr>
      <w:spacing w:after="240"/>
    </w:pPr>
  </w:style>
  <w:style w:type="paragraph" w:customStyle="1" w:styleId="Auteurstitel1">
    <w:name w:val="Auteurstitel 1"/>
    <w:basedOn w:val="Title"/>
    <w:rsid w:val="00977662"/>
    <w:pPr>
      <w:pBdr>
        <w:bottom w:val="none" w:sz="0" w:space="0" w:color="auto"/>
      </w:pBdr>
      <w:spacing w:before="480" w:after="0"/>
      <w:contextualSpacing w:val="0"/>
      <w:jc w:val="center"/>
    </w:pPr>
    <w:rPr>
      <w:rFonts w:ascii="Times New Roman" w:eastAsia="Times New Roman" w:hAnsi="Times New Roman" w:cs="Times New Roman"/>
      <w:caps/>
      <w:color w:val="auto"/>
      <w:spacing w:val="0"/>
      <w:kern w:val="0"/>
      <w:sz w:val="24"/>
      <w:szCs w:val="20"/>
      <w:lang w:eastAsia="nl-BE"/>
    </w:rPr>
  </w:style>
  <w:style w:type="paragraph" w:customStyle="1" w:styleId="Auteurstitel2">
    <w:name w:val="Auteurstitel 2"/>
    <w:basedOn w:val="Title"/>
    <w:rsid w:val="00977662"/>
    <w:pPr>
      <w:pBdr>
        <w:bottom w:val="none" w:sz="0" w:space="0" w:color="auto"/>
      </w:pBdr>
      <w:spacing w:after="480"/>
      <w:contextualSpacing w:val="0"/>
      <w:jc w:val="center"/>
    </w:pPr>
    <w:rPr>
      <w:rFonts w:ascii="Times New Roman" w:eastAsia="Times New Roman" w:hAnsi="Times New Roman" w:cs="Times New Roman"/>
      <w:caps/>
      <w:color w:val="auto"/>
      <w:spacing w:val="0"/>
      <w:kern w:val="0"/>
      <w:sz w:val="24"/>
      <w:szCs w:val="20"/>
      <w:lang w:eastAsia="nl-BE"/>
    </w:rPr>
  </w:style>
  <w:style w:type="paragraph" w:customStyle="1" w:styleId="Inhoudbibliografie">
    <w:name w:val="Inhoud bibliografie"/>
    <w:basedOn w:val="Standaard"/>
    <w:rsid w:val="00977662"/>
    <w:pPr>
      <w:spacing w:line="300" w:lineRule="atLeast"/>
      <w:ind w:left="360" w:hanging="360"/>
    </w:pPr>
  </w:style>
  <w:style w:type="paragraph" w:customStyle="1" w:styleId="Tussentitelbiblio">
    <w:name w:val="Tussentitel biblio"/>
    <w:basedOn w:val="Standaard"/>
    <w:rsid w:val="00977662"/>
    <w:pPr>
      <w:spacing w:before="360" w:after="360"/>
    </w:pPr>
    <w:rPr>
      <w:i/>
    </w:rPr>
  </w:style>
  <w:style w:type="paragraph" w:styleId="Title">
    <w:name w:val="Title"/>
    <w:basedOn w:val="Normal"/>
    <w:next w:val="Normal"/>
    <w:link w:val="TitleChar"/>
    <w:uiPriority w:val="10"/>
    <w:qFormat/>
    <w:rsid w:val="009776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6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DB590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90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B59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9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9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9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9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6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Katholieke Universiteit Leuven</Company>
  <LinksUpToDate>false</LinksUpToDate>
  <CharactersWithSpaces>4819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Den Bossche Bart</dc:creator>
  <cp:lastModifiedBy>Bru Sascha</cp:lastModifiedBy>
  <cp:revision>22</cp:revision>
  <dcterms:created xsi:type="dcterms:W3CDTF">2012-10-01T19:13:00Z</dcterms:created>
  <dcterms:modified xsi:type="dcterms:W3CDTF">2013-07-09T15:34:00Z</dcterms:modified>
</cp:coreProperties>
</file>