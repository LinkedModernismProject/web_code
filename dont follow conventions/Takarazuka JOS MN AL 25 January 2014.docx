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41100" w14:textId="77777777" w:rsidR="00AD6092" w:rsidRPr="00523C57" w:rsidRDefault="00F72472" w:rsidP="003A4DB7">
      <w:pPr>
        <w:jc w:val="left"/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>Takarazuka</w:t>
      </w:r>
      <w:proofErr w:type="spellEnd"/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Revue Company (</w:t>
      </w:r>
      <w:proofErr w:type="spellStart"/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>Takarazuka</w:t>
      </w:r>
      <w:proofErr w:type="spellEnd"/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>Kageki-dan</w:t>
      </w:r>
      <w:proofErr w:type="spellEnd"/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proofErr w:type="spellStart"/>
      <w:r w:rsidR="006E5888">
        <w:rPr>
          <w:rFonts w:ascii="Times New Roman" w:hAnsi="Times New Roman" w:cs="Times New Roman"/>
          <w:b/>
          <w:sz w:val="24"/>
          <w:szCs w:val="24"/>
          <w:lang w:val="en-GB"/>
        </w:rPr>
        <w:t>Takarazuka</w:t>
      </w:r>
      <w:proofErr w:type="spellEnd"/>
      <w:r w:rsidR="006E5888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Hyogo Prefecture, </w:t>
      </w:r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>191</w:t>
      </w:r>
      <w:r w:rsidR="006E5888">
        <w:rPr>
          <w:rFonts w:ascii="Times New Roman" w:hAnsi="Times New Roman" w:cs="Times New Roman"/>
          <w:b/>
          <w:sz w:val="24"/>
          <w:szCs w:val="24"/>
          <w:lang w:val="en-GB"/>
        </w:rPr>
        <w:t>3</w:t>
      </w:r>
      <w:proofErr w:type="gramStart"/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>-)</w:t>
      </w:r>
      <w:proofErr w:type="gramEnd"/>
    </w:p>
    <w:p w14:paraId="4CAD04F7" w14:textId="77777777" w:rsidR="001D322A" w:rsidRPr="00523C57" w:rsidRDefault="001D322A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24A45B03" w14:textId="77777777" w:rsidR="004B3F4E" w:rsidRPr="00523C57" w:rsidRDefault="00523C57" w:rsidP="003A4DB7">
      <w:pPr>
        <w:jc w:val="left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Summary</w:t>
      </w:r>
    </w:p>
    <w:p w14:paraId="50444F6A" w14:textId="77777777" w:rsidR="00116286" w:rsidRPr="00523C57" w:rsidRDefault="00F72472" w:rsidP="00AA6AD1">
      <w:pPr>
        <w:pStyle w:val="af"/>
        <w:rPr>
          <w:lang w:val="en-GB"/>
        </w:rPr>
      </w:pPr>
      <w:r w:rsidRPr="00523C57">
        <w:rPr>
          <w:rFonts w:ascii="Times New Roman" w:hAnsi="Times New Roman" w:cs="Times New Roman"/>
          <w:lang w:val="en-GB"/>
        </w:rPr>
        <w:t xml:space="preserve">The </w:t>
      </w:r>
      <w:r w:rsidR="00523C57">
        <w:rPr>
          <w:rFonts w:ascii="Times New Roman" w:hAnsi="Times New Roman" w:cs="Times New Roman"/>
          <w:lang w:val="en-GB"/>
        </w:rPr>
        <w:t xml:space="preserve">popular </w:t>
      </w:r>
      <w:proofErr w:type="spellStart"/>
      <w:r w:rsidRPr="00523C57">
        <w:rPr>
          <w:rFonts w:ascii="Times New Roman" w:hAnsi="Times New Roman" w:cs="Times New Roman"/>
          <w:lang w:val="en-GB"/>
        </w:rPr>
        <w:t>Takarazuka</w:t>
      </w:r>
      <w:proofErr w:type="spellEnd"/>
      <w:r w:rsidRPr="00523C57">
        <w:rPr>
          <w:rFonts w:ascii="Times New Roman" w:hAnsi="Times New Roman" w:cs="Times New Roman"/>
          <w:lang w:val="en-GB"/>
        </w:rPr>
        <w:t xml:space="preserve"> Revue Company, based in </w:t>
      </w:r>
      <w:proofErr w:type="spellStart"/>
      <w:r w:rsidRPr="00523C57">
        <w:rPr>
          <w:rFonts w:ascii="Times New Roman" w:hAnsi="Times New Roman" w:cs="Times New Roman"/>
          <w:lang w:val="en-GB"/>
        </w:rPr>
        <w:t>Takarazuka</w:t>
      </w:r>
      <w:proofErr w:type="spellEnd"/>
      <w:r w:rsidRPr="00523C57">
        <w:rPr>
          <w:rFonts w:ascii="Times New Roman" w:hAnsi="Times New Roman" w:cs="Times New Roman"/>
          <w:lang w:val="en-GB"/>
        </w:rPr>
        <w:t>, Hyogo Prefecture, is the longest established musical theatre company in Japan</w:t>
      </w:r>
      <w:r w:rsidR="00175123">
        <w:rPr>
          <w:rFonts w:ascii="Times New Roman" w:hAnsi="Times New Roman" w:cs="Times New Roman"/>
          <w:lang w:val="en-GB"/>
        </w:rPr>
        <w:t xml:space="preserve">. </w:t>
      </w:r>
      <w:r w:rsidRPr="00523C57">
        <w:rPr>
          <w:rFonts w:ascii="Times New Roman" w:hAnsi="Times New Roman" w:cs="Times New Roman"/>
          <w:lang w:val="en-GB"/>
        </w:rPr>
        <w:t>The performers</w:t>
      </w:r>
      <w:r w:rsidR="00045353" w:rsidRPr="00523C57">
        <w:rPr>
          <w:rFonts w:ascii="Times New Roman" w:hAnsi="Times New Roman" w:cs="Times New Roman"/>
          <w:lang w:val="en-GB"/>
        </w:rPr>
        <w:t xml:space="preserve"> are unmarried </w:t>
      </w:r>
      <w:r w:rsidR="00045353" w:rsidRPr="00175123">
        <w:rPr>
          <w:rFonts w:ascii="Times New Roman" w:hAnsi="Times New Roman" w:cs="Times New Roman"/>
          <w:lang w:val="en-GB"/>
        </w:rPr>
        <w:t>females</w:t>
      </w:r>
      <w:r w:rsidR="00175123">
        <w:rPr>
          <w:rFonts w:ascii="Times New Roman" w:hAnsi="Times New Roman" w:cs="Times New Roman"/>
          <w:lang w:val="en-GB"/>
        </w:rPr>
        <w:t>;</w:t>
      </w:r>
      <w:r w:rsidR="00175123" w:rsidRPr="00175123">
        <w:rPr>
          <w:rFonts w:ascii="Times New Roman" w:hAnsi="Times New Roman" w:cs="Times New Roman"/>
          <w:lang w:val="en-GB"/>
        </w:rPr>
        <w:t xml:space="preserve"> if a dancer marries, she must retire from the company</w:t>
      </w:r>
      <w:r w:rsidR="00175123">
        <w:rPr>
          <w:rFonts w:ascii="Times New Roman" w:hAnsi="Times New Roman" w:cs="Times New Roman"/>
          <w:lang w:val="en-GB"/>
        </w:rPr>
        <w:t xml:space="preserve">. </w:t>
      </w:r>
      <w:r w:rsidRPr="00523C57">
        <w:rPr>
          <w:rFonts w:ascii="Times New Roman" w:hAnsi="Times New Roman" w:cs="Times New Roman"/>
          <w:lang w:val="en-GB"/>
        </w:rPr>
        <w:t xml:space="preserve">The </w:t>
      </w:r>
      <w:proofErr w:type="spellStart"/>
      <w:r w:rsidR="00AA6AD1">
        <w:rPr>
          <w:rFonts w:ascii="Times New Roman" w:hAnsi="Times New Roman" w:cs="Times New Roman"/>
          <w:lang w:val="en-GB"/>
        </w:rPr>
        <w:t>Takarazuka</w:t>
      </w:r>
      <w:proofErr w:type="spellEnd"/>
      <w:r w:rsidR="00AA6AD1">
        <w:rPr>
          <w:rFonts w:ascii="Times New Roman" w:hAnsi="Times New Roman" w:cs="Times New Roman"/>
          <w:lang w:val="en-GB"/>
        </w:rPr>
        <w:t xml:space="preserve"> Revue Company – actually five separate troupes – is</w:t>
      </w:r>
      <w:r w:rsidRPr="00523C57">
        <w:rPr>
          <w:rFonts w:ascii="Times New Roman" w:hAnsi="Times New Roman" w:cs="Times New Roman"/>
          <w:lang w:val="en-GB"/>
        </w:rPr>
        <w:t xml:space="preserve"> managed by the Hankyu Railway Corporation</w:t>
      </w:r>
      <w:r w:rsidR="00AA6AD1">
        <w:rPr>
          <w:rFonts w:ascii="Times New Roman" w:hAnsi="Times New Roman" w:cs="Times New Roman"/>
          <w:lang w:val="en-GB"/>
        </w:rPr>
        <w:t>. It</w:t>
      </w:r>
      <w:r w:rsidR="00AA6AD1" w:rsidRPr="00523C57">
        <w:rPr>
          <w:rFonts w:ascii="Times New Roman" w:hAnsi="Times New Roman" w:cs="Times New Roman"/>
          <w:lang w:val="en-GB"/>
        </w:rPr>
        <w:t xml:space="preserve"> </w:t>
      </w:r>
      <w:r w:rsidRPr="00523C57">
        <w:rPr>
          <w:rFonts w:ascii="Times New Roman" w:hAnsi="Times New Roman" w:cs="Times New Roman"/>
          <w:lang w:val="en-GB"/>
        </w:rPr>
        <w:t xml:space="preserve">has a training school with a dormitory system and exclusive theatres, publishes magazines, broadcasts television programs, and owns the Communication satellite channel. The </w:t>
      </w:r>
      <w:proofErr w:type="spellStart"/>
      <w:r w:rsidRPr="00523C57">
        <w:rPr>
          <w:rFonts w:ascii="Times New Roman" w:hAnsi="Times New Roman" w:cs="Times New Roman"/>
          <w:lang w:val="en-GB"/>
        </w:rPr>
        <w:t>Takarazuka</w:t>
      </w:r>
      <w:proofErr w:type="spellEnd"/>
      <w:r w:rsidRPr="00523C57">
        <w:rPr>
          <w:rFonts w:ascii="Times New Roman" w:hAnsi="Times New Roman" w:cs="Times New Roman"/>
          <w:lang w:val="en-GB"/>
        </w:rPr>
        <w:t xml:space="preserve"> Revue Company </w:t>
      </w:r>
      <w:r w:rsidR="00C63112">
        <w:rPr>
          <w:rFonts w:ascii="Times New Roman" w:hAnsi="Times New Roman" w:cs="Times New Roman"/>
          <w:lang w:val="en-GB"/>
        </w:rPr>
        <w:t>can be viewed as an example</w:t>
      </w:r>
      <w:r w:rsidRPr="00523C57">
        <w:rPr>
          <w:rFonts w:ascii="Times New Roman" w:hAnsi="Times New Roman" w:cs="Times New Roman"/>
          <w:lang w:val="en-GB"/>
        </w:rPr>
        <w:t xml:space="preserve"> of the</w:t>
      </w:r>
      <w:r w:rsidR="00C63112">
        <w:rPr>
          <w:rFonts w:ascii="Times New Roman" w:hAnsi="Times New Roman" w:cs="Times New Roman"/>
          <w:lang w:val="en-GB"/>
        </w:rPr>
        <w:t xml:space="preserve"> ‘modernization’ and</w:t>
      </w:r>
      <w:r w:rsidRPr="00523C57">
        <w:rPr>
          <w:rFonts w:ascii="Times New Roman" w:hAnsi="Times New Roman" w:cs="Times New Roman"/>
          <w:lang w:val="en-GB"/>
        </w:rPr>
        <w:t xml:space="preserve"> </w:t>
      </w:r>
      <w:r w:rsidR="00C63112">
        <w:rPr>
          <w:rFonts w:ascii="Times New Roman" w:hAnsi="Times New Roman" w:cs="Times New Roman"/>
          <w:lang w:val="en-GB"/>
        </w:rPr>
        <w:t>‘</w:t>
      </w:r>
      <w:r w:rsidRPr="00523C57">
        <w:rPr>
          <w:rFonts w:ascii="Times New Roman" w:hAnsi="Times New Roman" w:cs="Times New Roman"/>
          <w:lang w:val="en-GB"/>
        </w:rPr>
        <w:t>Westernization</w:t>
      </w:r>
      <w:r w:rsidR="00C63112">
        <w:rPr>
          <w:rFonts w:ascii="Times New Roman" w:hAnsi="Times New Roman" w:cs="Times New Roman"/>
          <w:lang w:val="en-GB"/>
        </w:rPr>
        <w:t>’</w:t>
      </w:r>
      <w:r w:rsidRPr="00523C57">
        <w:rPr>
          <w:rFonts w:ascii="Times New Roman" w:hAnsi="Times New Roman" w:cs="Times New Roman"/>
          <w:lang w:val="en-GB"/>
        </w:rPr>
        <w:t xml:space="preserve"> of Japanese theatre and the industrialization of its business</w:t>
      </w:r>
      <w:r w:rsidR="00C63112">
        <w:rPr>
          <w:rFonts w:ascii="Times New Roman" w:hAnsi="Times New Roman" w:cs="Times New Roman"/>
          <w:lang w:val="en-GB"/>
        </w:rPr>
        <w:t xml:space="preserve"> during the early twentieth century by rejecting the traditional </w:t>
      </w:r>
      <w:r w:rsidR="00D7021E">
        <w:rPr>
          <w:rFonts w:ascii="Times New Roman" w:hAnsi="Times New Roman" w:cs="Times New Roman"/>
          <w:lang w:val="en-GB"/>
        </w:rPr>
        <w:t>Kabuki style as well as introducing female performers to Japanese stages and adopting western subject matter and theatrical practices by establishing multiple performance groups to meet audience demands</w:t>
      </w:r>
      <w:r w:rsidRPr="00523C57">
        <w:rPr>
          <w:rFonts w:ascii="Times New Roman" w:hAnsi="Times New Roman" w:cs="Times New Roman"/>
          <w:lang w:val="en-GB"/>
        </w:rPr>
        <w:t>.</w:t>
      </w:r>
    </w:p>
    <w:p w14:paraId="67A780BA" w14:textId="77777777" w:rsidR="00116286" w:rsidRPr="00523C57" w:rsidRDefault="00116286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20025D01" w14:textId="77777777" w:rsidR="00473AE3" w:rsidRPr="00523C57" w:rsidRDefault="007E6F5B" w:rsidP="003A4DB7">
      <w:pPr>
        <w:jc w:val="lef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>History</w:t>
      </w:r>
    </w:p>
    <w:p w14:paraId="15B6A564" w14:textId="4426C809" w:rsidR="00F3772F" w:rsidRPr="00523C57" w:rsidRDefault="00AC39C1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="00206832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20683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3669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Revue Company was </w:t>
      </w:r>
      <w:r w:rsidR="00DA151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founded </w:t>
      </w:r>
      <w:r w:rsidR="00982197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in 1913 </w:t>
      </w:r>
      <w:r w:rsidR="00DA1512" w:rsidRPr="00523C57">
        <w:rPr>
          <w:rFonts w:ascii="Times New Roman" w:hAnsi="Times New Roman" w:cs="Times New Roman"/>
          <w:sz w:val="24"/>
          <w:szCs w:val="24"/>
          <w:lang w:val="en-GB"/>
        </w:rPr>
        <w:t>by Kobayashi</w:t>
      </w:r>
      <w:r w:rsidR="00990C2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E5888" w:rsidRPr="00523C57">
        <w:rPr>
          <w:rFonts w:ascii="Times New Roman" w:hAnsi="Times New Roman" w:cs="Times New Roman"/>
          <w:sz w:val="24"/>
          <w:szCs w:val="24"/>
          <w:lang w:val="en-GB"/>
        </w:rPr>
        <w:t>Ichizo</w:t>
      </w:r>
      <w:proofErr w:type="spellEnd"/>
      <w:ins w:id="0" w:author="Janet O'Shea" w:date="2012-12-11T16:04:00Z">
        <w:r w:rsidR="006E5888" w:rsidRPr="00523C57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</w:ins>
      <w:r w:rsidR="00DA151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(1873-1957), the administrator of the Hankyu Railway Corporation. </w:t>
      </w:r>
      <w:proofErr w:type="spellStart"/>
      <w:r w:rsidR="00DA1512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DA151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was the terminus of Hankyu </w:t>
      </w:r>
      <w:r w:rsidR="00EF2272" w:rsidRPr="00523C57">
        <w:rPr>
          <w:rFonts w:ascii="Times New Roman" w:hAnsi="Times New Roman" w:cs="Times New Roman"/>
          <w:sz w:val="24"/>
          <w:szCs w:val="24"/>
          <w:lang w:val="en-GB"/>
        </w:rPr>
        <w:t>line from Osaka</w:t>
      </w:r>
      <w:r w:rsidR="00204423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0F610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Kobayashi believed people </w:t>
      </w:r>
      <w:r w:rsidR="004154E3" w:rsidRPr="00523C57">
        <w:rPr>
          <w:rFonts w:ascii="Times New Roman" w:hAnsi="Times New Roman" w:cs="Times New Roman"/>
          <w:sz w:val="24"/>
          <w:szCs w:val="24"/>
          <w:lang w:val="en-GB"/>
        </w:rPr>
        <w:t>would</w:t>
      </w:r>
      <w:r w:rsidR="000F610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take the </w:t>
      </w:r>
      <w:r w:rsidR="00C925C3" w:rsidRPr="00523C57">
        <w:rPr>
          <w:rFonts w:ascii="Times New Roman" w:hAnsi="Times New Roman" w:cs="Times New Roman"/>
          <w:sz w:val="24"/>
          <w:szCs w:val="24"/>
          <w:lang w:val="en-GB"/>
        </w:rPr>
        <w:t>country</w:t>
      </w:r>
      <w:r w:rsidR="000F6101" w:rsidRPr="00523C57">
        <w:rPr>
          <w:rFonts w:ascii="Times New Roman" w:hAnsi="Times New Roman" w:cs="Times New Roman"/>
          <w:sz w:val="24"/>
          <w:szCs w:val="24"/>
          <w:lang w:val="en-GB"/>
        </w:rPr>
        <w:t>side trains</w:t>
      </w:r>
      <w:r w:rsidR="004154E3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624A5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="004154E3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pleasure if there </w:t>
      </w:r>
      <w:r w:rsidR="006E5888">
        <w:rPr>
          <w:rFonts w:ascii="Times New Roman" w:hAnsi="Times New Roman" w:cs="Times New Roman"/>
          <w:sz w:val="24"/>
          <w:szCs w:val="24"/>
          <w:lang w:val="en-GB"/>
        </w:rPr>
        <w:t>were</w:t>
      </w:r>
      <w:r w:rsidR="006E588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54E3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some </w:t>
      </w:r>
      <w:r w:rsidR="00BB54C9">
        <w:rPr>
          <w:rFonts w:ascii="Times New Roman" w:hAnsi="Times New Roman" w:cs="Times New Roman"/>
          <w:sz w:val="24"/>
          <w:szCs w:val="24"/>
          <w:lang w:val="en-GB"/>
        </w:rPr>
        <w:t>attractions to visit</w:t>
      </w:r>
      <w:r w:rsidR="002B41DB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so he </w:t>
      </w:r>
      <w:r w:rsidR="00A00E11" w:rsidRPr="00523C57">
        <w:rPr>
          <w:rFonts w:ascii="Times New Roman" w:hAnsi="Times New Roman" w:cs="Times New Roman"/>
          <w:sz w:val="24"/>
          <w:szCs w:val="24"/>
          <w:lang w:val="en-GB"/>
        </w:rPr>
        <w:t>developed</w:t>
      </w:r>
      <w:r w:rsidR="002B41DB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0E1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E60FDC" w:rsidRPr="00523C57">
        <w:rPr>
          <w:rFonts w:ascii="Times New Roman" w:hAnsi="Times New Roman" w:cs="Times New Roman"/>
          <w:sz w:val="24"/>
          <w:szCs w:val="24"/>
          <w:lang w:val="en-GB"/>
        </w:rPr>
        <w:t>land</w:t>
      </w:r>
      <w:r w:rsidR="00B12CB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along the railroad line</w:t>
      </w:r>
      <w:r w:rsidR="00A00E1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12CB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into 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E60FD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residential area for 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E60FDC" w:rsidRPr="00523C57">
        <w:rPr>
          <w:rFonts w:ascii="Times New Roman" w:hAnsi="Times New Roman" w:cs="Times New Roman"/>
          <w:sz w:val="24"/>
          <w:szCs w:val="24"/>
          <w:lang w:val="en-GB"/>
        </w:rPr>
        <w:t>middle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60FD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class and </w:t>
      </w:r>
      <w:r w:rsidR="000932E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built the </w:t>
      </w:r>
      <w:r w:rsidR="002B41DB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modern </w:t>
      </w:r>
      <w:r w:rsidR="000932E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amusement </w:t>
      </w:r>
      <w:r w:rsidR="00DC4E2A" w:rsidRPr="00523C57">
        <w:rPr>
          <w:rFonts w:ascii="Times New Roman" w:hAnsi="Times New Roman" w:cs="Times New Roman"/>
          <w:sz w:val="24"/>
          <w:szCs w:val="24"/>
          <w:lang w:val="en-GB"/>
        </w:rPr>
        <w:t>park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954B9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="00954B98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954B9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New Hot Spring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54B9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32E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1234A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spa, </w:t>
      </w:r>
      <w:r w:rsidR="000932E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pool, </w:t>
      </w:r>
      <w:r w:rsidR="009C5F8B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0932E2" w:rsidRPr="00523C57">
        <w:rPr>
          <w:rFonts w:ascii="Times New Roman" w:hAnsi="Times New Roman" w:cs="Times New Roman"/>
          <w:sz w:val="24"/>
          <w:szCs w:val="24"/>
          <w:lang w:val="en-GB"/>
        </w:rPr>
        <w:t>theatr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0932E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9C5F8B">
        <w:rPr>
          <w:rFonts w:ascii="Times New Roman" w:hAnsi="Times New Roman" w:cs="Times New Roman"/>
          <w:sz w:val="24"/>
          <w:szCs w:val="24"/>
          <w:lang w:val="en-GB"/>
        </w:rPr>
        <w:t>which featured</w:t>
      </w:r>
      <w:r w:rsidR="009C5F8B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4531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Western song and dance shows </w:t>
      </w:r>
      <w:r w:rsidR="004154E3" w:rsidRPr="00523C57">
        <w:rPr>
          <w:rFonts w:ascii="Times New Roman" w:hAnsi="Times New Roman" w:cs="Times New Roman"/>
          <w:sz w:val="24"/>
          <w:szCs w:val="24"/>
          <w:lang w:val="en-GB"/>
        </w:rPr>
        <w:t>by</w:t>
      </w:r>
      <w:r w:rsidR="0094531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ins w:id="1" w:author="中野正昭" w:date="2013-06-03T16:10:00Z">
        <w:r w:rsidR="001B24A9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young </w:t>
        </w:r>
      </w:ins>
      <w:r w:rsidR="003A4DB7">
        <w:rPr>
          <w:rFonts w:ascii="Times New Roman" w:hAnsi="Times New Roman" w:cs="Times New Roman"/>
          <w:sz w:val="24"/>
          <w:szCs w:val="24"/>
          <w:lang w:val="en-GB"/>
        </w:rPr>
        <w:t>female performers</w:t>
      </w:r>
      <w:r w:rsidR="00C925C3" w:rsidRPr="00523C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93133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1270" w:rsidRPr="00523C57">
        <w:rPr>
          <w:rFonts w:ascii="Times New Roman" w:hAnsi="Times New Roman" w:cs="Times New Roman"/>
          <w:sz w:val="24"/>
          <w:szCs w:val="24"/>
          <w:lang w:val="en-GB"/>
        </w:rPr>
        <w:t>He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believed 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>that Kabuki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>, although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the most popular theatr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A4DB7">
        <w:rPr>
          <w:rFonts w:ascii="Times New Roman" w:hAnsi="Times New Roman" w:cs="Times New Roman"/>
          <w:sz w:val="24"/>
          <w:szCs w:val="24"/>
          <w:lang w:val="en-GB"/>
        </w:rPr>
        <w:t xml:space="preserve">genre 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>in the country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was becoming </w:t>
      </w:r>
      <w:r w:rsidR="003A4DB7">
        <w:rPr>
          <w:rFonts w:ascii="Times New Roman" w:hAnsi="Times New Roman" w:cs="Times New Roman"/>
          <w:sz w:val="24"/>
          <w:szCs w:val="24"/>
          <w:lang w:val="en-GB"/>
        </w:rPr>
        <w:t>outdated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>, and people, especially the middle class</w:t>
      </w:r>
      <w:ins w:id="2" w:author="中野正昭" w:date="2013-06-03T17:36:00Z">
        <w:r w:rsidR="000842F8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women and children</w:t>
        </w:r>
      </w:ins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>, want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theatr</w:t>
      </w:r>
      <w:r w:rsidR="003A4DB7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Western </w:t>
      </w:r>
      <w:ins w:id="3" w:author="中野正昭" w:date="2013-06-03T17:38:00Z">
        <w:r w:rsidR="001F674D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show </w:t>
        </w:r>
      </w:ins>
      <w:r w:rsidR="001D7666" w:rsidRPr="00523C57">
        <w:rPr>
          <w:rFonts w:ascii="Times New Roman" w:hAnsi="Times New Roman" w:cs="Times New Roman"/>
          <w:sz w:val="24"/>
          <w:szCs w:val="24"/>
          <w:lang w:val="en-GB"/>
        </w:rPr>
        <w:t>style.</w:t>
      </w:r>
      <w:r w:rsidR="0079127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AF39F62" w14:textId="77777777" w:rsidR="00F3772F" w:rsidRPr="00523C57" w:rsidRDefault="00F3772F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0F3632F8" w14:textId="77777777" w:rsidR="004B3F4E" w:rsidRPr="00523C57" w:rsidRDefault="004B3F4E">
      <w:pPr>
        <w:jc w:val="lef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b/>
          <w:sz w:val="24"/>
          <w:szCs w:val="24"/>
          <w:lang w:val="en-GB"/>
        </w:rPr>
        <w:t>Importance to Modernism and Modernization</w:t>
      </w:r>
    </w:p>
    <w:p w14:paraId="2D4E08B2" w14:textId="7C6C519F" w:rsidR="003A4DB7" w:rsidRPr="00523C57" w:rsidRDefault="00236774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Prior</w:t>
      </w:r>
      <w:r w:rsidR="00AC598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to the middle of the </w:t>
      </w:r>
      <w:r>
        <w:rPr>
          <w:rFonts w:ascii="Times New Roman" w:hAnsi="Times New Roman" w:cs="Times New Roman"/>
          <w:sz w:val="24"/>
          <w:szCs w:val="24"/>
          <w:lang w:val="en-GB"/>
        </w:rPr>
        <w:t>nineteenth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C598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century,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stage performance</w:t>
      </w:r>
      <w:r w:rsidR="002108F2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by women </w:t>
      </w:r>
      <w:r w:rsidR="002108F2">
        <w:rPr>
          <w:rFonts w:ascii="Times New Roman" w:hAnsi="Times New Roman" w:cs="Times New Roman"/>
          <w:sz w:val="24"/>
          <w:szCs w:val="24"/>
          <w:lang w:val="en-GB"/>
        </w:rPr>
        <w:t>were</w:t>
      </w:r>
      <w:r w:rsidR="002108F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forbidden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Japan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male actors</w:t>
      </w:r>
      <w:r>
        <w:rPr>
          <w:rFonts w:ascii="Times New Roman" w:hAnsi="Times New Roman" w:cs="Times New Roman"/>
          <w:sz w:val="24"/>
          <w:szCs w:val="24"/>
          <w:lang w:val="en-GB"/>
        </w:rPr>
        <w:t>, for example,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play</w:t>
      </w:r>
      <w:r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all </w:t>
      </w:r>
      <w:r w:rsidR="000325A3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role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in Kabuki</w:t>
      </w:r>
      <w:r w:rsidR="00AC598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25129">
        <w:rPr>
          <w:rFonts w:ascii="Times New Roman" w:hAnsi="Times New Roman" w:cs="Times New Roman"/>
          <w:sz w:val="24"/>
          <w:szCs w:val="24"/>
          <w:lang w:val="en-GB"/>
        </w:rPr>
        <w:t xml:space="preserve">In an act of contrariness and in order to help modernize theatre in Japan, 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>Kobayashi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decided to </w:t>
      </w:r>
      <w:r w:rsidR="00625129">
        <w:rPr>
          <w:rFonts w:ascii="Times New Roman" w:hAnsi="Times New Roman" w:cs="Times New Roman"/>
          <w:sz w:val="24"/>
          <w:szCs w:val="24"/>
          <w:lang w:val="en-GB"/>
        </w:rPr>
        <w:t>cast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young women, 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>making</w:t>
      </w:r>
      <w:r w:rsidR="002247D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Modesty, Fairness and Grace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79607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625129">
        <w:rPr>
          <w:rFonts w:ascii="Times New Roman" w:hAnsi="Times New Roman" w:cs="Times New Roman"/>
          <w:sz w:val="24"/>
          <w:szCs w:val="24"/>
          <w:lang w:val="en-GB"/>
        </w:rPr>
        <w:t xml:space="preserve"> group’s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motto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The training of </w:t>
      </w:r>
      <w:r w:rsidR="00625129">
        <w:rPr>
          <w:rFonts w:ascii="Times New Roman" w:hAnsi="Times New Roman" w:cs="Times New Roman"/>
          <w:sz w:val="24"/>
          <w:szCs w:val="24"/>
          <w:lang w:val="en-GB"/>
        </w:rPr>
        <w:t>these performers</w:t>
      </w:r>
      <w:r w:rsidR="00625129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113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was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conducted in the </w:t>
      </w:r>
      <w:proofErr w:type="spellStart"/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Music School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and the Ministry of Education </w:t>
      </w:r>
      <w:r w:rsidR="000325A3">
        <w:rPr>
          <w:rFonts w:ascii="Times New Roman" w:hAnsi="Times New Roman" w:cs="Times New Roman"/>
          <w:sz w:val="24"/>
          <w:szCs w:val="24"/>
          <w:lang w:val="en-GB"/>
        </w:rPr>
        <w:t xml:space="preserve">implicitly condoned the female performers by 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>authoriz</w:t>
      </w:r>
      <w:r w:rsidR="000325A3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5B3C4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the school</w:t>
      </w:r>
      <w:r w:rsidR="001D253C">
        <w:rPr>
          <w:rFonts w:ascii="Times New Roman" w:hAnsi="Times New Roman" w:cs="Times New Roman"/>
          <w:sz w:val="24"/>
          <w:szCs w:val="24"/>
          <w:lang w:val="en-GB"/>
        </w:rPr>
        <w:t>’s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licen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E0534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Kobayashi 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>built large theatres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>provid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many low price seats because he wanted to 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>halt</w:t>
      </w:r>
      <w:r w:rsidR="00DF70C5" w:rsidRPr="00523C57" w:rsidDel="00DF70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>association of theatre</w:t>
      </w:r>
      <w:r w:rsidR="00DF70C5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proofErr w:type="spellStart"/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>Karyu-kai</w:t>
      </w:r>
      <w:proofErr w:type="spellEnd"/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EC785B">
        <w:rPr>
          <w:rFonts w:ascii="Times New Roman" w:hAnsi="Times New Roman" w:cs="Times New Roman"/>
          <w:sz w:val="24"/>
          <w:szCs w:val="24"/>
          <w:lang w:val="en-GB"/>
        </w:rPr>
        <w:t xml:space="preserve">exclusive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world of geisha</w:t>
      </w:r>
      <w:r w:rsidR="00103935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C598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>their patrons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>which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had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great 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>influen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>ce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on</w:t>
      </w:r>
      <w:r w:rsidR="00792D5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the old Japanese theatr</w:t>
      </w:r>
      <w:r w:rsidR="00D546B2" w:rsidRPr="00523C57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forms </w:t>
      </w:r>
      <w:r w:rsidR="006E5888">
        <w:rPr>
          <w:rFonts w:ascii="Times New Roman" w:hAnsi="Times New Roman" w:cs="Times New Roman"/>
          <w:sz w:val="24"/>
          <w:szCs w:val="24"/>
          <w:lang w:val="en-GB"/>
        </w:rPr>
        <w:t>such as</w:t>
      </w:r>
      <w:r w:rsidR="006E588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>Kabuki</w:t>
      </w:r>
      <w:r w:rsidR="006E5888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>Nihon-</w:t>
      </w:r>
      <w:proofErr w:type="spellStart"/>
      <w:r w:rsidR="00F23754" w:rsidRPr="00523C57">
        <w:rPr>
          <w:rFonts w:ascii="Times New Roman" w:hAnsi="Times New Roman" w:cs="Times New Roman"/>
          <w:sz w:val="24"/>
          <w:szCs w:val="24"/>
          <w:lang w:val="en-GB"/>
        </w:rPr>
        <w:t>buyo</w:t>
      </w:r>
      <w:proofErr w:type="spellEnd"/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A82A54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 xml:space="preserve">fter graduating the </w:t>
      </w:r>
      <w:proofErr w:type="spellStart"/>
      <w:r w:rsidR="00DF70C5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DF70C5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Music School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F70C5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 xml:space="preserve">every </w:t>
      </w:r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>performer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del w:id="4" w:author="中野正昭" w:date="2013-06-03T16:24:00Z">
        <w:r w:rsidR="00DF70C5" w:rsidDel="007D3EA3">
          <w:rPr>
            <w:rFonts w:ascii="Times New Roman" w:hAnsi="Times New Roman" w:cs="Times New Roman"/>
            <w:sz w:val="24"/>
            <w:szCs w:val="24"/>
            <w:lang w:val="en-GB"/>
          </w:rPr>
          <w:delText>was</w:delText>
        </w:r>
      </w:del>
      <w:ins w:id="5" w:author="中野正昭" w:date="2013-06-03T16:24:00Z">
        <w:r w:rsidR="007D3EA3">
          <w:rPr>
            <w:rFonts w:ascii="Times New Roman" w:hAnsi="Times New Roman" w:cs="Times New Roman" w:hint="eastAsia"/>
            <w:sz w:val="24"/>
            <w:szCs w:val="24"/>
            <w:lang w:val="en-GB"/>
          </w:rPr>
          <w:t>is</w:t>
        </w:r>
      </w:ins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82A54">
        <w:rPr>
          <w:rFonts w:ascii="Times New Roman" w:hAnsi="Times New Roman" w:cs="Times New Roman"/>
          <w:sz w:val="24"/>
          <w:szCs w:val="24"/>
          <w:lang w:val="en-GB"/>
        </w:rPr>
        <w:t xml:space="preserve">still </w:t>
      </w:r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called </w:t>
      </w:r>
      <w:r w:rsidR="00D546B2" w:rsidRPr="00523C57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>student</w:t>
      </w:r>
      <w:r w:rsidR="00D546B2" w:rsidRPr="00523C57">
        <w:rPr>
          <w:rFonts w:ascii="Times New Roman" w:hAnsi="Times New Roman" w:cs="Times New Roman"/>
          <w:sz w:val="24"/>
          <w:szCs w:val="24"/>
          <w:lang w:val="en-GB"/>
        </w:rPr>
        <w:t>’</w:t>
      </w:r>
      <w:ins w:id="6" w:author="中野正昭" w:date="2013-06-03T16:16:00Z">
        <w:r w:rsidR="001B24A9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by </w:t>
        </w:r>
      </w:ins>
      <w:ins w:id="7" w:author="中野正昭" w:date="2013-06-03T16:17:00Z">
        <w:r w:rsidR="001B24A9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the company </w:t>
        </w:r>
        <w:r w:rsidR="001B24A9">
          <w:rPr>
            <w:rFonts w:ascii="Times New Roman" w:hAnsi="Times New Roman" w:cs="Times New Roman" w:hint="eastAsia"/>
            <w:sz w:val="24"/>
            <w:szCs w:val="24"/>
            <w:lang w:val="en-GB"/>
          </w:rPr>
          <w:lastRenderedPageBreak/>
          <w:t>officials and the fan</w:t>
        </w:r>
      </w:ins>
      <w:r w:rsidR="00DF70C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even </w:t>
      </w:r>
      <w:r w:rsidR="00DF70C5">
        <w:rPr>
          <w:rFonts w:ascii="Times New Roman" w:hAnsi="Times New Roman" w:cs="Times New Roman"/>
          <w:sz w:val="24"/>
          <w:szCs w:val="24"/>
          <w:lang w:val="en-GB"/>
        </w:rPr>
        <w:t xml:space="preserve">though she </w:t>
      </w:r>
      <w:proofErr w:type="gramStart"/>
      <w:ins w:id="8" w:author="中野正昭" w:date="2013-06-03T16:30:00Z">
        <w:r w:rsidR="007D3EA3">
          <w:rPr>
            <w:rFonts w:ascii="Times New Roman" w:hAnsi="Times New Roman" w:cs="Times New Roman" w:hint="eastAsia"/>
            <w:sz w:val="24"/>
            <w:szCs w:val="24"/>
            <w:lang w:val="en-GB"/>
          </w:rPr>
          <w:t>play</w:t>
        </w:r>
      </w:ins>
      <w:proofErr w:type="gramEnd"/>
      <w:del w:id="9" w:author="中野正昭" w:date="2013-06-03T16:27:00Z">
        <w:r w:rsidR="00DF70C5" w:rsidDel="007D3EA3">
          <w:rPr>
            <w:rFonts w:ascii="Times New Roman" w:hAnsi="Times New Roman" w:cs="Times New Roman"/>
            <w:sz w:val="24"/>
            <w:szCs w:val="24"/>
            <w:lang w:val="en-GB"/>
          </w:rPr>
          <w:delText>performe</w:delText>
        </w:r>
      </w:del>
      <w:del w:id="10" w:author="中野正昭" w:date="2013-06-03T16:24:00Z">
        <w:r w:rsidR="00DF70C5" w:rsidDel="007D3EA3">
          <w:rPr>
            <w:rFonts w:ascii="Times New Roman" w:hAnsi="Times New Roman" w:cs="Times New Roman"/>
            <w:sz w:val="24"/>
            <w:szCs w:val="24"/>
            <w:lang w:val="en-GB"/>
          </w:rPr>
          <w:delText>d</w:delText>
        </w:r>
      </w:del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del w:id="11" w:author="中野正昭" w:date="2013-06-03T16:26:00Z">
        <w:r w:rsidR="007C6C3A" w:rsidRPr="00523C57" w:rsidDel="007D3EA3">
          <w:rPr>
            <w:rFonts w:ascii="Times New Roman" w:hAnsi="Times New Roman" w:cs="Times New Roman"/>
            <w:sz w:val="24"/>
            <w:szCs w:val="24"/>
            <w:lang w:val="en-GB"/>
          </w:rPr>
          <w:delText>in</w:delText>
        </w:r>
      </w:del>
      <w:ins w:id="12" w:author="中野正昭" w:date="2013-06-03T16:26:00Z">
        <w:r w:rsidR="007D3EA3">
          <w:rPr>
            <w:rFonts w:ascii="Times New Roman" w:hAnsi="Times New Roman" w:cs="Times New Roman" w:hint="eastAsia"/>
            <w:sz w:val="24"/>
            <w:szCs w:val="24"/>
            <w:lang w:val="en-GB"/>
          </w:rPr>
          <w:t>on</w:t>
        </w:r>
      </w:ins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proofErr w:type="spellStart"/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ins w:id="13" w:author="中野正昭" w:date="2013-06-03T16:25:00Z">
        <w:r w:rsidR="007D3EA3">
          <w:rPr>
            <w:rFonts w:ascii="Times New Roman" w:hAnsi="Times New Roman" w:cs="Times New Roman" w:hint="eastAsia"/>
            <w:sz w:val="24"/>
            <w:szCs w:val="24"/>
            <w:lang w:val="en-GB"/>
          </w:rPr>
          <w:t>stage</w:t>
        </w:r>
      </w:ins>
      <w:del w:id="14" w:author="中野正昭" w:date="2013-06-03T16:25:00Z">
        <w:r w:rsidR="007C6C3A" w:rsidRPr="00523C57" w:rsidDel="007D3EA3">
          <w:rPr>
            <w:rFonts w:ascii="Times New Roman" w:hAnsi="Times New Roman" w:cs="Times New Roman"/>
            <w:sz w:val="24"/>
            <w:szCs w:val="24"/>
            <w:lang w:val="en-GB"/>
          </w:rPr>
          <w:delText>Revue</w:delText>
        </w:r>
      </w:del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as a </w:t>
      </w:r>
      <w:ins w:id="15" w:author="中野正昭" w:date="2013-06-03T16:34:00Z">
        <w:r w:rsidR="00DB7F8B">
          <w:rPr>
            <w:rFonts w:ascii="Times New Roman" w:hAnsi="Times New Roman" w:cs="Times New Roman"/>
            <w:sz w:val="24"/>
            <w:szCs w:val="24"/>
            <w:lang w:val="en-GB"/>
          </w:rPr>
          <w:t>“</w:t>
        </w:r>
      </w:ins>
      <w:proofErr w:type="spellStart"/>
      <w:r w:rsidR="007C6C3A" w:rsidRPr="00523C57">
        <w:rPr>
          <w:rFonts w:ascii="Times New Roman" w:hAnsi="Times New Roman" w:cs="Times New Roman"/>
          <w:sz w:val="24"/>
          <w:szCs w:val="24"/>
          <w:lang w:val="en-GB"/>
        </w:rPr>
        <w:t>professional</w:t>
      </w:r>
      <w:ins w:id="16" w:author="中野正昭" w:date="2013-06-03T16:34:00Z">
        <w:r w:rsidR="00DB7F8B">
          <w:rPr>
            <w:rFonts w:ascii="Times New Roman" w:hAnsi="Times New Roman" w:cs="Times New Roman"/>
            <w:sz w:val="24"/>
            <w:szCs w:val="24"/>
            <w:lang w:val="en-GB"/>
          </w:rPr>
          <w:t>”</w:t>
        </w:r>
      </w:ins>
      <w:ins w:id="17" w:author="中野正昭" w:date="2013-06-03T16:39:00Z">
        <w:r w:rsidR="00DB7F8B">
          <w:rPr>
            <w:rFonts w:ascii="Times New Roman" w:hAnsi="Times New Roman" w:cs="Times New Roman" w:hint="eastAsia"/>
            <w:sz w:val="24"/>
            <w:szCs w:val="24"/>
            <w:lang w:val="en-GB"/>
          </w:rPr>
          <w:t>.</w:t>
        </w:r>
      </w:ins>
      <w:del w:id="18" w:author="中野正昭" w:date="2013-06-03T16:39:00Z">
        <w:r w:rsidR="00A82A54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>, thereby</w:delText>
        </w:r>
        <w:r w:rsidR="00A82A54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</w:delText>
        </w:r>
        <w:r w:rsidR="00A82A54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>e</w:delText>
        </w:r>
        <w:r w:rsidR="007C6C3A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mphasizing </w:delText>
        </w:r>
        <w:r w:rsidR="00103935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that </w:delText>
        </w:r>
        <w:r w:rsidR="004E2B6F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she </w:delText>
        </w:r>
      </w:del>
      <w:del w:id="19" w:author="中野正昭" w:date="2013-06-03T16:24:00Z">
        <w:r w:rsidR="00A82A54" w:rsidDel="007D3EA3">
          <w:rPr>
            <w:rFonts w:ascii="Times New Roman" w:hAnsi="Times New Roman" w:cs="Times New Roman"/>
            <w:sz w:val="24"/>
            <w:szCs w:val="24"/>
            <w:lang w:val="en-GB"/>
          </w:rPr>
          <w:delText>was</w:delText>
        </w:r>
      </w:del>
      <w:del w:id="20" w:author="中野正昭" w:date="2013-06-03T16:30:00Z">
        <w:r w:rsidR="00A82A54" w:rsidRPr="00523C57" w:rsidDel="007D3EA3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</w:delText>
        </w:r>
        <w:r w:rsidR="004E2B6F" w:rsidRPr="00523C57" w:rsidDel="007D3EA3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not a </w:delText>
        </w:r>
        <w:r w:rsidR="00DF70C5" w:rsidDel="007D3EA3">
          <w:rPr>
            <w:rFonts w:ascii="Times New Roman" w:hAnsi="Times New Roman" w:cs="Times New Roman"/>
            <w:sz w:val="24"/>
            <w:szCs w:val="24"/>
            <w:lang w:val="en-GB"/>
          </w:rPr>
          <w:delText>‘</w:delText>
        </w:r>
        <w:r w:rsidR="004E2B6F" w:rsidRPr="00523C57" w:rsidDel="007D3EA3">
          <w:rPr>
            <w:rFonts w:ascii="Times New Roman" w:hAnsi="Times New Roman" w:cs="Times New Roman"/>
            <w:sz w:val="24"/>
            <w:szCs w:val="24"/>
            <w:lang w:val="en-GB"/>
          </w:rPr>
          <w:delText>show dancer</w:delText>
        </w:r>
        <w:r w:rsidR="00DF70C5" w:rsidDel="007D3EA3">
          <w:rPr>
            <w:rFonts w:ascii="Times New Roman" w:hAnsi="Times New Roman" w:cs="Times New Roman"/>
            <w:sz w:val="24"/>
            <w:szCs w:val="24"/>
            <w:lang w:val="en-GB"/>
          </w:rPr>
          <w:delText>’</w:delText>
        </w:r>
        <w:r w:rsidR="004E2B6F" w:rsidRPr="00523C57" w:rsidDel="007D3EA3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but</w:delText>
        </w:r>
      </w:del>
      <w:del w:id="21" w:author="中野正昭" w:date="2013-06-03T16:39:00Z">
        <w:r w:rsidR="004E2B6F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an artist who </w:delText>
        </w:r>
        <w:r w:rsidR="007C6C3A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>ha</w:delText>
        </w:r>
        <w:r w:rsidR="004E2B6F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>s</w:delText>
        </w:r>
        <w:r w:rsidR="007C6C3A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received </w:delText>
        </w:r>
        <w:r w:rsidR="005577C8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advanced </w:delText>
        </w:r>
        <w:r w:rsidR="008A548E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>training and education</w:delText>
        </w:r>
        <w:r w:rsidR="005577C8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about </w:delText>
        </w:r>
        <w:r w:rsidR="00786316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>Western</w:delText>
        </w:r>
        <w:r w:rsidR="00061978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, </w:delText>
        </w:r>
        <w:r w:rsidR="006D409C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>traditional</w:delText>
        </w:r>
        <w:r w:rsidR="00786316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and</w:delText>
        </w:r>
        <w:r w:rsidR="00061978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modern</w:delText>
        </w:r>
        <w:r w:rsidR="00786316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Japanese </w:delText>
        </w:r>
        <w:r w:rsidR="005577C8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>music</w:delText>
        </w:r>
        <w:r w:rsidR="00786316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, </w:delText>
        </w:r>
        <w:r w:rsidR="005577C8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>dance</w:delText>
        </w:r>
        <w:r w:rsidR="00786316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, and stage </w:delText>
        </w:r>
        <w:r w:rsidR="00DF70C5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>conventions.</w:delText>
        </w:r>
        <w:r w:rsidR="00DF70C5" w:rsidRPr="00523C57" w:rsidDel="00DB7F8B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</w:delText>
        </w:r>
      </w:del>
      <w:ins w:id="22" w:author="中野正昭" w:date="2013-06-03T16:40:00Z">
        <w:r w:rsidR="00DB7F8B" w:rsidRPr="00DB7F8B">
          <w:rPr>
            <w:rFonts w:ascii="Times New Roman" w:hAnsi="Times New Roman" w:cs="Times New Roman"/>
            <w:sz w:val="24"/>
            <w:szCs w:val="24"/>
            <w:lang w:val="en-GB"/>
          </w:rPr>
          <w:t>Emphasis</w:t>
        </w:r>
        <w:proofErr w:type="spellEnd"/>
        <w:r w:rsidR="00DB7F8B" w:rsidRPr="00DB7F8B">
          <w:rPr>
            <w:rFonts w:ascii="Times New Roman" w:hAnsi="Times New Roman" w:cs="Times New Roman"/>
            <w:sz w:val="24"/>
            <w:szCs w:val="24"/>
            <w:lang w:val="en-GB"/>
          </w:rPr>
          <w:t xml:space="preserve"> of the amateur</w:t>
        </w:r>
        <w:r w:rsidR="00DB7F8B">
          <w:rPr>
            <w:rFonts w:ascii="Times New Roman" w:hAnsi="Times New Roman" w:cs="Times New Roman" w:hint="eastAsia"/>
            <w:sz w:val="24"/>
            <w:szCs w:val="24"/>
            <w:lang w:val="en-GB"/>
          </w:rPr>
          <w:t>ism</w:t>
        </w:r>
        <w:r w:rsidR="00DB7F8B" w:rsidRPr="00DB7F8B">
          <w:rPr>
            <w:rFonts w:ascii="Times New Roman" w:hAnsi="Times New Roman" w:cs="Times New Roman"/>
            <w:sz w:val="24"/>
            <w:szCs w:val="24"/>
            <w:lang w:val="en-GB"/>
          </w:rPr>
          <w:t xml:space="preserve"> has a role to counteract the negative image with the </w:t>
        </w:r>
      </w:ins>
      <w:ins w:id="23" w:author="中野正昭" w:date="2013-06-03T16:41:00Z">
        <w:r w:rsidR="007440C6">
          <w:rPr>
            <w:rFonts w:ascii="Times New Roman" w:hAnsi="Times New Roman" w:cs="Times New Roman"/>
            <w:sz w:val="24"/>
            <w:szCs w:val="24"/>
            <w:lang w:val="en-GB"/>
          </w:rPr>
          <w:t>commercialism</w:t>
        </w:r>
        <w:r w:rsidR="007440C6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of </w:t>
        </w:r>
      </w:ins>
      <w:proofErr w:type="spellStart"/>
      <w:ins w:id="24" w:author="中野正昭" w:date="2013-06-03T16:40:00Z">
        <w:r w:rsidR="00DB7F8B" w:rsidRPr="00DB7F8B">
          <w:rPr>
            <w:rFonts w:ascii="Times New Roman" w:hAnsi="Times New Roman" w:cs="Times New Roman"/>
            <w:sz w:val="24"/>
            <w:szCs w:val="24"/>
            <w:lang w:val="en-GB"/>
          </w:rPr>
          <w:t>theater</w:t>
        </w:r>
        <w:proofErr w:type="spellEnd"/>
        <w:r w:rsidR="00DB7F8B" w:rsidRPr="00DB7F8B">
          <w:rPr>
            <w:rFonts w:ascii="Times New Roman" w:hAnsi="Times New Roman" w:cs="Times New Roman"/>
            <w:sz w:val="24"/>
            <w:szCs w:val="24"/>
            <w:lang w:val="en-GB"/>
          </w:rPr>
          <w:t xml:space="preserve"> box office</w:t>
        </w:r>
        <w:r w:rsidR="00DB7F8B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</w:t>
        </w:r>
        <w:r w:rsidR="00DB7F8B" w:rsidRPr="00DB7F8B">
          <w:rPr>
            <w:rFonts w:ascii="Times New Roman" w:hAnsi="Times New Roman" w:cs="Times New Roman"/>
            <w:sz w:val="24"/>
            <w:szCs w:val="24"/>
            <w:lang w:val="en-GB"/>
          </w:rPr>
          <w:t xml:space="preserve">in </w:t>
        </w:r>
      </w:ins>
      <w:ins w:id="25" w:author="中野正昭" w:date="2013-06-03T16:41:00Z">
        <w:r w:rsidR="00DB7F8B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the </w:t>
        </w:r>
      </w:ins>
      <w:proofErr w:type="spellStart"/>
      <w:ins w:id="26" w:author="中野正昭" w:date="2013-06-03T16:40:00Z">
        <w:r w:rsidR="00DB7F8B" w:rsidRPr="00DB7F8B">
          <w:rPr>
            <w:rFonts w:ascii="Times New Roman" w:hAnsi="Times New Roman" w:cs="Times New Roman"/>
            <w:sz w:val="24"/>
            <w:szCs w:val="24"/>
            <w:lang w:val="en-GB"/>
          </w:rPr>
          <w:t>Takarazuka</w:t>
        </w:r>
        <w:proofErr w:type="spellEnd"/>
        <w:r w:rsidR="00DB7F8B" w:rsidRPr="00DB7F8B">
          <w:rPr>
            <w:rFonts w:ascii="Times New Roman" w:hAnsi="Times New Roman" w:cs="Times New Roman"/>
            <w:sz w:val="24"/>
            <w:szCs w:val="24"/>
            <w:lang w:val="en-GB"/>
          </w:rPr>
          <w:t>.</w:t>
        </w:r>
      </w:ins>
    </w:p>
    <w:p w14:paraId="25B05BC6" w14:textId="77777777" w:rsidR="007F200F" w:rsidRPr="00523C57" w:rsidRDefault="007F200F" w:rsidP="006E5888">
      <w:pPr>
        <w:jc w:val="left"/>
        <w:rPr>
          <w:lang w:val="en-GB"/>
        </w:rPr>
      </w:pPr>
    </w:p>
    <w:p w14:paraId="79BD7CDD" w14:textId="411057D1" w:rsidR="00543215" w:rsidDel="003E7C6A" w:rsidRDefault="000B6074" w:rsidP="003A4DB7">
      <w:pPr>
        <w:jc w:val="left"/>
        <w:rPr>
          <w:del w:id="27" w:author="中野正昭" w:date="2013-06-03T17:04:00Z"/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838C5">
        <w:rPr>
          <w:rFonts w:ascii="Times New Roman" w:hAnsi="Times New Roman" w:cs="Times New Roman"/>
          <w:sz w:val="24"/>
          <w:szCs w:val="24"/>
          <w:lang w:val="en-GB"/>
        </w:rPr>
        <w:t xml:space="preserve">Revue 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>had its first performance in 1914</w:t>
      </w:r>
      <w:r w:rsidR="00D546B2" w:rsidRPr="00523C57">
        <w:rPr>
          <w:rFonts w:ascii="Times New Roman" w:hAnsi="Times New Roman" w:cs="Times New Roman"/>
          <w:sz w:val="24"/>
          <w:szCs w:val="24"/>
          <w:lang w:val="en-GB"/>
        </w:rPr>
        <w:t>, when</w:t>
      </w:r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8B6135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company’s </w:t>
      </w:r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name was the </w:t>
      </w:r>
      <w:proofErr w:type="spellStart"/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Girls Opera Company (the </w:t>
      </w:r>
      <w:proofErr w:type="spellStart"/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77AB6" w:rsidRPr="00523C57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>ojo</w:t>
      </w:r>
      <w:proofErr w:type="spellEnd"/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>Kageki-dan</w:t>
      </w:r>
      <w:proofErr w:type="spellEnd"/>
      <w:r w:rsidR="005C6C0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  <w:r w:rsidR="00CC6E2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72F5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main </w:t>
      </w:r>
      <w:r w:rsidR="00200588" w:rsidRPr="00523C57">
        <w:rPr>
          <w:rFonts w:ascii="Times New Roman" w:hAnsi="Times New Roman" w:cs="Times New Roman"/>
          <w:sz w:val="24"/>
          <w:szCs w:val="24"/>
          <w:lang w:val="en-GB"/>
        </w:rPr>
        <w:t>works</w:t>
      </w:r>
      <w:r w:rsidR="00CC6E2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in early </w:t>
      </w:r>
      <w:r w:rsidR="00393790">
        <w:rPr>
          <w:rFonts w:ascii="Times New Roman" w:hAnsi="Times New Roman" w:cs="Times New Roman"/>
          <w:sz w:val="24"/>
          <w:szCs w:val="24"/>
          <w:lang w:val="en-GB"/>
        </w:rPr>
        <w:t xml:space="preserve">years </w:t>
      </w:r>
      <w:r w:rsidR="00CC6E2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were </w:t>
      </w:r>
      <w:r w:rsidR="00872F5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original </w:t>
      </w:r>
      <w:r w:rsidR="00CC6E2A" w:rsidRPr="00523C57">
        <w:rPr>
          <w:rFonts w:ascii="Times New Roman" w:hAnsi="Times New Roman" w:cs="Times New Roman"/>
          <w:sz w:val="24"/>
          <w:szCs w:val="24"/>
          <w:lang w:val="en-GB"/>
        </w:rPr>
        <w:t>operetta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CC6E2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72F5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based on Japanese </w:t>
      </w:r>
      <w:r w:rsidR="00C838C5">
        <w:rPr>
          <w:rFonts w:ascii="Times New Roman" w:hAnsi="Times New Roman" w:cs="Times New Roman"/>
          <w:sz w:val="24"/>
          <w:szCs w:val="24"/>
          <w:lang w:val="en-GB"/>
        </w:rPr>
        <w:t>narratives</w:t>
      </w:r>
      <w:r w:rsidR="0020058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such as </w:t>
      </w:r>
      <w:proofErr w:type="spellStart"/>
      <w:r w:rsidR="00200588" w:rsidRPr="000A0851">
        <w:rPr>
          <w:rFonts w:ascii="Times New Roman" w:hAnsi="Times New Roman" w:cs="Times New Roman"/>
          <w:i/>
          <w:sz w:val="24"/>
          <w:szCs w:val="24"/>
          <w:lang w:val="en-GB"/>
        </w:rPr>
        <w:t>Urashima</w:t>
      </w:r>
      <w:proofErr w:type="spellEnd"/>
      <w:r w:rsidR="00200588" w:rsidRPr="000A0851">
        <w:rPr>
          <w:rFonts w:ascii="Times New Roman" w:hAnsi="Times New Roman" w:cs="Times New Roman"/>
          <w:i/>
          <w:sz w:val="24"/>
          <w:szCs w:val="24"/>
          <w:lang w:val="en-GB"/>
        </w:rPr>
        <w:t>-Taro</w:t>
      </w:r>
      <w:r w:rsidR="003A2A7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4777A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28101C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E4777A">
        <w:rPr>
          <w:rFonts w:ascii="Times New Roman" w:hAnsi="Times New Roman" w:cs="Times New Roman"/>
          <w:sz w:val="24"/>
          <w:szCs w:val="24"/>
          <w:lang w:val="en-GB"/>
        </w:rPr>
        <w:t xml:space="preserve">The Story of </w:t>
      </w:r>
      <w:proofErr w:type="spellStart"/>
      <w:r w:rsidR="00E4777A">
        <w:rPr>
          <w:rFonts w:ascii="Times New Roman" w:hAnsi="Times New Roman" w:cs="Times New Roman"/>
          <w:sz w:val="24"/>
          <w:szCs w:val="24"/>
          <w:lang w:val="en-GB"/>
        </w:rPr>
        <w:t>Urashima</w:t>
      </w:r>
      <w:proofErr w:type="spellEnd"/>
      <w:r w:rsidR="00E4777A">
        <w:rPr>
          <w:rFonts w:ascii="Times New Roman" w:hAnsi="Times New Roman" w:cs="Times New Roman"/>
          <w:sz w:val="24"/>
          <w:szCs w:val="24"/>
          <w:lang w:val="en-GB"/>
        </w:rPr>
        <w:t xml:space="preserve"> Taro</w:t>
      </w:r>
      <w:r w:rsidR="0028101C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E4777A">
        <w:rPr>
          <w:rFonts w:ascii="Times New Roman" w:hAnsi="Times New Roman" w:cs="Times New Roman"/>
          <w:sz w:val="24"/>
          <w:szCs w:val="24"/>
          <w:lang w:val="en-GB"/>
        </w:rPr>
        <w:t>)</w:t>
      </w:r>
      <w:ins w:id="28" w:author="中野正昭" w:date="2013-06-12T19:05:00Z">
        <w:r w:rsidR="00C96A69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, </w:t>
        </w:r>
        <w:proofErr w:type="spellStart"/>
        <w:r w:rsidR="00C96A69">
          <w:rPr>
            <w:rFonts w:ascii="Times New Roman" w:hAnsi="Times New Roman" w:cs="Times New Roman" w:hint="eastAsia"/>
            <w:sz w:val="24"/>
            <w:szCs w:val="24"/>
            <w:lang w:val="en-GB"/>
          </w:rPr>
          <w:t>Shitakiri-Suzume</w:t>
        </w:r>
        <w:proofErr w:type="spellEnd"/>
        <w:r w:rsidR="00C96A69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(</w:t>
        </w:r>
      </w:ins>
      <w:ins w:id="29" w:author="中野正昭" w:date="2013-06-12T19:07:00Z">
        <w:r w:rsidR="009009F4">
          <w:rPr>
            <w:rFonts w:ascii="Times New Roman" w:hAnsi="Times New Roman" w:cs="Times New Roman"/>
            <w:sz w:val="24"/>
            <w:szCs w:val="24"/>
            <w:lang w:val="en-GB"/>
          </w:rPr>
          <w:t>‘</w:t>
        </w:r>
        <w:r w:rsidR="009009F4">
          <w:rPr>
            <w:rFonts w:ascii="Times New Roman" w:hAnsi="Times New Roman" w:cs="Times New Roman" w:hint="eastAsia"/>
            <w:sz w:val="24"/>
            <w:szCs w:val="24"/>
            <w:lang w:val="en-GB"/>
          </w:rPr>
          <w:t>The tale of t</w:t>
        </w:r>
        <w:r w:rsidR="009009F4" w:rsidRPr="009009F4">
          <w:rPr>
            <w:rFonts w:ascii="Times New Roman" w:hAnsi="Times New Roman" w:cs="Times New Roman"/>
            <w:sz w:val="24"/>
            <w:szCs w:val="24"/>
            <w:lang w:val="en-GB"/>
          </w:rPr>
          <w:t>he Tongue-Cut Sparrow</w:t>
        </w:r>
        <w:r w:rsidR="009009F4">
          <w:rPr>
            <w:rFonts w:ascii="Times New Roman" w:hAnsi="Times New Roman" w:cs="Times New Roman"/>
            <w:sz w:val="24"/>
            <w:szCs w:val="24"/>
            <w:lang w:val="en-GB"/>
          </w:rPr>
          <w:t>’</w:t>
        </w:r>
      </w:ins>
      <w:ins w:id="30" w:author="中野正昭" w:date="2013-06-12T19:05:00Z">
        <w:r w:rsidR="00C96A69">
          <w:rPr>
            <w:rFonts w:ascii="Times New Roman" w:hAnsi="Times New Roman" w:cs="Times New Roman" w:hint="eastAsia"/>
            <w:sz w:val="24"/>
            <w:szCs w:val="24"/>
            <w:lang w:val="en-GB"/>
          </w:rPr>
          <w:t>)</w:t>
        </w:r>
      </w:ins>
      <w:r w:rsidR="00E477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A2A7E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3A2A7E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del w:id="31" w:author="中野正昭" w:date="2013-06-12T18:59:00Z">
        <w:r w:rsidR="00200588" w:rsidRPr="000A0851" w:rsidDel="00222D8A">
          <w:rPr>
            <w:rFonts w:ascii="Times New Roman" w:hAnsi="Times New Roman" w:cs="Times New Roman"/>
            <w:i/>
            <w:sz w:val="24"/>
            <w:szCs w:val="24"/>
            <w:lang w:val="en-GB"/>
          </w:rPr>
          <w:delText>Kaguya-hime</w:delText>
        </w:r>
        <w:r w:rsidR="007E7864" w:rsidDel="00222D8A">
          <w:rPr>
            <w:rFonts w:ascii="Times New Roman" w:hAnsi="Times New Roman" w:cs="Times New Roman"/>
            <w:i/>
            <w:sz w:val="24"/>
            <w:szCs w:val="24"/>
            <w:lang w:val="en-GB"/>
          </w:rPr>
          <w:delText xml:space="preserve"> </w:delText>
        </w:r>
      </w:del>
      <w:proofErr w:type="spellStart"/>
      <w:ins w:id="32" w:author="中野正昭" w:date="2013-06-12T18:59:00Z">
        <w:r w:rsidR="00222D8A">
          <w:rPr>
            <w:rFonts w:ascii="Times New Roman" w:hAnsi="Times New Roman" w:cs="Times New Roman" w:hint="eastAsia"/>
            <w:i/>
            <w:sz w:val="24"/>
            <w:szCs w:val="24"/>
            <w:lang w:val="en-GB"/>
          </w:rPr>
          <w:t>Taketori-</w:t>
        </w:r>
        <w:proofErr w:type="gramStart"/>
        <w:r w:rsidR="00222D8A">
          <w:rPr>
            <w:rFonts w:ascii="Times New Roman" w:hAnsi="Times New Roman" w:cs="Times New Roman" w:hint="eastAsia"/>
            <w:i/>
            <w:sz w:val="24"/>
            <w:szCs w:val="24"/>
            <w:lang w:val="en-GB"/>
          </w:rPr>
          <w:t>Monogatari</w:t>
        </w:r>
      </w:ins>
      <w:proofErr w:type="spellEnd"/>
      <w:r w:rsidR="007E7864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="0028101C">
        <w:rPr>
          <w:rFonts w:ascii="Times New Roman" w:hAnsi="Times New Roman" w:cs="Times New Roman"/>
          <w:sz w:val="24"/>
          <w:szCs w:val="24"/>
          <w:lang w:val="en-GB"/>
        </w:rPr>
        <w:t>‘</w:t>
      </w:r>
      <w:r w:rsidR="007E7864">
        <w:rPr>
          <w:rFonts w:ascii="Times New Roman" w:hAnsi="Times New Roman" w:cs="Times New Roman"/>
          <w:sz w:val="24"/>
          <w:szCs w:val="24"/>
          <w:lang w:val="en-GB"/>
        </w:rPr>
        <w:t>The Tale of the Bamboo Cutter</w:t>
      </w:r>
      <w:r w:rsidR="0028101C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="007E7864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200588" w:rsidRPr="00523C57">
        <w:rPr>
          <w:rFonts w:ascii="Times New Roman" w:hAnsi="Times New Roman" w:cs="Times New Roman"/>
          <w:sz w:val="24"/>
          <w:szCs w:val="24"/>
          <w:lang w:val="en-GB"/>
        </w:rPr>
        <w:t>, and Wes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>ter</w:t>
      </w:r>
      <w:r w:rsidR="0020058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n </w:t>
      </w:r>
      <w:proofErr w:type="spellStart"/>
      <w:r w:rsidR="00200588" w:rsidRPr="00523C57">
        <w:rPr>
          <w:rFonts w:ascii="Times New Roman" w:hAnsi="Times New Roman" w:cs="Times New Roman"/>
          <w:sz w:val="24"/>
          <w:szCs w:val="24"/>
          <w:lang w:val="en-GB"/>
        </w:rPr>
        <w:t>stor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>ies</w:t>
      </w:r>
      <w:del w:id="33" w:author="中野正昭" w:date="2013-06-12T19:02:00Z">
        <w:r w:rsidR="00200588" w:rsidRPr="00523C57" w:rsidDel="00C96A69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</w:delText>
        </w:r>
        <w:r w:rsidR="00C838C5" w:rsidDel="00C96A69">
          <w:rPr>
            <w:rFonts w:ascii="Times New Roman" w:hAnsi="Times New Roman" w:cs="Times New Roman"/>
            <w:sz w:val="24"/>
            <w:szCs w:val="24"/>
            <w:lang w:val="en-GB"/>
          </w:rPr>
          <w:delText>about the historical figure</w:delText>
        </w:r>
      </w:del>
      <w:ins w:id="34" w:author="中野正昭" w:date="2013-06-12T19:02:00Z">
        <w:r w:rsidR="00C96A69">
          <w:rPr>
            <w:rFonts w:ascii="Times New Roman" w:hAnsi="Times New Roman" w:cs="Times New Roman" w:hint="eastAsia"/>
            <w:sz w:val="24"/>
            <w:szCs w:val="24"/>
            <w:lang w:val="en-GB"/>
          </w:rPr>
          <w:t>such</w:t>
        </w:r>
        <w:proofErr w:type="spellEnd"/>
        <w:r w:rsidR="00C96A69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as </w:t>
        </w:r>
        <w:r w:rsidR="00C96A69" w:rsidRPr="00C96A69">
          <w:rPr>
            <w:rFonts w:ascii="Times New Roman" w:hAnsi="Times New Roman" w:cs="Times New Roman"/>
            <w:i/>
            <w:sz w:val="24"/>
            <w:szCs w:val="24"/>
            <w:lang w:val="en-GB"/>
            <w:rPrChange w:id="35" w:author="中野正昭" w:date="2013-06-12T19:03:00Z">
              <w:rPr>
                <w:rFonts w:ascii="Times New Roman" w:hAnsi="Times New Roman" w:cs="Times New Roman"/>
                <w:sz w:val="24"/>
                <w:szCs w:val="24"/>
                <w:lang w:val="en-GB"/>
              </w:rPr>
            </w:rPrChange>
          </w:rPr>
          <w:t>The Merchant of Venice</w:t>
        </w:r>
      </w:ins>
      <w:r w:rsidR="00C838C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8B75B5" w:rsidRPr="00C96A69">
        <w:rPr>
          <w:rFonts w:ascii="Times New Roman" w:hAnsi="Times New Roman" w:cs="Times New Roman"/>
          <w:i/>
          <w:sz w:val="24"/>
          <w:szCs w:val="24"/>
          <w:lang w:val="en-GB"/>
          <w:rPrChange w:id="36" w:author="中野正昭" w:date="2013-06-12T19:01:00Z">
            <w:rPr>
              <w:rFonts w:ascii="Times New Roman" w:hAnsi="Times New Roman" w:cs="Times New Roman"/>
              <w:sz w:val="24"/>
              <w:szCs w:val="24"/>
              <w:lang w:val="en-GB"/>
            </w:rPr>
          </w:rPrChange>
        </w:rPr>
        <w:t>Cleopatra</w:t>
      </w:r>
      <w:r w:rsidR="00C838C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ins w:id="37" w:author="中野正昭" w:date="2013-06-12T19:04:00Z">
        <w:r w:rsidR="00C96A69" w:rsidRPr="00C96A69">
          <w:rPr>
            <w:rFonts w:ascii="Times New Roman" w:hAnsi="Times New Roman" w:cs="Times New Roman"/>
            <w:i/>
            <w:sz w:val="24"/>
            <w:szCs w:val="24"/>
            <w:lang w:val="en-GB"/>
            <w:rPrChange w:id="38" w:author="中野正昭" w:date="2013-06-12T19:05:00Z">
              <w:rPr>
                <w:rFonts w:ascii="Times New Roman" w:hAnsi="Times New Roman" w:cs="Times New Roman"/>
                <w:sz w:val="24"/>
                <w:szCs w:val="24"/>
                <w:lang w:val="en-GB"/>
              </w:rPr>
            </w:rPrChange>
          </w:rPr>
          <w:t>Jehanne</w:t>
        </w:r>
        <w:proofErr w:type="spellEnd"/>
        <w:r w:rsidR="00C96A69" w:rsidRPr="00C96A69">
          <w:rPr>
            <w:rFonts w:ascii="Times New Roman" w:hAnsi="Times New Roman" w:cs="Times New Roman"/>
            <w:i/>
            <w:sz w:val="24"/>
            <w:szCs w:val="24"/>
            <w:lang w:val="en-GB"/>
            <w:rPrChange w:id="39" w:author="中野正昭" w:date="2013-06-12T19:05:00Z">
              <w:rPr>
                <w:rFonts w:ascii="Times New Roman" w:hAnsi="Times New Roman" w:cs="Times New Roman"/>
                <w:sz w:val="24"/>
                <w:szCs w:val="24"/>
                <w:lang w:val="en-GB"/>
              </w:rPr>
            </w:rPrChange>
          </w:rPr>
          <w:t xml:space="preserve"> </w:t>
        </w:r>
        <w:proofErr w:type="spellStart"/>
        <w:r w:rsidR="00C96A69" w:rsidRPr="00C96A69">
          <w:rPr>
            <w:rFonts w:ascii="Times New Roman" w:hAnsi="Times New Roman" w:cs="Times New Roman"/>
            <w:i/>
            <w:sz w:val="24"/>
            <w:szCs w:val="24"/>
            <w:lang w:val="en-GB"/>
            <w:rPrChange w:id="40" w:author="中野正昭" w:date="2013-06-12T19:05:00Z">
              <w:rPr>
                <w:rFonts w:ascii="Times New Roman" w:hAnsi="Times New Roman" w:cs="Times New Roman"/>
                <w:sz w:val="24"/>
                <w:szCs w:val="24"/>
                <w:lang w:val="en-GB"/>
              </w:rPr>
            </w:rPrChange>
          </w:rPr>
          <w:t>Darc</w:t>
        </w:r>
        <w:proofErr w:type="spellEnd"/>
        <w:r w:rsidR="00C96A69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, and </w:t>
        </w:r>
        <w:r w:rsidR="00C96A69" w:rsidRPr="00C96A69">
          <w:rPr>
            <w:rFonts w:ascii="Times New Roman" w:hAnsi="Times New Roman" w:cs="Times New Roman"/>
            <w:i/>
            <w:sz w:val="24"/>
            <w:szCs w:val="24"/>
            <w:lang w:val="en-GB"/>
            <w:rPrChange w:id="41" w:author="中野正昭" w:date="2013-06-12T19:04:00Z">
              <w:rPr>
                <w:rFonts w:ascii="Times New Roman" w:hAnsi="Times New Roman" w:cs="Times New Roman"/>
                <w:sz w:val="24"/>
                <w:szCs w:val="24"/>
                <w:lang w:val="en-GB"/>
              </w:rPr>
            </w:rPrChange>
          </w:rPr>
          <w:t>The Arabian Nights</w:t>
        </w:r>
      </w:ins>
      <w:del w:id="42" w:author="中野正昭" w:date="2013-06-12T19:01:00Z">
        <w:r w:rsidR="00C838C5" w:rsidDel="00C96A69">
          <w:rPr>
            <w:rFonts w:ascii="Times New Roman" w:hAnsi="Times New Roman" w:cs="Times New Roman"/>
            <w:sz w:val="24"/>
            <w:szCs w:val="24"/>
            <w:lang w:val="en-GB"/>
          </w:rPr>
          <w:delText>as well as</w:delText>
        </w:r>
        <w:r w:rsidR="00C838C5" w:rsidRPr="00523C57" w:rsidDel="00C96A69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</w:delText>
        </w:r>
        <w:r w:rsidR="00C838C5" w:rsidDel="00C96A69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the opera </w:delText>
        </w:r>
        <w:r w:rsidR="008B75B5" w:rsidRPr="00C838C5" w:rsidDel="00C96A69">
          <w:rPr>
            <w:rFonts w:ascii="Times New Roman" w:hAnsi="Times New Roman" w:cs="Times New Roman"/>
            <w:i/>
            <w:sz w:val="24"/>
            <w:szCs w:val="24"/>
            <w:lang w:val="en-GB"/>
          </w:rPr>
          <w:delText>Carmen</w:delText>
        </w:r>
      </w:del>
      <w:r w:rsidR="008B75B5" w:rsidRPr="00523C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C6E2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B071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Ten years later, the company </w:t>
      </w:r>
      <w:r w:rsidR="009C02C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became popular </w:t>
      </w:r>
      <w:r w:rsidR="00103935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enough </w:t>
      </w:r>
      <w:r w:rsidR="009C02C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28101C">
        <w:rPr>
          <w:rFonts w:ascii="Times New Roman" w:hAnsi="Times New Roman" w:cs="Times New Roman"/>
          <w:sz w:val="24"/>
          <w:szCs w:val="24"/>
          <w:lang w:val="en-GB"/>
        </w:rPr>
        <w:t>acquire</w:t>
      </w:r>
      <w:r w:rsidR="0039379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B071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="00CB0710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CB071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Grand </w:t>
      </w:r>
      <w:proofErr w:type="spellStart"/>
      <w:r w:rsidR="00CB0710" w:rsidRPr="00523C57">
        <w:rPr>
          <w:rFonts w:ascii="Times New Roman" w:hAnsi="Times New Roman" w:cs="Times New Roman"/>
          <w:sz w:val="24"/>
          <w:szCs w:val="24"/>
          <w:lang w:val="en-GB"/>
        </w:rPr>
        <w:t>Theater</w:t>
      </w:r>
      <w:proofErr w:type="spellEnd"/>
      <w:r w:rsidR="009C02C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one of the largest </w:t>
      </w:r>
      <w:r w:rsidR="00F813B9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Japanese </w:t>
      </w:r>
      <w:r w:rsidR="009C02CA" w:rsidRPr="00523C57">
        <w:rPr>
          <w:rFonts w:ascii="Times New Roman" w:hAnsi="Times New Roman" w:cs="Times New Roman"/>
          <w:sz w:val="24"/>
          <w:szCs w:val="24"/>
          <w:lang w:val="en-GB"/>
        </w:rPr>
        <w:t>theat</w:t>
      </w:r>
      <w:r w:rsidR="000D61E7" w:rsidRPr="00523C57">
        <w:rPr>
          <w:rFonts w:ascii="Times New Roman" w:hAnsi="Times New Roman" w:cs="Times New Roman"/>
          <w:sz w:val="24"/>
          <w:szCs w:val="24"/>
          <w:lang w:val="en-GB"/>
        </w:rPr>
        <w:t>re</w:t>
      </w:r>
      <w:r w:rsidR="00103935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9C02C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with 3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C02CA" w:rsidRPr="00523C57">
        <w:rPr>
          <w:rFonts w:ascii="Times New Roman" w:hAnsi="Times New Roman" w:cs="Times New Roman"/>
          <w:sz w:val="24"/>
          <w:szCs w:val="24"/>
          <w:lang w:val="en-GB"/>
        </w:rPr>
        <w:t>000 seats</w:t>
      </w:r>
      <w:r w:rsidR="00717C8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8B75B5" w:rsidRPr="00523C57">
        <w:rPr>
          <w:rFonts w:ascii="Times New Roman" w:hAnsi="Times New Roman" w:cs="Times New Roman"/>
          <w:sz w:val="24"/>
          <w:szCs w:val="24"/>
          <w:lang w:val="en-GB"/>
        </w:rPr>
        <w:t>In 1927, t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he company staged </w:t>
      </w:r>
      <w:r w:rsidR="0031276C" w:rsidRPr="00523C57">
        <w:rPr>
          <w:rFonts w:ascii="Times New Roman" w:hAnsi="Times New Roman" w:cs="Times New Roman"/>
          <w:i/>
          <w:sz w:val="24"/>
          <w:szCs w:val="24"/>
          <w:lang w:val="en-GB"/>
        </w:rPr>
        <w:t>Mon Paris</w:t>
      </w:r>
      <w:r w:rsidR="004B3F4E" w:rsidRPr="00523C5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CC6E2A" w:rsidRPr="00523C57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>libretto</w:t>
      </w:r>
      <w:r w:rsidR="008559F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and ly</w:t>
      </w:r>
      <w:r w:rsidR="006F3912" w:rsidRPr="00523C57">
        <w:rPr>
          <w:rFonts w:ascii="Times New Roman" w:hAnsi="Times New Roman" w:cs="Times New Roman"/>
          <w:sz w:val="24"/>
          <w:szCs w:val="24"/>
          <w:lang w:val="en-GB"/>
        </w:rPr>
        <w:t>rics</w:t>
      </w:r>
      <w:r w:rsidR="008559F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by </w:t>
      </w:r>
      <w:proofErr w:type="spellStart"/>
      <w:r w:rsidR="008559FF" w:rsidRPr="00523C57">
        <w:rPr>
          <w:rFonts w:ascii="Times New Roman" w:hAnsi="Times New Roman" w:cs="Times New Roman"/>
          <w:sz w:val="24"/>
          <w:szCs w:val="24"/>
          <w:lang w:val="en-GB"/>
        </w:rPr>
        <w:t>Kishida</w:t>
      </w:r>
      <w:proofErr w:type="spellEnd"/>
      <w:r w:rsidR="00E477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4777A" w:rsidRPr="00523C57">
        <w:rPr>
          <w:rFonts w:ascii="Times New Roman" w:hAnsi="Times New Roman" w:cs="Times New Roman"/>
          <w:sz w:val="24"/>
          <w:szCs w:val="24"/>
          <w:lang w:val="en-GB"/>
        </w:rPr>
        <w:t>Tatsuya</w:t>
      </w:r>
      <w:r w:rsidR="008559F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F391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choreography by </w:t>
      </w:r>
      <w:proofErr w:type="spellStart"/>
      <w:r w:rsidR="006F3912" w:rsidRPr="00523C57">
        <w:rPr>
          <w:rFonts w:ascii="Times New Roman" w:hAnsi="Times New Roman" w:cs="Times New Roman"/>
          <w:sz w:val="24"/>
          <w:szCs w:val="24"/>
          <w:lang w:val="en-GB"/>
        </w:rPr>
        <w:t>Shirai</w:t>
      </w:r>
      <w:proofErr w:type="spellEnd"/>
      <w:r w:rsidR="00E477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4777A" w:rsidRPr="00523C57">
        <w:rPr>
          <w:rFonts w:ascii="Times New Roman" w:hAnsi="Times New Roman" w:cs="Times New Roman"/>
          <w:sz w:val="24"/>
          <w:szCs w:val="24"/>
          <w:lang w:val="en-GB"/>
        </w:rPr>
        <w:t>Tetsuzou</w:t>
      </w:r>
      <w:proofErr w:type="spellEnd"/>
      <w:r w:rsidR="006F391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8559FF" w:rsidRPr="00523C57">
        <w:rPr>
          <w:rFonts w:ascii="Times New Roman" w:hAnsi="Times New Roman" w:cs="Times New Roman"/>
          <w:sz w:val="24"/>
          <w:szCs w:val="24"/>
          <w:lang w:val="en-GB"/>
        </w:rPr>
        <w:t>music by Takagi</w:t>
      </w:r>
      <w:r w:rsidR="00E8035A" w:rsidRPr="00523C57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E4777A" w:rsidRPr="00E477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4777A" w:rsidRPr="00523C57">
        <w:rPr>
          <w:rFonts w:ascii="Times New Roman" w:hAnsi="Times New Roman" w:cs="Times New Roman"/>
          <w:sz w:val="24"/>
          <w:szCs w:val="24"/>
          <w:lang w:val="en-GB"/>
        </w:rPr>
        <w:t>Kazuo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. T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his was the first work to introduce the revue </w:t>
      </w:r>
      <w:r w:rsidR="000D61E7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format 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D02A5B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Japan, and </w:t>
      </w:r>
      <w:r w:rsidR="008B75B5" w:rsidRPr="00523C57">
        <w:rPr>
          <w:rFonts w:ascii="Times New Roman" w:hAnsi="Times New Roman" w:cs="Times New Roman"/>
          <w:sz w:val="24"/>
          <w:szCs w:val="24"/>
          <w:lang w:val="en-GB"/>
        </w:rPr>
        <w:t>became the turning point of the company.</w:t>
      </w:r>
      <w:r w:rsidR="008559F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F3912" w:rsidRPr="00523C57">
        <w:rPr>
          <w:rFonts w:ascii="Times New Roman" w:hAnsi="Times New Roman" w:cs="Times New Roman"/>
          <w:sz w:val="24"/>
          <w:szCs w:val="24"/>
          <w:lang w:val="en-GB"/>
        </w:rPr>
        <w:t>Kishida</w:t>
      </w:r>
      <w:proofErr w:type="spellEnd"/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F391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E3CB5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who visited Europe and 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the United States</w:t>
      </w:r>
      <w:r w:rsidR="00E8035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E3CB5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from 1926 to 1927 to 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study</w:t>
      </w:r>
      <w:r w:rsidR="00E8035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855BC">
        <w:rPr>
          <w:rFonts w:ascii="Times New Roman" w:hAnsi="Times New Roman" w:cs="Times New Roman"/>
          <w:sz w:val="24"/>
          <w:szCs w:val="24"/>
          <w:lang w:val="en-GB"/>
        </w:rPr>
        <w:t>performance and staging conventions</w:t>
      </w:r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F391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F488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reproduced the scenery of Paris and 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 xml:space="preserve">other </w:t>
      </w:r>
      <w:r w:rsidR="00D855BC">
        <w:rPr>
          <w:rFonts w:ascii="Times New Roman" w:hAnsi="Times New Roman" w:cs="Times New Roman"/>
          <w:sz w:val="24"/>
          <w:szCs w:val="24"/>
          <w:lang w:val="en-GB"/>
        </w:rPr>
        <w:t>foreign cities</w:t>
      </w:r>
      <w:r w:rsidR="00D855B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in a</w:t>
      </w:r>
      <w:r w:rsidR="00E8035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F4880" w:rsidRPr="00523C57">
        <w:rPr>
          <w:rFonts w:ascii="Times New Roman" w:hAnsi="Times New Roman" w:cs="Times New Roman"/>
          <w:sz w:val="24"/>
          <w:szCs w:val="24"/>
          <w:lang w:val="en-GB"/>
        </w:rPr>
        <w:t>revue show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 xml:space="preserve"> format</w:t>
      </w:r>
      <w:r w:rsidR="000F4880" w:rsidRPr="00523C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B3F4E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3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scale of </w:t>
      </w:r>
      <w:r w:rsidR="001E3CB5" w:rsidRPr="00E8035A">
        <w:rPr>
          <w:rFonts w:ascii="Times New Roman" w:hAnsi="Times New Roman" w:cs="Times New Roman"/>
          <w:i/>
          <w:sz w:val="24"/>
          <w:szCs w:val="24"/>
          <w:lang w:val="en-GB"/>
        </w:rPr>
        <w:t>Mon Paris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 xml:space="preserve"> –</w:t>
      </w:r>
      <w:r w:rsidR="00E8035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sixteen</w:t>
      </w:r>
      <w:r w:rsidR="00E8035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855BC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3D403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cts with no curtain, over 100 characters, and 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3D403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presentation time 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of ninety minutes –</w:t>
      </w:r>
      <w:r w:rsidR="00E8035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3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far exceeded </w:t>
      </w:r>
      <w:r w:rsidR="00F15F08">
        <w:rPr>
          <w:rFonts w:ascii="Times New Roman" w:hAnsi="Times New Roman" w:cs="Times New Roman"/>
          <w:sz w:val="24"/>
          <w:szCs w:val="24"/>
          <w:lang w:val="en-GB"/>
        </w:rPr>
        <w:t xml:space="preserve">the scope of </w:t>
      </w:r>
      <w:proofErr w:type="spellStart"/>
      <w:r w:rsidR="003D4036" w:rsidRPr="00523C57">
        <w:rPr>
          <w:rFonts w:ascii="Times New Roman" w:hAnsi="Times New Roman" w:cs="Times New Roman"/>
          <w:sz w:val="24"/>
          <w:szCs w:val="24"/>
          <w:lang w:val="en-GB"/>
        </w:rPr>
        <w:t>Takarazuka’</w:t>
      </w:r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proofErr w:type="spellEnd"/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previous productions</w:t>
      </w:r>
      <w:r w:rsidR="00E8035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as well as</w:t>
      </w:r>
      <w:r w:rsidR="003D403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other </w:t>
      </w:r>
      <w:r w:rsidR="00E8035A" w:rsidRPr="00523C57">
        <w:rPr>
          <w:rFonts w:ascii="Times New Roman" w:hAnsi="Times New Roman" w:cs="Times New Roman"/>
          <w:sz w:val="24"/>
          <w:szCs w:val="24"/>
          <w:lang w:val="en-GB"/>
        </w:rPr>
        <w:t>Western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7648C8" w:rsidRPr="00523C57">
        <w:rPr>
          <w:rFonts w:ascii="Times New Roman" w:hAnsi="Times New Roman" w:cs="Times New Roman"/>
          <w:sz w:val="24"/>
          <w:szCs w:val="24"/>
          <w:lang w:val="en-GB"/>
        </w:rPr>
        <w:t>style play</w:t>
      </w:r>
      <w:r w:rsidR="00C71821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648C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in Japan.</w:t>
      </w:r>
      <w:r w:rsidR="0060530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After </w:t>
      </w:r>
      <w:r w:rsidR="00C7182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success of </w:t>
      </w:r>
      <w:r w:rsidR="00605308" w:rsidRPr="00523C57">
        <w:rPr>
          <w:rFonts w:ascii="Times New Roman" w:hAnsi="Times New Roman" w:cs="Times New Roman"/>
          <w:sz w:val="24"/>
          <w:szCs w:val="24"/>
          <w:lang w:val="en-GB"/>
        </w:rPr>
        <w:t>this</w:t>
      </w:r>
      <w:r w:rsidR="00C7182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work</w:t>
      </w:r>
      <w:r w:rsidR="0060530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the company 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adopted</w:t>
      </w:r>
      <w:r w:rsidR="0060530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60530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revue </w:t>
      </w:r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>format</w:t>
      </w:r>
      <w:r w:rsidR="00E8035A">
        <w:rPr>
          <w:rFonts w:ascii="Times New Roman" w:hAnsi="Times New Roman" w:cs="Times New Roman"/>
          <w:sz w:val="24"/>
          <w:szCs w:val="24"/>
          <w:lang w:val="en-GB"/>
        </w:rPr>
        <w:t>. The group</w:t>
      </w:r>
      <w:r w:rsidR="0060530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02A5B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changed its name to the </w:t>
      </w:r>
      <w:proofErr w:type="spellStart"/>
      <w:r w:rsidR="00D02A5B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D02A5B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Revue Company in 1940.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56C247E" w14:textId="5A99D930" w:rsidR="00543215" w:rsidRPr="00523C57" w:rsidDel="00264E30" w:rsidRDefault="00543215" w:rsidP="003A4DB7">
      <w:pPr>
        <w:jc w:val="left"/>
        <w:rPr>
          <w:del w:id="43" w:author="中野正昭" w:date="2013-06-03T17:05:00Z"/>
          <w:rFonts w:ascii="Times New Roman" w:hAnsi="Times New Roman" w:cs="Times New Roman"/>
          <w:sz w:val="24"/>
          <w:szCs w:val="24"/>
          <w:lang w:val="en-GB"/>
        </w:rPr>
      </w:pPr>
    </w:p>
    <w:p w14:paraId="50C0D981" w14:textId="4E275096" w:rsidR="00AE245A" w:rsidRPr="00523C57" w:rsidRDefault="00CF11A6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ins w:id="44" w:author="中野正昭" w:date="2013-06-03T17:00:00Z">
        <w:r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According to the growing </w:t>
        </w:r>
      </w:ins>
      <w:del w:id="45" w:author="中野正昭" w:date="2013-06-03T17:00:00Z">
        <w:r w:rsidR="0031276C" w:rsidRPr="00523C57" w:rsidDel="00CF11A6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The </w:delText>
        </w:r>
      </w:del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popularity of the </w:t>
      </w:r>
      <w:proofErr w:type="spellStart"/>
      <w:r w:rsidR="004B28D0" w:rsidRPr="00523C57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B28D0" w:rsidRPr="00523C57">
        <w:rPr>
          <w:rFonts w:ascii="Times New Roman" w:hAnsi="Times New Roman" w:cs="Times New Roman"/>
          <w:sz w:val="24"/>
          <w:szCs w:val="24"/>
          <w:lang w:val="en-GB"/>
        </w:rPr>
        <w:t>karazuka</w:t>
      </w:r>
      <w:proofErr w:type="spellEnd"/>
      <w:r w:rsidR="004B28D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R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>evue</w:t>
      </w:r>
      <w:ins w:id="46" w:author="中野正昭" w:date="2013-06-03T17:00:00Z">
        <w:r>
          <w:rPr>
            <w:rFonts w:ascii="Times New Roman" w:hAnsi="Times New Roman" w:cs="Times New Roman" w:hint="eastAsia"/>
            <w:sz w:val="24"/>
            <w:szCs w:val="24"/>
            <w:lang w:val="en-GB"/>
          </w:rPr>
          <w:t>,</w:t>
        </w:r>
      </w:ins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del w:id="47" w:author="中野正昭" w:date="2013-06-03T17:00:00Z">
        <w:r w:rsidR="008B7A38" w:rsidDel="00CF11A6">
          <w:rPr>
            <w:rFonts w:ascii="Times New Roman" w:hAnsi="Times New Roman" w:cs="Times New Roman"/>
            <w:sz w:val="24"/>
            <w:szCs w:val="24"/>
            <w:lang w:val="en-GB"/>
          </w:rPr>
          <w:delText>increased after</w:delText>
        </w:r>
      </w:del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02A5B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company </w:t>
      </w:r>
      <w:ins w:id="48" w:author="中野正昭" w:date="2013-06-03T17:00:00Z">
        <w:r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built </w:t>
        </w:r>
      </w:ins>
      <w:del w:id="49" w:author="中野正昭" w:date="2013-06-03T17:01:00Z">
        <w:r w:rsidR="00A07EFC" w:rsidRPr="00523C57" w:rsidDel="00264E30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bought </w:delText>
        </w:r>
      </w:del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>new theatr</w:t>
      </w:r>
      <w:r w:rsidR="008B7A38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s in Tokyo and </w:t>
      </w:r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>other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large cities, </w:t>
      </w:r>
      <w:del w:id="50" w:author="中野正昭" w:date="2013-06-03T17:03:00Z">
        <w:r w:rsidR="0031276C" w:rsidRPr="00523C57" w:rsidDel="00264E30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and </w:delText>
        </w:r>
      </w:del>
      <w:ins w:id="51" w:author="中野正昭" w:date="2013-06-03T17:01:00Z">
        <w:r w:rsidR="00264E30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increased the </w:t>
        </w:r>
      </w:ins>
      <w:ins w:id="52" w:author="中野正昭" w:date="2013-06-03T17:03:00Z">
        <w:r w:rsidR="00264E30">
          <w:rPr>
            <w:rFonts w:ascii="Times New Roman" w:hAnsi="Times New Roman" w:cs="Times New Roman" w:hint="eastAsia"/>
            <w:sz w:val="24"/>
            <w:szCs w:val="24"/>
            <w:lang w:val="en-GB"/>
          </w:rPr>
          <w:t>stage members</w:t>
        </w:r>
      </w:ins>
      <w:ins w:id="53" w:author="中野正昭" w:date="2013-06-03T17:01:00Z">
        <w:r w:rsidR="00264E30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</w:t>
        </w:r>
      </w:ins>
      <w:ins w:id="54" w:author="中野正昭" w:date="2013-06-03T17:04:00Z">
        <w:r w:rsidR="00264E30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and </w:t>
        </w:r>
      </w:ins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divided </w:t>
      </w:r>
      <w:r w:rsidR="008B7A38">
        <w:rPr>
          <w:rFonts w:ascii="Times New Roman" w:hAnsi="Times New Roman" w:cs="Times New Roman"/>
          <w:sz w:val="24"/>
          <w:szCs w:val="24"/>
          <w:lang w:val="en-GB"/>
        </w:rPr>
        <w:t xml:space="preserve">the original group 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into </w:t>
      </w:r>
      <w:r w:rsidR="008B7A38">
        <w:rPr>
          <w:rFonts w:ascii="Times New Roman" w:hAnsi="Times New Roman" w:cs="Times New Roman"/>
          <w:sz w:val="24"/>
          <w:szCs w:val="24"/>
          <w:lang w:val="en-GB"/>
        </w:rPr>
        <w:t xml:space="preserve">five 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>separate troupes</w:t>
      </w:r>
      <w:ins w:id="55" w:author="中野正昭" w:date="2013-06-03T17:07:00Z">
        <w:r w:rsidR="00264E30">
          <w:rPr>
            <w:rFonts w:ascii="Times New Roman" w:hAnsi="Times New Roman" w:cs="Times New Roman" w:hint="eastAsia"/>
            <w:sz w:val="24"/>
            <w:szCs w:val="24"/>
            <w:lang w:val="en-GB"/>
          </w:rPr>
          <w:t>.</w:t>
        </w:r>
      </w:ins>
      <w:del w:id="56" w:author="中野正昭" w:date="2013-06-03T17:07:00Z">
        <w:r w:rsidR="00F15F08" w:rsidDel="00264E30">
          <w:rPr>
            <w:rFonts w:ascii="Times New Roman" w:hAnsi="Times New Roman" w:cs="Times New Roman"/>
            <w:sz w:val="24"/>
            <w:szCs w:val="24"/>
            <w:lang w:val="en-GB"/>
          </w:rPr>
          <w:delText>,</w:delText>
        </w:r>
      </w:del>
      <w:del w:id="57" w:author="中野正昭" w:date="2013-06-03T17:09:00Z">
        <w:r w:rsidR="0031276C" w:rsidRPr="00523C57" w:rsidDel="00264E30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</w:delText>
        </w:r>
        <w:r w:rsidR="008B7A38" w:rsidDel="00264E30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respectively </w:delText>
        </w:r>
        <w:r w:rsidR="0031276C" w:rsidRPr="00523C57" w:rsidDel="00264E30">
          <w:rPr>
            <w:rFonts w:ascii="Times New Roman" w:hAnsi="Times New Roman" w:cs="Times New Roman"/>
            <w:sz w:val="24"/>
            <w:szCs w:val="24"/>
            <w:lang w:val="en-GB"/>
          </w:rPr>
          <w:delText>called</w:delText>
        </w:r>
      </w:del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Flower</w:t>
      </w:r>
      <w:ins w:id="58" w:author="中野正昭" w:date="2013-06-03T17:09:00Z">
        <w:r w:rsidR="00264E30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and</w:t>
        </w:r>
      </w:ins>
      <w:del w:id="59" w:author="中野正昭" w:date="2013-06-03T17:09:00Z">
        <w:r w:rsidR="0031276C" w:rsidRPr="00523C57" w:rsidDel="00264E30">
          <w:rPr>
            <w:rFonts w:ascii="Times New Roman" w:hAnsi="Times New Roman" w:cs="Times New Roman"/>
            <w:sz w:val="24"/>
            <w:szCs w:val="24"/>
            <w:lang w:val="en-GB"/>
          </w:rPr>
          <w:delText>,</w:delText>
        </w:r>
      </w:del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>Moo</w:t>
      </w:r>
      <w:r w:rsidR="000D61E7" w:rsidRPr="00523C57">
        <w:rPr>
          <w:rFonts w:ascii="Times New Roman" w:hAnsi="Times New Roman" w:cs="Times New Roman"/>
          <w:sz w:val="24"/>
          <w:szCs w:val="24"/>
          <w:lang w:val="en-GB"/>
        </w:rPr>
        <w:t>n</w:t>
      </w:r>
      <w:del w:id="60" w:author="中野正昭" w:date="2013-06-03T17:09:00Z">
        <w:r w:rsidR="0031276C" w:rsidRPr="00523C57" w:rsidDel="00264E30">
          <w:rPr>
            <w:rFonts w:ascii="Times New Roman" w:hAnsi="Times New Roman" w:cs="Times New Roman"/>
            <w:sz w:val="24"/>
            <w:szCs w:val="24"/>
            <w:lang w:val="en-GB"/>
          </w:rPr>
          <w:delText>,</w:delText>
        </w:r>
      </w:del>
      <w:ins w:id="61" w:author="中野正昭" w:date="2013-06-03T17:09:00Z">
        <w:r w:rsidR="00264E30">
          <w:rPr>
            <w:rFonts w:ascii="Times New Roman" w:hAnsi="Times New Roman" w:cs="Times New Roman" w:hint="eastAsia"/>
            <w:sz w:val="24"/>
            <w:szCs w:val="24"/>
            <w:lang w:val="en-GB"/>
          </w:rPr>
          <w:t>troupes</w:t>
        </w:r>
        <w:proofErr w:type="spellEnd"/>
        <w:r w:rsidR="00264E30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were </w:t>
        </w:r>
      </w:ins>
      <w:ins w:id="62" w:author="中野正昭" w:date="2013-06-03T17:10:00Z">
        <w:r w:rsidR="00264E30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established in </w:t>
        </w:r>
      </w:ins>
      <w:ins w:id="63" w:author="中野正昭" w:date="2013-06-03T17:11:00Z">
        <w:r w:rsidR="00264E30">
          <w:rPr>
            <w:rFonts w:ascii="Times New Roman" w:hAnsi="Times New Roman" w:cs="Times New Roman" w:hint="eastAsia"/>
            <w:sz w:val="24"/>
            <w:szCs w:val="24"/>
            <w:lang w:val="en-GB"/>
          </w:rPr>
          <w:t>1921,</w:t>
        </w:r>
      </w:ins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Snow</w:t>
      </w:r>
      <w:ins w:id="64" w:author="中野正昭" w:date="2013-06-03T17:11:00Z">
        <w:r w:rsidR="00CD2F87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was </w:t>
        </w:r>
      </w:ins>
      <w:ins w:id="65" w:author="中野正昭" w:date="2013-06-03T17:12:00Z">
        <w:r w:rsidR="00CD2F87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in </w:t>
        </w:r>
      </w:ins>
      <w:ins w:id="66" w:author="中野正昭" w:date="2013-06-03T17:11:00Z">
        <w:r w:rsidR="00CD2F87">
          <w:rPr>
            <w:rFonts w:ascii="Times New Roman" w:hAnsi="Times New Roman" w:cs="Times New Roman" w:hint="eastAsia"/>
            <w:sz w:val="24"/>
            <w:szCs w:val="24"/>
            <w:lang w:val="en-GB"/>
          </w:rPr>
          <w:t>1924</w:t>
        </w:r>
      </w:ins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>, Star</w:t>
      </w:r>
      <w:ins w:id="67" w:author="中野正昭" w:date="2013-06-03T17:12:00Z">
        <w:r w:rsidR="00CD2F87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was in 1998</w:t>
        </w:r>
      </w:ins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and Special Course. In 1938, the </w:t>
      </w:r>
      <w:commentRangeStart w:id="68"/>
      <w:proofErr w:type="spellStart"/>
      <w:r w:rsidR="008F008D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B7A38">
        <w:rPr>
          <w:rFonts w:ascii="Times New Roman" w:hAnsi="Times New Roman" w:cs="Times New Roman"/>
          <w:sz w:val="24"/>
          <w:szCs w:val="24"/>
          <w:lang w:val="en-GB"/>
        </w:rPr>
        <w:t>Revue</w:t>
      </w:r>
      <w:commentRangeEnd w:id="68"/>
      <w:ins w:id="69" w:author="中野正昭" w:date="2013-06-03T17:18:00Z">
        <w:r w:rsidR="002C6357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selected members</w:t>
        </w:r>
      </w:ins>
      <w:r w:rsidR="008B7A38">
        <w:rPr>
          <w:rStyle w:val="a9"/>
        </w:rPr>
        <w:commentReference w:id="68"/>
      </w:r>
      <w:r w:rsidR="008B7A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del w:id="70" w:author="中野正昭" w:date="2013-06-03T17:18:00Z">
        <w:r w:rsidR="0031276C" w:rsidRPr="00523C57" w:rsidDel="002C6357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held </w:delText>
        </w:r>
        <w:r w:rsidR="00591091" w:rsidRPr="00523C57" w:rsidDel="002C6357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its </w:delText>
        </w:r>
        <w:r w:rsidR="0031276C" w:rsidRPr="00523C57" w:rsidDel="002C6357">
          <w:rPr>
            <w:rFonts w:ascii="Times New Roman" w:hAnsi="Times New Roman" w:cs="Times New Roman"/>
            <w:sz w:val="24"/>
            <w:szCs w:val="24"/>
            <w:lang w:val="en-GB"/>
          </w:rPr>
          <w:delText>first performance</w:delText>
        </w:r>
        <w:r w:rsidR="00926236" w:rsidRPr="00523C57" w:rsidDel="002C6357">
          <w:rPr>
            <w:rFonts w:ascii="Times New Roman" w:hAnsi="Times New Roman" w:cs="Times New Roman"/>
            <w:sz w:val="24"/>
            <w:szCs w:val="24"/>
            <w:lang w:val="en-GB"/>
          </w:rPr>
          <w:delText>s</w:delText>
        </w:r>
        <w:r w:rsidR="0031276C" w:rsidRPr="00523C57" w:rsidDel="002C6357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abroad</w:delText>
        </w:r>
        <w:r w:rsidR="008B7A38" w:rsidDel="002C6357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when it</w:delText>
        </w:r>
        <w:r w:rsidR="008B7A38" w:rsidRPr="00523C57" w:rsidDel="002C6357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</w:delText>
        </w:r>
      </w:del>
      <w:r w:rsidR="00E377F6">
        <w:rPr>
          <w:rFonts w:ascii="Times New Roman" w:hAnsi="Times New Roman" w:cs="Times New Roman"/>
          <w:sz w:val="24"/>
          <w:szCs w:val="24"/>
          <w:lang w:val="en-GB"/>
        </w:rPr>
        <w:t xml:space="preserve">toured to </w:t>
      </w:r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Germany, Italy, </w:t>
      </w:r>
      <w:proofErr w:type="gramStart"/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>Poland,</w:t>
      </w:r>
      <w:proofErr w:type="gramEnd"/>
      <w:ins w:id="71" w:author="中野正昭" w:date="2013-06-03T17:18:00Z">
        <w:r w:rsidR="002C6357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</w:t>
        </w:r>
      </w:ins>
      <w:ins w:id="72" w:author="中野正昭" w:date="2013-06-03T17:21:00Z">
        <w:r w:rsidR="002C6357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it </w:t>
        </w:r>
      </w:ins>
      <w:ins w:id="73" w:author="中野正昭" w:date="2013-06-03T17:19:00Z">
        <w:r w:rsidR="002C6357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was </w:t>
        </w:r>
      </w:ins>
      <w:ins w:id="74" w:author="中野正昭" w:date="2013-06-03T17:20:00Z">
        <w:r w:rsidR="002C6357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the first </w:t>
        </w:r>
      </w:ins>
      <w:ins w:id="75" w:author="中野正昭" w:date="2013-06-03T17:21:00Z">
        <w:r w:rsidR="002C6357">
          <w:rPr>
            <w:rFonts w:ascii="Times New Roman" w:hAnsi="Times New Roman" w:cs="Times New Roman" w:hint="eastAsia"/>
            <w:sz w:val="24"/>
            <w:szCs w:val="24"/>
            <w:lang w:val="en-GB"/>
          </w:rPr>
          <w:t>performance abroad.</w:t>
        </w:r>
      </w:ins>
      <w:ins w:id="76" w:author="中野正昭" w:date="2013-06-03T17:27:00Z">
        <w:r w:rsidR="00EB633E" w:rsidRPr="00EB633E">
          <w:t xml:space="preserve"> </w:t>
        </w:r>
      </w:ins>
      <w:ins w:id="77" w:author="中野正昭" w:date="2013-06-10T15:39:00Z">
        <w:r w:rsidR="00686948">
          <w:rPr>
            <w:rFonts w:hint="eastAsia"/>
          </w:rPr>
          <w:t>Today t</w:t>
        </w:r>
      </w:ins>
      <w:ins w:id="78" w:author="中野正昭" w:date="2013-06-03T17:27:00Z">
        <w:r w:rsidR="00EB633E">
          <w:rPr>
            <w:rFonts w:hint="eastAsia"/>
          </w:rPr>
          <w:t>he</w:t>
        </w:r>
        <w:proofErr w:type="spellStart"/>
        <w:r w:rsidR="00EB633E" w:rsidRPr="00EB633E">
          <w:rPr>
            <w:rFonts w:ascii="Times New Roman" w:hAnsi="Times New Roman" w:cs="Times New Roman"/>
            <w:sz w:val="24"/>
            <w:szCs w:val="24"/>
            <w:lang w:val="en-GB"/>
          </w:rPr>
          <w:t>Takarazuka</w:t>
        </w:r>
        <w:proofErr w:type="spellEnd"/>
        <w:r w:rsidR="00EB633E" w:rsidRPr="00EB633E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r w:rsidR="00EB633E">
          <w:rPr>
            <w:rFonts w:ascii="Times New Roman" w:hAnsi="Times New Roman" w:cs="Times New Roman" w:hint="eastAsia"/>
            <w:sz w:val="24"/>
            <w:szCs w:val="24"/>
            <w:lang w:val="en-GB"/>
          </w:rPr>
          <w:t>Revue</w:t>
        </w:r>
      </w:ins>
      <w:ins w:id="79" w:author="中野正昭" w:date="2013-06-03T17:28:00Z">
        <w:r w:rsidR="00EB633E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</w:t>
        </w:r>
      </w:ins>
      <w:ins w:id="80" w:author="中野正昭" w:date="2013-06-03T17:27:00Z">
        <w:r w:rsidR="00EB633E" w:rsidRPr="00EB633E">
          <w:rPr>
            <w:rFonts w:ascii="Times New Roman" w:hAnsi="Times New Roman" w:cs="Times New Roman"/>
            <w:sz w:val="24"/>
            <w:szCs w:val="24"/>
            <w:lang w:val="en-GB"/>
          </w:rPr>
          <w:t>ha</w:t>
        </w:r>
      </w:ins>
      <w:ins w:id="81" w:author="中野正昭" w:date="2013-06-03T17:28:00Z">
        <w:r w:rsidR="00EB633E">
          <w:rPr>
            <w:rFonts w:ascii="Times New Roman" w:hAnsi="Times New Roman" w:cs="Times New Roman" w:hint="eastAsia"/>
            <w:sz w:val="24"/>
            <w:szCs w:val="24"/>
            <w:lang w:val="en-GB"/>
          </w:rPr>
          <w:t>s</w:t>
        </w:r>
      </w:ins>
      <w:ins w:id="82" w:author="中野正昭" w:date="2013-06-03T17:27:00Z">
        <w:r w:rsidR="00EB633E" w:rsidRPr="00EB633E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</w:ins>
      <w:ins w:id="83" w:author="中野正昭" w:date="2013-06-03T17:28:00Z">
        <w:r w:rsidR="00EB633E">
          <w:rPr>
            <w:rFonts w:ascii="Times New Roman" w:hAnsi="Times New Roman" w:cs="Times New Roman"/>
            <w:sz w:val="24"/>
            <w:szCs w:val="24"/>
            <w:lang w:val="en-GB"/>
          </w:rPr>
          <w:t>performance</w:t>
        </w:r>
        <w:r w:rsidR="00EB633E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abroad</w:t>
        </w:r>
      </w:ins>
      <w:ins w:id="84" w:author="中野正昭" w:date="2013-06-03T17:29:00Z">
        <w:r w:rsidR="00EB633E">
          <w:rPr>
            <w:rFonts w:ascii="Times New Roman" w:hAnsi="Times New Roman" w:cs="Times New Roman" w:hint="eastAsia"/>
            <w:sz w:val="24"/>
            <w:szCs w:val="24"/>
            <w:lang w:val="en-GB"/>
          </w:rPr>
          <w:t>,</w:t>
        </w:r>
      </w:ins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the United States, </w:t>
      </w:r>
      <w:ins w:id="85" w:author="中野正昭" w:date="2013-06-03T17:30:00Z">
        <w:r w:rsidR="00EB633E" w:rsidRPr="00EB633E">
          <w:rPr>
            <w:rFonts w:ascii="Times New Roman" w:hAnsi="Times New Roman" w:cs="Times New Roman"/>
            <w:sz w:val="24"/>
            <w:szCs w:val="24"/>
            <w:lang w:val="en-GB"/>
          </w:rPr>
          <w:t xml:space="preserve">United </w:t>
        </w:r>
        <w:proofErr w:type="gramStart"/>
        <w:r w:rsidR="00EB633E" w:rsidRPr="00EB633E">
          <w:rPr>
            <w:rFonts w:ascii="Times New Roman" w:hAnsi="Times New Roman" w:cs="Times New Roman"/>
            <w:sz w:val="24"/>
            <w:szCs w:val="24"/>
            <w:lang w:val="en-GB"/>
          </w:rPr>
          <w:t>Kingdom</w:t>
        </w:r>
        <w:r w:rsidR="00EB633E" w:rsidRPr="00EB633E" w:rsidDel="00EB633E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r w:rsidR="00EB633E">
          <w:rPr>
            <w:rFonts w:ascii="Times New Roman" w:hAnsi="Times New Roman" w:cs="Times New Roman" w:hint="eastAsia"/>
            <w:sz w:val="24"/>
            <w:szCs w:val="24"/>
            <w:lang w:val="en-GB"/>
          </w:rPr>
          <w:t>,</w:t>
        </w:r>
      </w:ins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>Canada</w:t>
      </w:r>
      <w:proofErr w:type="gramEnd"/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ins w:id="86" w:author="中野正昭" w:date="2013-06-03T17:31:00Z">
        <w:r w:rsidR="00EB633E" w:rsidRPr="00EB633E">
          <w:rPr>
            <w:rFonts w:ascii="Times New Roman" w:hAnsi="Times New Roman" w:cs="Times New Roman"/>
            <w:sz w:val="24"/>
            <w:szCs w:val="24"/>
            <w:lang w:val="en-GB"/>
          </w:rPr>
          <w:t xml:space="preserve">France, </w:t>
        </w:r>
        <w:proofErr w:type="spellStart"/>
        <w:r w:rsidR="00EB633E" w:rsidRPr="00EB633E">
          <w:rPr>
            <w:rFonts w:ascii="Times New Roman" w:hAnsi="Times New Roman" w:cs="Times New Roman"/>
            <w:sz w:val="24"/>
            <w:szCs w:val="24"/>
            <w:lang w:val="en-GB"/>
          </w:rPr>
          <w:t>Russia</w:t>
        </w:r>
        <w:r w:rsidR="00EB633E">
          <w:rPr>
            <w:rFonts w:ascii="Times New Roman" w:hAnsi="Times New Roman" w:cs="Times New Roman" w:hint="eastAsia"/>
            <w:sz w:val="24"/>
            <w:szCs w:val="24"/>
            <w:lang w:val="en-GB"/>
          </w:rPr>
          <w:t>,</w:t>
        </w:r>
      </w:ins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>China</w:t>
      </w:r>
      <w:proofErr w:type="spellEnd"/>
      <w:r w:rsidR="0031276C" w:rsidRPr="00523C57">
        <w:rPr>
          <w:rFonts w:ascii="Times New Roman" w:hAnsi="Times New Roman" w:cs="Times New Roman"/>
          <w:sz w:val="24"/>
          <w:szCs w:val="24"/>
          <w:lang w:val="en-GB"/>
        </w:rPr>
        <w:t>, and other countries.</w:t>
      </w:r>
      <w:r w:rsidR="00C4079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E32D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Not only the company’s popularity but </w:t>
      </w:r>
      <w:r w:rsidR="0092623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also </w:t>
      </w:r>
      <w:r w:rsidR="006E32D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stable capital and management by the Hankyu Railway Corporation contributed to </w:t>
      </w:r>
      <w:r w:rsidR="0092623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6E32D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growth of the </w:t>
      </w:r>
      <w:proofErr w:type="spellStart"/>
      <w:r w:rsidR="006E32D6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8B7A38">
        <w:rPr>
          <w:rFonts w:ascii="Times New Roman" w:hAnsi="Times New Roman" w:cs="Times New Roman"/>
          <w:sz w:val="24"/>
          <w:szCs w:val="24"/>
          <w:lang w:val="en-GB"/>
        </w:rPr>
        <w:t xml:space="preserve"> troupes</w:t>
      </w:r>
      <w:r w:rsidR="006E32D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1A372B" w:rsidRPr="00523C57">
        <w:rPr>
          <w:rFonts w:ascii="Times New Roman" w:hAnsi="Times New Roman" w:cs="Times New Roman"/>
          <w:sz w:val="24"/>
          <w:szCs w:val="24"/>
          <w:lang w:val="en-GB"/>
        </w:rPr>
        <w:t>In 1960s, t</w:t>
      </w:r>
      <w:r w:rsidR="006A5C06" w:rsidRPr="00523C57">
        <w:rPr>
          <w:rFonts w:ascii="Times New Roman" w:hAnsi="Times New Roman" w:cs="Times New Roman"/>
          <w:sz w:val="24"/>
          <w:szCs w:val="24"/>
          <w:lang w:val="en-GB"/>
        </w:rPr>
        <w:t>he gorgeous</w:t>
      </w:r>
      <w:r w:rsidR="001A372B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spectacl</w:t>
      </w:r>
      <w:r w:rsidR="008B7A38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591091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A5C0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B7A38">
        <w:rPr>
          <w:rFonts w:ascii="Times New Roman" w:hAnsi="Times New Roman" w:cs="Times New Roman"/>
          <w:sz w:val="24"/>
          <w:szCs w:val="24"/>
          <w:lang w:val="en-GB"/>
        </w:rPr>
        <w:t>began to be seen as</w:t>
      </w:r>
      <w:r w:rsidR="008B7A3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5C0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outdated and </w:t>
      </w:r>
      <w:r w:rsidR="005D7B16" w:rsidRPr="00523C57">
        <w:rPr>
          <w:rFonts w:ascii="Times New Roman" w:hAnsi="Times New Roman" w:cs="Times New Roman"/>
          <w:sz w:val="24"/>
          <w:szCs w:val="24"/>
          <w:lang w:val="en-GB"/>
        </w:rPr>
        <w:t>audience</w:t>
      </w:r>
      <w:r w:rsidR="00591091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D7B1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decreased</w:t>
      </w:r>
      <w:r w:rsidR="003B3078" w:rsidRPr="00523C5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D7B1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B3078" w:rsidRPr="00523C57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5D7B1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ut </w:t>
      </w:r>
      <w:r w:rsidR="005D4867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company </w:t>
      </w:r>
      <w:r w:rsidR="00CF215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made a great hit and </w:t>
      </w:r>
      <w:r w:rsidR="005D4867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succeeded in reclaiming a new field </w:t>
      </w:r>
      <w:r w:rsidR="0059109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r w:rsidR="00F72472" w:rsidRPr="00523C57">
        <w:rPr>
          <w:rFonts w:ascii="Times New Roman" w:hAnsi="Times New Roman" w:cs="Times New Roman"/>
          <w:i/>
          <w:sz w:val="24"/>
          <w:szCs w:val="24"/>
          <w:lang w:val="en-GB"/>
        </w:rPr>
        <w:t>The Rose of Versailles</w:t>
      </w:r>
      <w:r w:rsidR="00562F1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8A23D9" w:rsidRPr="00523C57">
        <w:rPr>
          <w:rFonts w:ascii="Times New Roman" w:hAnsi="Times New Roman" w:cs="Times New Roman"/>
          <w:sz w:val="24"/>
          <w:szCs w:val="24"/>
          <w:lang w:val="en-GB"/>
        </w:rPr>
        <w:t>Berusaiyu</w:t>
      </w:r>
      <w:proofErr w:type="spellEnd"/>
      <w:r w:rsidR="008A23D9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no Bara, </w:t>
      </w:r>
      <w:r w:rsidR="00562F16" w:rsidRPr="00523C57">
        <w:rPr>
          <w:rFonts w:ascii="Times New Roman" w:hAnsi="Times New Roman" w:cs="Times New Roman"/>
          <w:sz w:val="24"/>
          <w:szCs w:val="24"/>
          <w:lang w:val="en-GB"/>
        </w:rPr>
        <w:t>1974)</w:t>
      </w:r>
      <w:r w:rsidR="00CF215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59109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an adaptation </w:t>
      </w:r>
      <w:r w:rsidR="000A027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proofErr w:type="spellStart"/>
      <w:r w:rsidR="000A0274" w:rsidRPr="00523C57">
        <w:rPr>
          <w:rFonts w:ascii="Times New Roman" w:hAnsi="Times New Roman" w:cs="Times New Roman"/>
          <w:sz w:val="24"/>
          <w:szCs w:val="24"/>
          <w:lang w:val="en-GB"/>
        </w:rPr>
        <w:t>Riyoko</w:t>
      </w:r>
      <w:proofErr w:type="spellEnd"/>
      <w:r w:rsidR="000A027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Ikeda’s graphic nove</w:t>
      </w:r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8A23D9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for </w:t>
      </w:r>
      <w:r w:rsidR="003B307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Japanese </w:t>
      </w:r>
      <w:r w:rsidR="00CF2156" w:rsidRPr="00523C57">
        <w:rPr>
          <w:rFonts w:ascii="Times New Roman" w:hAnsi="Times New Roman" w:cs="Times New Roman"/>
          <w:sz w:val="24"/>
          <w:szCs w:val="24"/>
          <w:lang w:val="en-GB"/>
        </w:rPr>
        <w:t>girl</w:t>
      </w:r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>s, which</w:t>
      </w:r>
      <w:r w:rsidR="0059109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F2156" w:rsidRPr="00523C57">
        <w:rPr>
          <w:rFonts w:ascii="Times New Roman" w:hAnsi="Times New Roman" w:cs="Times New Roman"/>
          <w:sz w:val="24"/>
          <w:szCs w:val="24"/>
          <w:lang w:val="en-GB"/>
        </w:rPr>
        <w:t>dea</w:t>
      </w:r>
      <w:r w:rsidR="00BA7743" w:rsidRPr="00523C57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A07EFC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A7743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with the </w:t>
      </w:r>
      <w:r w:rsidR="004F4C3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tragic </w:t>
      </w:r>
      <w:r w:rsidR="004F4C38" w:rsidRPr="00523C57">
        <w:rPr>
          <w:rFonts w:ascii="Times New Roman" w:hAnsi="Times New Roman" w:cs="Times New Roman"/>
          <w:sz w:val="24"/>
          <w:szCs w:val="24"/>
          <w:lang w:val="en-GB"/>
        </w:rPr>
        <w:lastRenderedPageBreak/>
        <w:t>love</w:t>
      </w:r>
      <w:r w:rsidR="00CF215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0030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story of young sweethearts </w:t>
      </w:r>
      <w:r w:rsidR="00CF215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torn </w:t>
      </w:r>
      <w:r w:rsidR="0092623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apart </w:t>
      </w:r>
      <w:r w:rsidR="00CF2156" w:rsidRPr="00523C57">
        <w:rPr>
          <w:rFonts w:ascii="Times New Roman" w:hAnsi="Times New Roman" w:cs="Times New Roman"/>
          <w:sz w:val="24"/>
          <w:szCs w:val="24"/>
          <w:lang w:val="en-GB"/>
        </w:rPr>
        <w:t>by the French Revolution</w:t>
      </w:r>
      <w:r w:rsidR="004F4C38" w:rsidRPr="00523C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E32D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164FAB7" w14:textId="77777777" w:rsidR="00AE245A" w:rsidRPr="00523C57" w:rsidRDefault="00AE245A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69F2F194" w14:textId="77777777" w:rsidR="00AA6AD1" w:rsidRDefault="00A00395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recently,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B307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="00933DF4" w:rsidRPr="00523C57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621E74" w:rsidRPr="00523C57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933DF4" w:rsidRPr="00523C57">
        <w:rPr>
          <w:rFonts w:ascii="Times New Roman" w:hAnsi="Times New Roman" w:cs="Times New Roman"/>
          <w:sz w:val="24"/>
          <w:szCs w:val="24"/>
          <w:lang w:val="en-GB"/>
        </w:rPr>
        <w:t>karazuka</w:t>
      </w:r>
      <w:proofErr w:type="spellEnd"/>
      <w:r w:rsidR="00933DF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1212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not only </w:t>
      </w:r>
      <w:r w:rsidR="00621E7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performs </w:t>
      </w:r>
      <w:r w:rsidR="00933DF4" w:rsidRPr="00523C57">
        <w:rPr>
          <w:rFonts w:ascii="Times New Roman" w:hAnsi="Times New Roman" w:cs="Times New Roman"/>
          <w:sz w:val="24"/>
          <w:szCs w:val="24"/>
          <w:lang w:val="en-GB"/>
        </w:rPr>
        <w:t>original works written by the creative staff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933DF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but also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stages</w:t>
      </w:r>
      <w:r w:rsidR="00933DF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26236" w:rsidRPr="00523C57">
        <w:rPr>
          <w:rFonts w:ascii="Times New Roman" w:hAnsi="Times New Roman" w:cs="Times New Roman"/>
          <w:sz w:val="24"/>
          <w:szCs w:val="24"/>
          <w:lang w:val="en-GB"/>
        </w:rPr>
        <w:t>adaptations of</w:t>
      </w:r>
      <w:r w:rsidR="00933DF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famous Western 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>musicals, plays, films, or novels</w:t>
      </w:r>
      <w:r w:rsidR="00621E74" w:rsidRPr="00523C57">
        <w:rPr>
          <w:rFonts w:ascii="Times New Roman" w:hAnsi="Times New Roman" w:cs="Times New Roman"/>
          <w:sz w:val="24"/>
          <w:szCs w:val="24"/>
          <w:lang w:val="en-GB"/>
        </w:rPr>
        <w:t>, including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830EF" w:rsidRPr="00A00395">
        <w:rPr>
          <w:rFonts w:ascii="Times New Roman" w:hAnsi="Times New Roman" w:cs="Times New Roman"/>
          <w:i/>
          <w:sz w:val="24"/>
          <w:szCs w:val="24"/>
          <w:lang w:val="en-GB"/>
        </w:rPr>
        <w:t>West Side Story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830EF" w:rsidRPr="00A00395">
        <w:rPr>
          <w:rFonts w:ascii="Times New Roman" w:hAnsi="Times New Roman" w:cs="Times New Roman"/>
          <w:i/>
          <w:sz w:val="24"/>
          <w:szCs w:val="24"/>
          <w:lang w:val="en-GB"/>
        </w:rPr>
        <w:t>Eli</w:t>
      </w:r>
      <w:r w:rsidR="00621E74" w:rsidRPr="00A00395">
        <w:rPr>
          <w:rFonts w:ascii="Times New Roman" w:hAnsi="Times New Roman" w:cs="Times New Roman"/>
          <w:i/>
          <w:sz w:val="24"/>
          <w:szCs w:val="24"/>
          <w:lang w:val="en-GB"/>
        </w:rPr>
        <w:t>z</w:t>
      </w:r>
      <w:r w:rsidR="006830EF" w:rsidRPr="00A00395">
        <w:rPr>
          <w:rFonts w:ascii="Times New Roman" w:hAnsi="Times New Roman" w:cs="Times New Roman"/>
          <w:i/>
          <w:sz w:val="24"/>
          <w:szCs w:val="24"/>
          <w:lang w:val="en-GB"/>
        </w:rPr>
        <w:t>abeth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6830EF" w:rsidRPr="00A00395">
        <w:rPr>
          <w:rFonts w:ascii="Times New Roman" w:hAnsi="Times New Roman" w:cs="Times New Roman"/>
          <w:i/>
          <w:sz w:val="24"/>
          <w:szCs w:val="24"/>
          <w:lang w:val="en-GB"/>
        </w:rPr>
        <w:t>Bonnie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830EF" w:rsidRPr="00A00395">
        <w:rPr>
          <w:rFonts w:ascii="Times New Roman" w:hAnsi="Times New Roman" w:cs="Times New Roman"/>
          <w:i/>
          <w:sz w:val="24"/>
          <w:szCs w:val="24"/>
          <w:lang w:val="en-GB"/>
        </w:rPr>
        <w:t>and Clyde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6830EF" w:rsidRPr="00A00395">
        <w:rPr>
          <w:rFonts w:ascii="Times New Roman" w:hAnsi="Times New Roman" w:cs="Times New Roman"/>
          <w:i/>
          <w:sz w:val="24"/>
          <w:szCs w:val="24"/>
          <w:lang w:val="en-GB"/>
        </w:rPr>
        <w:t>Casablanca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among others. All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role</w:t>
      </w:r>
      <w:r w:rsidR="0092623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are still </w:t>
      </w:r>
      <w:r w:rsidR="00926236" w:rsidRPr="00523C57">
        <w:rPr>
          <w:rFonts w:ascii="Times New Roman" w:hAnsi="Times New Roman" w:cs="Times New Roman"/>
          <w:sz w:val="24"/>
          <w:szCs w:val="24"/>
          <w:lang w:val="en-GB"/>
        </w:rPr>
        <w:t>played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26236" w:rsidRPr="00523C57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>y females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even though 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Kobayashi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originally had envisioned that </w:t>
      </w:r>
      <w:r w:rsidR="00AE245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would eventually 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become a </w:t>
      </w:r>
      <w:r w:rsidR="00EA6E4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mixed-gender 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>musical</w:t>
      </w:r>
      <w:r w:rsidR="00AE245A" w:rsidRPr="00523C57">
        <w:rPr>
          <w:rFonts w:ascii="Times New Roman" w:hAnsi="Times New Roman" w:cs="Times New Roman"/>
          <w:sz w:val="24"/>
          <w:szCs w:val="24"/>
          <w:lang w:val="en-GB"/>
        </w:rPr>
        <w:t>-revue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company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His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wish was not realized because of </w:t>
      </w:r>
      <w:r w:rsidR="00AE245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strong 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opposition from </w:t>
      </w:r>
      <w:r w:rsidR="00AE245A" w:rsidRPr="00523C57">
        <w:rPr>
          <w:rFonts w:ascii="Times New Roman" w:hAnsi="Times New Roman" w:cs="Times New Roman"/>
          <w:sz w:val="24"/>
          <w:szCs w:val="24"/>
          <w:lang w:val="en-GB"/>
        </w:rPr>
        <w:t>audience</w:t>
      </w:r>
      <w:r w:rsidR="00EA6E48" w:rsidRPr="00523C5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830EF" w:rsidRPr="00523C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AA6AD1" w:rsidRPr="00AA6A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82AB653" w14:textId="77777777" w:rsidR="00AA6AD1" w:rsidRDefault="00AA6AD1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09A155CA" w14:textId="77777777" w:rsidR="00070EB6" w:rsidRPr="00523C57" w:rsidRDefault="00AA6AD1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>Most of the</w:t>
      </w:r>
      <w:r>
        <w:rPr>
          <w:rFonts w:ascii="Times New Roman" w:hAnsi="Times New Roman" w:cs="Times New Roman"/>
          <w:sz w:val="24"/>
          <w:szCs w:val="24"/>
          <w:lang w:val="en-GB"/>
        </w:rPr>
        <w:t>se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audience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members are now 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>women, ranging from girls to the elderly. They demonstrate their loyalty to a particular performer by joining fan club</w:t>
      </w:r>
      <w:r w:rsidR="00C97654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wearing scarves or uniforms embroidered with performer’s name, and </w:t>
      </w:r>
      <w:r w:rsidR="00C97654">
        <w:rPr>
          <w:rFonts w:ascii="Times New Roman" w:hAnsi="Times New Roman" w:cs="Times New Roman"/>
          <w:sz w:val="24"/>
          <w:szCs w:val="24"/>
          <w:lang w:val="en-GB"/>
        </w:rPr>
        <w:t>attending performances with other fan club members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AE245A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D64CC60" w14:textId="77777777" w:rsidR="00070EB6" w:rsidRPr="00523C57" w:rsidRDefault="00070EB6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6F0135DF" w14:textId="77777777" w:rsidR="00070EB6" w:rsidRPr="00A00395" w:rsidRDefault="00A00395" w:rsidP="003A4DB7">
      <w:pPr>
        <w:jc w:val="lef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00395">
        <w:rPr>
          <w:rFonts w:ascii="Times New Roman" w:hAnsi="Times New Roman" w:cs="Times New Roman"/>
          <w:b/>
          <w:sz w:val="24"/>
          <w:szCs w:val="24"/>
          <w:lang w:val="en-GB"/>
        </w:rPr>
        <w:t>Online Resources</w:t>
      </w:r>
    </w:p>
    <w:p w14:paraId="1C7C924B" w14:textId="77777777" w:rsidR="00070EB6" w:rsidRPr="00523C57" w:rsidRDefault="00070EB6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Revue </w:t>
      </w:r>
      <w:r w:rsidR="001D18B5" w:rsidRPr="00523C57">
        <w:rPr>
          <w:rFonts w:ascii="Times New Roman" w:hAnsi="Times New Roman" w:cs="Times New Roman"/>
          <w:sz w:val="24"/>
          <w:szCs w:val="24"/>
          <w:lang w:val="en-GB"/>
        </w:rPr>
        <w:t>Company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D18B5" w:rsidRPr="00523C57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>in English</w:t>
      </w:r>
      <w:r w:rsidR="001D18B5" w:rsidRPr="00523C57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>: http://kageki.hankyu.co.jp/english/</w:t>
      </w:r>
    </w:p>
    <w:p w14:paraId="7204F879" w14:textId="77777777" w:rsidR="005D558B" w:rsidRPr="00523C57" w:rsidRDefault="005D558B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Music School (in English): http://www.tms.ac.jp/english/index.html</w:t>
      </w:r>
    </w:p>
    <w:p w14:paraId="43BD20C2" w14:textId="77777777" w:rsidR="00070EB6" w:rsidRPr="00523C57" w:rsidRDefault="001D18B5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Revue Company</w:t>
      </w:r>
      <w:r w:rsidR="007339EC" w:rsidRPr="00523C57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magazines and books (in Japanese):  http://www.hankyubooks.com/t_kageki/index.html</w:t>
      </w:r>
    </w:p>
    <w:p w14:paraId="499E9468" w14:textId="77777777" w:rsidR="007339EC" w:rsidRPr="00523C57" w:rsidRDefault="007339EC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523C57">
        <w:rPr>
          <w:rFonts w:ascii="Times New Roman" w:hAnsi="Times New Roman" w:cs="Times New Roman"/>
          <w:sz w:val="24"/>
          <w:szCs w:val="24"/>
          <w:lang w:val="en-GB"/>
        </w:rPr>
        <w:t>Sumire</w:t>
      </w:r>
      <w:proofErr w:type="spellEnd"/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Museum (in Japanese): http://takarazuka-c.jp/page0217.html</w:t>
      </w:r>
    </w:p>
    <w:p w14:paraId="63B04321" w14:textId="77777777" w:rsidR="008873DE" w:rsidRPr="00523C57" w:rsidRDefault="008873DE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523C57">
        <w:rPr>
          <w:rFonts w:ascii="Times New Roman" w:hAnsi="Times New Roman" w:cs="Times New Roman"/>
          <w:sz w:val="24"/>
          <w:szCs w:val="24"/>
          <w:lang w:val="en-GB"/>
        </w:rPr>
        <w:t>Takarazuka</w:t>
      </w:r>
      <w:proofErr w:type="spellEnd"/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on demand: http://bb.goo.ne.jp/special/takarazuka/</w:t>
      </w:r>
    </w:p>
    <w:p w14:paraId="7C0C31A9" w14:textId="77777777" w:rsidR="006F6750" w:rsidRPr="00523C57" w:rsidRDefault="006F6750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7ADA1714" w14:textId="77777777" w:rsidR="008873DE" w:rsidRPr="008B2DC0" w:rsidRDefault="008B2DC0">
      <w:pPr>
        <w:jc w:val="left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B2DC0">
        <w:rPr>
          <w:rFonts w:ascii="Times New Roman" w:hAnsi="Times New Roman" w:cs="Times New Roman"/>
          <w:b/>
          <w:sz w:val="24"/>
          <w:szCs w:val="24"/>
          <w:lang w:val="en-GB"/>
        </w:rPr>
        <w:t>Selected Works</w:t>
      </w:r>
    </w:p>
    <w:p w14:paraId="1BB44FAE" w14:textId="77777777" w:rsidR="001827C2" w:rsidRDefault="00783631">
      <w:pPr>
        <w:jc w:val="left"/>
        <w:rPr>
          <w:ins w:id="87" w:author="中野正昭" w:date="2013-06-12T19:08:00Z"/>
          <w:rFonts w:ascii="Times New Roman" w:hAnsi="Times New Roman" w:cs="Times New Roman"/>
          <w:sz w:val="24"/>
          <w:szCs w:val="24"/>
          <w:lang w:val="en-GB"/>
        </w:rPr>
      </w:pPr>
      <w:r w:rsidRPr="009D155E">
        <w:rPr>
          <w:rFonts w:ascii="Times New Roman" w:hAnsi="Times New Roman" w:cs="Times New Roman"/>
          <w:i/>
          <w:sz w:val="24"/>
          <w:szCs w:val="24"/>
          <w:lang w:val="en-GB"/>
        </w:rPr>
        <w:t>Dom-</w:t>
      </w:r>
      <w:proofErr w:type="spellStart"/>
      <w:r w:rsidRPr="009D155E">
        <w:rPr>
          <w:rFonts w:ascii="Times New Roman" w:hAnsi="Times New Roman" w:cs="Times New Roman"/>
          <w:i/>
          <w:sz w:val="24"/>
          <w:szCs w:val="24"/>
          <w:lang w:val="en-GB"/>
        </w:rPr>
        <w:t>Brako</w:t>
      </w:r>
      <w:proofErr w:type="spellEnd"/>
      <w:r w:rsidR="009D155E" w:rsidRPr="009D155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9D155E">
        <w:rPr>
          <w:rFonts w:ascii="Times New Roman" w:hAnsi="Times New Roman" w:cs="Times New Roman"/>
          <w:sz w:val="24"/>
          <w:szCs w:val="24"/>
          <w:lang w:val="en-GB"/>
        </w:rPr>
        <w:t xml:space="preserve">(1914, </w:t>
      </w:r>
      <w:proofErr w:type="spellStart"/>
      <w:r w:rsidR="00551DF4" w:rsidRPr="00523C57">
        <w:rPr>
          <w:rFonts w:ascii="Times New Roman" w:hAnsi="Times New Roman" w:cs="Times New Roman"/>
          <w:sz w:val="24"/>
          <w:szCs w:val="24"/>
          <w:lang w:val="en-GB"/>
        </w:rPr>
        <w:t>Sueharu</w:t>
      </w:r>
      <w:proofErr w:type="spellEnd"/>
      <w:r w:rsidR="00551DF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Kitamura</w:t>
      </w:r>
      <w:r w:rsidR="00164E71" w:rsidRPr="00523C57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6F2EF0DF" w14:textId="7FD62986" w:rsidR="009370D8" w:rsidRPr="00523C57" w:rsidRDefault="009370D8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ins w:id="88" w:author="中野正昭" w:date="2013-06-12T19:08:00Z">
        <w:r w:rsidRPr="009370D8">
          <w:rPr>
            <w:rFonts w:ascii="Times New Roman" w:hAnsi="Times New Roman" w:cs="Times New Roman"/>
            <w:i/>
            <w:sz w:val="24"/>
            <w:szCs w:val="24"/>
            <w:lang w:val="en-GB"/>
            <w:rPrChange w:id="89" w:author="中野正昭" w:date="2013-06-12T19:08:00Z">
              <w:rPr>
                <w:rFonts w:ascii="Times New Roman" w:hAnsi="Times New Roman" w:cs="Times New Roman"/>
                <w:sz w:val="24"/>
                <w:szCs w:val="24"/>
                <w:lang w:val="en-GB"/>
              </w:rPr>
            </w:rPrChange>
          </w:rPr>
          <w:t>Urashima</w:t>
        </w:r>
        <w:proofErr w:type="spellEnd"/>
        <w:r w:rsidRPr="009370D8">
          <w:rPr>
            <w:rFonts w:ascii="Times New Roman" w:hAnsi="Times New Roman" w:cs="Times New Roman"/>
            <w:i/>
            <w:sz w:val="24"/>
            <w:szCs w:val="24"/>
            <w:lang w:val="en-GB"/>
            <w:rPrChange w:id="90" w:author="中野正昭" w:date="2013-06-12T19:08:00Z">
              <w:rPr>
                <w:rFonts w:ascii="Times New Roman" w:hAnsi="Times New Roman" w:cs="Times New Roman"/>
                <w:sz w:val="24"/>
                <w:szCs w:val="24"/>
                <w:lang w:val="en-GB"/>
              </w:rPr>
            </w:rPrChange>
          </w:rPr>
          <w:t>-Taro</w:t>
        </w:r>
        <w:r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(1914, Hiroshi </w:t>
        </w:r>
        <w:proofErr w:type="spellStart"/>
        <w:r>
          <w:rPr>
            <w:rFonts w:ascii="Times New Roman" w:hAnsi="Times New Roman" w:cs="Times New Roman" w:hint="eastAsia"/>
            <w:sz w:val="24"/>
            <w:szCs w:val="24"/>
            <w:lang w:val="en-GB"/>
          </w:rPr>
          <w:t>Andou</w:t>
        </w:r>
        <w:proofErr w:type="spellEnd"/>
        <w:r>
          <w:rPr>
            <w:rFonts w:ascii="Times New Roman" w:hAnsi="Times New Roman" w:cs="Times New Roman" w:hint="eastAsia"/>
            <w:sz w:val="24"/>
            <w:szCs w:val="24"/>
            <w:lang w:val="en-GB"/>
          </w:rPr>
          <w:t>)</w:t>
        </w:r>
      </w:ins>
    </w:p>
    <w:p w14:paraId="29626EAA" w14:textId="1CC780A5" w:rsidR="00567866" w:rsidRDefault="00567866" w:rsidP="003A4DB7">
      <w:pPr>
        <w:jc w:val="left"/>
        <w:rPr>
          <w:ins w:id="91" w:author="中野正昭" w:date="2013-06-12T18:47:00Z"/>
          <w:rFonts w:ascii="Times New Roman" w:hAnsi="Times New Roman" w:cs="Times New Roman"/>
          <w:i/>
          <w:sz w:val="24"/>
          <w:szCs w:val="24"/>
          <w:lang w:val="en-GB"/>
        </w:rPr>
      </w:pPr>
      <w:ins w:id="92" w:author="中野正昭" w:date="2013-06-12T18:47:00Z">
        <w:r>
          <w:rPr>
            <w:rFonts w:ascii="Times New Roman" w:hAnsi="Times New Roman" w:cs="Times New Roman" w:hint="eastAsia"/>
            <w:i/>
            <w:sz w:val="24"/>
            <w:szCs w:val="24"/>
            <w:lang w:val="en-GB"/>
          </w:rPr>
          <w:t>Sakura-</w:t>
        </w:r>
        <w:proofErr w:type="spellStart"/>
        <w:proofErr w:type="gramStart"/>
        <w:r>
          <w:rPr>
            <w:rFonts w:ascii="Times New Roman" w:hAnsi="Times New Roman" w:cs="Times New Roman" w:hint="eastAsia"/>
            <w:i/>
            <w:sz w:val="24"/>
            <w:szCs w:val="24"/>
            <w:lang w:val="en-GB"/>
          </w:rPr>
          <w:t>Daimyou</w:t>
        </w:r>
        <w:proofErr w:type="spellEnd"/>
        <w:r w:rsidRPr="00567866">
          <w:rPr>
            <w:rFonts w:ascii="Times New Roman" w:hAnsi="Times New Roman" w:cs="Times New Roman"/>
            <w:sz w:val="24"/>
            <w:szCs w:val="24"/>
            <w:lang w:val="en-GB"/>
            <w:rPrChange w:id="93" w:author="中野正昭" w:date="2013-06-12T18:47:00Z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rPrChange>
          </w:rPr>
          <w:t>(</w:t>
        </w:r>
      </w:ins>
      <w:proofErr w:type="gramEnd"/>
      <w:ins w:id="94" w:author="中野正昭" w:date="2013-06-12T18:48:00Z">
        <w:r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1916, </w:t>
        </w:r>
      </w:ins>
      <w:proofErr w:type="spellStart"/>
      <w:ins w:id="95" w:author="中野正昭" w:date="2013-06-12T18:49:00Z">
        <w:r>
          <w:rPr>
            <w:rFonts w:ascii="Times New Roman" w:hAnsi="Times New Roman" w:cs="Times New Roman" w:hint="eastAsia"/>
            <w:sz w:val="24"/>
            <w:szCs w:val="24"/>
            <w:lang w:val="en-GB"/>
          </w:rPr>
          <w:t>Issei</w:t>
        </w:r>
        <w:proofErr w:type="spellEnd"/>
        <w:r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</w:t>
        </w:r>
        <w:proofErr w:type="spellStart"/>
        <w:r>
          <w:rPr>
            <w:rFonts w:ascii="Times New Roman" w:hAnsi="Times New Roman" w:cs="Times New Roman" w:hint="eastAsia"/>
            <w:sz w:val="24"/>
            <w:szCs w:val="24"/>
            <w:lang w:val="en-GB"/>
          </w:rPr>
          <w:t>Hisamatsu</w:t>
        </w:r>
      </w:ins>
      <w:proofErr w:type="spellEnd"/>
      <w:ins w:id="96" w:author="中野正昭" w:date="2013-06-12T18:47:00Z">
        <w:r w:rsidRPr="00567866">
          <w:rPr>
            <w:rFonts w:ascii="Times New Roman" w:hAnsi="Times New Roman" w:cs="Times New Roman"/>
            <w:sz w:val="24"/>
            <w:szCs w:val="24"/>
            <w:lang w:val="en-GB"/>
            <w:rPrChange w:id="97" w:author="中野正昭" w:date="2013-06-12T18:47:00Z">
              <w:rPr>
                <w:rFonts w:ascii="Times New Roman" w:hAnsi="Times New Roman" w:cs="Times New Roman"/>
                <w:i/>
                <w:sz w:val="24"/>
                <w:szCs w:val="24"/>
                <w:lang w:val="en-GB"/>
              </w:rPr>
            </w:rPrChange>
          </w:rPr>
          <w:t>)</w:t>
        </w:r>
      </w:ins>
    </w:p>
    <w:p w14:paraId="6F6191F6" w14:textId="6C4EE2DF" w:rsidR="001827C2" w:rsidRPr="00523C57" w:rsidRDefault="00567866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ins w:id="98" w:author="中野正昭" w:date="2013-06-12T18:45:00Z">
        <w:r>
          <w:rPr>
            <w:rFonts w:ascii="Times New Roman" w:hAnsi="Times New Roman" w:cs="Times New Roman" w:hint="eastAsia"/>
            <w:i/>
            <w:sz w:val="24"/>
            <w:szCs w:val="24"/>
            <w:lang w:val="en-GB"/>
          </w:rPr>
          <w:t>Hina-Matsuri</w:t>
        </w:r>
      </w:ins>
      <w:proofErr w:type="spellEnd"/>
      <w:del w:id="99" w:author="中野正昭" w:date="2013-06-12T18:45:00Z">
        <w:r w:rsidR="00164E71" w:rsidRPr="009D155E" w:rsidDel="00567866">
          <w:rPr>
            <w:rFonts w:ascii="Times New Roman" w:hAnsi="Times New Roman" w:cs="Times New Roman"/>
            <w:i/>
            <w:sz w:val="24"/>
            <w:szCs w:val="24"/>
            <w:lang w:val="en-GB"/>
          </w:rPr>
          <w:delText xml:space="preserve">Ukare </w:delText>
        </w:r>
        <w:r w:rsidR="009D155E" w:rsidDel="00567866">
          <w:rPr>
            <w:rFonts w:ascii="Times New Roman" w:hAnsi="Times New Roman" w:cs="Times New Roman"/>
            <w:i/>
            <w:sz w:val="24"/>
            <w:szCs w:val="24"/>
            <w:lang w:val="en-GB"/>
          </w:rPr>
          <w:delText>Daru</w:delText>
        </w:r>
      </w:del>
      <w:del w:id="100" w:author="中野正昭" w:date="2013-06-12T18:46:00Z">
        <w:r w:rsidR="009D155E" w:rsidDel="00567866">
          <w:rPr>
            <w:rFonts w:ascii="Times New Roman" w:hAnsi="Times New Roman" w:cs="Times New Roman"/>
            <w:i/>
            <w:sz w:val="24"/>
            <w:szCs w:val="24"/>
            <w:lang w:val="en-GB"/>
          </w:rPr>
          <w:delText>ma</w:delText>
        </w:r>
      </w:del>
      <w:r w:rsidR="009D155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del w:id="101" w:author="中野正昭" w:date="2013-06-12T18:46:00Z">
        <w:r w:rsidR="00164E71" w:rsidRPr="00523C57" w:rsidDel="00567866">
          <w:rPr>
            <w:rFonts w:ascii="Times New Roman" w:hAnsi="Times New Roman" w:cs="Times New Roman"/>
            <w:sz w:val="24"/>
            <w:szCs w:val="24"/>
            <w:lang w:val="en-GB"/>
          </w:rPr>
          <w:delText>(</w:delText>
        </w:r>
        <w:r w:rsidR="009D155E" w:rsidDel="00567866">
          <w:rPr>
            <w:rFonts w:ascii="Times New Roman" w:hAnsi="Times New Roman" w:cs="Times New Roman"/>
            <w:sz w:val="24"/>
            <w:szCs w:val="24"/>
            <w:lang w:val="en-GB"/>
          </w:rPr>
          <w:delText>DATE??</w:delText>
        </w:r>
      </w:del>
      <w:ins w:id="102" w:author="中野正昭" w:date="2013-06-12T18:46:00Z">
        <w:r>
          <w:rPr>
            <w:rFonts w:ascii="Times New Roman" w:hAnsi="Times New Roman" w:cs="Times New Roman" w:hint="eastAsia"/>
            <w:sz w:val="24"/>
            <w:szCs w:val="24"/>
            <w:lang w:val="en-GB"/>
          </w:rPr>
          <w:t>1917</w:t>
        </w:r>
      </w:ins>
      <w:r w:rsidR="009D155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ins w:id="103" w:author="中野正昭" w:date="2013-06-12T18:46:00Z">
        <w:r>
          <w:rPr>
            <w:rFonts w:ascii="Times New Roman" w:hAnsi="Times New Roman" w:cs="Times New Roman" w:hint="eastAsia"/>
            <w:sz w:val="24"/>
            <w:szCs w:val="24"/>
            <w:lang w:val="en-GB"/>
          </w:rPr>
          <w:t>Ichizou</w:t>
        </w:r>
        <w:proofErr w:type="spellEnd"/>
        <w:r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Kobayashi</w:t>
        </w:r>
      </w:ins>
      <w:del w:id="104" w:author="中野正昭" w:date="2013-06-12T18:46:00Z">
        <w:r w:rsidR="00164E71" w:rsidRPr="00523C57" w:rsidDel="00567866">
          <w:rPr>
            <w:rFonts w:ascii="Times New Roman" w:hAnsi="Times New Roman" w:cs="Times New Roman"/>
            <w:sz w:val="24"/>
            <w:szCs w:val="24"/>
            <w:lang w:val="en-GB"/>
          </w:rPr>
          <w:delText>Ngayo Motoori</w:delText>
        </w:r>
      </w:del>
      <w:r w:rsidR="00164E71" w:rsidRPr="00523C57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D297CB6" w14:textId="7C01DCCC" w:rsidR="000D19CC" w:rsidDel="00567866" w:rsidRDefault="00164E71" w:rsidP="003A4DB7">
      <w:pPr>
        <w:jc w:val="left"/>
        <w:rPr>
          <w:del w:id="105" w:author="中野正昭" w:date="2013-06-12T18:50:00Z"/>
          <w:rFonts w:ascii="Times New Roman" w:hAnsi="Times New Roman" w:cs="Times New Roman"/>
          <w:sz w:val="24"/>
          <w:szCs w:val="24"/>
          <w:lang w:val="en-GB"/>
        </w:rPr>
      </w:pPr>
      <w:del w:id="106" w:author="中野正昭" w:date="2013-06-12T18:50:00Z">
        <w:r w:rsidRPr="008B2DC0" w:rsidDel="00567866">
          <w:rPr>
            <w:rFonts w:ascii="Times New Roman" w:hAnsi="Times New Roman" w:cs="Times New Roman"/>
            <w:i/>
            <w:sz w:val="24"/>
            <w:szCs w:val="24"/>
            <w:lang w:val="en-GB"/>
          </w:rPr>
          <w:delText xml:space="preserve">Dance of </w:delText>
        </w:r>
      </w:del>
      <w:ins w:id="107" w:author="Janet O'Shea" w:date="2013-01-25T13:19:00Z">
        <w:del w:id="108" w:author="中野正昭" w:date="2013-06-12T18:50:00Z">
          <w:r w:rsidR="005D29FF" w:rsidDel="00567866">
            <w:rPr>
              <w:rFonts w:ascii="Times New Roman" w:hAnsi="Times New Roman" w:cs="Times New Roman"/>
              <w:i/>
              <w:sz w:val="24"/>
              <w:szCs w:val="24"/>
              <w:lang w:val="en-GB"/>
            </w:rPr>
            <w:delText xml:space="preserve">the </w:delText>
          </w:r>
        </w:del>
      </w:ins>
      <w:del w:id="109" w:author="中野正昭" w:date="2013-06-12T18:50:00Z">
        <w:r w:rsidRPr="008B2DC0" w:rsidDel="00567866">
          <w:rPr>
            <w:rFonts w:ascii="Times New Roman" w:hAnsi="Times New Roman" w:cs="Times New Roman"/>
            <w:i/>
            <w:sz w:val="24"/>
            <w:szCs w:val="24"/>
            <w:lang w:val="en-GB"/>
          </w:rPr>
          <w:delText>Butterfly</w:delText>
        </w:r>
        <w:r w:rsidR="006349E6" w:rsidRPr="00523C57" w:rsidDel="00567866">
          <w:rPr>
            <w:rFonts w:ascii="Times New Roman" w:hAnsi="Times New Roman" w:cs="Times New Roman"/>
            <w:sz w:val="24"/>
            <w:szCs w:val="24"/>
            <w:lang w:val="en-GB"/>
          </w:rPr>
          <w:delText xml:space="preserve"> </w:delText>
        </w:r>
        <w:r w:rsidRPr="00523C57" w:rsidDel="00567866">
          <w:rPr>
            <w:rFonts w:ascii="Times New Roman" w:hAnsi="Times New Roman" w:cs="Times New Roman"/>
            <w:sz w:val="24"/>
            <w:szCs w:val="24"/>
            <w:lang w:val="en-GB"/>
          </w:rPr>
          <w:delText>(</w:delText>
        </w:r>
        <w:r w:rsidR="008B2DC0" w:rsidDel="00567866">
          <w:rPr>
            <w:rFonts w:ascii="Times New Roman" w:hAnsi="Times New Roman" w:cs="Times New Roman"/>
            <w:sz w:val="24"/>
            <w:szCs w:val="24"/>
            <w:lang w:val="en-GB"/>
          </w:rPr>
          <w:delText>DATE??</w:delText>
        </w:r>
        <w:r w:rsidRPr="00523C57" w:rsidDel="00567866">
          <w:rPr>
            <w:rFonts w:ascii="Times New Roman" w:hAnsi="Times New Roman" w:cs="Times New Roman"/>
            <w:sz w:val="24"/>
            <w:szCs w:val="24"/>
            <w:lang w:val="en-GB"/>
          </w:rPr>
          <w:delText>)</w:delText>
        </w:r>
      </w:del>
    </w:p>
    <w:p w14:paraId="6E808B6C" w14:textId="1FD6C344" w:rsidR="00567866" w:rsidRPr="00523C57" w:rsidRDefault="00567866" w:rsidP="003A4DB7">
      <w:pPr>
        <w:jc w:val="left"/>
        <w:rPr>
          <w:ins w:id="110" w:author="中野正昭" w:date="2013-06-12T18:50:00Z"/>
          <w:rFonts w:ascii="Times New Roman" w:hAnsi="Times New Roman" w:cs="Times New Roman"/>
          <w:sz w:val="24"/>
          <w:szCs w:val="24"/>
          <w:lang w:val="en-GB"/>
        </w:rPr>
      </w:pPr>
      <w:proofErr w:type="spellStart"/>
      <w:ins w:id="111" w:author="中野正昭" w:date="2013-06-12T18:51:00Z">
        <w:r w:rsidRPr="00567866">
          <w:rPr>
            <w:rFonts w:ascii="Times New Roman" w:hAnsi="Times New Roman" w:cs="Times New Roman"/>
            <w:i/>
            <w:sz w:val="24"/>
            <w:szCs w:val="24"/>
            <w:lang w:val="en-GB"/>
            <w:rPrChange w:id="112" w:author="中野正昭" w:date="2013-06-12T18:52:00Z">
              <w:rPr>
                <w:rFonts w:ascii="Times New Roman" w:hAnsi="Times New Roman" w:cs="Times New Roman"/>
                <w:sz w:val="24"/>
                <w:szCs w:val="24"/>
                <w:lang w:val="en-GB"/>
              </w:rPr>
            </w:rPrChange>
          </w:rPr>
          <w:t>Oshi-Nyoubou</w:t>
        </w:r>
        <w:proofErr w:type="spellEnd"/>
        <w:r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</w:t>
        </w:r>
      </w:ins>
      <w:ins w:id="113" w:author="中野正昭" w:date="2013-06-12T18:55:00Z">
        <w:r>
          <w:rPr>
            <w:rFonts w:ascii="Times New Roman" w:hAnsi="Times New Roman" w:cs="Times New Roman" w:hint="eastAsia"/>
            <w:sz w:val="24"/>
            <w:szCs w:val="24"/>
            <w:lang w:val="en-GB"/>
          </w:rPr>
          <w:t>(</w:t>
        </w:r>
      </w:ins>
      <w:ins w:id="114" w:author="中野正昭" w:date="2013-06-12T18:51:00Z">
        <w:r>
          <w:rPr>
            <w:rFonts w:ascii="Times New Roman" w:hAnsi="Times New Roman" w:cs="Times New Roman"/>
            <w:sz w:val="24"/>
            <w:szCs w:val="24"/>
            <w:lang w:val="en-GB"/>
          </w:rPr>
          <w:t>‘</w:t>
        </w:r>
      </w:ins>
      <w:ins w:id="115" w:author="中野正昭" w:date="2013-06-12T18:54:00Z">
        <w:r>
          <w:rPr>
            <w:rFonts w:ascii="Times New Roman" w:hAnsi="Times New Roman" w:cs="Times New Roman" w:hint="eastAsia"/>
            <w:sz w:val="24"/>
            <w:szCs w:val="24"/>
            <w:lang w:val="en-GB"/>
          </w:rPr>
          <w:t>Dumb Wife</w:t>
        </w:r>
      </w:ins>
      <w:ins w:id="116" w:author="中野正昭" w:date="2013-06-12T18:51:00Z">
        <w:r>
          <w:rPr>
            <w:rFonts w:ascii="Times New Roman" w:hAnsi="Times New Roman" w:cs="Times New Roman"/>
            <w:sz w:val="24"/>
            <w:szCs w:val="24"/>
            <w:lang w:val="en-GB"/>
          </w:rPr>
          <w:t>’</w:t>
        </w:r>
      </w:ins>
      <w:ins w:id="117" w:author="中野正昭" w:date="2013-06-12T18:55:00Z">
        <w:r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1919, </w:t>
        </w:r>
      </w:ins>
      <w:proofErr w:type="spellStart"/>
      <w:ins w:id="118" w:author="中野正昭" w:date="2013-06-12T18:54:00Z">
        <w:r>
          <w:rPr>
            <w:rFonts w:ascii="Times New Roman" w:hAnsi="Times New Roman" w:cs="Times New Roman" w:hint="eastAsia"/>
            <w:sz w:val="24"/>
            <w:szCs w:val="24"/>
            <w:lang w:val="en-GB"/>
          </w:rPr>
          <w:t>Shikou</w:t>
        </w:r>
        <w:proofErr w:type="spellEnd"/>
        <w:r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</w:t>
        </w:r>
        <w:proofErr w:type="spellStart"/>
        <w:r>
          <w:rPr>
            <w:rFonts w:ascii="Times New Roman" w:hAnsi="Times New Roman" w:cs="Times New Roman" w:hint="eastAsia"/>
            <w:sz w:val="24"/>
            <w:szCs w:val="24"/>
            <w:lang w:val="en-GB"/>
          </w:rPr>
          <w:t>Tsubouchi</w:t>
        </w:r>
        <w:proofErr w:type="spellEnd"/>
        <w:r>
          <w:rPr>
            <w:rFonts w:ascii="Times New Roman" w:hAnsi="Times New Roman" w:cs="Times New Roman" w:hint="eastAsia"/>
            <w:sz w:val="24"/>
            <w:szCs w:val="24"/>
            <w:lang w:val="en-GB"/>
          </w:rPr>
          <w:t>)</w:t>
        </w:r>
      </w:ins>
    </w:p>
    <w:p w14:paraId="560408A4" w14:textId="6F7036A1" w:rsidR="009370D8" w:rsidRDefault="009370D8" w:rsidP="003A4DB7">
      <w:pPr>
        <w:jc w:val="left"/>
        <w:rPr>
          <w:ins w:id="119" w:author="中野正昭" w:date="2013-06-12T19:12:00Z"/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GB"/>
        </w:rPr>
      </w:pPr>
      <w:proofErr w:type="spellStart"/>
      <w:ins w:id="120" w:author="中野正昭" w:date="2013-06-12T19:13:00Z">
        <w:r>
          <w:rPr>
            <w:rFonts w:ascii="Times New Roman" w:hAnsi="Times New Roman" w:cs="Times New Roman" w:hint="eastAsia"/>
            <w:i/>
            <w:color w:val="000000"/>
            <w:sz w:val="24"/>
            <w:szCs w:val="24"/>
            <w:shd w:val="clear" w:color="auto" w:fill="FFFFFF"/>
            <w:lang w:val="en-GB"/>
          </w:rPr>
          <w:t>Haru-kara</w:t>
        </w:r>
        <w:proofErr w:type="spellEnd"/>
        <w:r>
          <w:rPr>
            <w:rFonts w:ascii="Times New Roman" w:hAnsi="Times New Roman" w:cs="Times New Roman" w:hint="eastAsia"/>
            <w:i/>
            <w:color w:val="000000"/>
            <w:sz w:val="24"/>
            <w:szCs w:val="24"/>
            <w:shd w:val="clear" w:color="auto" w:fill="FFFFFF"/>
            <w:lang w:val="en-GB"/>
          </w:rPr>
          <w:t xml:space="preserve"> Aki-he </w:t>
        </w:r>
        <w:r w:rsidRPr="009370D8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  <w:lang w:val="en-GB"/>
            <w:rPrChange w:id="121" w:author="中野正昭" w:date="2013-06-12T19:13:00Z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GB"/>
              </w:rPr>
            </w:rPrChange>
          </w:rPr>
          <w:t>(</w:t>
        </w:r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  <w:lang w:val="en-GB"/>
          </w:rPr>
          <w:t>‘</w:t>
        </w:r>
        <w:r>
          <w:rPr>
            <w:rFonts w:ascii="Times New Roman" w:hAnsi="Times New Roman" w:cs="Times New Roman" w:hint="eastAsia"/>
            <w:color w:val="000000"/>
            <w:sz w:val="24"/>
            <w:szCs w:val="24"/>
            <w:shd w:val="clear" w:color="auto" w:fill="FFFFFF"/>
            <w:lang w:val="en-GB"/>
          </w:rPr>
          <w:t xml:space="preserve">From Spring to </w:t>
        </w:r>
      </w:ins>
      <w:proofErr w:type="gramStart"/>
      <w:ins w:id="122" w:author="中野正昭" w:date="2013-06-12T19:14:00Z">
        <w:r>
          <w:rPr>
            <w:rFonts w:ascii="Times New Roman" w:hAnsi="Times New Roman" w:cs="Times New Roman" w:hint="eastAsia"/>
            <w:color w:val="000000"/>
            <w:sz w:val="24"/>
            <w:szCs w:val="24"/>
            <w:shd w:val="clear" w:color="auto" w:fill="FFFFFF"/>
            <w:lang w:val="en-GB"/>
          </w:rPr>
          <w:t>Autumn</w:t>
        </w:r>
        <w:proofErr w:type="gramEnd"/>
        <w:r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  <w:lang w:val="en-GB"/>
          </w:rPr>
          <w:t>’</w:t>
        </w:r>
        <w:r>
          <w:rPr>
            <w:rFonts w:ascii="Times New Roman" w:hAnsi="Times New Roman" w:cs="Times New Roman" w:hint="eastAsia"/>
            <w:color w:val="000000"/>
            <w:sz w:val="24"/>
            <w:szCs w:val="24"/>
            <w:shd w:val="clear" w:color="auto" w:fill="FFFFFF"/>
            <w:lang w:val="en-GB"/>
          </w:rPr>
          <w:t xml:space="preserve"> 1921, </w:t>
        </w:r>
        <w:proofErr w:type="spellStart"/>
        <w:r>
          <w:rPr>
            <w:rFonts w:ascii="Times New Roman" w:hAnsi="Times New Roman" w:cs="Times New Roman" w:hint="eastAsia"/>
            <w:color w:val="000000"/>
            <w:sz w:val="24"/>
            <w:szCs w:val="24"/>
            <w:shd w:val="clear" w:color="auto" w:fill="FFFFFF"/>
            <w:lang w:val="en-GB"/>
          </w:rPr>
          <w:t>Rikuhei</w:t>
        </w:r>
        <w:proofErr w:type="spellEnd"/>
        <w:r>
          <w:rPr>
            <w:rFonts w:ascii="Times New Roman" w:hAnsi="Times New Roman" w:cs="Times New Roman" w:hint="eastAsia"/>
            <w:color w:val="000000"/>
            <w:sz w:val="24"/>
            <w:szCs w:val="24"/>
            <w:shd w:val="clear" w:color="auto" w:fill="FFFFFF"/>
            <w:lang w:val="en-GB"/>
          </w:rPr>
          <w:t xml:space="preserve"> </w:t>
        </w:r>
        <w:proofErr w:type="spellStart"/>
        <w:r>
          <w:rPr>
            <w:rFonts w:ascii="Times New Roman" w:hAnsi="Times New Roman" w:cs="Times New Roman" w:hint="eastAsia"/>
            <w:color w:val="000000"/>
            <w:sz w:val="24"/>
            <w:szCs w:val="24"/>
            <w:shd w:val="clear" w:color="auto" w:fill="FFFFFF"/>
            <w:lang w:val="en-GB"/>
          </w:rPr>
          <w:t>Umemoto</w:t>
        </w:r>
      </w:ins>
      <w:proofErr w:type="spellEnd"/>
      <w:ins w:id="123" w:author="中野正昭" w:date="2013-06-12T19:13:00Z">
        <w:r w:rsidRPr="009370D8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  <w:lang w:val="en-GB"/>
            <w:rPrChange w:id="124" w:author="中野正昭" w:date="2013-06-12T19:13:00Z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GB"/>
              </w:rPr>
            </w:rPrChange>
          </w:rPr>
          <w:t>)</w:t>
        </w:r>
      </w:ins>
    </w:p>
    <w:p w14:paraId="0BA20CCA" w14:textId="77777777" w:rsidR="000D19CC" w:rsidRPr="00523C57" w:rsidRDefault="000D19CC" w:rsidP="003A4DB7">
      <w:pPr>
        <w:jc w:val="lef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</w:pPr>
      <w:r w:rsidRPr="008B2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GB"/>
        </w:rPr>
        <w:t>Mon Paris</w:t>
      </w:r>
      <w:r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(</w:t>
      </w:r>
      <w:r w:rsidR="008B2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1927, </w:t>
      </w:r>
      <w:r w:rsidR="00551DF4"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Tatsuya </w:t>
      </w:r>
      <w:proofErr w:type="spellStart"/>
      <w:r w:rsidR="00551DF4"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Kishida</w:t>
      </w:r>
      <w:proofErr w:type="spellEnd"/>
      <w:r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)</w:t>
      </w:r>
    </w:p>
    <w:p w14:paraId="62D15D79" w14:textId="77777777" w:rsidR="000D19CC" w:rsidRPr="00523C57" w:rsidRDefault="000D19CC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B2DC0">
        <w:rPr>
          <w:rFonts w:ascii="Times New Roman" w:hAnsi="Times New Roman" w:cs="Times New Roman"/>
          <w:i/>
          <w:sz w:val="24"/>
          <w:szCs w:val="24"/>
          <w:lang w:val="en-GB"/>
        </w:rPr>
        <w:t>Parisette</w:t>
      </w:r>
      <w:proofErr w:type="spellEnd"/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8B2DC0">
        <w:rPr>
          <w:rFonts w:ascii="Times New Roman" w:hAnsi="Times New Roman" w:cs="Times New Roman"/>
          <w:sz w:val="24"/>
          <w:szCs w:val="24"/>
          <w:lang w:val="en-GB"/>
        </w:rPr>
        <w:t xml:space="preserve">1930, </w:t>
      </w:r>
      <w:proofErr w:type="spellStart"/>
      <w:r w:rsidR="00551DF4" w:rsidRPr="00523C57">
        <w:rPr>
          <w:rFonts w:ascii="Times New Roman" w:hAnsi="Times New Roman" w:cs="Times New Roman"/>
          <w:sz w:val="24"/>
          <w:szCs w:val="24"/>
          <w:lang w:val="en-GB"/>
        </w:rPr>
        <w:t>Tetsuzou</w:t>
      </w:r>
      <w:proofErr w:type="spellEnd"/>
      <w:r w:rsidR="000F1BD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F1BD8" w:rsidRPr="00523C57">
        <w:rPr>
          <w:rFonts w:ascii="Times New Roman" w:hAnsi="Times New Roman" w:cs="Times New Roman"/>
          <w:sz w:val="24"/>
          <w:szCs w:val="24"/>
          <w:lang w:val="en-GB"/>
        </w:rPr>
        <w:t>Shirai</w:t>
      </w:r>
      <w:proofErr w:type="spellEnd"/>
      <w:r w:rsidRPr="00523C57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4FBDEB9" w14:textId="77777777" w:rsidR="000D19CC" w:rsidRPr="00523C57" w:rsidRDefault="00737317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8B2DC0">
        <w:rPr>
          <w:rFonts w:ascii="Times New Roman" w:hAnsi="Times New Roman" w:cs="Times New Roman"/>
          <w:i/>
          <w:sz w:val="24"/>
          <w:szCs w:val="24"/>
          <w:lang w:val="en-GB"/>
        </w:rPr>
        <w:t xml:space="preserve">Chinese Story </w:t>
      </w:r>
      <w:proofErr w:type="spellStart"/>
      <w:r w:rsidR="008B2DC0" w:rsidRPr="008B2DC0">
        <w:rPr>
          <w:rFonts w:ascii="Times New Roman" w:hAnsi="Times New Roman" w:cs="Times New Roman"/>
          <w:i/>
          <w:sz w:val="24"/>
          <w:szCs w:val="24"/>
          <w:lang w:val="en-GB"/>
        </w:rPr>
        <w:t>Gu-Bijin</w:t>
      </w:r>
      <w:proofErr w:type="spellEnd"/>
      <w:r w:rsidR="00EB03D8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8B2DC0">
        <w:rPr>
          <w:rFonts w:ascii="Times New Roman" w:hAnsi="Times New Roman" w:cs="Times New Roman"/>
          <w:sz w:val="24"/>
          <w:szCs w:val="24"/>
          <w:lang w:val="en-GB"/>
        </w:rPr>
        <w:t xml:space="preserve">1951, </w:t>
      </w:r>
      <w:proofErr w:type="spellStart"/>
      <w:r w:rsidR="00777AB6" w:rsidRPr="00523C57">
        <w:rPr>
          <w:rFonts w:ascii="Times New Roman" w:hAnsi="Times New Roman" w:cs="Times New Roman"/>
          <w:sz w:val="24"/>
          <w:szCs w:val="24"/>
          <w:lang w:val="en-GB"/>
        </w:rPr>
        <w:t>Tesuzou</w:t>
      </w:r>
      <w:proofErr w:type="spellEnd"/>
      <w:r w:rsidR="00777AB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77AB6" w:rsidRPr="00523C57">
        <w:rPr>
          <w:rFonts w:ascii="Times New Roman" w:hAnsi="Times New Roman" w:cs="Times New Roman"/>
          <w:sz w:val="24"/>
          <w:szCs w:val="24"/>
          <w:lang w:val="en-GB"/>
        </w:rPr>
        <w:t>Shirai</w:t>
      </w:r>
      <w:proofErr w:type="spellEnd"/>
      <w:r w:rsidR="00EB03D8" w:rsidRPr="00523C57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D9C2B09" w14:textId="77777777" w:rsidR="00A65F35" w:rsidRPr="00523C57" w:rsidRDefault="000D19CC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8B2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GB"/>
        </w:rPr>
        <w:t>The Rose of Versailles</w:t>
      </w:r>
      <w:r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(</w:t>
      </w:r>
      <w:r w:rsidR="008B2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1974, </w:t>
      </w:r>
      <w:r w:rsidR="00777AB6"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based on </w:t>
      </w:r>
      <w:proofErr w:type="spellStart"/>
      <w:r w:rsidR="00603D14" w:rsidRPr="00523C57">
        <w:rPr>
          <w:rFonts w:ascii="Times New Roman" w:hAnsi="Times New Roman" w:cs="Times New Roman"/>
          <w:sz w:val="24"/>
          <w:szCs w:val="24"/>
          <w:lang w:val="en-GB"/>
        </w:rPr>
        <w:t>Riyoko</w:t>
      </w:r>
      <w:proofErr w:type="spellEnd"/>
      <w:r w:rsidR="00603D1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Ikeda’s graphic nove</w:t>
      </w:r>
      <w:r w:rsidR="00840F8C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603D14" w:rsidRPr="00523C5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03D14"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adaptation and </w:t>
      </w:r>
      <w:r w:rsidR="00777AB6"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dramatiz</w:t>
      </w:r>
      <w:r w:rsidR="00603D14"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ation</w:t>
      </w:r>
      <w:r w:rsidR="00777AB6"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by Shinji Ueda, </w:t>
      </w:r>
      <w:r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1974</w:t>
      </w:r>
      <w:r w:rsidR="006349E6" w:rsidRPr="00523C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)</w:t>
      </w:r>
    </w:p>
    <w:p w14:paraId="0B2BCB38" w14:textId="77777777" w:rsidR="00C84142" w:rsidRPr="00523C57" w:rsidRDefault="00C84142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2A1FD9BE" w14:textId="77777777" w:rsidR="00783907" w:rsidRPr="00523C57" w:rsidRDefault="001827C2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References and Further </w:t>
      </w:r>
      <w:commentRangeStart w:id="125"/>
      <w:r w:rsidRPr="00523C57">
        <w:rPr>
          <w:rFonts w:ascii="Times New Roman" w:hAnsi="Times New Roman" w:cs="Times New Roman"/>
          <w:sz w:val="24"/>
          <w:szCs w:val="24"/>
          <w:lang w:val="en-GB"/>
        </w:rPr>
        <w:t>Reading</w:t>
      </w:r>
      <w:r w:rsidR="009E04BA" w:rsidRPr="00523C57">
        <w:rPr>
          <w:rStyle w:val="a9"/>
          <w:rFonts w:ascii="Times New Roman" w:hAnsi="Times New Roman" w:cs="Times New Roman"/>
          <w:vanish/>
          <w:sz w:val="24"/>
          <w:szCs w:val="24"/>
        </w:rPr>
        <w:commentReference w:id="126"/>
      </w:r>
      <w:commentRangeEnd w:id="125"/>
      <w:r w:rsidRPr="00523C57">
        <w:rPr>
          <w:rStyle w:val="a9"/>
          <w:rFonts w:ascii="Times New Roman" w:hAnsi="Times New Roman" w:cs="Times New Roman"/>
          <w:sz w:val="24"/>
          <w:szCs w:val="24"/>
        </w:rPr>
        <w:commentReference w:id="125"/>
      </w:r>
    </w:p>
    <w:p w14:paraId="22F122EB" w14:textId="44E59303" w:rsidR="006349E6" w:rsidRPr="00523C57" w:rsidRDefault="00783907" w:rsidP="002E72A9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>Robertson, J</w:t>
      </w:r>
      <w:r w:rsidR="003D2F2C" w:rsidRPr="00523C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E. </w:t>
      </w:r>
      <w:r w:rsidR="008B2DC0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827C2" w:rsidRPr="00523C57">
        <w:rPr>
          <w:rFonts w:ascii="Times New Roman" w:hAnsi="Times New Roman" w:cs="Times New Roman"/>
          <w:sz w:val="24"/>
          <w:szCs w:val="24"/>
          <w:lang w:val="en-GB"/>
        </w:rPr>
        <w:t>1998</w:t>
      </w:r>
      <w:r w:rsidR="008B2DC0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3D2F2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7229">
        <w:rPr>
          <w:rFonts w:ascii="Times New Roman" w:hAnsi="Times New Roman" w:cs="Times New Roman"/>
          <w:i/>
          <w:sz w:val="24"/>
          <w:szCs w:val="24"/>
          <w:lang w:val="en-GB"/>
        </w:rPr>
        <w:t>Takarazuka</w:t>
      </w:r>
      <w:proofErr w:type="spellEnd"/>
      <w:r w:rsidRPr="00DC7229">
        <w:rPr>
          <w:rFonts w:ascii="Times New Roman" w:hAnsi="Times New Roman" w:cs="Times New Roman"/>
          <w:i/>
          <w:sz w:val="24"/>
          <w:szCs w:val="24"/>
          <w:lang w:val="en-GB"/>
        </w:rPr>
        <w:t xml:space="preserve">: </w:t>
      </w:r>
      <w:r w:rsidR="00480421" w:rsidRPr="00DC7229">
        <w:rPr>
          <w:rFonts w:ascii="Times New Roman" w:hAnsi="Times New Roman" w:cs="Times New Roman"/>
          <w:i/>
          <w:sz w:val="24"/>
          <w:szCs w:val="24"/>
          <w:lang w:val="en-GB"/>
        </w:rPr>
        <w:t xml:space="preserve">Sexual Politics </w:t>
      </w:r>
      <w:r w:rsidRPr="00DC7229">
        <w:rPr>
          <w:rFonts w:ascii="Times New Roman" w:hAnsi="Times New Roman" w:cs="Times New Roman"/>
          <w:i/>
          <w:sz w:val="24"/>
          <w:szCs w:val="24"/>
          <w:lang w:val="en-GB"/>
        </w:rPr>
        <w:t xml:space="preserve">and </w:t>
      </w:r>
      <w:r w:rsidR="00480421" w:rsidRPr="00DC7229">
        <w:rPr>
          <w:rFonts w:ascii="Times New Roman" w:hAnsi="Times New Roman" w:cs="Times New Roman"/>
          <w:i/>
          <w:sz w:val="24"/>
          <w:szCs w:val="24"/>
          <w:lang w:val="en-GB"/>
        </w:rPr>
        <w:t xml:space="preserve">Popular Culture </w:t>
      </w:r>
      <w:r w:rsidRPr="00DC7229">
        <w:rPr>
          <w:rFonts w:ascii="Times New Roman" w:hAnsi="Times New Roman" w:cs="Times New Roman"/>
          <w:i/>
          <w:sz w:val="24"/>
          <w:szCs w:val="24"/>
          <w:lang w:val="en-GB"/>
        </w:rPr>
        <w:t xml:space="preserve">in </w:t>
      </w:r>
      <w:r w:rsidR="00480421" w:rsidRPr="00DC7229">
        <w:rPr>
          <w:rFonts w:ascii="Times New Roman" w:hAnsi="Times New Roman" w:cs="Times New Roman"/>
          <w:i/>
          <w:sz w:val="24"/>
          <w:szCs w:val="24"/>
          <w:lang w:val="en-GB"/>
        </w:rPr>
        <w:t xml:space="preserve">Modern </w:t>
      </w:r>
      <w:r w:rsidRPr="00DC7229">
        <w:rPr>
          <w:rFonts w:ascii="Times New Roman" w:hAnsi="Times New Roman" w:cs="Times New Roman"/>
          <w:i/>
          <w:sz w:val="24"/>
          <w:szCs w:val="24"/>
          <w:lang w:val="en-GB"/>
        </w:rPr>
        <w:t>Japan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D2F2C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50143">
        <w:rPr>
          <w:rFonts w:ascii="Times New Roman" w:hAnsi="Times New Roman" w:cs="Times New Roman"/>
          <w:sz w:val="24"/>
          <w:szCs w:val="24"/>
        </w:rPr>
        <w:lastRenderedPageBreak/>
        <w:t>Berkeley</w:t>
      </w:r>
      <w:r w:rsidR="006349E6" w:rsidRPr="00523C57">
        <w:rPr>
          <w:rFonts w:ascii="Times New Roman" w:hAnsi="Times New Roman" w:cs="Times New Roman"/>
          <w:sz w:val="24"/>
          <w:szCs w:val="24"/>
        </w:rPr>
        <w:t xml:space="preserve">: </w:t>
      </w:r>
      <w:r w:rsidR="00A12464" w:rsidRPr="00523C57">
        <w:rPr>
          <w:rFonts w:ascii="Times New Roman" w:hAnsi="Times New Roman" w:cs="Times New Roman"/>
          <w:sz w:val="24"/>
          <w:szCs w:val="24"/>
          <w:lang w:val="en-GB"/>
        </w:rPr>
        <w:t>University of California Press</w:t>
      </w:r>
      <w:r w:rsidR="00480421">
        <w:rPr>
          <w:rFonts w:ascii="Times New Roman" w:hAnsi="Times New Roman" w:cs="Times New Roman"/>
          <w:sz w:val="24"/>
          <w:szCs w:val="24"/>
          <w:lang w:val="en-GB"/>
        </w:rPr>
        <w:t>. [</w:t>
      </w:r>
      <w:del w:id="127" w:author="中野正昭" w:date="2013-06-12T20:11:00Z">
        <w:r w:rsidR="00480421" w:rsidDel="00A04363">
          <w:rPr>
            <w:rFonts w:ascii="Times New Roman" w:hAnsi="Times New Roman" w:cs="Times New Roman"/>
            <w:sz w:val="24"/>
            <w:szCs w:val="24"/>
            <w:lang w:val="en-GB"/>
          </w:rPr>
          <w:delText>ANNOTATION?</w:delText>
        </w:r>
      </w:del>
      <w:ins w:id="128" w:author="中野正昭" w:date="2013-06-12T20:11:00Z">
        <w:r w:rsidR="00A04363" w:rsidRPr="00A04363">
          <w:t xml:space="preserve"> </w:t>
        </w:r>
      </w:ins>
      <w:ins w:id="129" w:author="中野正昭" w:date="2013-06-12T20:15:00Z">
        <w:r w:rsidR="00A04363">
          <w:rPr>
            <w:rFonts w:hint="eastAsia"/>
          </w:rPr>
          <w:t xml:space="preserve">The </w:t>
        </w:r>
      </w:ins>
      <w:ins w:id="130" w:author="中野正昭" w:date="2013-06-19T17:43:00Z">
        <w:r w:rsidR="00E83E8F">
          <w:rPr>
            <w:rFonts w:ascii="Georgia" w:hAnsi="Georgia"/>
            <w:color w:val="181818"/>
            <w:szCs w:val="21"/>
            <w:shd w:val="clear" w:color="auto" w:fill="FFFFFF"/>
          </w:rPr>
          <w:t>sophisticated and historically  analysis</w:t>
        </w:r>
      </w:ins>
      <w:ins w:id="131" w:author="中野正昭" w:date="2013-06-12T20:15:00Z">
        <w:r w:rsidR="00A04363">
          <w:rPr>
            <w:rFonts w:hint="eastAsia"/>
          </w:rPr>
          <w:t xml:space="preserve"> </w:t>
        </w:r>
      </w:ins>
      <w:ins w:id="132" w:author="中野正昭" w:date="2013-06-19T17:44:00Z">
        <w:r w:rsidR="00E83E8F">
          <w:rPr>
            <w:rFonts w:hint="eastAsia"/>
          </w:rPr>
          <w:t>about</w:t>
        </w:r>
      </w:ins>
      <w:ins w:id="133" w:author="中野正昭" w:date="2013-06-12T20:15:00Z">
        <w:r w:rsidR="00A04363">
          <w:rPr>
            <w:rFonts w:hint="eastAsia"/>
          </w:rPr>
          <w:t xml:space="preserve"> t</w:t>
        </w:r>
      </w:ins>
      <w:ins w:id="134" w:author="中野正昭" w:date="2013-06-12T20:11:00Z">
        <w:r w:rsidR="00A04363" w:rsidRPr="00A04363">
          <w:rPr>
            <w:rFonts w:ascii="Times New Roman" w:hAnsi="Times New Roman" w:cs="Times New Roman"/>
            <w:sz w:val="24"/>
            <w:szCs w:val="24"/>
            <w:lang w:val="en-GB"/>
          </w:rPr>
          <w:t xml:space="preserve">he </w:t>
        </w:r>
        <w:proofErr w:type="spellStart"/>
        <w:r w:rsidR="00A04363" w:rsidRPr="00A04363">
          <w:rPr>
            <w:rFonts w:ascii="Times New Roman" w:hAnsi="Times New Roman" w:cs="Times New Roman"/>
            <w:sz w:val="24"/>
            <w:szCs w:val="24"/>
            <w:lang w:val="en-GB"/>
          </w:rPr>
          <w:t>Takarazuka</w:t>
        </w:r>
        <w:proofErr w:type="spellEnd"/>
        <w:r w:rsidR="00A04363" w:rsidRPr="00A04363">
          <w:rPr>
            <w:rFonts w:ascii="Times New Roman" w:hAnsi="Times New Roman" w:cs="Times New Roman"/>
            <w:sz w:val="24"/>
            <w:szCs w:val="24"/>
            <w:lang w:val="en-GB"/>
          </w:rPr>
          <w:t xml:space="preserve"> Revue</w:t>
        </w:r>
        <w:r w:rsidR="00A04363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s </w:t>
        </w:r>
        <w:r w:rsidR="00A04363" w:rsidRPr="00A04363">
          <w:rPr>
            <w:rFonts w:ascii="Times New Roman" w:hAnsi="Times New Roman" w:cs="Times New Roman"/>
            <w:sz w:val="24"/>
            <w:szCs w:val="24"/>
            <w:lang w:val="en-GB"/>
          </w:rPr>
          <w:t>by the author of the non-Japanese.</w:t>
        </w:r>
      </w:ins>
      <w:ins w:id="135" w:author="中野正昭" w:date="2013-06-19T17:46:00Z">
        <w:r w:rsidR="00E83E8F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</w:t>
        </w:r>
      </w:ins>
      <w:proofErr w:type="gramStart"/>
      <w:ins w:id="136" w:author="中野正昭" w:date="2013-06-19T17:53:00Z">
        <w:r w:rsidR="00F6395F">
          <w:rPr>
            <w:rFonts w:ascii="Times New Roman" w:hAnsi="Times New Roman" w:cs="Times New Roman" w:hint="eastAsia"/>
            <w:sz w:val="24"/>
            <w:szCs w:val="24"/>
            <w:lang w:val="en-GB"/>
          </w:rPr>
          <w:t>I</w:t>
        </w:r>
      </w:ins>
      <w:ins w:id="137" w:author="中野正昭" w:date="2013-06-19T17:52:00Z">
        <w:r w:rsidR="00F6395F">
          <w:rPr>
            <w:rFonts w:ascii="Georgia" w:hAnsi="Georgia" w:hint="eastAsia"/>
            <w:color w:val="181818"/>
            <w:szCs w:val="21"/>
            <w:shd w:val="clear" w:color="auto" w:fill="FFFFFF"/>
          </w:rPr>
          <w:t>n this book.</w:t>
        </w:r>
      </w:ins>
      <w:proofErr w:type="gramEnd"/>
      <w:ins w:id="138" w:author="中野正昭" w:date="2013-06-19T17:53:00Z">
        <w:r w:rsidR="00F6395F">
          <w:rPr>
            <w:rFonts w:ascii="Georgia" w:hAnsi="Georgia" w:hint="eastAsia"/>
            <w:color w:val="181818"/>
            <w:szCs w:val="21"/>
            <w:shd w:val="clear" w:color="auto" w:fill="FFFFFF"/>
          </w:rPr>
          <w:t xml:space="preserve"> </w:t>
        </w:r>
        <w:proofErr w:type="gramStart"/>
        <w:r w:rsidR="00F6395F">
          <w:rPr>
            <w:rFonts w:ascii="Georgia" w:hAnsi="Georgia" w:hint="eastAsia"/>
            <w:color w:val="181818"/>
            <w:szCs w:val="21"/>
            <w:shd w:val="clear" w:color="auto" w:fill="FFFFFF"/>
          </w:rPr>
          <w:t>t</w:t>
        </w:r>
      </w:ins>
      <w:ins w:id="139" w:author="中野正昭" w:date="2013-06-19T17:47:00Z">
        <w:r w:rsidR="00E83E8F">
          <w:rPr>
            <w:rFonts w:ascii="Times New Roman" w:hAnsi="Times New Roman" w:cs="Times New Roman" w:hint="eastAsia"/>
            <w:sz w:val="24"/>
            <w:szCs w:val="24"/>
            <w:lang w:val="en-GB"/>
          </w:rPr>
          <w:t>he</w:t>
        </w:r>
        <w:proofErr w:type="gramEnd"/>
        <w:r w:rsidR="00E83E8F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</w:t>
        </w:r>
        <w:proofErr w:type="spellStart"/>
        <w:r w:rsidR="00E83E8F">
          <w:rPr>
            <w:rFonts w:ascii="Times New Roman" w:hAnsi="Times New Roman" w:cs="Times New Roman" w:hint="eastAsia"/>
            <w:sz w:val="24"/>
            <w:szCs w:val="24"/>
            <w:lang w:val="en-GB"/>
          </w:rPr>
          <w:t>Takarazuka</w:t>
        </w:r>
        <w:proofErr w:type="spellEnd"/>
        <w:r w:rsidR="00E83E8F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Revues and </w:t>
        </w:r>
      </w:ins>
      <w:ins w:id="140" w:author="中野正昭" w:date="2013-06-19T18:31:00Z">
        <w:r w:rsidR="00DF7C0B">
          <w:rPr>
            <w:rFonts w:ascii="Times New Roman" w:hAnsi="Times New Roman" w:cs="Times New Roman" w:hint="eastAsia"/>
            <w:sz w:val="24"/>
            <w:szCs w:val="24"/>
            <w:lang w:val="en-GB"/>
          </w:rPr>
          <w:t>Japanese popular</w:t>
        </w:r>
      </w:ins>
      <w:ins w:id="141" w:author="中野正昭" w:date="2013-06-19T17:47:00Z">
        <w:r w:rsidR="00E83E8F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c</w:t>
        </w:r>
      </w:ins>
      <w:ins w:id="142" w:author="中野正昭" w:date="2013-06-19T17:48:00Z">
        <w:r w:rsidR="00E83E8F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ulture are </w:t>
        </w:r>
      </w:ins>
      <w:ins w:id="143" w:author="中野正昭" w:date="2013-06-19T17:49:00Z">
        <w:r w:rsidR="00E83E8F" w:rsidRPr="00E83E8F">
          <w:rPr>
            <w:rFonts w:ascii="Times New Roman" w:hAnsi="Times New Roman" w:cs="Times New Roman"/>
            <w:sz w:val="24"/>
            <w:szCs w:val="24"/>
            <w:lang w:val="en-GB"/>
          </w:rPr>
          <w:t xml:space="preserve">considered from the viewpoint of </w:t>
        </w:r>
        <w:r w:rsidR="00E83E8F">
          <w:rPr>
            <w:rFonts w:ascii="Georgia" w:hAnsi="Georgia"/>
            <w:color w:val="181818"/>
            <w:szCs w:val="21"/>
            <w:shd w:val="clear" w:color="auto" w:fill="FFFFFF"/>
          </w:rPr>
          <w:t xml:space="preserve">sexual politics, </w:t>
        </w:r>
      </w:ins>
      <w:ins w:id="144" w:author="中野正昭" w:date="2013-06-19T18:03:00Z">
        <w:r w:rsidR="00F37876">
          <w:rPr>
            <w:rFonts w:ascii="Georgia" w:hAnsi="Georgia" w:hint="eastAsia"/>
            <w:color w:val="181818"/>
            <w:szCs w:val="21"/>
            <w:shd w:val="clear" w:color="auto" w:fill="FFFFFF"/>
          </w:rPr>
          <w:t xml:space="preserve">modernism, </w:t>
        </w:r>
      </w:ins>
      <w:ins w:id="145" w:author="中野正昭" w:date="2013-06-19T17:49:00Z">
        <w:r w:rsidR="00E83E8F">
          <w:rPr>
            <w:rFonts w:ascii="Georgia" w:hAnsi="Georgia"/>
            <w:color w:val="181818"/>
            <w:szCs w:val="21"/>
            <w:shd w:val="clear" w:color="auto" w:fill="FFFFFF"/>
          </w:rPr>
          <w:t xml:space="preserve">nationalism, </w:t>
        </w:r>
      </w:ins>
      <w:ins w:id="146" w:author="中野正昭" w:date="2013-06-19T17:53:00Z">
        <w:r w:rsidR="00F6395F">
          <w:rPr>
            <w:rFonts w:ascii="Georgia" w:hAnsi="Georgia" w:hint="eastAsia"/>
            <w:color w:val="181818"/>
            <w:szCs w:val="21"/>
            <w:shd w:val="clear" w:color="auto" w:fill="FFFFFF"/>
          </w:rPr>
          <w:t xml:space="preserve">and </w:t>
        </w:r>
      </w:ins>
      <w:ins w:id="147" w:author="中野正昭" w:date="2013-06-19T17:49:00Z">
        <w:r w:rsidR="00E83E8F">
          <w:rPr>
            <w:rFonts w:ascii="Georgia" w:hAnsi="Georgia"/>
            <w:color w:val="181818"/>
            <w:szCs w:val="21"/>
            <w:shd w:val="clear" w:color="auto" w:fill="FFFFFF"/>
          </w:rPr>
          <w:t>imperialism</w:t>
        </w:r>
      </w:ins>
      <w:ins w:id="148" w:author="中野正昭" w:date="2013-06-19T17:54:00Z">
        <w:r w:rsidR="00F6395F">
          <w:rPr>
            <w:rFonts w:ascii="Georgia" w:hAnsi="Georgia" w:hint="eastAsia"/>
            <w:color w:val="181818"/>
            <w:szCs w:val="21"/>
            <w:shd w:val="clear" w:color="auto" w:fill="FFFFFF"/>
          </w:rPr>
          <w:t>.</w:t>
        </w:r>
      </w:ins>
      <w:ins w:id="149" w:author="中野正昭" w:date="2013-06-19T18:14:00Z">
        <w:r w:rsidR="003810A4" w:rsidRPr="003810A4">
          <w:t xml:space="preserve"> </w:t>
        </w:r>
        <w:r w:rsidR="003810A4" w:rsidRPr="003810A4">
          <w:rPr>
            <w:rFonts w:ascii="Georgia" w:hAnsi="Georgia"/>
            <w:color w:val="181818"/>
            <w:szCs w:val="21"/>
            <w:shd w:val="clear" w:color="auto" w:fill="FFFFFF"/>
          </w:rPr>
          <w:t>However,</w:t>
        </w:r>
      </w:ins>
      <w:ins w:id="150" w:author="中野正昭" w:date="2013-06-19T18:33:00Z">
        <w:r w:rsidR="002E72A9" w:rsidRPr="002E72A9">
          <w:t xml:space="preserve"> </w:t>
        </w:r>
        <w:r w:rsidR="002E72A9">
          <w:rPr>
            <w:rFonts w:hint="eastAsia"/>
          </w:rPr>
          <w:t>some</w:t>
        </w:r>
        <w:r w:rsidR="002E72A9" w:rsidRPr="002E72A9">
          <w:rPr>
            <w:rFonts w:ascii="Georgia" w:hAnsi="Georgia"/>
            <w:color w:val="181818"/>
            <w:szCs w:val="21"/>
            <w:shd w:val="clear" w:color="auto" w:fill="FFFFFF"/>
          </w:rPr>
          <w:t xml:space="preserve"> </w:t>
        </w:r>
      </w:ins>
      <w:ins w:id="151" w:author="中野正昭" w:date="2013-06-19T18:34:00Z">
        <w:r w:rsidR="002E72A9">
          <w:rPr>
            <w:rFonts w:ascii="Georgia" w:hAnsi="Georgia" w:hint="eastAsia"/>
            <w:color w:val="181818"/>
            <w:szCs w:val="21"/>
            <w:shd w:val="clear" w:color="auto" w:fill="FFFFFF"/>
          </w:rPr>
          <w:t xml:space="preserve">Japanese </w:t>
        </w:r>
      </w:ins>
      <w:ins w:id="152" w:author="中野正昭" w:date="2013-06-19T18:33:00Z">
        <w:r w:rsidR="002E72A9" w:rsidRPr="002E72A9">
          <w:rPr>
            <w:rFonts w:ascii="Georgia" w:hAnsi="Georgia"/>
            <w:color w:val="181818"/>
            <w:szCs w:val="21"/>
            <w:shd w:val="clear" w:color="auto" w:fill="FFFFFF"/>
          </w:rPr>
          <w:t xml:space="preserve">researcher </w:t>
        </w:r>
        <w:r w:rsidR="002E72A9">
          <w:rPr>
            <w:rFonts w:ascii="Georgia" w:hAnsi="Georgia" w:hint="eastAsia"/>
            <w:color w:val="181818"/>
            <w:szCs w:val="21"/>
            <w:shd w:val="clear" w:color="auto" w:fill="FFFFFF"/>
          </w:rPr>
          <w:t>are</w:t>
        </w:r>
        <w:r w:rsidR="002E72A9" w:rsidRPr="002E72A9">
          <w:rPr>
            <w:rFonts w:ascii="Georgia" w:hAnsi="Georgia"/>
            <w:color w:val="181818"/>
            <w:szCs w:val="21"/>
            <w:shd w:val="clear" w:color="auto" w:fill="FFFFFF"/>
          </w:rPr>
          <w:t xml:space="preserve"> negative in this book </w:t>
        </w:r>
      </w:ins>
      <w:proofErr w:type="spellStart"/>
      <w:ins w:id="153" w:author="中野正昭" w:date="2013-06-19T18:34:00Z">
        <w:r w:rsidR="002E72A9">
          <w:rPr>
            <w:rFonts w:ascii="Georgia" w:hAnsi="Georgia" w:hint="eastAsia"/>
            <w:color w:val="181818"/>
            <w:szCs w:val="21"/>
            <w:shd w:val="clear" w:color="auto" w:fill="FFFFFF"/>
          </w:rPr>
          <w:t>because</w:t>
        </w:r>
      </w:ins>
      <w:ins w:id="154" w:author="中野正昭" w:date="2013-06-19T18:44:00Z">
        <w:r w:rsidR="001104EC" w:rsidRPr="001104EC">
          <w:rPr>
            <w:rFonts w:ascii="Georgia" w:hAnsi="Georgia"/>
            <w:color w:val="181818"/>
            <w:szCs w:val="21"/>
            <w:shd w:val="clear" w:color="auto" w:fill="FFFFFF"/>
          </w:rPr>
          <w:t>The</w:t>
        </w:r>
        <w:proofErr w:type="spellEnd"/>
        <w:r w:rsidR="001104EC" w:rsidRPr="001104EC">
          <w:rPr>
            <w:rFonts w:ascii="Georgia" w:hAnsi="Georgia"/>
            <w:color w:val="181818"/>
            <w:szCs w:val="21"/>
            <w:shd w:val="clear" w:color="auto" w:fill="FFFFFF"/>
          </w:rPr>
          <w:t xml:space="preserve"> interpretation of the author about Orient</w:t>
        </w:r>
        <w:r w:rsidR="001104EC">
          <w:rPr>
            <w:rFonts w:ascii="Georgia" w:hAnsi="Georgia" w:hint="eastAsia"/>
            <w:color w:val="181818"/>
            <w:szCs w:val="21"/>
            <w:shd w:val="clear" w:color="auto" w:fill="FFFFFF"/>
          </w:rPr>
          <w:t>al</w:t>
        </w:r>
        <w:r w:rsidR="001104EC" w:rsidRPr="001104EC">
          <w:rPr>
            <w:rFonts w:ascii="Georgia" w:hAnsi="Georgia"/>
            <w:color w:val="181818"/>
            <w:szCs w:val="21"/>
            <w:shd w:val="clear" w:color="auto" w:fill="FFFFFF"/>
          </w:rPr>
          <w:t xml:space="preserve"> same-sex friendship relations is inclined to the viewpoint from West</w:t>
        </w:r>
      </w:ins>
      <w:ins w:id="155" w:author="中野正昭" w:date="2013-06-19T18:45:00Z">
        <w:r w:rsidR="001104EC">
          <w:rPr>
            <w:rFonts w:ascii="Georgia" w:hAnsi="Georgia" w:hint="eastAsia"/>
            <w:color w:val="181818"/>
            <w:szCs w:val="21"/>
            <w:shd w:val="clear" w:color="auto" w:fill="FFFFFF"/>
          </w:rPr>
          <w:t>ern</w:t>
        </w:r>
      </w:ins>
      <w:ins w:id="156" w:author="中野正昭" w:date="2013-06-19T18:44:00Z">
        <w:r w:rsidR="001104EC" w:rsidRPr="001104EC">
          <w:rPr>
            <w:rFonts w:ascii="Georgia" w:hAnsi="Georgia"/>
            <w:color w:val="181818"/>
            <w:szCs w:val="21"/>
            <w:shd w:val="clear" w:color="auto" w:fill="FFFFFF"/>
          </w:rPr>
          <w:t xml:space="preserve"> love relations</w:t>
        </w:r>
      </w:ins>
      <w:ins w:id="157" w:author="中野正昭" w:date="2013-06-19T18:45:00Z">
        <w:r w:rsidR="001104EC">
          <w:rPr>
            <w:rFonts w:ascii="Georgia" w:hAnsi="Georgia" w:hint="eastAsia"/>
            <w:color w:val="181818"/>
            <w:szCs w:val="21"/>
            <w:shd w:val="clear" w:color="auto" w:fill="FFFFFF"/>
          </w:rPr>
          <w:t>.</w:t>
        </w:r>
      </w:ins>
      <w:ins w:id="158" w:author="中野正昭" w:date="2013-06-19T18:47:00Z">
        <w:r w:rsidR="00D82488" w:rsidRPr="00D82488">
          <w:t xml:space="preserve"> </w:t>
        </w:r>
        <w:r w:rsidR="00D82488" w:rsidRPr="00D82488">
          <w:rPr>
            <w:rFonts w:ascii="Georgia" w:hAnsi="Georgia"/>
            <w:color w:val="181818"/>
            <w:szCs w:val="21"/>
            <w:shd w:val="clear" w:color="auto" w:fill="FFFFFF"/>
          </w:rPr>
          <w:t>This book is interesting at the point that caused the extreme reaction that it is like affirmative / negation in Japan.</w:t>
        </w:r>
      </w:ins>
      <w:r w:rsidR="00480421">
        <w:rPr>
          <w:rFonts w:ascii="Times New Roman" w:hAnsi="Times New Roman" w:cs="Times New Roman"/>
          <w:sz w:val="24"/>
          <w:szCs w:val="24"/>
          <w:lang w:val="en-GB"/>
        </w:rPr>
        <w:t>]</w:t>
      </w:r>
    </w:p>
    <w:p w14:paraId="17D5637F" w14:textId="77777777" w:rsidR="001827C2" w:rsidRPr="00523C57" w:rsidRDefault="001827C2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7056B59B" w14:textId="6E12EDE4" w:rsidR="00480421" w:rsidRPr="00523C57" w:rsidRDefault="00783907" w:rsidP="00480421">
      <w:pPr>
        <w:jc w:val="left"/>
        <w:rPr>
          <w:ins w:id="159" w:author="Editor" w:date="2012-12-09T15:13:00Z"/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23C57">
        <w:rPr>
          <w:rFonts w:ascii="Times New Roman" w:hAnsi="Times New Roman" w:cs="Times New Roman"/>
          <w:sz w:val="24"/>
          <w:szCs w:val="24"/>
          <w:lang w:val="en-GB"/>
        </w:rPr>
        <w:t>Stickland</w:t>
      </w:r>
      <w:proofErr w:type="spellEnd"/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480421" w:rsidRPr="00523C57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480421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80421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R. </w:t>
      </w:r>
      <w:r w:rsidR="00480421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827C2" w:rsidRPr="00523C57">
        <w:rPr>
          <w:rFonts w:ascii="Times New Roman" w:hAnsi="Times New Roman" w:cs="Times New Roman"/>
          <w:sz w:val="24"/>
          <w:szCs w:val="24"/>
          <w:lang w:val="en-GB"/>
        </w:rPr>
        <w:t>2008</w:t>
      </w:r>
      <w:r w:rsidR="00480421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1827C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339EC" w:rsidRPr="00480421">
        <w:rPr>
          <w:rFonts w:ascii="Times New Roman" w:hAnsi="Times New Roman" w:cs="Times New Roman"/>
          <w:i/>
          <w:sz w:val="24"/>
          <w:szCs w:val="24"/>
          <w:lang w:val="en-GB"/>
        </w:rPr>
        <w:t xml:space="preserve">Gender </w:t>
      </w:r>
      <w:r w:rsidR="00480421" w:rsidRPr="00480421">
        <w:rPr>
          <w:rFonts w:ascii="Times New Roman" w:hAnsi="Times New Roman" w:cs="Times New Roman"/>
          <w:i/>
          <w:sz w:val="24"/>
          <w:szCs w:val="24"/>
          <w:lang w:val="en-GB"/>
        </w:rPr>
        <w:t>G</w:t>
      </w:r>
      <w:r w:rsidR="007339EC" w:rsidRPr="00480421">
        <w:rPr>
          <w:rFonts w:ascii="Times New Roman" w:hAnsi="Times New Roman" w:cs="Times New Roman"/>
          <w:i/>
          <w:sz w:val="24"/>
          <w:szCs w:val="24"/>
          <w:lang w:val="en-GB"/>
        </w:rPr>
        <w:t xml:space="preserve">ymnastics: </w:t>
      </w:r>
      <w:r w:rsidR="00480421" w:rsidRPr="00480421">
        <w:rPr>
          <w:rFonts w:ascii="Times New Roman" w:hAnsi="Times New Roman" w:cs="Times New Roman"/>
          <w:i/>
          <w:sz w:val="24"/>
          <w:szCs w:val="24"/>
          <w:lang w:val="en-GB"/>
        </w:rPr>
        <w:t xml:space="preserve">Performing </w:t>
      </w:r>
      <w:r w:rsidR="007339EC" w:rsidRPr="00480421">
        <w:rPr>
          <w:rFonts w:ascii="Times New Roman" w:hAnsi="Times New Roman" w:cs="Times New Roman"/>
          <w:i/>
          <w:sz w:val="24"/>
          <w:szCs w:val="24"/>
          <w:lang w:val="en-GB"/>
        </w:rPr>
        <w:t xml:space="preserve">and </w:t>
      </w:r>
      <w:r w:rsidR="00480421" w:rsidRPr="00480421">
        <w:rPr>
          <w:rFonts w:ascii="Times New Roman" w:hAnsi="Times New Roman" w:cs="Times New Roman"/>
          <w:i/>
          <w:sz w:val="24"/>
          <w:szCs w:val="24"/>
          <w:lang w:val="en-GB"/>
        </w:rPr>
        <w:t>C</w:t>
      </w:r>
      <w:r w:rsidR="007339EC" w:rsidRPr="00480421">
        <w:rPr>
          <w:rFonts w:ascii="Times New Roman" w:hAnsi="Times New Roman" w:cs="Times New Roman"/>
          <w:i/>
          <w:sz w:val="24"/>
          <w:szCs w:val="24"/>
          <w:lang w:val="en-GB"/>
        </w:rPr>
        <w:t xml:space="preserve">onsuming Japans </w:t>
      </w:r>
      <w:proofErr w:type="spellStart"/>
      <w:r w:rsidR="007339EC" w:rsidRPr="00480421">
        <w:rPr>
          <w:rFonts w:ascii="Times New Roman" w:hAnsi="Times New Roman" w:cs="Times New Roman"/>
          <w:i/>
          <w:sz w:val="24"/>
          <w:szCs w:val="24"/>
          <w:lang w:val="en-GB"/>
        </w:rPr>
        <w:t>Takarazuka</w:t>
      </w:r>
      <w:proofErr w:type="spellEnd"/>
      <w:r w:rsidR="007339EC" w:rsidRPr="00480421">
        <w:rPr>
          <w:rFonts w:ascii="Times New Roman" w:hAnsi="Times New Roman" w:cs="Times New Roman"/>
          <w:i/>
          <w:sz w:val="24"/>
          <w:szCs w:val="24"/>
          <w:lang w:val="en-GB"/>
        </w:rPr>
        <w:t xml:space="preserve"> Revue</w:t>
      </w:r>
      <w:r w:rsidR="006349E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05ECD">
        <w:rPr>
          <w:rFonts w:ascii="Times New Roman" w:hAnsi="Times New Roman" w:cs="Times New Roman"/>
          <w:sz w:val="24"/>
          <w:szCs w:val="24"/>
          <w:lang w:val="en-GB"/>
        </w:rPr>
        <w:t>Melbourne:</w:t>
      </w:r>
      <w:r w:rsidR="006349E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12464" w:rsidRPr="00523C57">
        <w:rPr>
          <w:rFonts w:ascii="Times New Roman" w:hAnsi="Times New Roman" w:cs="Times New Roman"/>
          <w:sz w:val="24"/>
          <w:szCs w:val="24"/>
          <w:lang w:val="en-GB"/>
        </w:rPr>
        <w:t>Trans Pacific Press.</w:t>
      </w:r>
      <w:ins w:id="160" w:author="Editor" w:date="2012-12-09T15:13:00Z">
        <w:r w:rsidR="00480421" w:rsidRPr="00480421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r w:rsidR="00480421">
          <w:rPr>
            <w:rFonts w:ascii="Times New Roman" w:hAnsi="Times New Roman" w:cs="Times New Roman"/>
            <w:sz w:val="24"/>
            <w:szCs w:val="24"/>
            <w:lang w:val="en-GB"/>
          </w:rPr>
          <w:t>[</w:t>
        </w:r>
      </w:ins>
      <w:ins w:id="161" w:author="中野正昭" w:date="2013-06-19T19:07:00Z">
        <w:r w:rsidR="00E658BF" w:rsidRPr="00CB711B">
          <w:rPr>
            <w:rFonts w:ascii="Times New Roman" w:hAnsi="Times New Roman" w:cs="Times New Roman"/>
            <w:sz w:val="24"/>
            <w:szCs w:val="24"/>
            <w:lang w:val="en-GB"/>
          </w:rPr>
          <w:t xml:space="preserve">The book which studied the history from the foundation period to date using the interview of the person concerned and the fan </w:t>
        </w:r>
        <w:r w:rsidR="00E658BF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of the </w:t>
        </w:r>
        <w:proofErr w:type="spellStart"/>
        <w:r w:rsidR="00E658BF">
          <w:rPr>
            <w:rFonts w:ascii="Times New Roman" w:hAnsi="Times New Roman" w:cs="Times New Roman" w:hint="eastAsia"/>
            <w:sz w:val="24"/>
            <w:szCs w:val="24"/>
            <w:lang w:val="en-GB"/>
          </w:rPr>
          <w:t>Takarazuka</w:t>
        </w:r>
        <w:proofErr w:type="spellEnd"/>
        <w:r w:rsidR="00E658BF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 Revue as well as</w:t>
        </w:r>
        <w:r w:rsidR="00E658BF" w:rsidRPr="00CB711B">
          <w:rPr>
            <w:rFonts w:ascii="Times New Roman" w:hAnsi="Times New Roman" w:cs="Times New Roman"/>
            <w:sz w:val="24"/>
            <w:szCs w:val="24"/>
            <w:lang w:val="en-GB"/>
          </w:rPr>
          <w:t xml:space="preserve"> documents. </w:t>
        </w:r>
        <w:proofErr w:type="gramStart"/>
        <w:r w:rsidR="00E658BF">
          <w:rPr>
            <w:rFonts w:ascii="Times New Roman" w:hAnsi="Times New Roman" w:cs="Times New Roman" w:hint="eastAsia"/>
            <w:sz w:val="24"/>
            <w:szCs w:val="24"/>
            <w:lang w:val="en-GB"/>
          </w:rPr>
          <w:t>This</w:t>
        </w:r>
        <w:r w:rsidR="00E658BF" w:rsidRPr="00CB711B">
          <w:rPr>
            <w:rFonts w:ascii="Times New Roman" w:hAnsi="Times New Roman" w:cs="Times New Roman"/>
            <w:sz w:val="24"/>
            <w:szCs w:val="24"/>
            <w:lang w:val="en-GB"/>
          </w:rPr>
          <w:t xml:space="preserve"> mention the life after the graduation of the member of </w:t>
        </w:r>
        <w:r w:rsidR="00E658BF">
          <w:rPr>
            <w:rFonts w:ascii="Times New Roman" w:hAnsi="Times New Roman" w:cs="Times New Roman" w:hint="eastAsia"/>
            <w:sz w:val="24"/>
            <w:szCs w:val="24"/>
            <w:lang w:val="en-GB"/>
          </w:rPr>
          <w:t xml:space="preserve">the </w:t>
        </w:r>
        <w:r w:rsidR="00E658BF" w:rsidRPr="00CB711B">
          <w:rPr>
            <w:rFonts w:ascii="Times New Roman" w:hAnsi="Times New Roman" w:cs="Times New Roman"/>
            <w:sz w:val="24"/>
            <w:szCs w:val="24"/>
            <w:lang w:val="en-GB"/>
          </w:rPr>
          <w:t>company.</w:t>
        </w:r>
      </w:ins>
      <w:proofErr w:type="gramEnd"/>
      <w:ins w:id="162" w:author="Editor" w:date="2012-12-09T15:13:00Z">
        <w:del w:id="163" w:author="中野正昭" w:date="2013-06-19T19:07:00Z">
          <w:r w:rsidR="00480421" w:rsidDel="00E658BF">
            <w:rPr>
              <w:rFonts w:ascii="Times New Roman" w:hAnsi="Times New Roman" w:cs="Times New Roman"/>
              <w:sz w:val="24"/>
              <w:szCs w:val="24"/>
              <w:lang w:val="en-GB"/>
            </w:rPr>
            <w:delText>ANNOTATION?</w:delText>
          </w:r>
        </w:del>
        <w:r w:rsidR="00480421">
          <w:rPr>
            <w:rFonts w:ascii="Times New Roman" w:hAnsi="Times New Roman" w:cs="Times New Roman"/>
            <w:sz w:val="24"/>
            <w:szCs w:val="24"/>
            <w:lang w:val="en-GB"/>
          </w:rPr>
          <w:t>]</w:t>
        </w:r>
      </w:ins>
    </w:p>
    <w:p w14:paraId="4981FD89" w14:textId="77777777" w:rsidR="001827C2" w:rsidRPr="00523C57" w:rsidRDefault="001827C2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1AE83EEC" w14:textId="0F374B4E" w:rsidR="000B1D5A" w:rsidRPr="00523C57" w:rsidRDefault="000B1D5A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>Rutherford, J</w:t>
      </w:r>
      <w:r w:rsidR="001827C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DC7229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827C2" w:rsidRPr="00523C57">
        <w:rPr>
          <w:rFonts w:ascii="Times New Roman" w:hAnsi="Times New Roman" w:cs="Times New Roman"/>
          <w:sz w:val="24"/>
          <w:szCs w:val="24"/>
          <w:lang w:val="en-GB"/>
        </w:rPr>
        <w:t>2011</w:t>
      </w:r>
      <w:r w:rsidR="00DC7229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C7229">
        <w:rPr>
          <w:rFonts w:ascii="Times New Roman" w:hAnsi="Times New Roman" w:cs="Times New Roman"/>
          <w:i/>
          <w:sz w:val="24"/>
          <w:szCs w:val="24"/>
          <w:lang w:val="en-GB"/>
        </w:rPr>
        <w:t xml:space="preserve">Cherry Blossoms, Sushi and </w:t>
      </w:r>
      <w:proofErr w:type="spellStart"/>
      <w:r w:rsidRPr="00DC7229">
        <w:rPr>
          <w:rFonts w:ascii="Times New Roman" w:hAnsi="Times New Roman" w:cs="Times New Roman"/>
          <w:i/>
          <w:sz w:val="24"/>
          <w:szCs w:val="24"/>
          <w:lang w:val="en-GB"/>
        </w:rPr>
        <w:t>Takarazuka</w:t>
      </w:r>
      <w:proofErr w:type="spellEnd"/>
      <w:r w:rsidRPr="00DC7229">
        <w:rPr>
          <w:rFonts w:ascii="Times New Roman" w:hAnsi="Times New Roman" w:cs="Times New Roman"/>
          <w:i/>
          <w:sz w:val="24"/>
          <w:szCs w:val="24"/>
          <w:lang w:val="en-GB"/>
        </w:rPr>
        <w:t>: Seven Years in Japan</w:t>
      </w:r>
      <w:r w:rsidR="00A12464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077A7E">
        <w:rPr>
          <w:rFonts w:ascii="Times New Roman" w:hAnsi="Times New Roman" w:cs="Times New Roman"/>
          <w:sz w:val="24"/>
          <w:szCs w:val="24"/>
          <w:lang w:val="en-GB"/>
        </w:rPr>
        <w:t xml:space="preserve">London: Little </w:t>
      </w:r>
      <w:commentRangeStart w:id="164"/>
      <w:r w:rsidR="00077A7E">
        <w:rPr>
          <w:rFonts w:ascii="Times New Roman" w:hAnsi="Times New Roman" w:cs="Times New Roman"/>
          <w:sz w:val="24"/>
          <w:szCs w:val="24"/>
          <w:lang w:val="en-GB"/>
        </w:rPr>
        <w:t>Wren</w:t>
      </w:r>
      <w:commentRangeEnd w:id="164"/>
      <w:r w:rsidR="00F30C13">
        <w:rPr>
          <w:rStyle w:val="a9"/>
        </w:rPr>
        <w:commentReference w:id="164"/>
      </w:r>
      <w:r w:rsidR="006349E6" w:rsidRPr="00523C57">
        <w:rPr>
          <w:rFonts w:ascii="Times New Roman" w:hAnsi="Times New Roman" w:cs="Times New Roman"/>
          <w:sz w:val="24"/>
          <w:szCs w:val="24"/>
          <w:lang w:val="en-GB"/>
        </w:rPr>
        <w:t>.</w:t>
      </w:r>
      <w:ins w:id="165" w:author="Editor" w:date="2012-12-09T15:16:00Z">
        <w:r w:rsidR="00E75E0E" w:rsidRPr="00E75E0E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proofErr w:type="gramStart"/>
        <w:r w:rsidR="00E75E0E">
          <w:rPr>
            <w:rFonts w:ascii="Times New Roman" w:hAnsi="Times New Roman" w:cs="Times New Roman"/>
            <w:sz w:val="24"/>
            <w:szCs w:val="24"/>
            <w:lang w:val="en-GB"/>
          </w:rPr>
          <w:t>[</w:t>
        </w:r>
        <w:del w:id="166" w:author="中野正昭" w:date="2013-06-19T19:04:00Z">
          <w:r w:rsidR="00E75E0E" w:rsidDel="00CB711B">
            <w:rPr>
              <w:rFonts w:ascii="Times New Roman" w:hAnsi="Times New Roman" w:cs="Times New Roman"/>
              <w:sz w:val="24"/>
              <w:szCs w:val="24"/>
              <w:lang w:val="en-GB"/>
            </w:rPr>
            <w:delText>ANNOTATION?</w:delText>
          </w:r>
        </w:del>
      </w:ins>
      <w:ins w:id="167" w:author="中野正昭" w:date="2013-06-19T19:18:00Z">
        <w:r w:rsidR="006D7D73" w:rsidRPr="006D7D73">
          <w:t xml:space="preserve"> </w:t>
        </w:r>
        <w:r w:rsidR="006D7D73" w:rsidRPr="006D7D73">
          <w:rPr>
            <w:rFonts w:ascii="Times New Roman" w:hAnsi="Times New Roman" w:cs="Times New Roman"/>
            <w:sz w:val="24"/>
            <w:szCs w:val="24"/>
            <w:lang w:val="en-GB"/>
          </w:rPr>
          <w:t xml:space="preserve">The essay </w:t>
        </w:r>
      </w:ins>
      <w:ins w:id="168" w:author="中野正昭" w:date="2013-06-19T19:19:00Z">
        <w:r w:rsidR="006D7D73">
          <w:rPr>
            <w:rFonts w:ascii="Times New Roman" w:hAnsi="Times New Roman" w:cs="Times New Roman" w:hint="eastAsia"/>
            <w:sz w:val="24"/>
            <w:szCs w:val="24"/>
            <w:lang w:val="en-GB"/>
          </w:rPr>
          <w:t>by</w:t>
        </w:r>
      </w:ins>
      <w:ins w:id="169" w:author="中野正昭" w:date="2013-06-19T19:18:00Z">
        <w:r w:rsidR="006D7D73" w:rsidRPr="006D7D73">
          <w:rPr>
            <w:rFonts w:ascii="Times New Roman" w:hAnsi="Times New Roman" w:cs="Times New Roman"/>
            <w:sz w:val="24"/>
            <w:szCs w:val="24"/>
            <w:lang w:val="en-GB"/>
          </w:rPr>
          <w:t xml:space="preserve"> the British woman who lived in Japan for seven years.</w:t>
        </w:r>
        <w:proofErr w:type="gramEnd"/>
        <w:r w:rsidR="006D7D73" w:rsidRPr="006D7D73">
          <w:rPr>
            <w:rFonts w:ascii="Times New Roman" w:hAnsi="Times New Roman" w:cs="Times New Roman"/>
            <w:sz w:val="24"/>
            <w:szCs w:val="24"/>
            <w:lang w:val="en-GB"/>
          </w:rPr>
          <w:t xml:space="preserve"> Through the </w:t>
        </w:r>
      </w:ins>
      <w:ins w:id="170" w:author="中野正昭" w:date="2013-06-19T19:22:00Z">
        <w:r w:rsidR="006D7D73">
          <w:rPr>
            <w:rFonts w:ascii="Times New Roman" w:hAnsi="Times New Roman" w:cs="Times New Roman" w:hint="eastAsia"/>
            <w:sz w:val="24"/>
            <w:szCs w:val="24"/>
            <w:lang w:val="en-GB"/>
          </w:rPr>
          <w:t>e</w:t>
        </w:r>
        <w:r w:rsidR="006D7D73" w:rsidRPr="006D7D73">
          <w:rPr>
            <w:rFonts w:ascii="Times New Roman" w:hAnsi="Times New Roman" w:cs="Times New Roman"/>
            <w:sz w:val="24"/>
            <w:szCs w:val="24"/>
            <w:lang w:val="en-GB"/>
          </w:rPr>
          <w:t>xperience</w:t>
        </w:r>
      </w:ins>
      <w:ins w:id="171" w:author="中野正昭" w:date="2013-06-19T19:18:00Z">
        <w:r w:rsidR="006D7D73" w:rsidRPr="006D7D73">
          <w:rPr>
            <w:rFonts w:ascii="Times New Roman" w:hAnsi="Times New Roman" w:cs="Times New Roman"/>
            <w:sz w:val="24"/>
            <w:szCs w:val="24"/>
            <w:lang w:val="en-GB"/>
          </w:rPr>
          <w:t xml:space="preserve"> of the one middle-age woman, it is </w:t>
        </w:r>
      </w:ins>
      <w:ins w:id="172" w:author="中野正昭" w:date="2013-06-19T19:20:00Z">
        <w:r w:rsidR="006D7D73">
          <w:rPr>
            <w:rFonts w:ascii="Times New Roman" w:hAnsi="Times New Roman" w:cs="Times New Roman" w:hint="eastAsia"/>
            <w:sz w:val="24"/>
            <w:szCs w:val="24"/>
            <w:lang w:val="en-GB"/>
          </w:rPr>
          <w:t>written</w:t>
        </w:r>
      </w:ins>
      <w:ins w:id="173" w:author="中野正昭" w:date="2013-06-19T19:18:00Z">
        <w:r w:rsidR="006D7D73" w:rsidRPr="006D7D73">
          <w:rPr>
            <w:rFonts w:ascii="Times New Roman" w:hAnsi="Times New Roman" w:cs="Times New Roman"/>
            <w:sz w:val="24"/>
            <w:szCs w:val="24"/>
            <w:lang w:val="en-GB"/>
          </w:rPr>
          <w:t xml:space="preserve"> about the warm interchange with the Japanese, a culture gap, and the </w:t>
        </w:r>
      </w:ins>
      <w:ins w:id="174" w:author="中野正昭" w:date="2013-06-19T19:21:00Z">
        <w:r w:rsidR="006D7D73">
          <w:rPr>
            <w:rFonts w:ascii="Times New Roman" w:hAnsi="Times New Roman" w:cs="Times New Roman" w:hint="eastAsia"/>
            <w:sz w:val="24"/>
            <w:szCs w:val="24"/>
            <w:lang w:val="en-GB"/>
          </w:rPr>
          <w:t>charm</w:t>
        </w:r>
      </w:ins>
      <w:ins w:id="175" w:author="中野正昭" w:date="2013-06-19T19:18:00Z">
        <w:r w:rsidR="006D7D73" w:rsidRPr="006D7D73">
          <w:rPr>
            <w:rFonts w:ascii="Times New Roman" w:hAnsi="Times New Roman" w:cs="Times New Roman"/>
            <w:sz w:val="24"/>
            <w:szCs w:val="24"/>
            <w:lang w:val="en-GB"/>
          </w:rPr>
          <w:t xml:space="preserve"> of the </w:t>
        </w:r>
        <w:proofErr w:type="spellStart"/>
        <w:r w:rsidR="006D7D73" w:rsidRPr="006D7D73">
          <w:rPr>
            <w:rFonts w:ascii="Times New Roman" w:hAnsi="Times New Roman" w:cs="Times New Roman"/>
            <w:sz w:val="24"/>
            <w:szCs w:val="24"/>
            <w:lang w:val="en-GB"/>
          </w:rPr>
          <w:t>Takarazuka</w:t>
        </w:r>
        <w:proofErr w:type="spellEnd"/>
        <w:r w:rsidR="006D7D73" w:rsidRPr="006D7D73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</w:ins>
      <w:ins w:id="176" w:author="中野正昭" w:date="2013-06-19T19:20:00Z">
        <w:r w:rsidR="006D7D73">
          <w:rPr>
            <w:rFonts w:ascii="Times New Roman" w:hAnsi="Times New Roman" w:cs="Times New Roman" w:hint="eastAsia"/>
            <w:sz w:val="24"/>
            <w:szCs w:val="24"/>
            <w:lang w:val="en-GB"/>
          </w:rPr>
          <w:t>R</w:t>
        </w:r>
      </w:ins>
      <w:ins w:id="177" w:author="中野正昭" w:date="2013-06-19T19:47:00Z">
        <w:r w:rsidR="008C3529">
          <w:rPr>
            <w:rFonts w:ascii="Times New Roman" w:hAnsi="Times New Roman" w:cs="Times New Roman" w:hint="eastAsia"/>
            <w:sz w:val="24"/>
            <w:szCs w:val="24"/>
            <w:lang w:val="en-GB"/>
          </w:rPr>
          <w:t>e</w:t>
        </w:r>
      </w:ins>
      <w:ins w:id="178" w:author="中野正昭" w:date="2013-06-19T19:20:00Z">
        <w:r w:rsidR="006D7D73">
          <w:rPr>
            <w:rFonts w:ascii="Times New Roman" w:hAnsi="Times New Roman" w:cs="Times New Roman" w:hint="eastAsia"/>
            <w:sz w:val="24"/>
            <w:szCs w:val="24"/>
            <w:lang w:val="en-GB"/>
          </w:rPr>
          <w:t>vue</w:t>
        </w:r>
      </w:ins>
      <w:ins w:id="179" w:author="中野正昭" w:date="2013-06-19T19:18:00Z">
        <w:r w:rsidR="006D7D73" w:rsidRPr="006D7D73">
          <w:rPr>
            <w:rFonts w:ascii="Times New Roman" w:hAnsi="Times New Roman" w:cs="Times New Roman"/>
            <w:sz w:val="24"/>
            <w:szCs w:val="24"/>
            <w:lang w:val="en-GB"/>
          </w:rPr>
          <w:t>.</w:t>
        </w:r>
      </w:ins>
      <w:ins w:id="180" w:author="Editor" w:date="2012-12-09T15:16:00Z">
        <w:del w:id="181" w:author="中野正昭" w:date="2013-06-19T19:04:00Z">
          <w:r w:rsidR="00E75E0E" w:rsidDel="00CB711B">
            <w:rPr>
              <w:rFonts w:ascii="Times New Roman" w:hAnsi="Times New Roman" w:cs="Times New Roman"/>
              <w:sz w:val="24"/>
              <w:szCs w:val="24"/>
              <w:lang w:val="en-GB"/>
            </w:rPr>
            <w:delText>]</w:delText>
          </w:r>
        </w:del>
      </w:ins>
    </w:p>
    <w:p w14:paraId="5AC2A884" w14:textId="77777777" w:rsidR="001827C2" w:rsidRPr="008C3529" w:rsidRDefault="001827C2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78C7C669" w14:textId="45AC115B" w:rsidR="001827C2" w:rsidRPr="00523C57" w:rsidRDefault="000B1D5A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 w:rsidRPr="00523C57">
        <w:rPr>
          <w:rFonts w:ascii="Times New Roman" w:hAnsi="Times New Roman" w:cs="Times New Roman"/>
          <w:sz w:val="24"/>
          <w:szCs w:val="24"/>
          <w:lang w:val="en-GB"/>
        </w:rPr>
        <w:t>Yamanashi, M</w:t>
      </w:r>
      <w:r w:rsidR="001827C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ins w:id="182" w:author="Editor" w:date="2012-12-09T15:15:00Z">
        <w:r w:rsidR="00E75E0E">
          <w:rPr>
            <w:rFonts w:ascii="Times New Roman" w:hAnsi="Times New Roman" w:cs="Times New Roman"/>
            <w:sz w:val="24"/>
            <w:szCs w:val="24"/>
            <w:lang w:val="en-GB"/>
          </w:rPr>
          <w:t>(</w:t>
        </w:r>
      </w:ins>
      <w:r w:rsidR="001827C2" w:rsidRPr="00523C57">
        <w:rPr>
          <w:rFonts w:ascii="Times New Roman" w:hAnsi="Times New Roman" w:cs="Times New Roman"/>
          <w:sz w:val="24"/>
          <w:szCs w:val="24"/>
          <w:lang w:val="en-GB"/>
        </w:rPr>
        <w:t>2012</w:t>
      </w:r>
      <w:r w:rsidR="00E75E0E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1827C2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E75E0E">
        <w:rPr>
          <w:rFonts w:ascii="Times New Roman" w:hAnsi="Times New Roman" w:cs="Times New Roman"/>
          <w:i/>
          <w:sz w:val="24"/>
          <w:szCs w:val="24"/>
          <w:lang w:val="en-GB"/>
        </w:rPr>
        <w:t>A</w:t>
      </w:r>
      <w:proofErr w:type="gramEnd"/>
      <w:r w:rsidRPr="00E75E0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History of the </w:t>
      </w:r>
      <w:proofErr w:type="spellStart"/>
      <w:r w:rsidRPr="00E75E0E">
        <w:rPr>
          <w:rFonts w:ascii="Times New Roman" w:hAnsi="Times New Roman" w:cs="Times New Roman"/>
          <w:i/>
          <w:sz w:val="24"/>
          <w:szCs w:val="24"/>
          <w:lang w:val="en-GB"/>
        </w:rPr>
        <w:t>Takarazuka</w:t>
      </w:r>
      <w:proofErr w:type="spellEnd"/>
      <w:r w:rsidRPr="00E75E0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Revue Since 1914</w:t>
      </w:r>
      <w:r w:rsidR="00A12464" w:rsidRPr="00E75E0E">
        <w:rPr>
          <w:rFonts w:ascii="Times New Roman" w:hAnsi="Times New Roman" w:cs="Times New Roman"/>
          <w:i/>
          <w:sz w:val="24"/>
          <w:szCs w:val="24"/>
          <w:lang w:val="en-GB"/>
        </w:rPr>
        <w:t xml:space="preserve">: </w:t>
      </w:r>
      <w:r w:rsidR="00E75E0E" w:rsidRPr="00E75E0E">
        <w:rPr>
          <w:rFonts w:ascii="Times New Roman" w:hAnsi="Times New Roman" w:cs="Times New Roman"/>
          <w:i/>
          <w:sz w:val="24"/>
          <w:szCs w:val="24"/>
          <w:lang w:val="en-GB"/>
        </w:rPr>
        <w:t>Modernity</w:t>
      </w:r>
      <w:r w:rsidR="00A12464" w:rsidRPr="00E75E0E"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r w:rsidR="00E75E0E" w:rsidRPr="00E75E0E">
        <w:rPr>
          <w:rFonts w:ascii="Times New Roman" w:hAnsi="Times New Roman" w:cs="Times New Roman"/>
          <w:i/>
          <w:sz w:val="24"/>
          <w:szCs w:val="24"/>
          <w:lang w:val="en-GB"/>
        </w:rPr>
        <w:t>Girls’ Culture</w:t>
      </w:r>
      <w:r w:rsidR="00A12464" w:rsidRPr="00E75E0E">
        <w:rPr>
          <w:rFonts w:ascii="Times New Roman" w:hAnsi="Times New Roman" w:cs="Times New Roman"/>
          <w:i/>
          <w:sz w:val="24"/>
          <w:szCs w:val="24"/>
          <w:lang w:val="en-GB"/>
        </w:rPr>
        <w:t xml:space="preserve">, Japan </w:t>
      </w:r>
      <w:r w:rsidR="00E75E0E" w:rsidRPr="00E75E0E">
        <w:rPr>
          <w:rFonts w:ascii="Times New Roman" w:hAnsi="Times New Roman" w:cs="Times New Roman"/>
          <w:i/>
          <w:sz w:val="24"/>
          <w:szCs w:val="24"/>
          <w:lang w:val="en-GB"/>
        </w:rPr>
        <w:t>P</w:t>
      </w:r>
      <w:r w:rsidR="00A12464" w:rsidRPr="00E75E0E">
        <w:rPr>
          <w:rFonts w:ascii="Times New Roman" w:hAnsi="Times New Roman" w:cs="Times New Roman"/>
          <w:i/>
          <w:sz w:val="24"/>
          <w:szCs w:val="24"/>
          <w:lang w:val="en-GB"/>
        </w:rPr>
        <w:t>op</w:t>
      </w:r>
      <w:r w:rsidR="006349E6" w:rsidRPr="00523C5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CD4673">
        <w:rPr>
          <w:rFonts w:ascii="Times New Roman" w:hAnsi="Times New Roman" w:cs="Times New Roman"/>
          <w:sz w:val="24"/>
          <w:szCs w:val="24"/>
          <w:lang w:val="en-GB"/>
        </w:rPr>
        <w:t xml:space="preserve">Boston: </w:t>
      </w:r>
      <w:r w:rsidR="00A12464" w:rsidRPr="00523C57">
        <w:rPr>
          <w:rFonts w:ascii="Times New Roman" w:hAnsi="Times New Roman" w:cs="Times New Roman"/>
          <w:sz w:val="24"/>
          <w:szCs w:val="24"/>
          <w:lang w:val="en-GB"/>
        </w:rPr>
        <w:t>Global Oriental</w:t>
      </w:r>
      <w:r w:rsidR="001827C2" w:rsidRPr="00523C57">
        <w:rPr>
          <w:rFonts w:ascii="Times New Roman" w:hAnsi="Times New Roman" w:cs="Times New Roman"/>
          <w:sz w:val="24"/>
          <w:szCs w:val="24"/>
          <w:lang w:val="en-GB"/>
        </w:rPr>
        <w:t>.</w:t>
      </w:r>
      <w:ins w:id="183" w:author="Editor" w:date="2012-12-09T15:16:00Z">
        <w:r w:rsidR="00E75E0E" w:rsidRPr="00E75E0E">
          <w:rPr>
            <w:rFonts w:ascii="Times New Roman" w:hAnsi="Times New Roman" w:cs="Times New Roman"/>
            <w:sz w:val="24"/>
            <w:szCs w:val="24"/>
            <w:lang w:val="en-GB"/>
          </w:rPr>
          <w:t xml:space="preserve"> </w:t>
        </w:r>
        <w:r w:rsidR="00E75E0E">
          <w:rPr>
            <w:rFonts w:ascii="Times New Roman" w:hAnsi="Times New Roman" w:cs="Times New Roman"/>
            <w:sz w:val="24"/>
            <w:szCs w:val="24"/>
            <w:lang w:val="en-GB"/>
          </w:rPr>
          <w:t>[</w:t>
        </w:r>
        <w:del w:id="184" w:author="中野正昭" w:date="2013-06-19T19:30:00Z">
          <w:r w:rsidR="00E75E0E" w:rsidDel="00CC35F9">
            <w:rPr>
              <w:rFonts w:ascii="Times New Roman" w:hAnsi="Times New Roman" w:cs="Times New Roman"/>
              <w:sz w:val="24"/>
              <w:szCs w:val="24"/>
              <w:lang w:val="en-GB"/>
            </w:rPr>
            <w:delText>ANNOTATION?</w:delText>
          </w:r>
        </w:del>
      </w:ins>
      <w:ins w:id="185" w:author="中野正昭" w:date="2013-06-19T19:30:00Z">
        <w:r w:rsidR="00CC35F9" w:rsidRPr="00CC35F9">
          <w:t xml:space="preserve"> </w:t>
        </w:r>
      </w:ins>
      <w:ins w:id="186" w:author="中野正昭" w:date="2013-06-19T19:47:00Z">
        <w:r w:rsidR="008C3529">
          <w:rPr>
            <w:rFonts w:hint="eastAsia"/>
          </w:rPr>
          <w:t xml:space="preserve">This is the precious </w:t>
        </w:r>
      </w:ins>
      <w:ins w:id="187" w:author="中野正昭" w:date="2013-06-19T19:41:00Z">
        <w:r w:rsidR="00CC35F9">
          <w:rPr>
            <w:rFonts w:hint="eastAsia"/>
          </w:rPr>
          <w:t>book</w:t>
        </w:r>
      </w:ins>
      <w:ins w:id="188" w:author="中野正昭" w:date="2013-06-19T19:39:00Z">
        <w:r w:rsidR="00CC35F9" w:rsidRPr="00CC35F9">
          <w:t xml:space="preserve"> </w:t>
        </w:r>
      </w:ins>
      <w:ins w:id="189" w:author="中野正昭" w:date="2013-06-19T19:44:00Z">
        <w:r w:rsidR="008C3529">
          <w:rPr>
            <w:rFonts w:hint="eastAsia"/>
          </w:rPr>
          <w:t xml:space="preserve">about </w:t>
        </w:r>
      </w:ins>
      <w:proofErr w:type="spellStart"/>
      <w:ins w:id="190" w:author="中野正昭" w:date="2013-06-19T19:39:00Z">
        <w:r w:rsidR="00CC35F9" w:rsidRPr="00CC35F9">
          <w:t>Takarazuka</w:t>
        </w:r>
        <w:proofErr w:type="spellEnd"/>
        <w:r w:rsidR="00CC35F9" w:rsidRPr="00CC35F9">
          <w:t xml:space="preserve"> </w:t>
        </w:r>
      </w:ins>
      <w:ins w:id="191" w:author="中野正昭" w:date="2013-06-19T19:41:00Z">
        <w:r w:rsidR="008C3529">
          <w:rPr>
            <w:rFonts w:hint="eastAsia"/>
          </w:rPr>
          <w:t>R</w:t>
        </w:r>
      </w:ins>
      <w:ins w:id="192" w:author="中野正昭" w:date="2013-06-19T19:47:00Z">
        <w:r w:rsidR="008C3529">
          <w:rPr>
            <w:rFonts w:hint="eastAsia"/>
          </w:rPr>
          <w:t>e</w:t>
        </w:r>
      </w:ins>
      <w:ins w:id="193" w:author="中野正昭" w:date="2013-06-19T19:41:00Z">
        <w:r w:rsidR="008C3529">
          <w:rPr>
            <w:rFonts w:hint="eastAsia"/>
          </w:rPr>
          <w:t xml:space="preserve">vue </w:t>
        </w:r>
      </w:ins>
      <w:ins w:id="194" w:author="中野正昭" w:date="2013-06-19T19:45:00Z">
        <w:r w:rsidR="008C3529">
          <w:rPr>
            <w:rFonts w:hint="eastAsia"/>
          </w:rPr>
          <w:t>that</w:t>
        </w:r>
      </w:ins>
      <w:ins w:id="195" w:author="中野正昭" w:date="2013-06-19T19:41:00Z">
        <w:r w:rsidR="008C3529">
          <w:rPr>
            <w:rFonts w:hint="eastAsia"/>
          </w:rPr>
          <w:t xml:space="preserve"> </w:t>
        </w:r>
      </w:ins>
      <w:ins w:id="196" w:author="中野正昭" w:date="2013-06-19T19:39:00Z">
        <w:r w:rsidR="00CC35F9" w:rsidRPr="00CC35F9">
          <w:t xml:space="preserve">a Japanese </w:t>
        </w:r>
      </w:ins>
      <w:ins w:id="197" w:author="中野正昭" w:date="2013-06-19T19:45:00Z">
        <w:r w:rsidR="008C3529" w:rsidRPr="008C3529">
          <w:t>researcher</w:t>
        </w:r>
        <w:r w:rsidR="008C3529">
          <w:rPr>
            <w:rFonts w:hint="eastAsia"/>
          </w:rPr>
          <w:t xml:space="preserve"> </w:t>
        </w:r>
      </w:ins>
      <w:ins w:id="198" w:author="中野正昭" w:date="2013-06-19T19:39:00Z">
        <w:r w:rsidR="00CC35F9" w:rsidRPr="00CC35F9">
          <w:t xml:space="preserve">wrote </w:t>
        </w:r>
      </w:ins>
      <w:ins w:id="199" w:author="中野正昭" w:date="2013-06-19T19:45:00Z">
        <w:r w:rsidR="008C3529">
          <w:rPr>
            <w:rFonts w:hint="eastAsia"/>
          </w:rPr>
          <w:t xml:space="preserve">and published </w:t>
        </w:r>
      </w:ins>
      <w:ins w:id="200" w:author="中野正昭" w:date="2013-06-19T19:39:00Z">
        <w:r w:rsidR="00CC35F9" w:rsidRPr="00CC35F9">
          <w:t xml:space="preserve">in English. </w:t>
        </w:r>
        <w:proofErr w:type="spellStart"/>
        <w:r w:rsidR="00CC35F9" w:rsidRPr="00CC35F9">
          <w:t>Takarazuka</w:t>
        </w:r>
        <w:proofErr w:type="spellEnd"/>
        <w:r w:rsidR="00CC35F9" w:rsidRPr="00CC35F9">
          <w:t xml:space="preserve"> </w:t>
        </w:r>
      </w:ins>
      <w:ins w:id="201" w:author="中野正昭" w:date="2013-06-19T19:48:00Z">
        <w:r w:rsidR="008C3529">
          <w:rPr>
            <w:rFonts w:hint="eastAsia"/>
          </w:rPr>
          <w:t xml:space="preserve">Revue </w:t>
        </w:r>
      </w:ins>
      <w:ins w:id="202" w:author="中野正昭" w:date="2013-06-19T19:39:00Z">
        <w:r w:rsidR="00CC35F9" w:rsidRPr="00CC35F9">
          <w:t xml:space="preserve">is often mentioned at the point of view of the gender in Europe and America, but the author of this book lectures on the history and </w:t>
        </w:r>
      </w:ins>
      <w:ins w:id="203" w:author="中野正昭" w:date="2013-06-19T19:51:00Z">
        <w:r w:rsidR="008C3529">
          <w:rPr>
            <w:rFonts w:hint="eastAsia"/>
          </w:rPr>
          <w:t xml:space="preserve">the </w:t>
        </w:r>
      </w:ins>
      <w:ins w:id="204" w:author="中野正昭" w:date="2013-06-19T19:39:00Z">
        <w:r w:rsidR="00CC35F9" w:rsidRPr="00CC35F9">
          <w:t xml:space="preserve">significance from </w:t>
        </w:r>
      </w:ins>
      <w:ins w:id="205" w:author="中野正昭" w:date="2013-06-19T19:49:00Z">
        <w:r w:rsidR="008C3529">
          <w:rPr>
            <w:rFonts w:hint="eastAsia"/>
          </w:rPr>
          <w:t xml:space="preserve">the </w:t>
        </w:r>
      </w:ins>
      <w:ins w:id="206" w:author="中野正昭" w:date="2013-06-19T19:39:00Z">
        <w:r w:rsidR="00CC35F9" w:rsidRPr="00CC35F9">
          <w:t xml:space="preserve">relations </w:t>
        </w:r>
      </w:ins>
      <w:ins w:id="207" w:author="中野正昭" w:date="2013-06-19T19:51:00Z">
        <w:r w:rsidR="008C3529">
          <w:rPr>
            <w:rFonts w:hint="eastAsia"/>
          </w:rPr>
          <w:t xml:space="preserve">on </w:t>
        </w:r>
      </w:ins>
      <w:ins w:id="208" w:author="中野正昭" w:date="2013-06-19T19:49:00Z">
        <w:r w:rsidR="008C3529">
          <w:rPr>
            <w:rFonts w:hint="eastAsia"/>
          </w:rPr>
          <w:t xml:space="preserve">the </w:t>
        </w:r>
        <w:r w:rsidR="008C3529">
          <w:t>modernization</w:t>
        </w:r>
        <w:r w:rsidR="008C3529">
          <w:rPr>
            <w:rFonts w:hint="eastAsia"/>
          </w:rPr>
          <w:t xml:space="preserve"> </w:t>
        </w:r>
      </w:ins>
      <w:ins w:id="209" w:author="中野正昭" w:date="2013-06-19T19:51:00Z">
        <w:r w:rsidR="00F91522">
          <w:rPr>
            <w:rFonts w:hint="eastAsia"/>
          </w:rPr>
          <w:t xml:space="preserve">of the </w:t>
        </w:r>
      </w:ins>
      <w:ins w:id="210" w:author="中野正昭" w:date="2013-06-19T19:48:00Z">
        <w:r w:rsidR="008C3529">
          <w:rPr>
            <w:rFonts w:hint="eastAsia"/>
          </w:rPr>
          <w:t>theatre</w:t>
        </w:r>
      </w:ins>
      <w:ins w:id="211" w:author="中野正昭" w:date="2013-06-19T19:57:00Z">
        <w:r w:rsidR="0007127F">
          <w:rPr>
            <w:rFonts w:hint="eastAsia"/>
          </w:rPr>
          <w:t>, customs,</w:t>
        </w:r>
      </w:ins>
      <w:ins w:id="212" w:author="中野正昭" w:date="2013-06-19T19:48:00Z">
        <w:r w:rsidR="008C3529">
          <w:rPr>
            <w:rFonts w:hint="eastAsia"/>
          </w:rPr>
          <w:t xml:space="preserve"> </w:t>
        </w:r>
      </w:ins>
      <w:ins w:id="213" w:author="中野正昭" w:date="2013-06-19T19:39:00Z">
        <w:r w:rsidR="00CC35F9" w:rsidRPr="00CC35F9">
          <w:t xml:space="preserve">and </w:t>
        </w:r>
      </w:ins>
      <w:ins w:id="214" w:author="中野正昭" w:date="2013-06-19T19:57:00Z">
        <w:r w:rsidR="0007127F">
          <w:rPr>
            <w:rFonts w:hint="eastAsia"/>
          </w:rPr>
          <w:t>society</w:t>
        </w:r>
      </w:ins>
      <w:ins w:id="215" w:author="中野正昭" w:date="2013-06-19T19:39:00Z">
        <w:r w:rsidR="00CC35F9" w:rsidRPr="00CC35F9">
          <w:t xml:space="preserve"> </w:t>
        </w:r>
      </w:ins>
      <w:ins w:id="216" w:author="中野正昭" w:date="2013-06-19T19:50:00Z">
        <w:r w:rsidR="008C3529">
          <w:rPr>
            <w:rFonts w:hint="eastAsia"/>
          </w:rPr>
          <w:t>in Japan</w:t>
        </w:r>
      </w:ins>
      <w:ins w:id="217" w:author="中野正昭" w:date="2013-06-19T19:39:00Z">
        <w:r w:rsidR="00CC35F9" w:rsidRPr="00CC35F9">
          <w:t>.</w:t>
        </w:r>
      </w:ins>
      <w:ins w:id="218" w:author="中野正昭" w:date="2013-06-19T19:55:00Z">
        <w:r w:rsidR="006C5854" w:rsidRPr="006C5854">
          <w:t xml:space="preserve"> This book is beneficial not only to </w:t>
        </w:r>
      </w:ins>
      <w:ins w:id="219" w:author="中野正昭" w:date="2013-06-19T19:56:00Z">
        <w:r w:rsidR="006C5854">
          <w:rPr>
            <w:rFonts w:hint="eastAsia"/>
          </w:rPr>
          <w:t xml:space="preserve">know the </w:t>
        </w:r>
      </w:ins>
      <w:ins w:id="220" w:author="中野正昭" w:date="2013-06-19T19:55:00Z">
        <w:r w:rsidR="006C5854" w:rsidRPr="006C5854">
          <w:t>histor</w:t>
        </w:r>
        <w:r w:rsidR="006C5854">
          <w:rPr>
            <w:rFonts w:hint="eastAsia"/>
          </w:rPr>
          <w:t>y</w:t>
        </w:r>
        <w:r w:rsidR="006C5854" w:rsidRPr="006C5854">
          <w:t xml:space="preserve"> of </w:t>
        </w:r>
        <w:r w:rsidR="006C5854">
          <w:rPr>
            <w:rFonts w:hint="eastAsia"/>
          </w:rPr>
          <w:t xml:space="preserve">the </w:t>
        </w:r>
        <w:proofErr w:type="spellStart"/>
        <w:r w:rsidR="006C5854" w:rsidRPr="006C5854">
          <w:t>Takarazuka</w:t>
        </w:r>
        <w:proofErr w:type="spellEnd"/>
        <w:r w:rsidR="006C5854" w:rsidRPr="006C5854">
          <w:t xml:space="preserve"> Revue but also to </w:t>
        </w:r>
      </w:ins>
      <w:ins w:id="221" w:author="中野正昭" w:date="2013-06-19T19:56:00Z">
        <w:r w:rsidR="006C5854">
          <w:rPr>
            <w:rFonts w:hint="eastAsia"/>
          </w:rPr>
          <w:t xml:space="preserve">understand </w:t>
        </w:r>
      </w:ins>
      <w:ins w:id="222" w:author="中野正昭" w:date="2013-06-19T19:55:00Z">
        <w:r w:rsidR="006C5854" w:rsidRPr="006C5854">
          <w:t>Japanese modern culture.</w:t>
        </w:r>
      </w:ins>
      <w:ins w:id="223" w:author="Editor" w:date="2012-12-09T15:16:00Z">
        <w:r w:rsidR="00E75E0E">
          <w:rPr>
            <w:rFonts w:ascii="Times New Roman" w:hAnsi="Times New Roman" w:cs="Times New Roman"/>
            <w:sz w:val="24"/>
            <w:szCs w:val="24"/>
            <w:lang w:val="en-GB"/>
          </w:rPr>
          <w:t>]</w:t>
        </w:r>
      </w:ins>
    </w:p>
    <w:p w14:paraId="2313B104" w14:textId="77777777" w:rsidR="001827C2" w:rsidRPr="00523C57" w:rsidRDefault="001827C2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p w14:paraId="457ABE7E" w14:textId="77777777" w:rsidR="001827C2" w:rsidRPr="00523C57" w:rsidRDefault="001827C2" w:rsidP="003A4DB7">
      <w:pPr>
        <w:jc w:val="left"/>
        <w:rPr>
          <w:ins w:id="224" w:author="Janet O'Shea" w:date="2012-12-07T13:53:00Z"/>
          <w:rFonts w:ascii="Times New Roman" w:hAnsi="Times New Roman" w:cs="Times New Roman"/>
          <w:b/>
          <w:sz w:val="24"/>
          <w:szCs w:val="24"/>
          <w:lang w:val="en-GB"/>
        </w:rPr>
      </w:pPr>
      <w:ins w:id="225" w:author="Janet O'Shea" w:date="2012-12-07T13:53:00Z">
        <w:r w:rsidRPr="00523C57">
          <w:rPr>
            <w:rFonts w:ascii="Times New Roman" w:hAnsi="Times New Roman" w:cs="Times New Roman"/>
            <w:b/>
            <w:sz w:val="24"/>
            <w:szCs w:val="24"/>
            <w:lang w:val="en-GB"/>
          </w:rPr>
          <w:t>Moving Image Material:</w:t>
        </w:r>
      </w:ins>
    </w:p>
    <w:p w14:paraId="10EAD206" w14:textId="77777777" w:rsidR="001827C2" w:rsidRDefault="0032100F" w:rsidP="003A4DB7">
      <w:pPr>
        <w:jc w:val="left"/>
        <w:rPr>
          <w:ins w:id="226" w:author="Editor" w:date="2012-12-09T15:20:00Z"/>
          <w:rFonts w:ascii="Times New Roman" w:hAnsi="Times New Roman" w:cs="Times New Roman"/>
          <w:sz w:val="24"/>
          <w:szCs w:val="24"/>
          <w:lang w:val="en-GB"/>
        </w:rPr>
      </w:pPr>
      <w:commentRangeStart w:id="227"/>
      <w:ins w:id="228" w:author="Editor" w:date="2012-12-09T15:20:00Z">
        <w:r w:rsidRPr="0032100F">
          <w:rPr>
            <w:rFonts w:ascii="Times New Roman" w:hAnsi="Times New Roman" w:cs="Times New Roman"/>
            <w:sz w:val="24"/>
            <w:szCs w:val="24"/>
            <w:highlight w:val="yellow"/>
            <w:lang w:val="en-GB"/>
          </w:rPr>
          <w:t>Are</w:t>
        </w:r>
      </w:ins>
      <w:commentRangeEnd w:id="227"/>
      <w:r w:rsidR="00DF4C18">
        <w:rPr>
          <w:rStyle w:val="a9"/>
        </w:rPr>
        <w:commentReference w:id="227"/>
      </w:r>
      <w:ins w:id="229" w:author="Editor" w:date="2012-12-09T15:20:00Z">
        <w:r w:rsidRPr="0032100F">
          <w:rPr>
            <w:rFonts w:ascii="Times New Roman" w:hAnsi="Times New Roman" w:cs="Times New Roman"/>
            <w:sz w:val="24"/>
            <w:szCs w:val="24"/>
            <w:highlight w:val="yellow"/>
            <w:lang w:val="en-GB"/>
          </w:rPr>
          <w:t xml:space="preserve"> there any videos online (e.g. on </w:t>
        </w:r>
        <w:proofErr w:type="spellStart"/>
        <w:r w:rsidRPr="0032100F">
          <w:rPr>
            <w:rFonts w:ascii="Times New Roman" w:hAnsi="Times New Roman" w:cs="Times New Roman"/>
            <w:sz w:val="24"/>
            <w:szCs w:val="24"/>
            <w:highlight w:val="yellow"/>
            <w:lang w:val="en-GB"/>
          </w:rPr>
          <w:t>youtube</w:t>
        </w:r>
        <w:proofErr w:type="spellEnd"/>
        <w:r w:rsidRPr="0032100F">
          <w:rPr>
            <w:rFonts w:ascii="Times New Roman" w:hAnsi="Times New Roman" w:cs="Times New Roman"/>
            <w:sz w:val="24"/>
            <w:szCs w:val="24"/>
            <w:highlight w:val="yellow"/>
            <w:lang w:val="en-GB"/>
          </w:rPr>
          <w:t>) or films that are available? If so, please list them here with the titles, dates and producer information.</w:t>
        </w:r>
      </w:ins>
    </w:p>
    <w:p w14:paraId="1B87F963" w14:textId="77777777" w:rsidR="0032100F" w:rsidRPr="00523C57" w:rsidRDefault="0032100F" w:rsidP="003A4DB7">
      <w:pPr>
        <w:jc w:val="left"/>
        <w:rPr>
          <w:ins w:id="230" w:author="Janet O'Shea" w:date="2012-12-07T13:53:00Z"/>
          <w:rFonts w:ascii="Times New Roman" w:hAnsi="Times New Roman" w:cs="Times New Roman"/>
          <w:sz w:val="24"/>
          <w:szCs w:val="24"/>
          <w:lang w:val="en-GB"/>
        </w:rPr>
      </w:pPr>
    </w:p>
    <w:p w14:paraId="4A771033" w14:textId="77777777" w:rsidR="001827C2" w:rsidRPr="00523C57" w:rsidRDefault="001827C2" w:rsidP="003A4DB7">
      <w:pPr>
        <w:jc w:val="left"/>
        <w:rPr>
          <w:ins w:id="231" w:author="Janet O'Shea" w:date="2012-12-07T13:53:00Z"/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ins w:id="232" w:author="Janet O'Shea" w:date="2012-12-07T13:53:00Z">
        <w:r w:rsidRPr="00523C57">
          <w:rPr>
            <w:rFonts w:ascii="Times New Roman" w:hAnsi="Times New Roman" w:cs="Times New Roman"/>
            <w:b/>
            <w:sz w:val="24"/>
            <w:szCs w:val="24"/>
            <w:lang w:val="en-GB"/>
          </w:rPr>
          <w:t>Paratextual</w:t>
        </w:r>
        <w:proofErr w:type="spellEnd"/>
        <w:r w:rsidRPr="00523C57">
          <w:rPr>
            <w:rFonts w:ascii="Times New Roman" w:hAnsi="Times New Roman" w:cs="Times New Roman"/>
            <w:b/>
            <w:sz w:val="24"/>
            <w:szCs w:val="24"/>
            <w:lang w:val="en-GB"/>
          </w:rPr>
          <w:t xml:space="preserve"> </w:t>
        </w:r>
        <w:commentRangeStart w:id="233"/>
        <w:r w:rsidRPr="00523C57">
          <w:rPr>
            <w:rFonts w:ascii="Times New Roman" w:hAnsi="Times New Roman" w:cs="Times New Roman"/>
            <w:b/>
            <w:sz w:val="24"/>
            <w:szCs w:val="24"/>
            <w:lang w:val="en-GB"/>
          </w:rPr>
          <w:t>Material</w:t>
        </w:r>
      </w:ins>
      <w:commentRangeEnd w:id="233"/>
      <w:r w:rsidR="00052620">
        <w:rPr>
          <w:rStyle w:val="a9"/>
        </w:rPr>
        <w:commentReference w:id="233"/>
      </w:r>
      <w:ins w:id="234" w:author="Janet O'Shea" w:date="2012-12-07T13:53:00Z">
        <w:r w:rsidRPr="00523C57">
          <w:rPr>
            <w:rFonts w:ascii="Times New Roman" w:hAnsi="Times New Roman" w:cs="Times New Roman"/>
            <w:b/>
            <w:sz w:val="24"/>
            <w:szCs w:val="24"/>
            <w:lang w:val="en-GB"/>
          </w:rPr>
          <w:t>:</w:t>
        </w:r>
      </w:ins>
    </w:p>
    <w:p w14:paraId="54B54812" w14:textId="77777777" w:rsidR="00471557" w:rsidRPr="0032100F" w:rsidRDefault="00471557" w:rsidP="00471557">
      <w:pPr>
        <w:rPr>
          <w:ins w:id="235" w:author="Editor" w:date="2012-12-09T15:18:00Z"/>
          <w:rFonts w:ascii="Times New Roman" w:hAnsi="Times New Roman" w:cs="Times New Roman"/>
          <w:sz w:val="24"/>
          <w:szCs w:val="24"/>
        </w:rPr>
      </w:pPr>
      <w:proofErr w:type="spellStart"/>
      <w:ins w:id="236" w:author="Editor" w:date="2012-12-09T15:18:00Z"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>Routledge</w:t>
        </w:r>
        <w:proofErr w:type="spellEnd"/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 is responsible for determining which images to include and is responsible for securing all copyright releases. To this end, are there specific photographs that you would like </w:t>
        </w:r>
        <w:proofErr w:type="spellStart"/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>Routledge</w:t>
        </w:r>
        <w:proofErr w:type="spellEnd"/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 to consider including with the entry? If so, please describe the images and provide any known information about </w:t>
        </w:r>
        <w:proofErr w:type="gramStart"/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>who</w:t>
        </w:r>
        <w:proofErr w:type="gramEnd"/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 the copyholders are, how the copyholder</w:t>
        </w:r>
      </w:ins>
      <w:ins w:id="237" w:author="Editor" w:date="2012-12-09T15:19:00Z"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>s</w:t>
        </w:r>
      </w:ins>
      <w:ins w:id="238" w:author="Editor" w:date="2012-12-09T15:18:00Z"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 can be contacted (if known) and where the image</w:t>
        </w:r>
      </w:ins>
      <w:ins w:id="239" w:author="Editor" w:date="2012-12-09T15:19:00Z"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>s</w:t>
        </w:r>
      </w:ins>
      <w:ins w:id="240" w:author="Editor" w:date="2012-12-09T15:18:00Z"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 </w:t>
        </w:r>
      </w:ins>
      <w:ins w:id="241" w:author="Editor" w:date="2012-12-09T15:19:00Z"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>are</w:t>
        </w:r>
      </w:ins>
      <w:ins w:id="242" w:author="Editor" w:date="2012-12-09T15:18:00Z"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 located. It would also be great </w:t>
        </w:r>
        <w:bookmarkStart w:id="243" w:name="_GoBack"/>
        <w:bookmarkEnd w:id="243"/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if you could </w:t>
        </w:r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lastRenderedPageBreak/>
          <w:t xml:space="preserve">send a copy of the image as a separate file, so the folks at </w:t>
        </w:r>
        <w:proofErr w:type="spellStart"/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>Routledge</w:t>
        </w:r>
        <w:proofErr w:type="spellEnd"/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 can see the image</w:t>
        </w:r>
      </w:ins>
      <w:ins w:id="244" w:author="Editor" w:date="2012-12-09T15:19:00Z"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>s</w:t>
        </w:r>
      </w:ins>
      <w:ins w:id="245" w:author="Editor" w:date="2012-12-09T15:18:00Z"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>. The cop</w:t>
        </w:r>
      </w:ins>
      <w:ins w:id="246" w:author="Editor" w:date="2012-12-09T15:19:00Z"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>ies do</w:t>
        </w:r>
      </w:ins>
      <w:ins w:id="247" w:author="Editor" w:date="2012-12-09T15:18:00Z"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 not have to </w:t>
        </w:r>
      </w:ins>
      <w:ins w:id="248" w:author="Editor" w:date="2012-12-09T15:19:00Z"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be </w:t>
        </w:r>
      </w:ins>
      <w:ins w:id="249" w:author="Editor" w:date="2012-12-09T15:18:00Z"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of a publishable resolution; </w:t>
        </w:r>
      </w:ins>
      <w:ins w:id="250" w:author="Editor" w:date="2012-12-09T15:19:00Z"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>they are</w:t>
        </w:r>
      </w:ins>
      <w:ins w:id="251" w:author="Editor" w:date="2012-12-09T15:18:00Z"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 only meant to assist the staff at </w:t>
        </w:r>
        <w:proofErr w:type="spellStart"/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>Routledge</w:t>
        </w:r>
        <w:proofErr w:type="spellEnd"/>
        <w:r w:rsidRPr="0032100F">
          <w:rPr>
            <w:rFonts w:ascii="Times New Roman" w:hAnsi="Times New Roman" w:cs="Times New Roman"/>
            <w:sz w:val="24"/>
            <w:szCs w:val="24"/>
            <w:highlight w:val="yellow"/>
          </w:rPr>
          <w:t>.</w:t>
        </w:r>
      </w:ins>
    </w:p>
    <w:p w14:paraId="499AC8AF" w14:textId="77777777" w:rsidR="000B1D5A" w:rsidRPr="00523C57" w:rsidRDefault="000B1D5A" w:rsidP="003A4DB7">
      <w:pPr>
        <w:jc w:val="left"/>
        <w:rPr>
          <w:rFonts w:ascii="Times New Roman" w:hAnsi="Times New Roman" w:cs="Times New Roman"/>
          <w:sz w:val="24"/>
          <w:szCs w:val="24"/>
          <w:lang w:val="en-GB"/>
        </w:rPr>
      </w:pPr>
    </w:p>
    <w:sectPr w:rsidR="000B1D5A" w:rsidRPr="00523C57" w:rsidSect="003A4DB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8" w:author="Editor" w:date="2013-01-08T08:48:00Z" w:initials="EDIT">
    <w:p w14:paraId="0D60E268" w14:textId="77777777" w:rsidR="00E4777A" w:rsidRDefault="00E4777A">
      <w:pPr>
        <w:pStyle w:val="aa"/>
      </w:pPr>
      <w:r>
        <w:rPr>
          <w:rStyle w:val="a9"/>
        </w:rPr>
        <w:annotationRef/>
      </w:r>
      <w:r>
        <w:t>Which sub-group?</w:t>
      </w:r>
    </w:p>
  </w:comment>
  <w:comment w:id="126" w:author="Janet O'Shea" w:date="2013-01-25T13:19:00Z" w:initials="JO">
    <w:p w14:paraId="7D3B0273" w14:textId="0F447DEF" w:rsidR="00E4777A" w:rsidRDefault="00E4777A">
      <w:pPr>
        <w:pStyle w:val="aa"/>
      </w:pPr>
      <w:r>
        <w:rPr>
          <w:rStyle w:val="a9"/>
        </w:rPr>
        <w:annotationRef/>
      </w:r>
      <w:r w:rsidR="005D29FF">
        <w:t>P</w:t>
      </w:r>
      <w:r>
        <w:t>lease put into house style as per below.</w:t>
      </w:r>
    </w:p>
  </w:comment>
  <w:comment w:id="125" w:author="Janet O'Shea" w:date="2013-01-08T08:48:00Z" w:initials="JO">
    <w:p w14:paraId="5BD9DF93" w14:textId="77777777" w:rsidR="00E4777A" w:rsidRDefault="00E4777A">
      <w:pPr>
        <w:pStyle w:val="aa"/>
      </w:pPr>
      <w:r>
        <w:rPr>
          <w:rStyle w:val="a9"/>
        </w:rPr>
        <w:annotationRef/>
      </w:r>
      <w:r>
        <w:t>Please provide a brief annotation (description) of each text below.</w:t>
      </w:r>
    </w:p>
  </w:comment>
  <w:comment w:id="164" w:author="Janet O'Shea" w:date="2013-01-08T08:48:00Z" w:initials="JO">
    <w:p w14:paraId="5062F686" w14:textId="77777777" w:rsidR="00E4777A" w:rsidRDefault="00E4777A">
      <w:pPr>
        <w:pStyle w:val="aa"/>
      </w:pPr>
      <w:r>
        <w:rPr>
          <w:rStyle w:val="a9"/>
        </w:rPr>
        <w:annotationRef/>
      </w:r>
      <w:r>
        <w:t>My search shows the publisher as Little Wren. Please correct if you are using a different addition and provide a place of publication.</w:t>
      </w:r>
    </w:p>
  </w:comment>
  <w:comment w:id="227" w:author="中野正昭" w:date="2013-06-19T20:53:00Z" w:initials="中野正昭">
    <w:p w14:paraId="73A5254E" w14:textId="77777777" w:rsidR="00DF4C18" w:rsidRDefault="00DF4C18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T</w:t>
      </w:r>
      <w:r w:rsidRPr="00DF4C18">
        <w:t xml:space="preserve">he </w:t>
      </w:r>
      <w:r>
        <w:rPr>
          <w:rFonts w:hint="eastAsia"/>
        </w:rPr>
        <w:t>online movie</w:t>
      </w:r>
      <w:r w:rsidRPr="00DF4C18">
        <w:t xml:space="preserve"> such as </w:t>
      </w:r>
      <w:proofErr w:type="spellStart"/>
      <w:r w:rsidRPr="00DF4C18">
        <w:t>youtube</w:t>
      </w:r>
      <w:proofErr w:type="spellEnd"/>
      <w:r w:rsidRPr="00DF4C18">
        <w:t xml:space="preserve"> do not get permission of </w:t>
      </w:r>
      <w:proofErr w:type="spellStart"/>
      <w:r w:rsidRPr="00DF4C18">
        <w:t>Takarazuka</w:t>
      </w:r>
      <w:proofErr w:type="spellEnd"/>
      <w:r w:rsidRPr="00DF4C18">
        <w:t xml:space="preserve">, </w:t>
      </w:r>
      <w:r>
        <w:rPr>
          <w:rFonts w:hint="eastAsia"/>
        </w:rPr>
        <w:t xml:space="preserve">so </w:t>
      </w:r>
      <w:r w:rsidRPr="00DF4C18">
        <w:t>I think that you should not</w:t>
      </w:r>
      <w:r w:rsidR="00052620">
        <w:t xml:space="preserve"> list it as a constant document</w:t>
      </w:r>
      <w:r w:rsidR="00052620">
        <w:rPr>
          <w:rFonts w:hint="eastAsia"/>
        </w:rPr>
        <w:t xml:space="preserve">, or entries </w:t>
      </w:r>
      <w:proofErr w:type="spellStart"/>
      <w:r w:rsidR="00052620">
        <w:rPr>
          <w:rFonts w:hint="eastAsia"/>
        </w:rPr>
        <w:t>url</w:t>
      </w:r>
      <w:proofErr w:type="spellEnd"/>
      <w:r w:rsidR="00052620">
        <w:rPr>
          <w:rFonts w:hint="eastAsia"/>
        </w:rPr>
        <w:t xml:space="preserve"> of the </w:t>
      </w:r>
      <w:proofErr w:type="spellStart"/>
      <w:r w:rsidR="00052620">
        <w:rPr>
          <w:rFonts w:hint="eastAsia"/>
        </w:rPr>
        <w:t>Takarazuka</w:t>
      </w:r>
      <w:proofErr w:type="spellEnd"/>
      <w:r w:rsidR="00052620">
        <w:rPr>
          <w:rFonts w:hint="eastAsia"/>
        </w:rPr>
        <w:t xml:space="preserve"> Revue official </w:t>
      </w:r>
      <w:r w:rsidR="00052620" w:rsidRPr="00052620">
        <w:t>Video on demand</w:t>
      </w:r>
      <w:r w:rsidR="00052620">
        <w:rPr>
          <w:rFonts w:hint="eastAsia"/>
        </w:rPr>
        <w:t xml:space="preserve"> that there are some sample movies.</w:t>
      </w:r>
    </w:p>
    <w:p w14:paraId="21951780" w14:textId="77777777" w:rsidR="00052620" w:rsidRDefault="00052620">
      <w:pPr>
        <w:pStyle w:val="aa"/>
        <w:rPr>
          <w:rFonts w:hint="eastAsia"/>
        </w:rPr>
      </w:pPr>
    </w:p>
    <w:p w14:paraId="38D3F9FD" w14:textId="372A3D3F" w:rsidR="00052620" w:rsidRDefault="00052620">
      <w:pPr>
        <w:pStyle w:val="aa"/>
        <w:rPr>
          <w:rFonts w:hint="eastAsia"/>
        </w:rPr>
      </w:pPr>
      <w:proofErr w:type="spellStart"/>
      <w:r>
        <w:rPr>
          <w:rFonts w:hint="eastAsia"/>
        </w:rPr>
        <w:t>Takarazuka</w:t>
      </w:r>
      <w:proofErr w:type="spellEnd"/>
      <w:r>
        <w:rPr>
          <w:rFonts w:hint="eastAsia"/>
        </w:rPr>
        <w:t xml:space="preserve"> on demand</w:t>
      </w:r>
    </w:p>
    <w:p w14:paraId="6918BE5D" w14:textId="3068A022" w:rsidR="00052620" w:rsidRDefault="00052620">
      <w:pPr>
        <w:pStyle w:val="aa"/>
      </w:pPr>
      <w:hyperlink r:id="rId1" w:history="1">
        <w:r>
          <w:rPr>
            <w:rStyle w:val="af2"/>
          </w:rPr>
          <w:t>http://tca-pictures.com/vod/</w:t>
        </w:r>
      </w:hyperlink>
    </w:p>
  </w:comment>
  <w:comment w:id="233" w:author="中野正昭" w:date="2013-06-19T21:12:00Z" w:initials="中野正昭">
    <w:p w14:paraId="265F0750" w14:textId="24A29774" w:rsidR="00052620" w:rsidRPr="00C75B08" w:rsidRDefault="00052620">
      <w:pPr>
        <w:pStyle w:val="aa"/>
        <w:rPr>
          <w:rFonts w:ascii="Times New Roman" w:hAnsi="Times New Roman" w:cs="Times New Roman" w:hint="eastAsia"/>
          <w:color w:val="000000"/>
          <w:shd w:val="clear" w:color="auto" w:fill="FFFFFF"/>
          <w:lang w:val="en-GB"/>
        </w:rPr>
      </w:pPr>
      <w:r>
        <w:rPr>
          <w:rStyle w:val="a9"/>
        </w:rPr>
        <w:annotationRef/>
      </w:r>
      <w:r w:rsidR="00C75B08">
        <w:rPr>
          <w:rFonts w:hint="eastAsia"/>
        </w:rPr>
        <w:t xml:space="preserve">I would like to </w:t>
      </w:r>
      <w:r w:rsidR="00C75B08">
        <w:t>include</w:t>
      </w:r>
      <w:r w:rsidR="00C75B08">
        <w:rPr>
          <w:rFonts w:hint="eastAsia"/>
        </w:rPr>
        <w:t xml:space="preserve"> this photo, using more large image, </w:t>
      </w:r>
      <w:r w:rsidR="00C75B08" w:rsidRPr="008B2DC0">
        <w:rPr>
          <w:rFonts w:ascii="Times New Roman" w:hAnsi="Times New Roman" w:cs="Times New Roman"/>
          <w:i/>
          <w:color w:val="000000"/>
          <w:shd w:val="clear" w:color="auto" w:fill="FFFFFF"/>
          <w:lang w:val="en-GB"/>
        </w:rPr>
        <w:t xml:space="preserve">The Rose of </w:t>
      </w:r>
      <w:proofErr w:type="gramStart"/>
      <w:r w:rsidR="00C75B08" w:rsidRPr="008B2DC0">
        <w:rPr>
          <w:rFonts w:ascii="Times New Roman" w:hAnsi="Times New Roman" w:cs="Times New Roman"/>
          <w:i/>
          <w:color w:val="000000"/>
          <w:shd w:val="clear" w:color="auto" w:fill="FFFFFF"/>
          <w:lang w:val="en-GB"/>
        </w:rPr>
        <w:t>Versailles</w:t>
      </w:r>
      <w:r w:rsidR="00C75B08">
        <w:rPr>
          <w:rFonts w:ascii="Times New Roman" w:hAnsi="Times New Roman" w:cs="Times New Roman" w:hint="eastAsia"/>
          <w:i/>
          <w:color w:val="000000"/>
          <w:shd w:val="clear" w:color="auto" w:fill="FFFFFF"/>
          <w:lang w:val="en-GB"/>
        </w:rPr>
        <w:t>(</w:t>
      </w:r>
      <w:proofErr w:type="gramEnd"/>
      <w:r w:rsidR="00C75B08">
        <w:rPr>
          <w:rFonts w:ascii="Times New Roman" w:hAnsi="Times New Roman" w:cs="Times New Roman" w:hint="eastAsia"/>
          <w:i/>
          <w:color w:val="000000"/>
          <w:shd w:val="clear" w:color="auto" w:fill="FFFFFF"/>
          <w:lang w:val="en-GB"/>
        </w:rPr>
        <w:t>1974).</w:t>
      </w:r>
      <w:r w:rsidR="00C75B08">
        <w:rPr>
          <w:rFonts w:ascii="Times New Roman" w:hAnsi="Times New Roman" w:cs="Times New Roman" w:hint="eastAsia"/>
          <w:color w:val="000000"/>
          <w:shd w:val="clear" w:color="auto" w:fill="FFFFFF"/>
          <w:lang w:val="en-GB"/>
        </w:rPr>
        <w:t xml:space="preserve"> A</w:t>
      </w:r>
      <w:r w:rsidR="00C75B08">
        <w:rPr>
          <w:rFonts w:ascii="Times New Roman" w:hAnsi="Times New Roman" w:cs="Times New Roman"/>
          <w:color w:val="000000"/>
          <w:shd w:val="clear" w:color="auto" w:fill="FFFFFF"/>
          <w:lang w:val="en-GB"/>
        </w:rPr>
        <w:t>ll copyright</w:t>
      </w:r>
      <w:r w:rsidR="00C75B08">
        <w:rPr>
          <w:rFonts w:ascii="Times New Roman" w:hAnsi="Times New Roman" w:cs="Times New Roman" w:hint="eastAsia"/>
          <w:color w:val="000000"/>
          <w:shd w:val="clear" w:color="auto" w:fill="FFFFFF"/>
          <w:lang w:val="en-GB"/>
        </w:rPr>
        <w:t>s</w:t>
      </w:r>
      <w:r w:rsidR="00C75B08">
        <w:rPr>
          <w:rFonts w:ascii="Times New Roman" w:hAnsi="Times New Roman" w:cs="Times New Roman"/>
          <w:color w:val="000000"/>
          <w:shd w:val="clear" w:color="auto" w:fill="FFFFFF"/>
          <w:lang w:val="en-GB"/>
        </w:rPr>
        <w:t xml:space="preserve"> </w:t>
      </w:r>
      <w:r w:rsidR="00C75B08">
        <w:rPr>
          <w:rFonts w:ascii="Times New Roman" w:hAnsi="Times New Roman" w:cs="Times New Roman" w:hint="eastAsia"/>
          <w:color w:val="000000"/>
          <w:shd w:val="clear" w:color="auto" w:fill="FFFFFF"/>
          <w:lang w:val="en-GB"/>
        </w:rPr>
        <w:t xml:space="preserve">belong to the </w:t>
      </w:r>
      <w:proofErr w:type="spellStart"/>
      <w:r w:rsidR="00C75B08">
        <w:rPr>
          <w:rFonts w:ascii="Times New Roman" w:hAnsi="Times New Roman" w:cs="Times New Roman" w:hint="eastAsia"/>
          <w:color w:val="000000"/>
          <w:shd w:val="clear" w:color="auto" w:fill="FFFFFF"/>
          <w:lang w:val="en-GB"/>
        </w:rPr>
        <w:t>Takarazuka</w:t>
      </w:r>
      <w:proofErr w:type="spellEnd"/>
      <w:r w:rsidR="00C75B08">
        <w:rPr>
          <w:rFonts w:ascii="Times New Roman" w:hAnsi="Times New Roman" w:cs="Times New Roman" w:hint="eastAsia"/>
          <w:color w:val="000000"/>
          <w:shd w:val="clear" w:color="auto" w:fill="FFFFFF"/>
          <w:lang w:val="en-GB"/>
        </w:rPr>
        <w:t xml:space="preserve"> Revue Company.</w:t>
      </w:r>
    </w:p>
    <w:p w14:paraId="22598845" w14:textId="3B4E3368" w:rsidR="00C75B08" w:rsidRPr="00C75B08" w:rsidRDefault="00C75B08">
      <w:pPr>
        <w:pStyle w:val="aa"/>
        <w:rPr>
          <w:rFonts w:ascii="Times New Roman" w:hAnsi="Times New Roman" w:cs="Times New Roman" w:hint="eastAsia"/>
          <w:color w:val="000000"/>
          <w:shd w:val="clear" w:color="auto" w:fill="FFFFFF"/>
          <w:lang w:val="en-GB"/>
        </w:rPr>
      </w:pPr>
      <w:r>
        <w:rPr>
          <w:noProof/>
        </w:rPr>
        <w:drawing>
          <wp:inline distT="0" distB="0" distL="0" distR="0" wp14:anchorId="6544E715" wp14:editId="0703E3FE">
            <wp:extent cx="1524000" cy="952500"/>
            <wp:effectExtent l="0" t="0" r="0" b="0"/>
            <wp:docPr id="1" name="図 1" descr="http://kageki.hankyu.co.jp/english/img/pho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geki.hankyu.co.jp/english/img/pho07.jpg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030B" w14:textId="77777777" w:rsidR="00C75B08" w:rsidRDefault="00C75B08">
      <w:pPr>
        <w:pStyle w:val="aa"/>
        <w:rPr>
          <w:rFonts w:hint="eastAsia"/>
        </w:rPr>
      </w:pPr>
      <w:hyperlink r:id="rId3" w:history="1">
        <w:r>
          <w:rPr>
            <w:rStyle w:val="af2"/>
          </w:rPr>
          <w:t>http://kageki.hankyu.co.jp/english/history.html</w:t>
        </w:r>
      </w:hyperlink>
    </w:p>
    <w:p w14:paraId="2948AE37" w14:textId="77777777" w:rsidR="00C75B08" w:rsidRDefault="00C75B08">
      <w:pPr>
        <w:pStyle w:val="aa"/>
        <w:rPr>
          <w:rFonts w:hint="eastAsia"/>
        </w:rPr>
      </w:pPr>
    </w:p>
    <w:p w14:paraId="195B6002" w14:textId="77777777" w:rsidR="00C75B08" w:rsidRDefault="00C75B08">
      <w:pPr>
        <w:pStyle w:val="aa"/>
        <w:rPr>
          <w:rFonts w:hint="eastAsia"/>
        </w:rPr>
      </w:pPr>
      <w:proofErr w:type="spellStart"/>
      <w:r>
        <w:rPr>
          <w:rFonts w:hint="eastAsia"/>
        </w:rPr>
        <w:t>Takarazuka</w:t>
      </w:r>
      <w:proofErr w:type="spellEnd"/>
      <w:r>
        <w:rPr>
          <w:rFonts w:hint="eastAsia"/>
        </w:rPr>
        <w:t xml:space="preserve"> Revue Company</w:t>
      </w:r>
    </w:p>
    <w:p w14:paraId="06FBBBD5" w14:textId="06E07762" w:rsidR="00C75B08" w:rsidRDefault="00C75B08">
      <w:pPr>
        <w:pStyle w:val="aa"/>
        <w:rPr>
          <w:rFonts w:hint="eastAsia"/>
        </w:rPr>
      </w:pPr>
      <w:hyperlink r:id="rId4" w:history="1">
        <w:r>
          <w:rPr>
            <w:rStyle w:val="af2"/>
          </w:rPr>
          <w:t>https://kageki.hankyu.co.jp/toiawase_s.html</w:t>
        </w:r>
      </w:hyperlink>
    </w:p>
    <w:p w14:paraId="6A7C67A9" w14:textId="7C9BFB11" w:rsidR="00C75B08" w:rsidRPr="00C75B08" w:rsidRDefault="00C75B08">
      <w:pPr>
        <w:pStyle w:val="aa"/>
      </w:pPr>
      <w:hyperlink r:id="rId5" w:history="1">
        <w:r>
          <w:rPr>
            <w:rStyle w:val="af2"/>
          </w:rPr>
          <w:t>https://ja-jp.facebook.com/TakarazukaRevue</w:t>
        </w:r>
      </w:hyperlink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95CEF8" w14:textId="77777777" w:rsidR="004B2D75" w:rsidRDefault="004B2D75" w:rsidP="006F5CBE">
      <w:r>
        <w:separator/>
      </w:r>
    </w:p>
  </w:endnote>
  <w:endnote w:type="continuationSeparator" w:id="0">
    <w:p w14:paraId="4254228C" w14:textId="77777777" w:rsidR="004B2D75" w:rsidRDefault="004B2D75" w:rsidP="006F5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1E21BC" w14:textId="77777777" w:rsidR="004B2D75" w:rsidRDefault="004B2D75" w:rsidP="006F5CBE">
      <w:r>
        <w:separator/>
      </w:r>
    </w:p>
  </w:footnote>
  <w:footnote w:type="continuationSeparator" w:id="0">
    <w:p w14:paraId="56FC88C0" w14:textId="77777777" w:rsidR="004B2D75" w:rsidRDefault="004B2D75" w:rsidP="006F5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CBE"/>
    <w:rsid w:val="0000064B"/>
    <w:rsid w:val="00000F9D"/>
    <w:rsid w:val="00003748"/>
    <w:rsid w:val="00003E1F"/>
    <w:rsid w:val="00004D50"/>
    <w:rsid w:val="00007FA6"/>
    <w:rsid w:val="00011092"/>
    <w:rsid w:val="00011D5B"/>
    <w:rsid w:val="00012392"/>
    <w:rsid w:val="00012638"/>
    <w:rsid w:val="00012F4D"/>
    <w:rsid w:val="00014340"/>
    <w:rsid w:val="00015DA0"/>
    <w:rsid w:val="00016C00"/>
    <w:rsid w:val="00017262"/>
    <w:rsid w:val="00021B82"/>
    <w:rsid w:val="00021BDF"/>
    <w:rsid w:val="000254FD"/>
    <w:rsid w:val="00025534"/>
    <w:rsid w:val="00025AD8"/>
    <w:rsid w:val="000276CA"/>
    <w:rsid w:val="00031374"/>
    <w:rsid w:val="000325A3"/>
    <w:rsid w:val="00032A97"/>
    <w:rsid w:val="00034AF2"/>
    <w:rsid w:val="00034B3C"/>
    <w:rsid w:val="00035D98"/>
    <w:rsid w:val="00040401"/>
    <w:rsid w:val="00042254"/>
    <w:rsid w:val="0004525B"/>
    <w:rsid w:val="00045353"/>
    <w:rsid w:val="0004604A"/>
    <w:rsid w:val="000510DF"/>
    <w:rsid w:val="00051457"/>
    <w:rsid w:val="00052620"/>
    <w:rsid w:val="00054604"/>
    <w:rsid w:val="00055588"/>
    <w:rsid w:val="0006028A"/>
    <w:rsid w:val="00060994"/>
    <w:rsid w:val="00060F85"/>
    <w:rsid w:val="00061050"/>
    <w:rsid w:val="00061978"/>
    <w:rsid w:val="00062669"/>
    <w:rsid w:val="00063802"/>
    <w:rsid w:val="000638AC"/>
    <w:rsid w:val="000641CA"/>
    <w:rsid w:val="00064331"/>
    <w:rsid w:val="0006458C"/>
    <w:rsid w:val="00065704"/>
    <w:rsid w:val="00066622"/>
    <w:rsid w:val="00067BAB"/>
    <w:rsid w:val="000708E1"/>
    <w:rsid w:val="00070EB6"/>
    <w:rsid w:val="0007127F"/>
    <w:rsid w:val="00071FD0"/>
    <w:rsid w:val="0007279B"/>
    <w:rsid w:val="0007366E"/>
    <w:rsid w:val="0007415E"/>
    <w:rsid w:val="00074852"/>
    <w:rsid w:val="000750E5"/>
    <w:rsid w:val="000752DB"/>
    <w:rsid w:val="00075CE4"/>
    <w:rsid w:val="000760E1"/>
    <w:rsid w:val="00076E07"/>
    <w:rsid w:val="00077317"/>
    <w:rsid w:val="00077A7E"/>
    <w:rsid w:val="000800D2"/>
    <w:rsid w:val="00083441"/>
    <w:rsid w:val="000838E8"/>
    <w:rsid w:val="000842F8"/>
    <w:rsid w:val="00087002"/>
    <w:rsid w:val="00090202"/>
    <w:rsid w:val="000932E2"/>
    <w:rsid w:val="00093DBE"/>
    <w:rsid w:val="00096316"/>
    <w:rsid w:val="00096ABA"/>
    <w:rsid w:val="00097FF3"/>
    <w:rsid w:val="000A0274"/>
    <w:rsid w:val="000A0851"/>
    <w:rsid w:val="000A1DC1"/>
    <w:rsid w:val="000A31E9"/>
    <w:rsid w:val="000A3D0E"/>
    <w:rsid w:val="000A4BA9"/>
    <w:rsid w:val="000A7076"/>
    <w:rsid w:val="000B0BAD"/>
    <w:rsid w:val="000B1D5A"/>
    <w:rsid w:val="000B2CF7"/>
    <w:rsid w:val="000B6074"/>
    <w:rsid w:val="000B6C77"/>
    <w:rsid w:val="000C15C2"/>
    <w:rsid w:val="000C3DD0"/>
    <w:rsid w:val="000C448F"/>
    <w:rsid w:val="000C58C7"/>
    <w:rsid w:val="000C5D40"/>
    <w:rsid w:val="000C7568"/>
    <w:rsid w:val="000C7A00"/>
    <w:rsid w:val="000D0990"/>
    <w:rsid w:val="000D19CC"/>
    <w:rsid w:val="000D1CA8"/>
    <w:rsid w:val="000D2342"/>
    <w:rsid w:val="000D2B90"/>
    <w:rsid w:val="000D313F"/>
    <w:rsid w:val="000D4373"/>
    <w:rsid w:val="000D4999"/>
    <w:rsid w:val="000D537C"/>
    <w:rsid w:val="000D55DF"/>
    <w:rsid w:val="000D61E7"/>
    <w:rsid w:val="000D6343"/>
    <w:rsid w:val="000D6800"/>
    <w:rsid w:val="000E18CF"/>
    <w:rsid w:val="000E4948"/>
    <w:rsid w:val="000E5B3A"/>
    <w:rsid w:val="000E5B3D"/>
    <w:rsid w:val="000F137E"/>
    <w:rsid w:val="000F177C"/>
    <w:rsid w:val="000F1BD8"/>
    <w:rsid w:val="000F2EA5"/>
    <w:rsid w:val="000F31C8"/>
    <w:rsid w:val="000F47B0"/>
    <w:rsid w:val="000F4880"/>
    <w:rsid w:val="000F5ADC"/>
    <w:rsid w:val="000F6101"/>
    <w:rsid w:val="000F64A4"/>
    <w:rsid w:val="000F7C17"/>
    <w:rsid w:val="001003C1"/>
    <w:rsid w:val="00100479"/>
    <w:rsid w:val="00101802"/>
    <w:rsid w:val="00103471"/>
    <w:rsid w:val="00103662"/>
    <w:rsid w:val="00103935"/>
    <w:rsid w:val="001050B7"/>
    <w:rsid w:val="001066FD"/>
    <w:rsid w:val="001104EC"/>
    <w:rsid w:val="00113344"/>
    <w:rsid w:val="001141FE"/>
    <w:rsid w:val="00115BDB"/>
    <w:rsid w:val="00116286"/>
    <w:rsid w:val="00116357"/>
    <w:rsid w:val="001168F5"/>
    <w:rsid w:val="00117BAE"/>
    <w:rsid w:val="00120C38"/>
    <w:rsid w:val="001218C6"/>
    <w:rsid w:val="001234A6"/>
    <w:rsid w:val="00124D11"/>
    <w:rsid w:val="001269C4"/>
    <w:rsid w:val="0013055B"/>
    <w:rsid w:val="00132258"/>
    <w:rsid w:val="0013241F"/>
    <w:rsid w:val="001325E3"/>
    <w:rsid w:val="0013464A"/>
    <w:rsid w:val="001346ED"/>
    <w:rsid w:val="001349F6"/>
    <w:rsid w:val="001373F7"/>
    <w:rsid w:val="0014188A"/>
    <w:rsid w:val="00142407"/>
    <w:rsid w:val="0014396C"/>
    <w:rsid w:val="001439E6"/>
    <w:rsid w:val="00153779"/>
    <w:rsid w:val="001540C4"/>
    <w:rsid w:val="001557EF"/>
    <w:rsid w:val="00156D7D"/>
    <w:rsid w:val="00160B2E"/>
    <w:rsid w:val="00161B09"/>
    <w:rsid w:val="0016208D"/>
    <w:rsid w:val="001624C8"/>
    <w:rsid w:val="0016446C"/>
    <w:rsid w:val="00164E71"/>
    <w:rsid w:val="001671EB"/>
    <w:rsid w:val="00175123"/>
    <w:rsid w:val="00176F5A"/>
    <w:rsid w:val="001772DB"/>
    <w:rsid w:val="00177649"/>
    <w:rsid w:val="001827C2"/>
    <w:rsid w:val="00182E9A"/>
    <w:rsid w:val="0018416F"/>
    <w:rsid w:val="001844B4"/>
    <w:rsid w:val="001857E5"/>
    <w:rsid w:val="001868F1"/>
    <w:rsid w:val="00187D46"/>
    <w:rsid w:val="001900D0"/>
    <w:rsid w:val="00190FC1"/>
    <w:rsid w:val="00191F9D"/>
    <w:rsid w:val="001943DF"/>
    <w:rsid w:val="00194CBD"/>
    <w:rsid w:val="001A094A"/>
    <w:rsid w:val="001A171A"/>
    <w:rsid w:val="001A1AA3"/>
    <w:rsid w:val="001A372B"/>
    <w:rsid w:val="001A4301"/>
    <w:rsid w:val="001A753A"/>
    <w:rsid w:val="001B24A9"/>
    <w:rsid w:val="001B2760"/>
    <w:rsid w:val="001B2805"/>
    <w:rsid w:val="001B28D7"/>
    <w:rsid w:val="001B2960"/>
    <w:rsid w:val="001B369F"/>
    <w:rsid w:val="001B655A"/>
    <w:rsid w:val="001C0342"/>
    <w:rsid w:val="001C0E40"/>
    <w:rsid w:val="001C1E52"/>
    <w:rsid w:val="001C3673"/>
    <w:rsid w:val="001D18B5"/>
    <w:rsid w:val="001D253C"/>
    <w:rsid w:val="001D322A"/>
    <w:rsid w:val="001D3AE8"/>
    <w:rsid w:val="001D7666"/>
    <w:rsid w:val="001E3A56"/>
    <w:rsid w:val="001E3CB5"/>
    <w:rsid w:val="001E4451"/>
    <w:rsid w:val="001E4F03"/>
    <w:rsid w:val="001E5570"/>
    <w:rsid w:val="001E66C1"/>
    <w:rsid w:val="001E6F98"/>
    <w:rsid w:val="001F1551"/>
    <w:rsid w:val="001F4FB1"/>
    <w:rsid w:val="001F5036"/>
    <w:rsid w:val="001F5871"/>
    <w:rsid w:val="001F5C52"/>
    <w:rsid w:val="001F6327"/>
    <w:rsid w:val="001F674D"/>
    <w:rsid w:val="00200588"/>
    <w:rsid w:val="00201743"/>
    <w:rsid w:val="00204423"/>
    <w:rsid w:val="00206832"/>
    <w:rsid w:val="00206ACB"/>
    <w:rsid w:val="0020717D"/>
    <w:rsid w:val="002074B8"/>
    <w:rsid w:val="00207962"/>
    <w:rsid w:val="00207DD0"/>
    <w:rsid w:val="002108F2"/>
    <w:rsid w:val="00212D72"/>
    <w:rsid w:val="00212DF8"/>
    <w:rsid w:val="00214638"/>
    <w:rsid w:val="00216F69"/>
    <w:rsid w:val="00221C01"/>
    <w:rsid w:val="00221C7F"/>
    <w:rsid w:val="00222D8A"/>
    <w:rsid w:val="0022422D"/>
    <w:rsid w:val="002247D6"/>
    <w:rsid w:val="00225F94"/>
    <w:rsid w:val="00230931"/>
    <w:rsid w:val="0023454E"/>
    <w:rsid w:val="00235B59"/>
    <w:rsid w:val="00236774"/>
    <w:rsid w:val="00236782"/>
    <w:rsid w:val="00237F93"/>
    <w:rsid w:val="0024038C"/>
    <w:rsid w:val="002405C4"/>
    <w:rsid w:val="002415BF"/>
    <w:rsid w:val="002421E1"/>
    <w:rsid w:val="00242E78"/>
    <w:rsid w:val="0024625A"/>
    <w:rsid w:val="00246D3A"/>
    <w:rsid w:val="002471AC"/>
    <w:rsid w:val="00253420"/>
    <w:rsid w:val="00260C6D"/>
    <w:rsid w:val="00261175"/>
    <w:rsid w:val="002624A5"/>
    <w:rsid w:val="00264E30"/>
    <w:rsid w:val="0026567D"/>
    <w:rsid w:val="00265B16"/>
    <w:rsid w:val="0026733D"/>
    <w:rsid w:val="00276114"/>
    <w:rsid w:val="00276A62"/>
    <w:rsid w:val="00277CB4"/>
    <w:rsid w:val="0028101C"/>
    <w:rsid w:val="002826FA"/>
    <w:rsid w:val="00282ACA"/>
    <w:rsid w:val="0028613D"/>
    <w:rsid w:val="0028708E"/>
    <w:rsid w:val="002877A7"/>
    <w:rsid w:val="00290887"/>
    <w:rsid w:val="00290B4F"/>
    <w:rsid w:val="002922BB"/>
    <w:rsid w:val="00293CBB"/>
    <w:rsid w:val="002A0BE7"/>
    <w:rsid w:val="002A0CB8"/>
    <w:rsid w:val="002A12E8"/>
    <w:rsid w:val="002A12F2"/>
    <w:rsid w:val="002A3A07"/>
    <w:rsid w:val="002A3E5D"/>
    <w:rsid w:val="002A68BB"/>
    <w:rsid w:val="002B41DB"/>
    <w:rsid w:val="002B6604"/>
    <w:rsid w:val="002B7BF0"/>
    <w:rsid w:val="002C1E78"/>
    <w:rsid w:val="002C38A8"/>
    <w:rsid w:val="002C5CD9"/>
    <w:rsid w:val="002C6357"/>
    <w:rsid w:val="002C7A6D"/>
    <w:rsid w:val="002D2410"/>
    <w:rsid w:val="002D3D93"/>
    <w:rsid w:val="002D51DF"/>
    <w:rsid w:val="002D5616"/>
    <w:rsid w:val="002D568C"/>
    <w:rsid w:val="002D6A9A"/>
    <w:rsid w:val="002D6EED"/>
    <w:rsid w:val="002E09C9"/>
    <w:rsid w:val="002E2E73"/>
    <w:rsid w:val="002E49E9"/>
    <w:rsid w:val="002E516E"/>
    <w:rsid w:val="002E6235"/>
    <w:rsid w:val="002E72A9"/>
    <w:rsid w:val="002E7E01"/>
    <w:rsid w:val="002E7E5D"/>
    <w:rsid w:val="002F1993"/>
    <w:rsid w:val="002F41A8"/>
    <w:rsid w:val="002F4F19"/>
    <w:rsid w:val="002F51BE"/>
    <w:rsid w:val="002F62F6"/>
    <w:rsid w:val="002F7A9C"/>
    <w:rsid w:val="00300152"/>
    <w:rsid w:val="00300C9A"/>
    <w:rsid w:val="00301E30"/>
    <w:rsid w:val="0030218E"/>
    <w:rsid w:val="0030362F"/>
    <w:rsid w:val="00305028"/>
    <w:rsid w:val="00305ECD"/>
    <w:rsid w:val="00306432"/>
    <w:rsid w:val="003068D6"/>
    <w:rsid w:val="00306D77"/>
    <w:rsid w:val="00306E79"/>
    <w:rsid w:val="0030799B"/>
    <w:rsid w:val="0031267A"/>
    <w:rsid w:val="0031276C"/>
    <w:rsid w:val="00313A4C"/>
    <w:rsid w:val="0032100F"/>
    <w:rsid w:val="00322C11"/>
    <w:rsid w:val="00322E9E"/>
    <w:rsid w:val="00323A90"/>
    <w:rsid w:val="00325DF1"/>
    <w:rsid w:val="00325E93"/>
    <w:rsid w:val="00327E85"/>
    <w:rsid w:val="003300A9"/>
    <w:rsid w:val="00336617"/>
    <w:rsid w:val="00336DD9"/>
    <w:rsid w:val="00345333"/>
    <w:rsid w:val="003459C8"/>
    <w:rsid w:val="0034679B"/>
    <w:rsid w:val="00350C12"/>
    <w:rsid w:val="003528E5"/>
    <w:rsid w:val="00352A6E"/>
    <w:rsid w:val="00354048"/>
    <w:rsid w:val="00354520"/>
    <w:rsid w:val="00355D13"/>
    <w:rsid w:val="0035612D"/>
    <w:rsid w:val="00356560"/>
    <w:rsid w:val="00357DFF"/>
    <w:rsid w:val="00362D95"/>
    <w:rsid w:val="0036694F"/>
    <w:rsid w:val="003724AC"/>
    <w:rsid w:val="00372FC3"/>
    <w:rsid w:val="003731CC"/>
    <w:rsid w:val="00375642"/>
    <w:rsid w:val="003770A1"/>
    <w:rsid w:val="00380B9E"/>
    <w:rsid w:val="00380C5D"/>
    <w:rsid w:val="003810A4"/>
    <w:rsid w:val="003833AD"/>
    <w:rsid w:val="003853BA"/>
    <w:rsid w:val="003864C3"/>
    <w:rsid w:val="003867D3"/>
    <w:rsid w:val="00387342"/>
    <w:rsid w:val="00391655"/>
    <w:rsid w:val="00392CAC"/>
    <w:rsid w:val="00393790"/>
    <w:rsid w:val="00395A0B"/>
    <w:rsid w:val="00395CB0"/>
    <w:rsid w:val="003967A3"/>
    <w:rsid w:val="00396F6F"/>
    <w:rsid w:val="0039791C"/>
    <w:rsid w:val="00397E35"/>
    <w:rsid w:val="003A075E"/>
    <w:rsid w:val="003A084F"/>
    <w:rsid w:val="003A18AB"/>
    <w:rsid w:val="003A2637"/>
    <w:rsid w:val="003A2A7E"/>
    <w:rsid w:val="003A3979"/>
    <w:rsid w:val="003A3EDE"/>
    <w:rsid w:val="003A4DB7"/>
    <w:rsid w:val="003A5F60"/>
    <w:rsid w:val="003A7DE1"/>
    <w:rsid w:val="003B042D"/>
    <w:rsid w:val="003B0BDB"/>
    <w:rsid w:val="003B268F"/>
    <w:rsid w:val="003B29EE"/>
    <w:rsid w:val="003B3078"/>
    <w:rsid w:val="003B3644"/>
    <w:rsid w:val="003B3938"/>
    <w:rsid w:val="003B3B38"/>
    <w:rsid w:val="003B49B9"/>
    <w:rsid w:val="003B5A21"/>
    <w:rsid w:val="003B6CDB"/>
    <w:rsid w:val="003B7471"/>
    <w:rsid w:val="003B7D9A"/>
    <w:rsid w:val="003C2134"/>
    <w:rsid w:val="003C3C5E"/>
    <w:rsid w:val="003C48C5"/>
    <w:rsid w:val="003C5583"/>
    <w:rsid w:val="003C71BE"/>
    <w:rsid w:val="003C72BF"/>
    <w:rsid w:val="003D2D9A"/>
    <w:rsid w:val="003D2E1A"/>
    <w:rsid w:val="003D2F2C"/>
    <w:rsid w:val="003D4036"/>
    <w:rsid w:val="003D4717"/>
    <w:rsid w:val="003D508A"/>
    <w:rsid w:val="003D55EB"/>
    <w:rsid w:val="003D6D2D"/>
    <w:rsid w:val="003D732C"/>
    <w:rsid w:val="003D77F6"/>
    <w:rsid w:val="003E1C17"/>
    <w:rsid w:val="003E3D23"/>
    <w:rsid w:val="003E7C6A"/>
    <w:rsid w:val="003F119A"/>
    <w:rsid w:val="003F5BDD"/>
    <w:rsid w:val="003F6030"/>
    <w:rsid w:val="0040113E"/>
    <w:rsid w:val="00402112"/>
    <w:rsid w:val="00402365"/>
    <w:rsid w:val="00402473"/>
    <w:rsid w:val="00404387"/>
    <w:rsid w:val="00405C4E"/>
    <w:rsid w:val="00410372"/>
    <w:rsid w:val="004123EC"/>
    <w:rsid w:val="004154E3"/>
    <w:rsid w:val="00415E65"/>
    <w:rsid w:val="00415E94"/>
    <w:rsid w:val="004167B2"/>
    <w:rsid w:val="004212B5"/>
    <w:rsid w:val="00421A53"/>
    <w:rsid w:val="00422E13"/>
    <w:rsid w:val="00424229"/>
    <w:rsid w:val="00424A80"/>
    <w:rsid w:val="0043294F"/>
    <w:rsid w:val="00433B3C"/>
    <w:rsid w:val="00436CA1"/>
    <w:rsid w:val="00440C3A"/>
    <w:rsid w:val="00440E05"/>
    <w:rsid w:val="00442A14"/>
    <w:rsid w:val="004433A4"/>
    <w:rsid w:val="00446AD3"/>
    <w:rsid w:val="004549F4"/>
    <w:rsid w:val="00454C8E"/>
    <w:rsid w:val="004552BA"/>
    <w:rsid w:val="00462AF6"/>
    <w:rsid w:val="00462BCD"/>
    <w:rsid w:val="004635DB"/>
    <w:rsid w:val="00463C94"/>
    <w:rsid w:val="00465155"/>
    <w:rsid w:val="004679C8"/>
    <w:rsid w:val="00471403"/>
    <w:rsid w:val="00471557"/>
    <w:rsid w:val="00472A4F"/>
    <w:rsid w:val="00472A8B"/>
    <w:rsid w:val="00472FEB"/>
    <w:rsid w:val="00473AE3"/>
    <w:rsid w:val="00473C5A"/>
    <w:rsid w:val="004749B2"/>
    <w:rsid w:val="00474BAB"/>
    <w:rsid w:val="004779A4"/>
    <w:rsid w:val="00480421"/>
    <w:rsid w:val="004805AA"/>
    <w:rsid w:val="0048196A"/>
    <w:rsid w:val="00482C15"/>
    <w:rsid w:val="0048306A"/>
    <w:rsid w:val="00483297"/>
    <w:rsid w:val="0049070A"/>
    <w:rsid w:val="0049108E"/>
    <w:rsid w:val="004912A0"/>
    <w:rsid w:val="004939B9"/>
    <w:rsid w:val="00493B91"/>
    <w:rsid w:val="00495106"/>
    <w:rsid w:val="0049683C"/>
    <w:rsid w:val="00496BE3"/>
    <w:rsid w:val="0049713C"/>
    <w:rsid w:val="004A333F"/>
    <w:rsid w:val="004A6219"/>
    <w:rsid w:val="004A685E"/>
    <w:rsid w:val="004A7210"/>
    <w:rsid w:val="004B0A4C"/>
    <w:rsid w:val="004B28D0"/>
    <w:rsid w:val="004B2D75"/>
    <w:rsid w:val="004B3523"/>
    <w:rsid w:val="004B3F4E"/>
    <w:rsid w:val="004B4E34"/>
    <w:rsid w:val="004B6DCA"/>
    <w:rsid w:val="004C23F0"/>
    <w:rsid w:val="004C374F"/>
    <w:rsid w:val="004C3C30"/>
    <w:rsid w:val="004C47A4"/>
    <w:rsid w:val="004C5A3E"/>
    <w:rsid w:val="004C6A83"/>
    <w:rsid w:val="004C71F8"/>
    <w:rsid w:val="004D05DA"/>
    <w:rsid w:val="004D08AC"/>
    <w:rsid w:val="004D1968"/>
    <w:rsid w:val="004E08DB"/>
    <w:rsid w:val="004E10D5"/>
    <w:rsid w:val="004E2393"/>
    <w:rsid w:val="004E2B6F"/>
    <w:rsid w:val="004E2BDC"/>
    <w:rsid w:val="004E2D03"/>
    <w:rsid w:val="004E33BB"/>
    <w:rsid w:val="004E4218"/>
    <w:rsid w:val="004E4D71"/>
    <w:rsid w:val="004E56B5"/>
    <w:rsid w:val="004E757C"/>
    <w:rsid w:val="004E7A2E"/>
    <w:rsid w:val="004F29A9"/>
    <w:rsid w:val="004F4B1B"/>
    <w:rsid w:val="004F4C38"/>
    <w:rsid w:val="004F4C3E"/>
    <w:rsid w:val="005007DF"/>
    <w:rsid w:val="00501933"/>
    <w:rsid w:val="00502472"/>
    <w:rsid w:val="0050313B"/>
    <w:rsid w:val="005039B6"/>
    <w:rsid w:val="005041A6"/>
    <w:rsid w:val="00504C35"/>
    <w:rsid w:val="00505973"/>
    <w:rsid w:val="00506198"/>
    <w:rsid w:val="005072CC"/>
    <w:rsid w:val="00507836"/>
    <w:rsid w:val="00510D16"/>
    <w:rsid w:val="00510F32"/>
    <w:rsid w:val="005111B4"/>
    <w:rsid w:val="00512124"/>
    <w:rsid w:val="00512AD5"/>
    <w:rsid w:val="00513245"/>
    <w:rsid w:val="00516279"/>
    <w:rsid w:val="00517315"/>
    <w:rsid w:val="005230F9"/>
    <w:rsid w:val="00523C57"/>
    <w:rsid w:val="00526B42"/>
    <w:rsid w:val="005310CA"/>
    <w:rsid w:val="005332D5"/>
    <w:rsid w:val="005333EA"/>
    <w:rsid w:val="00534283"/>
    <w:rsid w:val="005412D0"/>
    <w:rsid w:val="00541B9A"/>
    <w:rsid w:val="00543215"/>
    <w:rsid w:val="00543DB6"/>
    <w:rsid w:val="00545914"/>
    <w:rsid w:val="00546B81"/>
    <w:rsid w:val="005477F3"/>
    <w:rsid w:val="005500FF"/>
    <w:rsid w:val="005505ED"/>
    <w:rsid w:val="00551DF4"/>
    <w:rsid w:val="00551FFD"/>
    <w:rsid w:val="00556E49"/>
    <w:rsid w:val="005577C8"/>
    <w:rsid w:val="00562F16"/>
    <w:rsid w:val="00564985"/>
    <w:rsid w:val="0056696B"/>
    <w:rsid w:val="00566A4C"/>
    <w:rsid w:val="00567866"/>
    <w:rsid w:val="00567C5C"/>
    <w:rsid w:val="00570177"/>
    <w:rsid w:val="0057145F"/>
    <w:rsid w:val="00572ECD"/>
    <w:rsid w:val="00577187"/>
    <w:rsid w:val="0057795C"/>
    <w:rsid w:val="005801CD"/>
    <w:rsid w:val="00584F6D"/>
    <w:rsid w:val="00584F72"/>
    <w:rsid w:val="00585D0B"/>
    <w:rsid w:val="00587050"/>
    <w:rsid w:val="005876E4"/>
    <w:rsid w:val="005879DC"/>
    <w:rsid w:val="00591091"/>
    <w:rsid w:val="00592744"/>
    <w:rsid w:val="00594174"/>
    <w:rsid w:val="005959A8"/>
    <w:rsid w:val="005977BC"/>
    <w:rsid w:val="005A1361"/>
    <w:rsid w:val="005A139A"/>
    <w:rsid w:val="005A1B85"/>
    <w:rsid w:val="005A34C1"/>
    <w:rsid w:val="005A59C6"/>
    <w:rsid w:val="005A7331"/>
    <w:rsid w:val="005B0536"/>
    <w:rsid w:val="005B1A1C"/>
    <w:rsid w:val="005B368C"/>
    <w:rsid w:val="005B3C4A"/>
    <w:rsid w:val="005B5F91"/>
    <w:rsid w:val="005B66F7"/>
    <w:rsid w:val="005C0578"/>
    <w:rsid w:val="005C2FE7"/>
    <w:rsid w:val="005C4E38"/>
    <w:rsid w:val="005C5853"/>
    <w:rsid w:val="005C6C02"/>
    <w:rsid w:val="005D2575"/>
    <w:rsid w:val="005D29FF"/>
    <w:rsid w:val="005D357F"/>
    <w:rsid w:val="005D4867"/>
    <w:rsid w:val="005D4F81"/>
    <w:rsid w:val="005D558B"/>
    <w:rsid w:val="005D62E3"/>
    <w:rsid w:val="005D712C"/>
    <w:rsid w:val="005D79B1"/>
    <w:rsid w:val="005D7B16"/>
    <w:rsid w:val="005E2E98"/>
    <w:rsid w:val="005E3577"/>
    <w:rsid w:val="005E3E8C"/>
    <w:rsid w:val="005E6EB1"/>
    <w:rsid w:val="005E6EE6"/>
    <w:rsid w:val="005E7448"/>
    <w:rsid w:val="005F288D"/>
    <w:rsid w:val="005F2EFC"/>
    <w:rsid w:val="005F5DD0"/>
    <w:rsid w:val="005F63FB"/>
    <w:rsid w:val="005F797B"/>
    <w:rsid w:val="005F7AB5"/>
    <w:rsid w:val="00600566"/>
    <w:rsid w:val="00600CFF"/>
    <w:rsid w:val="006016CA"/>
    <w:rsid w:val="00602B7C"/>
    <w:rsid w:val="006032E9"/>
    <w:rsid w:val="00603914"/>
    <w:rsid w:val="00603D14"/>
    <w:rsid w:val="00604409"/>
    <w:rsid w:val="006044C4"/>
    <w:rsid w:val="006046FC"/>
    <w:rsid w:val="00605308"/>
    <w:rsid w:val="00606DD7"/>
    <w:rsid w:val="00611978"/>
    <w:rsid w:val="006168F9"/>
    <w:rsid w:val="006176AA"/>
    <w:rsid w:val="00620903"/>
    <w:rsid w:val="00621039"/>
    <w:rsid w:val="00621294"/>
    <w:rsid w:val="00621E74"/>
    <w:rsid w:val="00623C08"/>
    <w:rsid w:val="00625129"/>
    <w:rsid w:val="00625133"/>
    <w:rsid w:val="0062534D"/>
    <w:rsid w:val="00627276"/>
    <w:rsid w:val="006304E6"/>
    <w:rsid w:val="00633559"/>
    <w:rsid w:val="006349E6"/>
    <w:rsid w:val="0063509E"/>
    <w:rsid w:val="00636D19"/>
    <w:rsid w:val="006373B4"/>
    <w:rsid w:val="00647A3D"/>
    <w:rsid w:val="00650338"/>
    <w:rsid w:val="0065226A"/>
    <w:rsid w:val="00652A8F"/>
    <w:rsid w:val="006541EC"/>
    <w:rsid w:val="0065494B"/>
    <w:rsid w:val="00655829"/>
    <w:rsid w:val="006561C7"/>
    <w:rsid w:val="00657876"/>
    <w:rsid w:val="00657ECA"/>
    <w:rsid w:val="006614A1"/>
    <w:rsid w:val="00663D02"/>
    <w:rsid w:val="00664FA9"/>
    <w:rsid w:val="006651AB"/>
    <w:rsid w:val="006729B5"/>
    <w:rsid w:val="00673123"/>
    <w:rsid w:val="00673A75"/>
    <w:rsid w:val="00675DD8"/>
    <w:rsid w:val="00677AC2"/>
    <w:rsid w:val="00680F21"/>
    <w:rsid w:val="0068149D"/>
    <w:rsid w:val="006830EF"/>
    <w:rsid w:val="0068364D"/>
    <w:rsid w:val="00684B61"/>
    <w:rsid w:val="00686711"/>
    <w:rsid w:val="00686948"/>
    <w:rsid w:val="00686E46"/>
    <w:rsid w:val="00687764"/>
    <w:rsid w:val="00687807"/>
    <w:rsid w:val="00694F74"/>
    <w:rsid w:val="006965A0"/>
    <w:rsid w:val="00696C81"/>
    <w:rsid w:val="006A2EE8"/>
    <w:rsid w:val="006A3B4B"/>
    <w:rsid w:val="006A5412"/>
    <w:rsid w:val="006A55D2"/>
    <w:rsid w:val="006A5C03"/>
    <w:rsid w:val="006A5C06"/>
    <w:rsid w:val="006B0B99"/>
    <w:rsid w:val="006B2F2B"/>
    <w:rsid w:val="006B306C"/>
    <w:rsid w:val="006B4BE7"/>
    <w:rsid w:val="006B5CA7"/>
    <w:rsid w:val="006B645D"/>
    <w:rsid w:val="006C0A15"/>
    <w:rsid w:val="006C50FC"/>
    <w:rsid w:val="006C5854"/>
    <w:rsid w:val="006C6EB1"/>
    <w:rsid w:val="006C7B14"/>
    <w:rsid w:val="006D06D3"/>
    <w:rsid w:val="006D13FC"/>
    <w:rsid w:val="006D28A2"/>
    <w:rsid w:val="006D409C"/>
    <w:rsid w:val="006D5BF0"/>
    <w:rsid w:val="006D6198"/>
    <w:rsid w:val="006D6AC1"/>
    <w:rsid w:val="006D6AE5"/>
    <w:rsid w:val="006D7D73"/>
    <w:rsid w:val="006E2869"/>
    <w:rsid w:val="006E32D6"/>
    <w:rsid w:val="006E43B0"/>
    <w:rsid w:val="006E5888"/>
    <w:rsid w:val="006F12DA"/>
    <w:rsid w:val="006F23AD"/>
    <w:rsid w:val="006F3912"/>
    <w:rsid w:val="006F3CD4"/>
    <w:rsid w:val="006F449C"/>
    <w:rsid w:val="006F480E"/>
    <w:rsid w:val="006F5BE0"/>
    <w:rsid w:val="006F5CBE"/>
    <w:rsid w:val="006F5CD4"/>
    <w:rsid w:val="006F6750"/>
    <w:rsid w:val="006F7220"/>
    <w:rsid w:val="00702116"/>
    <w:rsid w:val="007022B0"/>
    <w:rsid w:val="007033A4"/>
    <w:rsid w:val="00703686"/>
    <w:rsid w:val="007044F6"/>
    <w:rsid w:val="007046E6"/>
    <w:rsid w:val="00705372"/>
    <w:rsid w:val="0070666C"/>
    <w:rsid w:val="00706BD6"/>
    <w:rsid w:val="00707008"/>
    <w:rsid w:val="00707292"/>
    <w:rsid w:val="00711029"/>
    <w:rsid w:val="00711137"/>
    <w:rsid w:val="0071113E"/>
    <w:rsid w:val="0071208A"/>
    <w:rsid w:val="00713731"/>
    <w:rsid w:val="0071455B"/>
    <w:rsid w:val="00716302"/>
    <w:rsid w:val="00716722"/>
    <w:rsid w:val="007169BF"/>
    <w:rsid w:val="00717C82"/>
    <w:rsid w:val="00720BDC"/>
    <w:rsid w:val="00721023"/>
    <w:rsid w:val="007226C2"/>
    <w:rsid w:val="00722853"/>
    <w:rsid w:val="007250DD"/>
    <w:rsid w:val="0072525C"/>
    <w:rsid w:val="00727EB8"/>
    <w:rsid w:val="00730FE3"/>
    <w:rsid w:val="00731A09"/>
    <w:rsid w:val="007339EC"/>
    <w:rsid w:val="00735767"/>
    <w:rsid w:val="00737153"/>
    <w:rsid w:val="00737317"/>
    <w:rsid w:val="007419D2"/>
    <w:rsid w:val="00742C94"/>
    <w:rsid w:val="0074384D"/>
    <w:rsid w:val="00743891"/>
    <w:rsid w:val="007440C6"/>
    <w:rsid w:val="007440E4"/>
    <w:rsid w:val="00745D1D"/>
    <w:rsid w:val="00747FEB"/>
    <w:rsid w:val="0075269C"/>
    <w:rsid w:val="00755979"/>
    <w:rsid w:val="00755E10"/>
    <w:rsid w:val="007573B7"/>
    <w:rsid w:val="00757E58"/>
    <w:rsid w:val="007600C7"/>
    <w:rsid w:val="00762AFA"/>
    <w:rsid w:val="007640B1"/>
    <w:rsid w:val="007648C8"/>
    <w:rsid w:val="00764AB1"/>
    <w:rsid w:val="007652D2"/>
    <w:rsid w:val="00766745"/>
    <w:rsid w:val="007711D4"/>
    <w:rsid w:val="00774848"/>
    <w:rsid w:val="0077605F"/>
    <w:rsid w:val="007768EA"/>
    <w:rsid w:val="007771CE"/>
    <w:rsid w:val="00777AB6"/>
    <w:rsid w:val="00783631"/>
    <w:rsid w:val="0078369F"/>
    <w:rsid w:val="00783907"/>
    <w:rsid w:val="00785C0E"/>
    <w:rsid w:val="00786316"/>
    <w:rsid w:val="00786548"/>
    <w:rsid w:val="00787036"/>
    <w:rsid w:val="007870EC"/>
    <w:rsid w:val="007871A9"/>
    <w:rsid w:val="00791270"/>
    <w:rsid w:val="00792D51"/>
    <w:rsid w:val="00793365"/>
    <w:rsid w:val="00793A08"/>
    <w:rsid w:val="00793C6F"/>
    <w:rsid w:val="00795983"/>
    <w:rsid w:val="00795CF6"/>
    <w:rsid w:val="00796074"/>
    <w:rsid w:val="00797C71"/>
    <w:rsid w:val="007A03FA"/>
    <w:rsid w:val="007A120C"/>
    <w:rsid w:val="007A1C28"/>
    <w:rsid w:val="007A3EED"/>
    <w:rsid w:val="007A6A37"/>
    <w:rsid w:val="007B07A9"/>
    <w:rsid w:val="007B170B"/>
    <w:rsid w:val="007B17A2"/>
    <w:rsid w:val="007B3494"/>
    <w:rsid w:val="007B36DD"/>
    <w:rsid w:val="007B477E"/>
    <w:rsid w:val="007C0E45"/>
    <w:rsid w:val="007C6C3A"/>
    <w:rsid w:val="007D0775"/>
    <w:rsid w:val="007D305D"/>
    <w:rsid w:val="007D3EA3"/>
    <w:rsid w:val="007D4235"/>
    <w:rsid w:val="007D4C53"/>
    <w:rsid w:val="007D4D0B"/>
    <w:rsid w:val="007D5015"/>
    <w:rsid w:val="007E0108"/>
    <w:rsid w:val="007E058C"/>
    <w:rsid w:val="007E0ABA"/>
    <w:rsid w:val="007E1339"/>
    <w:rsid w:val="007E4061"/>
    <w:rsid w:val="007E53D9"/>
    <w:rsid w:val="007E6F5B"/>
    <w:rsid w:val="007E73EC"/>
    <w:rsid w:val="007E7864"/>
    <w:rsid w:val="007F0AAA"/>
    <w:rsid w:val="007F0DD0"/>
    <w:rsid w:val="007F200F"/>
    <w:rsid w:val="007F3564"/>
    <w:rsid w:val="007F3A04"/>
    <w:rsid w:val="007F598A"/>
    <w:rsid w:val="007F791A"/>
    <w:rsid w:val="007F79C1"/>
    <w:rsid w:val="007F7C70"/>
    <w:rsid w:val="008001C8"/>
    <w:rsid w:val="008016C6"/>
    <w:rsid w:val="0080510E"/>
    <w:rsid w:val="00805A48"/>
    <w:rsid w:val="00813760"/>
    <w:rsid w:val="00813C0F"/>
    <w:rsid w:val="00814EEB"/>
    <w:rsid w:val="00815F04"/>
    <w:rsid w:val="008164DF"/>
    <w:rsid w:val="00820103"/>
    <w:rsid w:val="00820167"/>
    <w:rsid w:val="008241D6"/>
    <w:rsid w:val="008243FF"/>
    <w:rsid w:val="008258DA"/>
    <w:rsid w:val="0082657D"/>
    <w:rsid w:val="0082719C"/>
    <w:rsid w:val="0083158A"/>
    <w:rsid w:val="00835666"/>
    <w:rsid w:val="008369A0"/>
    <w:rsid w:val="008403F2"/>
    <w:rsid w:val="00840F8C"/>
    <w:rsid w:val="00842A79"/>
    <w:rsid w:val="00843313"/>
    <w:rsid w:val="0084357B"/>
    <w:rsid w:val="00845D50"/>
    <w:rsid w:val="00845FB1"/>
    <w:rsid w:val="008503C6"/>
    <w:rsid w:val="008505D7"/>
    <w:rsid w:val="008506C1"/>
    <w:rsid w:val="008507DA"/>
    <w:rsid w:val="00851B7D"/>
    <w:rsid w:val="00851F0C"/>
    <w:rsid w:val="008532E4"/>
    <w:rsid w:val="008559FF"/>
    <w:rsid w:val="008576C0"/>
    <w:rsid w:val="00857B17"/>
    <w:rsid w:val="00860755"/>
    <w:rsid w:val="008630B1"/>
    <w:rsid w:val="008644A3"/>
    <w:rsid w:val="00867565"/>
    <w:rsid w:val="00872317"/>
    <w:rsid w:val="00872F56"/>
    <w:rsid w:val="00873D32"/>
    <w:rsid w:val="00873FAF"/>
    <w:rsid w:val="00875DF2"/>
    <w:rsid w:val="00875E1C"/>
    <w:rsid w:val="008771A2"/>
    <w:rsid w:val="00880180"/>
    <w:rsid w:val="00880C76"/>
    <w:rsid w:val="00882502"/>
    <w:rsid w:val="00885BC0"/>
    <w:rsid w:val="00886544"/>
    <w:rsid w:val="008873DE"/>
    <w:rsid w:val="008901C9"/>
    <w:rsid w:val="00892FE9"/>
    <w:rsid w:val="00895406"/>
    <w:rsid w:val="008969CF"/>
    <w:rsid w:val="008975CD"/>
    <w:rsid w:val="008A09C8"/>
    <w:rsid w:val="008A23D9"/>
    <w:rsid w:val="008A375B"/>
    <w:rsid w:val="008A3AC5"/>
    <w:rsid w:val="008A548A"/>
    <w:rsid w:val="008A548E"/>
    <w:rsid w:val="008B2AAA"/>
    <w:rsid w:val="008B2DC0"/>
    <w:rsid w:val="008B2E32"/>
    <w:rsid w:val="008B38D3"/>
    <w:rsid w:val="008B3CE6"/>
    <w:rsid w:val="008B3F78"/>
    <w:rsid w:val="008B531C"/>
    <w:rsid w:val="008B6135"/>
    <w:rsid w:val="008B6DA2"/>
    <w:rsid w:val="008B75B5"/>
    <w:rsid w:val="008B7A38"/>
    <w:rsid w:val="008B7D38"/>
    <w:rsid w:val="008C2D5D"/>
    <w:rsid w:val="008C3529"/>
    <w:rsid w:val="008C3A20"/>
    <w:rsid w:val="008C5FD5"/>
    <w:rsid w:val="008C6691"/>
    <w:rsid w:val="008C68C5"/>
    <w:rsid w:val="008C70A5"/>
    <w:rsid w:val="008C731C"/>
    <w:rsid w:val="008D1D54"/>
    <w:rsid w:val="008D2E35"/>
    <w:rsid w:val="008D4CFA"/>
    <w:rsid w:val="008D4EBB"/>
    <w:rsid w:val="008D6168"/>
    <w:rsid w:val="008D7D13"/>
    <w:rsid w:val="008D7F7C"/>
    <w:rsid w:val="008E011F"/>
    <w:rsid w:val="008E07AE"/>
    <w:rsid w:val="008E6D1F"/>
    <w:rsid w:val="008F008D"/>
    <w:rsid w:val="008F00B6"/>
    <w:rsid w:val="008F1FC6"/>
    <w:rsid w:val="008F20A2"/>
    <w:rsid w:val="008F487B"/>
    <w:rsid w:val="008F6F0C"/>
    <w:rsid w:val="008F7760"/>
    <w:rsid w:val="009009F4"/>
    <w:rsid w:val="00907A22"/>
    <w:rsid w:val="00910C5F"/>
    <w:rsid w:val="009113CC"/>
    <w:rsid w:val="0091224B"/>
    <w:rsid w:val="00914CEA"/>
    <w:rsid w:val="009153AA"/>
    <w:rsid w:val="00916DEA"/>
    <w:rsid w:val="00917B7F"/>
    <w:rsid w:val="00923AA4"/>
    <w:rsid w:val="00924CA3"/>
    <w:rsid w:val="00925A59"/>
    <w:rsid w:val="00926236"/>
    <w:rsid w:val="00930328"/>
    <w:rsid w:val="009322EF"/>
    <w:rsid w:val="00932FD9"/>
    <w:rsid w:val="00933DF4"/>
    <w:rsid w:val="00933FB0"/>
    <w:rsid w:val="00934410"/>
    <w:rsid w:val="0093525E"/>
    <w:rsid w:val="0093678F"/>
    <w:rsid w:val="00936D08"/>
    <w:rsid w:val="009370D8"/>
    <w:rsid w:val="00941452"/>
    <w:rsid w:val="00943140"/>
    <w:rsid w:val="00945310"/>
    <w:rsid w:val="0094559D"/>
    <w:rsid w:val="00952600"/>
    <w:rsid w:val="009534F6"/>
    <w:rsid w:val="009537F2"/>
    <w:rsid w:val="009544F0"/>
    <w:rsid w:val="00954B98"/>
    <w:rsid w:val="00955537"/>
    <w:rsid w:val="00955C36"/>
    <w:rsid w:val="00957EB3"/>
    <w:rsid w:val="009600CD"/>
    <w:rsid w:val="00961E10"/>
    <w:rsid w:val="0096267E"/>
    <w:rsid w:val="00963228"/>
    <w:rsid w:val="00964B69"/>
    <w:rsid w:val="0096507F"/>
    <w:rsid w:val="0096680A"/>
    <w:rsid w:val="00967E76"/>
    <w:rsid w:val="00967F78"/>
    <w:rsid w:val="0097079C"/>
    <w:rsid w:val="009715F7"/>
    <w:rsid w:val="0097164F"/>
    <w:rsid w:val="00972B6C"/>
    <w:rsid w:val="00973228"/>
    <w:rsid w:val="00973706"/>
    <w:rsid w:val="0097388A"/>
    <w:rsid w:val="009747EE"/>
    <w:rsid w:val="00975362"/>
    <w:rsid w:val="00976797"/>
    <w:rsid w:val="00976BF8"/>
    <w:rsid w:val="00982197"/>
    <w:rsid w:val="0098309D"/>
    <w:rsid w:val="009836AC"/>
    <w:rsid w:val="009837F2"/>
    <w:rsid w:val="00984887"/>
    <w:rsid w:val="0098605F"/>
    <w:rsid w:val="00986519"/>
    <w:rsid w:val="00986E00"/>
    <w:rsid w:val="0099055E"/>
    <w:rsid w:val="00990C24"/>
    <w:rsid w:val="00990DD2"/>
    <w:rsid w:val="00993D22"/>
    <w:rsid w:val="009957E3"/>
    <w:rsid w:val="009963D8"/>
    <w:rsid w:val="00997274"/>
    <w:rsid w:val="009976FB"/>
    <w:rsid w:val="009A1EBF"/>
    <w:rsid w:val="009A5B7A"/>
    <w:rsid w:val="009A7114"/>
    <w:rsid w:val="009A7694"/>
    <w:rsid w:val="009B0946"/>
    <w:rsid w:val="009B1FF6"/>
    <w:rsid w:val="009B224E"/>
    <w:rsid w:val="009B347C"/>
    <w:rsid w:val="009B411F"/>
    <w:rsid w:val="009B492E"/>
    <w:rsid w:val="009B6138"/>
    <w:rsid w:val="009C02CA"/>
    <w:rsid w:val="009C17A9"/>
    <w:rsid w:val="009C1F2B"/>
    <w:rsid w:val="009C296E"/>
    <w:rsid w:val="009C3B4C"/>
    <w:rsid w:val="009C4926"/>
    <w:rsid w:val="009C5771"/>
    <w:rsid w:val="009C5884"/>
    <w:rsid w:val="009C592E"/>
    <w:rsid w:val="009C5D33"/>
    <w:rsid w:val="009C5F8B"/>
    <w:rsid w:val="009C7269"/>
    <w:rsid w:val="009C7DF2"/>
    <w:rsid w:val="009D0E5B"/>
    <w:rsid w:val="009D1551"/>
    <w:rsid w:val="009D155E"/>
    <w:rsid w:val="009D465B"/>
    <w:rsid w:val="009D48AF"/>
    <w:rsid w:val="009D53B4"/>
    <w:rsid w:val="009D5B5D"/>
    <w:rsid w:val="009D5E8F"/>
    <w:rsid w:val="009D7957"/>
    <w:rsid w:val="009E04BA"/>
    <w:rsid w:val="009E113B"/>
    <w:rsid w:val="009E28AC"/>
    <w:rsid w:val="009E38DA"/>
    <w:rsid w:val="009E6A1F"/>
    <w:rsid w:val="009F063F"/>
    <w:rsid w:val="009F1456"/>
    <w:rsid w:val="009F1539"/>
    <w:rsid w:val="009F2A8A"/>
    <w:rsid w:val="009F45E7"/>
    <w:rsid w:val="009F68FD"/>
    <w:rsid w:val="009F7026"/>
    <w:rsid w:val="00A00395"/>
    <w:rsid w:val="00A00928"/>
    <w:rsid w:val="00A00E11"/>
    <w:rsid w:val="00A02A6A"/>
    <w:rsid w:val="00A03AB3"/>
    <w:rsid w:val="00A04363"/>
    <w:rsid w:val="00A04878"/>
    <w:rsid w:val="00A04B94"/>
    <w:rsid w:val="00A06ACB"/>
    <w:rsid w:val="00A06FDB"/>
    <w:rsid w:val="00A07E78"/>
    <w:rsid w:val="00A07EFC"/>
    <w:rsid w:val="00A121AE"/>
    <w:rsid w:val="00A12464"/>
    <w:rsid w:val="00A13262"/>
    <w:rsid w:val="00A13B12"/>
    <w:rsid w:val="00A142D8"/>
    <w:rsid w:val="00A14BC1"/>
    <w:rsid w:val="00A15511"/>
    <w:rsid w:val="00A15740"/>
    <w:rsid w:val="00A16694"/>
    <w:rsid w:val="00A1780A"/>
    <w:rsid w:val="00A21D16"/>
    <w:rsid w:val="00A245B0"/>
    <w:rsid w:val="00A25AB7"/>
    <w:rsid w:val="00A26406"/>
    <w:rsid w:val="00A30809"/>
    <w:rsid w:val="00A32B62"/>
    <w:rsid w:val="00A36691"/>
    <w:rsid w:val="00A41DE9"/>
    <w:rsid w:val="00A42FB0"/>
    <w:rsid w:val="00A44D65"/>
    <w:rsid w:val="00A51631"/>
    <w:rsid w:val="00A51F65"/>
    <w:rsid w:val="00A5235D"/>
    <w:rsid w:val="00A52C49"/>
    <w:rsid w:val="00A52C9B"/>
    <w:rsid w:val="00A576CB"/>
    <w:rsid w:val="00A60DDE"/>
    <w:rsid w:val="00A62BF6"/>
    <w:rsid w:val="00A6490D"/>
    <w:rsid w:val="00A64CD6"/>
    <w:rsid w:val="00A652C5"/>
    <w:rsid w:val="00A6575A"/>
    <w:rsid w:val="00A65BD2"/>
    <w:rsid w:val="00A65F35"/>
    <w:rsid w:val="00A66D49"/>
    <w:rsid w:val="00A676CD"/>
    <w:rsid w:val="00A70B12"/>
    <w:rsid w:val="00A749A1"/>
    <w:rsid w:val="00A779F1"/>
    <w:rsid w:val="00A801C3"/>
    <w:rsid w:val="00A81097"/>
    <w:rsid w:val="00A813FF"/>
    <w:rsid w:val="00A82A54"/>
    <w:rsid w:val="00A845D1"/>
    <w:rsid w:val="00A87DC4"/>
    <w:rsid w:val="00A915D9"/>
    <w:rsid w:val="00A92572"/>
    <w:rsid w:val="00A92F6C"/>
    <w:rsid w:val="00A93133"/>
    <w:rsid w:val="00A93733"/>
    <w:rsid w:val="00A93CE6"/>
    <w:rsid w:val="00A94E12"/>
    <w:rsid w:val="00A9539F"/>
    <w:rsid w:val="00A97D4A"/>
    <w:rsid w:val="00AA14F8"/>
    <w:rsid w:val="00AA360B"/>
    <w:rsid w:val="00AA5B72"/>
    <w:rsid w:val="00AA6AD1"/>
    <w:rsid w:val="00AA7795"/>
    <w:rsid w:val="00AB0168"/>
    <w:rsid w:val="00AB120F"/>
    <w:rsid w:val="00AB1F5C"/>
    <w:rsid w:val="00AB4D1C"/>
    <w:rsid w:val="00AB563D"/>
    <w:rsid w:val="00AC1F57"/>
    <w:rsid w:val="00AC2477"/>
    <w:rsid w:val="00AC39C1"/>
    <w:rsid w:val="00AC3E3D"/>
    <w:rsid w:val="00AC4E5B"/>
    <w:rsid w:val="00AC5980"/>
    <w:rsid w:val="00AC6774"/>
    <w:rsid w:val="00AC67FF"/>
    <w:rsid w:val="00AD01A8"/>
    <w:rsid w:val="00AD1542"/>
    <w:rsid w:val="00AD2963"/>
    <w:rsid w:val="00AD297F"/>
    <w:rsid w:val="00AD2994"/>
    <w:rsid w:val="00AD2F24"/>
    <w:rsid w:val="00AD40C1"/>
    <w:rsid w:val="00AD4AB0"/>
    <w:rsid w:val="00AD6092"/>
    <w:rsid w:val="00AD6AB2"/>
    <w:rsid w:val="00AD7E06"/>
    <w:rsid w:val="00AE1340"/>
    <w:rsid w:val="00AE21B7"/>
    <w:rsid w:val="00AE245A"/>
    <w:rsid w:val="00AE57E5"/>
    <w:rsid w:val="00AF172F"/>
    <w:rsid w:val="00AF19E2"/>
    <w:rsid w:val="00AF31D5"/>
    <w:rsid w:val="00AF4420"/>
    <w:rsid w:val="00AF46DB"/>
    <w:rsid w:val="00AF5755"/>
    <w:rsid w:val="00AF68F8"/>
    <w:rsid w:val="00B0285F"/>
    <w:rsid w:val="00B05661"/>
    <w:rsid w:val="00B077B5"/>
    <w:rsid w:val="00B12345"/>
    <w:rsid w:val="00B12CB1"/>
    <w:rsid w:val="00B13FF9"/>
    <w:rsid w:val="00B14A35"/>
    <w:rsid w:val="00B15348"/>
    <w:rsid w:val="00B15874"/>
    <w:rsid w:val="00B1714A"/>
    <w:rsid w:val="00B17388"/>
    <w:rsid w:val="00B20F01"/>
    <w:rsid w:val="00B213D8"/>
    <w:rsid w:val="00B229B0"/>
    <w:rsid w:val="00B237E0"/>
    <w:rsid w:val="00B24243"/>
    <w:rsid w:val="00B30030"/>
    <w:rsid w:val="00B31134"/>
    <w:rsid w:val="00B31470"/>
    <w:rsid w:val="00B32B71"/>
    <w:rsid w:val="00B3341D"/>
    <w:rsid w:val="00B33EF7"/>
    <w:rsid w:val="00B34992"/>
    <w:rsid w:val="00B34C69"/>
    <w:rsid w:val="00B36A3D"/>
    <w:rsid w:val="00B4048F"/>
    <w:rsid w:val="00B4262C"/>
    <w:rsid w:val="00B43F30"/>
    <w:rsid w:val="00B46DC5"/>
    <w:rsid w:val="00B47E62"/>
    <w:rsid w:val="00B50143"/>
    <w:rsid w:val="00B50639"/>
    <w:rsid w:val="00B52296"/>
    <w:rsid w:val="00B552CD"/>
    <w:rsid w:val="00B553D5"/>
    <w:rsid w:val="00B570C7"/>
    <w:rsid w:val="00B64872"/>
    <w:rsid w:val="00B7064D"/>
    <w:rsid w:val="00B71573"/>
    <w:rsid w:val="00B71585"/>
    <w:rsid w:val="00B71BF2"/>
    <w:rsid w:val="00B7235A"/>
    <w:rsid w:val="00B7289E"/>
    <w:rsid w:val="00B73ECC"/>
    <w:rsid w:val="00B74F9E"/>
    <w:rsid w:val="00B77418"/>
    <w:rsid w:val="00B77505"/>
    <w:rsid w:val="00B8318B"/>
    <w:rsid w:val="00B84D2C"/>
    <w:rsid w:val="00B84E5D"/>
    <w:rsid w:val="00B85255"/>
    <w:rsid w:val="00B85A98"/>
    <w:rsid w:val="00B90336"/>
    <w:rsid w:val="00B91A21"/>
    <w:rsid w:val="00B92B86"/>
    <w:rsid w:val="00B93602"/>
    <w:rsid w:val="00B93BF1"/>
    <w:rsid w:val="00B94F95"/>
    <w:rsid w:val="00B96C3F"/>
    <w:rsid w:val="00BA0739"/>
    <w:rsid w:val="00BA1B1C"/>
    <w:rsid w:val="00BA1BC7"/>
    <w:rsid w:val="00BA272A"/>
    <w:rsid w:val="00BA2765"/>
    <w:rsid w:val="00BA307B"/>
    <w:rsid w:val="00BA6476"/>
    <w:rsid w:val="00BA6721"/>
    <w:rsid w:val="00BA6776"/>
    <w:rsid w:val="00BA7743"/>
    <w:rsid w:val="00BA79AD"/>
    <w:rsid w:val="00BB0A16"/>
    <w:rsid w:val="00BB1145"/>
    <w:rsid w:val="00BB47A4"/>
    <w:rsid w:val="00BB54C9"/>
    <w:rsid w:val="00BC1F26"/>
    <w:rsid w:val="00BC331E"/>
    <w:rsid w:val="00BC37D3"/>
    <w:rsid w:val="00BC3B06"/>
    <w:rsid w:val="00BD09E3"/>
    <w:rsid w:val="00BD1137"/>
    <w:rsid w:val="00BD30AE"/>
    <w:rsid w:val="00BD36B4"/>
    <w:rsid w:val="00BD5A9F"/>
    <w:rsid w:val="00BD5FA7"/>
    <w:rsid w:val="00BD660D"/>
    <w:rsid w:val="00BD699F"/>
    <w:rsid w:val="00BD69DD"/>
    <w:rsid w:val="00BD6C3F"/>
    <w:rsid w:val="00BD7836"/>
    <w:rsid w:val="00BD7B33"/>
    <w:rsid w:val="00BE00E5"/>
    <w:rsid w:val="00BE19E4"/>
    <w:rsid w:val="00BE34AD"/>
    <w:rsid w:val="00BE46AE"/>
    <w:rsid w:val="00BE5404"/>
    <w:rsid w:val="00BF0680"/>
    <w:rsid w:val="00BF0CD9"/>
    <w:rsid w:val="00C00215"/>
    <w:rsid w:val="00C019CB"/>
    <w:rsid w:val="00C02DE9"/>
    <w:rsid w:val="00C02F27"/>
    <w:rsid w:val="00C03313"/>
    <w:rsid w:val="00C037EF"/>
    <w:rsid w:val="00C04327"/>
    <w:rsid w:val="00C053F6"/>
    <w:rsid w:val="00C078E5"/>
    <w:rsid w:val="00C10275"/>
    <w:rsid w:val="00C14A94"/>
    <w:rsid w:val="00C14E8F"/>
    <w:rsid w:val="00C17413"/>
    <w:rsid w:val="00C174CB"/>
    <w:rsid w:val="00C22409"/>
    <w:rsid w:val="00C2252F"/>
    <w:rsid w:val="00C244BC"/>
    <w:rsid w:val="00C2462D"/>
    <w:rsid w:val="00C260FD"/>
    <w:rsid w:val="00C31055"/>
    <w:rsid w:val="00C3302F"/>
    <w:rsid w:val="00C343C8"/>
    <w:rsid w:val="00C34ECC"/>
    <w:rsid w:val="00C35670"/>
    <w:rsid w:val="00C3592C"/>
    <w:rsid w:val="00C35E8F"/>
    <w:rsid w:val="00C36BBA"/>
    <w:rsid w:val="00C37013"/>
    <w:rsid w:val="00C37716"/>
    <w:rsid w:val="00C40792"/>
    <w:rsid w:val="00C42D1A"/>
    <w:rsid w:val="00C44007"/>
    <w:rsid w:val="00C440D6"/>
    <w:rsid w:val="00C45B0D"/>
    <w:rsid w:val="00C46A84"/>
    <w:rsid w:val="00C47ED0"/>
    <w:rsid w:val="00C5085A"/>
    <w:rsid w:val="00C5228E"/>
    <w:rsid w:val="00C57538"/>
    <w:rsid w:val="00C602FE"/>
    <w:rsid w:val="00C62BA1"/>
    <w:rsid w:val="00C63112"/>
    <w:rsid w:val="00C63AFE"/>
    <w:rsid w:val="00C64D4F"/>
    <w:rsid w:val="00C6594F"/>
    <w:rsid w:val="00C6605A"/>
    <w:rsid w:val="00C66C2A"/>
    <w:rsid w:val="00C7041F"/>
    <w:rsid w:val="00C71792"/>
    <w:rsid w:val="00C71821"/>
    <w:rsid w:val="00C7374D"/>
    <w:rsid w:val="00C74B80"/>
    <w:rsid w:val="00C74D6D"/>
    <w:rsid w:val="00C7564F"/>
    <w:rsid w:val="00C75B08"/>
    <w:rsid w:val="00C77A56"/>
    <w:rsid w:val="00C77EAB"/>
    <w:rsid w:val="00C81BC1"/>
    <w:rsid w:val="00C838C5"/>
    <w:rsid w:val="00C83AB5"/>
    <w:rsid w:val="00C84142"/>
    <w:rsid w:val="00C847B2"/>
    <w:rsid w:val="00C84E2B"/>
    <w:rsid w:val="00C850EF"/>
    <w:rsid w:val="00C861FB"/>
    <w:rsid w:val="00C906D5"/>
    <w:rsid w:val="00C9221B"/>
    <w:rsid w:val="00C9244E"/>
    <w:rsid w:val="00C925C3"/>
    <w:rsid w:val="00C944F3"/>
    <w:rsid w:val="00C95B8A"/>
    <w:rsid w:val="00C96A69"/>
    <w:rsid w:val="00C97654"/>
    <w:rsid w:val="00C97A9D"/>
    <w:rsid w:val="00CA40CC"/>
    <w:rsid w:val="00CA5A14"/>
    <w:rsid w:val="00CA7CD1"/>
    <w:rsid w:val="00CB0710"/>
    <w:rsid w:val="00CB501C"/>
    <w:rsid w:val="00CB56BD"/>
    <w:rsid w:val="00CB5F1C"/>
    <w:rsid w:val="00CB6E05"/>
    <w:rsid w:val="00CB711B"/>
    <w:rsid w:val="00CC122C"/>
    <w:rsid w:val="00CC30EF"/>
    <w:rsid w:val="00CC35F9"/>
    <w:rsid w:val="00CC5D1A"/>
    <w:rsid w:val="00CC6E2A"/>
    <w:rsid w:val="00CC7B27"/>
    <w:rsid w:val="00CD0F0A"/>
    <w:rsid w:val="00CD2AA3"/>
    <w:rsid w:val="00CD2C7A"/>
    <w:rsid w:val="00CD2F87"/>
    <w:rsid w:val="00CD37F0"/>
    <w:rsid w:val="00CD4673"/>
    <w:rsid w:val="00CD5519"/>
    <w:rsid w:val="00CD607F"/>
    <w:rsid w:val="00CD64CF"/>
    <w:rsid w:val="00CD6C66"/>
    <w:rsid w:val="00CE01A3"/>
    <w:rsid w:val="00CE0290"/>
    <w:rsid w:val="00CE33D5"/>
    <w:rsid w:val="00CE59A5"/>
    <w:rsid w:val="00CE6C23"/>
    <w:rsid w:val="00CE7A87"/>
    <w:rsid w:val="00CF0B82"/>
    <w:rsid w:val="00CF11A6"/>
    <w:rsid w:val="00CF1662"/>
    <w:rsid w:val="00CF2156"/>
    <w:rsid w:val="00CF4434"/>
    <w:rsid w:val="00CF46CE"/>
    <w:rsid w:val="00CF588B"/>
    <w:rsid w:val="00CF5CB5"/>
    <w:rsid w:val="00CF6797"/>
    <w:rsid w:val="00D01397"/>
    <w:rsid w:val="00D026FE"/>
    <w:rsid w:val="00D02A5B"/>
    <w:rsid w:val="00D034F8"/>
    <w:rsid w:val="00D03EEA"/>
    <w:rsid w:val="00D0561D"/>
    <w:rsid w:val="00D06AA6"/>
    <w:rsid w:val="00D071D8"/>
    <w:rsid w:val="00D10715"/>
    <w:rsid w:val="00D10FEA"/>
    <w:rsid w:val="00D114F1"/>
    <w:rsid w:val="00D118C8"/>
    <w:rsid w:val="00D120A0"/>
    <w:rsid w:val="00D146F8"/>
    <w:rsid w:val="00D14801"/>
    <w:rsid w:val="00D151A1"/>
    <w:rsid w:val="00D15DA8"/>
    <w:rsid w:val="00D20B5A"/>
    <w:rsid w:val="00D211A4"/>
    <w:rsid w:val="00D21AD9"/>
    <w:rsid w:val="00D224FD"/>
    <w:rsid w:val="00D238D1"/>
    <w:rsid w:val="00D24D91"/>
    <w:rsid w:val="00D24FA3"/>
    <w:rsid w:val="00D25514"/>
    <w:rsid w:val="00D25923"/>
    <w:rsid w:val="00D25F3A"/>
    <w:rsid w:val="00D3058D"/>
    <w:rsid w:val="00D3126D"/>
    <w:rsid w:val="00D31F47"/>
    <w:rsid w:val="00D31FD0"/>
    <w:rsid w:val="00D32338"/>
    <w:rsid w:val="00D327D5"/>
    <w:rsid w:val="00D330D6"/>
    <w:rsid w:val="00D345E1"/>
    <w:rsid w:val="00D35A06"/>
    <w:rsid w:val="00D360A3"/>
    <w:rsid w:val="00D37D11"/>
    <w:rsid w:val="00D40F54"/>
    <w:rsid w:val="00D41E54"/>
    <w:rsid w:val="00D470CE"/>
    <w:rsid w:val="00D47858"/>
    <w:rsid w:val="00D51536"/>
    <w:rsid w:val="00D51F43"/>
    <w:rsid w:val="00D546B2"/>
    <w:rsid w:val="00D55764"/>
    <w:rsid w:val="00D55D5B"/>
    <w:rsid w:val="00D57A12"/>
    <w:rsid w:val="00D6246B"/>
    <w:rsid w:val="00D646F1"/>
    <w:rsid w:val="00D65D6D"/>
    <w:rsid w:val="00D6640C"/>
    <w:rsid w:val="00D7021E"/>
    <w:rsid w:val="00D70FCC"/>
    <w:rsid w:val="00D72514"/>
    <w:rsid w:val="00D72D21"/>
    <w:rsid w:val="00D736D0"/>
    <w:rsid w:val="00D73B10"/>
    <w:rsid w:val="00D7781C"/>
    <w:rsid w:val="00D77CF6"/>
    <w:rsid w:val="00D802F3"/>
    <w:rsid w:val="00D81670"/>
    <w:rsid w:val="00D81755"/>
    <w:rsid w:val="00D81C9C"/>
    <w:rsid w:val="00D820B1"/>
    <w:rsid w:val="00D82488"/>
    <w:rsid w:val="00D83D9E"/>
    <w:rsid w:val="00D85105"/>
    <w:rsid w:val="00D855BC"/>
    <w:rsid w:val="00D86B67"/>
    <w:rsid w:val="00D90428"/>
    <w:rsid w:val="00D90AF3"/>
    <w:rsid w:val="00D92831"/>
    <w:rsid w:val="00D942F0"/>
    <w:rsid w:val="00D94C65"/>
    <w:rsid w:val="00D95FAF"/>
    <w:rsid w:val="00DA0CEF"/>
    <w:rsid w:val="00DA13E5"/>
    <w:rsid w:val="00DA1512"/>
    <w:rsid w:val="00DA1DD7"/>
    <w:rsid w:val="00DA31D8"/>
    <w:rsid w:val="00DA39AF"/>
    <w:rsid w:val="00DA4A5E"/>
    <w:rsid w:val="00DA534D"/>
    <w:rsid w:val="00DA5A39"/>
    <w:rsid w:val="00DA74BB"/>
    <w:rsid w:val="00DB24BF"/>
    <w:rsid w:val="00DB3F28"/>
    <w:rsid w:val="00DB5748"/>
    <w:rsid w:val="00DB5EDE"/>
    <w:rsid w:val="00DB7F8B"/>
    <w:rsid w:val="00DC164F"/>
    <w:rsid w:val="00DC4E2A"/>
    <w:rsid w:val="00DC63B8"/>
    <w:rsid w:val="00DC6546"/>
    <w:rsid w:val="00DC65AF"/>
    <w:rsid w:val="00DC6B03"/>
    <w:rsid w:val="00DC7229"/>
    <w:rsid w:val="00DC7BD6"/>
    <w:rsid w:val="00DD249E"/>
    <w:rsid w:val="00DD4795"/>
    <w:rsid w:val="00DD5D0C"/>
    <w:rsid w:val="00DD61D6"/>
    <w:rsid w:val="00DD6E93"/>
    <w:rsid w:val="00DD7ECD"/>
    <w:rsid w:val="00DE2D6D"/>
    <w:rsid w:val="00DE4FE9"/>
    <w:rsid w:val="00DE5D87"/>
    <w:rsid w:val="00DE5E09"/>
    <w:rsid w:val="00DF0A9C"/>
    <w:rsid w:val="00DF0DF9"/>
    <w:rsid w:val="00DF151E"/>
    <w:rsid w:val="00DF3A31"/>
    <w:rsid w:val="00DF4C18"/>
    <w:rsid w:val="00DF4FD3"/>
    <w:rsid w:val="00DF59F1"/>
    <w:rsid w:val="00DF70C5"/>
    <w:rsid w:val="00DF7C0B"/>
    <w:rsid w:val="00E003EF"/>
    <w:rsid w:val="00E03119"/>
    <w:rsid w:val="00E05344"/>
    <w:rsid w:val="00E06002"/>
    <w:rsid w:val="00E061E8"/>
    <w:rsid w:val="00E1002F"/>
    <w:rsid w:val="00E13231"/>
    <w:rsid w:val="00E1457A"/>
    <w:rsid w:val="00E15C56"/>
    <w:rsid w:val="00E1661A"/>
    <w:rsid w:val="00E16B5E"/>
    <w:rsid w:val="00E21B45"/>
    <w:rsid w:val="00E242FB"/>
    <w:rsid w:val="00E257FA"/>
    <w:rsid w:val="00E25E31"/>
    <w:rsid w:val="00E272FA"/>
    <w:rsid w:val="00E27AF1"/>
    <w:rsid w:val="00E30481"/>
    <w:rsid w:val="00E305F0"/>
    <w:rsid w:val="00E3210D"/>
    <w:rsid w:val="00E32B10"/>
    <w:rsid w:val="00E336F6"/>
    <w:rsid w:val="00E33A75"/>
    <w:rsid w:val="00E33DE4"/>
    <w:rsid w:val="00E352F5"/>
    <w:rsid w:val="00E377F6"/>
    <w:rsid w:val="00E37A77"/>
    <w:rsid w:val="00E40844"/>
    <w:rsid w:val="00E435BE"/>
    <w:rsid w:val="00E438C9"/>
    <w:rsid w:val="00E44983"/>
    <w:rsid w:val="00E463EF"/>
    <w:rsid w:val="00E4777A"/>
    <w:rsid w:val="00E47ECA"/>
    <w:rsid w:val="00E51ACC"/>
    <w:rsid w:val="00E51BE0"/>
    <w:rsid w:val="00E52282"/>
    <w:rsid w:val="00E526EE"/>
    <w:rsid w:val="00E54DE4"/>
    <w:rsid w:val="00E5568C"/>
    <w:rsid w:val="00E56262"/>
    <w:rsid w:val="00E574FF"/>
    <w:rsid w:val="00E57B92"/>
    <w:rsid w:val="00E57E73"/>
    <w:rsid w:val="00E60FDC"/>
    <w:rsid w:val="00E648C4"/>
    <w:rsid w:val="00E64B8E"/>
    <w:rsid w:val="00E64F27"/>
    <w:rsid w:val="00E658BF"/>
    <w:rsid w:val="00E665F3"/>
    <w:rsid w:val="00E70D07"/>
    <w:rsid w:val="00E70E2C"/>
    <w:rsid w:val="00E71F68"/>
    <w:rsid w:val="00E736C5"/>
    <w:rsid w:val="00E745FF"/>
    <w:rsid w:val="00E75B6B"/>
    <w:rsid w:val="00E75E0E"/>
    <w:rsid w:val="00E800B1"/>
    <w:rsid w:val="00E8035A"/>
    <w:rsid w:val="00E811D3"/>
    <w:rsid w:val="00E81292"/>
    <w:rsid w:val="00E81F87"/>
    <w:rsid w:val="00E83428"/>
    <w:rsid w:val="00E83993"/>
    <w:rsid w:val="00E83E8F"/>
    <w:rsid w:val="00E840E2"/>
    <w:rsid w:val="00E848D4"/>
    <w:rsid w:val="00E85E31"/>
    <w:rsid w:val="00E87B4A"/>
    <w:rsid w:val="00E87BF6"/>
    <w:rsid w:val="00E90651"/>
    <w:rsid w:val="00E910AB"/>
    <w:rsid w:val="00E91A58"/>
    <w:rsid w:val="00E91B04"/>
    <w:rsid w:val="00E91FB5"/>
    <w:rsid w:val="00E927C4"/>
    <w:rsid w:val="00E93272"/>
    <w:rsid w:val="00E93993"/>
    <w:rsid w:val="00EA0565"/>
    <w:rsid w:val="00EA1890"/>
    <w:rsid w:val="00EA21CB"/>
    <w:rsid w:val="00EA4AB9"/>
    <w:rsid w:val="00EA6C74"/>
    <w:rsid w:val="00EA6E48"/>
    <w:rsid w:val="00EA7492"/>
    <w:rsid w:val="00EB016A"/>
    <w:rsid w:val="00EB03D8"/>
    <w:rsid w:val="00EB06C1"/>
    <w:rsid w:val="00EB4B88"/>
    <w:rsid w:val="00EB5B33"/>
    <w:rsid w:val="00EB633E"/>
    <w:rsid w:val="00EB7E95"/>
    <w:rsid w:val="00EC0F84"/>
    <w:rsid w:val="00EC0FFC"/>
    <w:rsid w:val="00EC178B"/>
    <w:rsid w:val="00EC1E3C"/>
    <w:rsid w:val="00EC1EDB"/>
    <w:rsid w:val="00EC31CB"/>
    <w:rsid w:val="00EC34E4"/>
    <w:rsid w:val="00EC530B"/>
    <w:rsid w:val="00EC785B"/>
    <w:rsid w:val="00ED0E0E"/>
    <w:rsid w:val="00ED207F"/>
    <w:rsid w:val="00ED20F5"/>
    <w:rsid w:val="00ED4C92"/>
    <w:rsid w:val="00ED4D7F"/>
    <w:rsid w:val="00ED5829"/>
    <w:rsid w:val="00ED5A59"/>
    <w:rsid w:val="00ED5EB9"/>
    <w:rsid w:val="00ED620D"/>
    <w:rsid w:val="00ED7523"/>
    <w:rsid w:val="00ED7AB0"/>
    <w:rsid w:val="00EE0384"/>
    <w:rsid w:val="00EE25F5"/>
    <w:rsid w:val="00EE2FBB"/>
    <w:rsid w:val="00EE4237"/>
    <w:rsid w:val="00EE4725"/>
    <w:rsid w:val="00EE4E2C"/>
    <w:rsid w:val="00EE6768"/>
    <w:rsid w:val="00EE6919"/>
    <w:rsid w:val="00EE7EF7"/>
    <w:rsid w:val="00EF1A26"/>
    <w:rsid w:val="00EF2272"/>
    <w:rsid w:val="00EF41A0"/>
    <w:rsid w:val="00EF6630"/>
    <w:rsid w:val="00F011C5"/>
    <w:rsid w:val="00F01F4D"/>
    <w:rsid w:val="00F0211B"/>
    <w:rsid w:val="00F043C9"/>
    <w:rsid w:val="00F045D8"/>
    <w:rsid w:val="00F04848"/>
    <w:rsid w:val="00F060F8"/>
    <w:rsid w:val="00F06898"/>
    <w:rsid w:val="00F10461"/>
    <w:rsid w:val="00F10827"/>
    <w:rsid w:val="00F10851"/>
    <w:rsid w:val="00F11EAD"/>
    <w:rsid w:val="00F12049"/>
    <w:rsid w:val="00F12FC3"/>
    <w:rsid w:val="00F13F14"/>
    <w:rsid w:val="00F142B5"/>
    <w:rsid w:val="00F14BFC"/>
    <w:rsid w:val="00F15F08"/>
    <w:rsid w:val="00F21E01"/>
    <w:rsid w:val="00F23754"/>
    <w:rsid w:val="00F23911"/>
    <w:rsid w:val="00F2416E"/>
    <w:rsid w:val="00F2659E"/>
    <w:rsid w:val="00F302AA"/>
    <w:rsid w:val="00F3074B"/>
    <w:rsid w:val="00F30C13"/>
    <w:rsid w:val="00F317B9"/>
    <w:rsid w:val="00F31D50"/>
    <w:rsid w:val="00F34F13"/>
    <w:rsid w:val="00F3772F"/>
    <w:rsid w:val="00F37876"/>
    <w:rsid w:val="00F41BB5"/>
    <w:rsid w:val="00F44BD5"/>
    <w:rsid w:val="00F465BC"/>
    <w:rsid w:val="00F4681B"/>
    <w:rsid w:val="00F46EF9"/>
    <w:rsid w:val="00F47039"/>
    <w:rsid w:val="00F53467"/>
    <w:rsid w:val="00F53492"/>
    <w:rsid w:val="00F534BA"/>
    <w:rsid w:val="00F53DC5"/>
    <w:rsid w:val="00F552FF"/>
    <w:rsid w:val="00F55E3B"/>
    <w:rsid w:val="00F60BAF"/>
    <w:rsid w:val="00F62142"/>
    <w:rsid w:val="00F62724"/>
    <w:rsid w:val="00F638BC"/>
    <w:rsid w:val="00F6395F"/>
    <w:rsid w:val="00F63994"/>
    <w:rsid w:val="00F671A3"/>
    <w:rsid w:val="00F72472"/>
    <w:rsid w:val="00F73084"/>
    <w:rsid w:val="00F73C3C"/>
    <w:rsid w:val="00F74602"/>
    <w:rsid w:val="00F758EF"/>
    <w:rsid w:val="00F76AFD"/>
    <w:rsid w:val="00F80FB2"/>
    <w:rsid w:val="00F813B9"/>
    <w:rsid w:val="00F85802"/>
    <w:rsid w:val="00F876F1"/>
    <w:rsid w:val="00F87DA2"/>
    <w:rsid w:val="00F900A1"/>
    <w:rsid w:val="00F90E8D"/>
    <w:rsid w:val="00F91522"/>
    <w:rsid w:val="00F936C7"/>
    <w:rsid w:val="00F94A16"/>
    <w:rsid w:val="00F958A4"/>
    <w:rsid w:val="00F95922"/>
    <w:rsid w:val="00F97787"/>
    <w:rsid w:val="00F97B69"/>
    <w:rsid w:val="00FA0510"/>
    <w:rsid w:val="00FA0EDF"/>
    <w:rsid w:val="00FA1061"/>
    <w:rsid w:val="00FA1792"/>
    <w:rsid w:val="00FA1921"/>
    <w:rsid w:val="00FA265F"/>
    <w:rsid w:val="00FA5AD3"/>
    <w:rsid w:val="00FA5E06"/>
    <w:rsid w:val="00FA6854"/>
    <w:rsid w:val="00FB2336"/>
    <w:rsid w:val="00FB3F70"/>
    <w:rsid w:val="00FB53F0"/>
    <w:rsid w:val="00FC0D2C"/>
    <w:rsid w:val="00FC1450"/>
    <w:rsid w:val="00FC2C1C"/>
    <w:rsid w:val="00FC365E"/>
    <w:rsid w:val="00FC531C"/>
    <w:rsid w:val="00FC6AF0"/>
    <w:rsid w:val="00FC7CBE"/>
    <w:rsid w:val="00FD1A59"/>
    <w:rsid w:val="00FD1C7D"/>
    <w:rsid w:val="00FD3233"/>
    <w:rsid w:val="00FD3B3C"/>
    <w:rsid w:val="00FD3D86"/>
    <w:rsid w:val="00FD4B0C"/>
    <w:rsid w:val="00FD4DDA"/>
    <w:rsid w:val="00FD61FC"/>
    <w:rsid w:val="00FD7AD6"/>
    <w:rsid w:val="00FE1303"/>
    <w:rsid w:val="00FE16C0"/>
    <w:rsid w:val="00FE24FF"/>
    <w:rsid w:val="00FE6798"/>
    <w:rsid w:val="00FE68F9"/>
    <w:rsid w:val="00FF05A1"/>
    <w:rsid w:val="00FF1972"/>
    <w:rsid w:val="00FF3EE9"/>
    <w:rsid w:val="00FF5127"/>
    <w:rsid w:val="00FF6310"/>
    <w:rsid w:val="00FF6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5376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2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6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9F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60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a0"/>
    <w:uiPriority w:val="99"/>
    <w:semiHidden/>
    <w:rsid w:val="00B75E76"/>
    <w:rPr>
      <w:rFonts w:ascii="Lucida Grande" w:hAnsi="Lucida Grande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F5C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6F5CBE"/>
  </w:style>
  <w:style w:type="paragraph" w:styleId="a7">
    <w:name w:val="footer"/>
    <w:basedOn w:val="a"/>
    <w:link w:val="a8"/>
    <w:uiPriority w:val="99"/>
    <w:semiHidden/>
    <w:unhideWhenUsed/>
    <w:rsid w:val="006F5CB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6F5CBE"/>
  </w:style>
  <w:style w:type="character" w:customStyle="1" w:styleId="a4">
    <w:name w:val="吹き出し (文字)"/>
    <w:basedOn w:val="a0"/>
    <w:link w:val="a3"/>
    <w:uiPriority w:val="99"/>
    <w:semiHidden/>
    <w:rsid w:val="00AD6092"/>
    <w:rPr>
      <w:rFonts w:ascii="Lucida Grande" w:hAnsi="Lucida Grande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32338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32338"/>
    <w:rPr>
      <w:sz w:val="24"/>
      <w:szCs w:val="24"/>
    </w:rPr>
  </w:style>
  <w:style w:type="character" w:customStyle="1" w:styleId="ab">
    <w:name w:val="コメント文字列 (文字)"/>
    <w:basedOn w:val="a0"/>
    <w:link w:val="aa"/>
    <w:uiPriority w:val="99"/>
    <w:semiHidden/>
    <w:rsid w:val="00D32338"/>
    <w:rPr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32338"/>
    <w:rPr>
      <w:b/>
      <w:bCs/>
      <w:sz w:val="20"/>
      <w:szCs w:val="20"/>
    </w:rPr>
  </w:style>
  <w:style w:type="character" w:customStyle="1" w:styleId="ad">
    <w:name w:val="コメント内容 (文字)"/>
    <w:basedOn w:val="ab"/>
    <w:link w:val="ac"/>
    <w:uiPriority w:val="99"/>
    <w:semiHidden/>
    <w:rsid w:val="00D32338"/>
    <w:rPr>
      <w:b/>
      <w:bCs/>
      <w:sz w:val="20"/>
      <w:szCs w:val="20"/>
    </w:rPr>
  </w:style>
  <w:style w:type="paragraph" w:styleId="ae">
    <w:name w:val="Revision"/>
    <w:hidden/>
    <w:uiPriority w:val="99"/>
    <w:semiHidden/>
    <w:rsid w:val="0007279B"/>
  </w:style>
  <w:style w:type="paragraph" w:styleId="af">
    <w:name w:val="footnote text"/>
    <w:basedOn w:val="a"/>
    <w:link w:val="af0"/>
    <w:uiPriority w:val="99"/>
    <w:unhideWhenUsed/>
    <w:rsid w:val="00293CBB"/>
    <w:rPr>
      <w:sz w:val="24"/>
      <w:szCs w:val="24"/>
    </w:rPr>
  </w:style>
  <w:style w:type="character" w:customStyle="1" w:styleId="af0">
    <w:name w:val="脚注文字列 (文字)"/>
    <w:basedOn w:val="a0"/>
    <w:link w:val="af"/>
    <w:uiPriority w:val="99"/>
    <w:rsid w:val="00293CBB"/>
    <w:rPr>
      <w:sz w:val="24"/>
      <w:szCs w:val="24"/>
    </w:rPr>
  </w:style>
  <w:style w:type="character" w:styleId="af1">
    <w:name w:val="footnote reference"/>
    <w:basedOn w:val="a0"/>
    <w:uiPriority w:val="99"/>
    <w:unhideWhenUsed/>
    <w:rsid w:val="00293CBB"/>
    <w:rPr>
      <w:vertAlign w:val="superscript"/>
    </w:rPr>
  </w:style>
  <w:style w:type="character" w:customStyle="1" w:styleId="10">
    <w:name w:val="見出し 1 (文字)"/>
    <w:basedOn w:val="a0"/>
    <w:link w:val="1"/>
    <w:uiPriority w:val="9"/>
    <w:rsid w:val="00391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009F4"/>
    <w:rPr>
      <w:rFonts w:asciiTheme="majorHAnsi" w:eastAsiaTheme="majorEastAsia" w:hAnsiTheme="majorHAnsi" w:cstheme="majorBidi"/>
    </w:rPr>
  </w:style>
  <w:style w:type="character" w:customStyle="1" w:styleId="apple-converted-space">
    <w:name w:val="apple-converted-space"/>
    <w:basedOn w:val="a0"/>
    <w:rsid w:val="00E83E8F"/>
  </w:style>
  <w:style w:type="character" w:styleId="af2">
    <w:name w:val="Hyperlink"/>
    <w:basedOn w:val="a0"/>
    <w:uiPriority w:val="99"/>
    <w:unhideWhenUsed/>
    <w:rsid w:val="000526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2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6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9F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60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a0"/>
    <w:uiPriority w:val="99"/>
    <w:semiHidden/>
    <w:rsid w:val="00B75E76"/>
    <w:rPr>
      <w:rFonts w:ascii="Lucida Grande" w:hAnsi="Lucida Grande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F5CB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6F5CBE"/>
  </w:style>
  <w:style w:type="paragraph" w:styleId="a7">
    <w:name w:val="footer"/>
    <w:basedOn w:val="a"/>
    <w:link w:val="a8"/>
    <w:uiPriority w:val="99"/>
    <w:semiHidden/>
    <w:unhideWhenUsed/>
    <w:rsid w:val="006F5CB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6F5CBE"/>
  </w:style>
  <w:style w:type="character" w:customStyle="1" w:styleId="a4">
    <w:name w:val="吹き出し (文字)"/>
    <w:basedOn w:val="a0"/>
    <w:link w:val="a3"/>
    <w:uiPriority w:val="99"/>
    <w:semiHidden/>
    <w:rsid w:val="00AD6092"/>
    <w:rPr>
      <w:rFonts w:ascii="Lucida Grande" w:hAnsi="Lucida Grande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32338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32338"/>
    <w:rPr>
      <w:sz w:val="24"/>
      <w:szCs w:val="24"/>
    </w:rPr>
  </w:style>
  <w:style w:type="character" w:customStyle="1" w:styleId="ab">
    <w:name w:val="コメント文字列 (文字)"/>
    <w:basedOn w:val="a0"/>
    <w:link w:val="aa"/>
    <w:uiPriority w:val="99"/>
    <w:semiHidden/>
    <w:rsid w:val="00D32338"/>
    <w:rPr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32338"/>
    <w:rPr>
      <w:b/>
      <w:bCs/>
      <w:sz w:val="20"/>
      <w:szCs w:val="20"/>
    </w:rPr>
  </w:style>
  <w:style w:type="character" w:customStyle="1" w:styleId="ad">
    <w:name w:val="コメント内容 (文字)"/>
    <w:basedOn w:val="ab"/>
    <w:link w:val="ac"/>
    <w:uiPriority w:val="99"/>
    <w:semiHidden/>
    <w:rsid w:val="00D32338"/>
    <w:rPr>
      <w:b/>
      <w:bCs/>
      <w:sz w:val="20"/>
      <w:szCs w:val="20"/>
    </w:rPr>
  </w:style>
  <w:style w:type="paragraph" w:styleId="ae">
    <w:name w:val="Revision"/>
    <w:hidden/>
    <w:uiPriority w:val="99"/>
    <w:semiHidden/>
    <w:rsid w:val="0007279B"/>
  </w:style>
  <w:style w:type="paragraph" w:styleId="af">
    <w:name w:val="footnote text"/>
    <w:basedOn w:val="a"/>
    <w:link w:val="af0"/>
    <w:uiPriority w:val="99"/>
    <w:unhideWhenUsed/>
    <w:rsid w:val="00293CBB"/>
    <w:rPr>
      <w:sz w:val="24"/>
      <w:szCs w:val="24"/>
    </w:rPr>
  </w:style>
  <w:style w:type="character" w:customStyle="1" w:styleId="af0">
    <w:name w:val="脚注文字列 (文字)"/>
    <w:basedOn w:val="a0"/>
    <w:link w:val="af"/>
    <w:uiPriority w:val="99"/>
    <w:rsid w:val="00293CBB"/>
    <w:rPr>
      <w:sz w:val="24"/>
      <w:szCs w:val="24"/>
    </w:rPr>
  </w:style>
  <w:style w:type="character" w:styleId="af1">
    <w:name w:val="footnote reference"/>
    <w:basedOn w:val="a0"/>
    <w:uiPriority w:val="99"/>
    <w:unhideWhenUsed/>
    <w:rsid w:val="00293CBB"/>
    <w:rPr>
      <w:vertAlign w:val="superscript"/>
    </w:rPr>
  </w:style>
  <w:style w:type="character" w:customStyle="1" w:styleId="10">
    <w:name w:val="見出し 1 (文字)"/>
    <w:basedOn w:val="a0"/>
    <w:link w:val="1"/>
    <w:uiPriority w:val="9"/>
    <w:rsid w:val="00391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009F4"/>
    <w:rPr>
      <w:rFonts w:asciiTheme="majorHAnsi" w:eastAsiaTheme="majorEastAsia" w:hAnsiTheme="majorHAnsi" w:cstheme="majorBidi"/>
    </w:rPr>
  </w:style>
  <w:style w:type="character" w:customStyle="1" w:styleId="apple-converted-space">
    <w:name w:val="apple-converted-space"/>
    <w:basedOn w:val="a0"/>
    <w:rsid w:val="00E83E8F"/>
  </w:style>
  <w:style w:type="character" w:styleId="af2">
    <w:name w:val="Hyperlink"/>
    <w:basedOn w:val="a0"/>
    <w:uiPriority w:val="99"/>
    <w:unhideWhenUsed/>
    <w:rsid w:val="000526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kageki.hankyu.co.jp/english/history.html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tca-pictures.com/vod/" TargetMode="External"/><Relationship Id="rId5" Type="http://schemas.openxmlformats.org/officeDocument/2006/relationships/hyperlink" Target="https://ja-jp.facebook.com/TakarazukaRevue" TargetMode="External"/><Relationship Id="rId4" Type="http://schemas.openxmlformats.org/officeDocument/2006/relationships/hyperlink" Target="https://kageki.hankyu.co.jp/toiawase_s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6A1579-F2F6-4434-A972-C4BB74BE2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5142</TotalTime>
  <Pages>5</Pages>
  <Words>1601</Words>
  <Characters>9132</Characters>
  <Application>Microsoft Office Word</Application>
  <DocSecurity>0</DocSecurity>
  <Lines>76</Lines>
  <Paragraphs>21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中野正昭</dc:creator>
  <cp:lastModifiedBy>中野正昭</cp:lastModifiedBy>
  <cp:revision>37</cp:revision>
  <cp:lastPrinted>2013-06-12T05:37:00Z</cp:lastPrinted>
  <dcterms:created xsi:type="dcterms:W3CDTF">2013-01-25T21:18:00Z</dcterms:created>
  <dcterms:modified xsi:type="dcterms:W3CDTF">2013-06-19T12:13:00Z</dcterms:modified>
</cp:coreProperties>
</file>