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BB" w:rsidRPr="00AD06BB" w:rsidRDefault="00AD06BB" w:rsidP="009A3920">
      <w:pPr>
        <w:spacing w:after="0"/>
        <w:rPr>
          <w:sz w:val="24"/>
          <w:szCs w:val="24"/>
          <w:lang w:val="en-US"/>
        </w:rPr>
      </w:pPr>
      <w:r w:rsidRPr="00AD06BB">
        <w:rPr>
          <w:sz w:val="24"/>
          <w:szCs w:val="24"/>
          <w:lang w:val="en-US"/>
        </w:rPr>
        <w:t>Anke Gilleir</w:t>
      </w:r>
    </w:p>
    <w:p w:rsidR="00AD06BB" w:rsidRDefault="00AD06BB" w:rsidP="009A3920">
      <w:pPr>
        <w:spacing w:after="0"/>
        <w:rPr>
          <w:b/>
          <w:sz w:val="24"/>
          <w:szCs w:val="24"/>
          <w:lang w:val="en-US"/>
        </w:rPr>
      </w:pPr>
    </w:p>
    <w:p w:rsidR="009A3920" w:rsidRPr="003649FD" w:rsidRDefault="00AD06BB" w:rsidP="009A3920">
      <w:pPr>
        <w:spacing w:after="0"/>
        <w:rPr>
          <w:b/>
          <w:sz w:val="24"/>
          <w:szCs w:val="24"/>
          <w:lang w:val="en-US"/>
        </w:rPr>
      </w:pPr>
      <w:r w:rsidRPr="003649FD">
        <w:rPr>
          <w:b/>
          <w:sz w:val="24"/>
          <w:szCs w:val="24"/>
          <w:lang w:val="en-US"/>
        </w:rPr>
        <w:t>Hauptmann</w:t>
      </w:r>
      <w:r>
        <w:rPr>
          <w:b/>
          <w:sz w:val="24"/>
          <w:szCs w:val="24"/>
          <w:lang w:val="en-US"/>
        </w:rPr>
        <w:t>,</w:t>
      </w:r>
      <w:r w:rsidRPr="003649FD">
        <w:rPr>
          <w:b/>
          <w:sz w:val="24"/>
          <w:szCs w:val="24"/>
          <w:lang w:val="en-US"/>
        </w:rPr>
        <w:t xml:space="preserve"> </w:t>
      </w:r>
      <w:proofErr w:type="spellStart"/>
      <w:r w:rsidR="009A3920" w:rsidRPr="003649FD">
        <w:rPr>
          <w:b/>
          <w:sz w:val="24"/>
          <w:szCs w:val="24"/>
          <w:lang w:val="en-US"/>
        </w:rPr>
        <w:t>Gerhart</w:t>
      </w:r>
      <w:proofErr w:type="spellEnd"/>
      <w:r w:rsidR="009A3920" w:rsidRPr="003649FD">
        <w:rPr>
          <w:b/>
          <w:sz w:val="24"/>
          <w:szCs w:val="24"/>
          <w:lang w:val="en-US"/>
        </w:rPr>
        <w:t xml:space="preserve"> (1862</w:t>
      </w:r>
      <w:r>
        <w:rPr>
          <w:b/>
          <w:sz w:val="24"/>
          <w:szCs w:val="24"/>
          <w:lang w:val="en-US"/>
        </w:rPr>
        <w:t>—</w:t>
      </w:r>
      <w:r w:rsidR="009A3920" w:rsidRPr="003649FD">
        <w:rPr>
          <w:b/>
          <w:sz w:val="24"/>
          <w:szCs w:val="24"/>
          <w:lang w:val="en-US"/>
        </w:rPr>
        <w:t>1946)</w:t>
      </w:r>
    </w:p>
    <w:p w:rsidR="00AD06BB" w:rsidRDefault="00AD06BB" w:rsidP="009A3920">
      <w:pPr>
        <w:spacing w:after="0"/>
        <w:rPr>
          <w:sz w:val="24"/>
          <w:szCs w:val="24"/>
          <w:lang w:val="en-US"/>
        </w:rPr>
      </w:pPr>
    </w:p>
    <w:p w:rsidR="00AD06BB" w:rsidRDefault="009A3920" w:rsidP="009A3920">
      <w:pPr>
        <w:spacing w:after="0"/>
        <w:rPr>
          <w:ins w:id="0" w:author="Bru Sascha" w:date="2013-07-09T12:50:00Z"/>
          <w:sz w:val="24"/>
          <w:szCs w:val="24"/>
          <w:lang w:val="en-US"/>
        </w:rPr>
      </w:pPr>
      <w:r w:rsidRPr="003649FD">
        <w:rPr>
          <w:sz w:val="24"/>
          <w:szCs w:val="24"/>
          <w:lang w:val="en-US"/>
        </w:rPr>
        <w:t xml:space="preserve">Nobel prize  winning playwright and novelist </w:t>
      </w:r>
      <w:proofErr w:type="spellStart"/>
      <w:r w:rsidRPr="003649FD">
        <w:rPr>
          <w:sz w:val="24"/>
          <w:szCs w:val="24"/>
          <w:lang w:val="en-US"/>
        </w:rPr>
        <w:t>Gerhart</w:t>
      </w:r>
      <w:proofErr w:type="spellEnd"/>
      <w:r w:rsidRPr="003649FD">
        <w:rPr>
          <w:sz w:val="24"/>
          <w:szCs w:val="24"/>
          <w:lang w:val="en-US"/>
        </w:rPr>
        <w:t xml:space="preserve"> Hauptman is mostly known as the pioneer of naturalism in German literature. In his lifetime he was considered one of the most prominent </w:t>
      </w:r>
      <w:r w:rsidR="003649FD">
        <w:rPr>
          <w:sz w:val="24"/>
          <w:szCs w:val="24"/>
          <w:lang w:val="en-US"/>
        </w:rPr>
        <w:t xml:space="preserve">German authors </w:t>
      </w:r>
      <w:r w:rsidRPr="003649FD">
        <w:rPr>
          <w:sz w:val="24"/>
          <w:szCs w:val="24"/>
          <w:lang w:val="en-US"/>
        </w:rPr>
        <w:t xml:space="preserve">worldwide. Although </w:t>
      </w:r>
      <w:r w:rsidR="0031256D">
        <w:rPr>
          <w:sz w:val="24"/>
          <w:szCs w:val="24"/>
          <w:lang w:val="en-US"/>
        </w:rPr>
        <w:t>his</w:t>
      </w:r>
      <w:r w:rsidRPr="003649FD">
        <w:rPr>
          <w:sz w:val="24"/>
          <w:szCs w:val="24"/>
          <w:lang w:val="en-US"/>
        </w:rPr>
        <w:t xml:space="preserve"> voluminous oeuvre extends </w:t>
      </w:r>
      <w:ins w:id="1" w:author="Bru Sascha" w:date="2013-07-09T12:49:00Z">
        <w:r w:rsidR="00AD06BB">
          <w:rPr>
            <w:sz w:val="24"/>
            <w:szCs w:val="24"/>
            <w:lang w:val="en-US"/>
          </w:rPr>
          <w:t xml:space="preserve">beyond </w:t>
        </w:r>
      </w:ins>
      <w:r w:rsidRPr="003649FD">
        <w:rPr>
          <w:sz w:val="24"/>
          <w:szCs w:val="24"/>
          <w:lang w:val="en-US"/>
        </w:rPr>
        <w:t xml:space="preserve">the scope of  naturalism, </w:t>
      </w:r>
      <w:r w:rsidR="0031256D">
        <w:rPr>
          <w:sz w:val="24"/>
          <w:szCs w:val="24"/>
          <w:lang w:val="en-US"/>
        </w:rPr>
        <w:t xml:space="preserve">his </w:t>
      </w:r>
      <w:r w:rsidRPr="003649FD">
        <w:rPr>
          <w:sz w:val="24"/>
          <w:szCs w:val="24"/>
          <w:lang w:val="en-US"/>
        </w:rPr>
        <w:t xml:space="preserve">life-long concern with the lower social classes and the </w:t>
      </w:r>
      <w:r w:rsidR="0031256D">
        <w:rPr>
          <w:sz w:val="24"/>
          <w:szCs w:val="24"/>
          <w:lang w:val="en-US"/>
        </w:rPr>
        <w:t>destiny of man and humanity</w:t>
      </w:r>
      <w:r w:rsidRPr="003649FD">
        <w:rPr>
          <w:sz w:val="24"/>
          <w:szCs w:val="24"/>
          <w:lang w:val="en-US"/>
        </w:rPr>
        <w:t xml:space="preserve"> is characteristic of naturalist literature. </w:t>
      </w:r>
    </w:p>
    <w:p w:rsidR="00AD06BB" w:rsidRDefault="00AD06BB" w:rsidP="009A3920">
      <w:pPr>
        <w:spacing w:after="0"/>
        <w:rPr>
          <w:ins w:id="2" w:author="Bru Sascha" w:date="2013-07-09T12:50:00Z"/>
          <w:sz w:val="24"/>
          <w:szCs w:val="24"/>
          <w:lang w:val="en-US"/>
        </w:rPr>
      </w:pPr>
    </w:p>
    <w:p w:rsidR="009A3920" w:rsidRPr="003649FD" w:rsidRDefault="009A3920" w:rsidP="009A3920">
      <w:pPr>
        <w:spacing w:after="0"/>
        <w:rPr>
          <w:sz w:val="24"/>
          <w:szCs w:val="24"/>
          <w:lang w:val="en-US"/>
        </w:rPr>
      </w:pPr>
      <w:r w:rsidRPr="003649FD">
        <w:rPr>
          <w:sz w:val="24"/>
          <w:szCs w:val="24"/>
          <w:lang w:val="en-US"/>
        </w:rPr>
        <w:t xml:space="preserve">Hauptmann was born in the East-Prussian (now Polish) region of Silesia. After an unsuccessful school </w:t>
      </w:r>
      <w:r w:rsidR="000F5BE2">
        <w:rPr>
          <w:sz w:val="24"/>
          <w:szCs w:val="24"/>
          <w:lang w:val="en-US"/>
        </w:rPr>
        <w:t>career</w:t>
      </w:r>
      <w:r w:rsidRPr="003649FD">
        <w:rPr>
          <w:sz w:val="24"/>
          <w:szCs w:val="24"/>
          <w:lang w:val="en-US"/>
        </w:rPr>
        <w:t xml:space="preserve"> and a disrupted artistic journey in Rome Hauptmann settled in Berlin</w:t>
      </w:r>
      <w:r w:rsidR="000F5BE2">
        <w:rPr>
          <w:sz w:val="24"/>
          <w:szCs w:val="24"/>
          <w:lang w:val="en-US"/>
        </w:rPr>
        <w:t xml:space="preserve">. He </w:t>
      </w:r>
      <w:r w:rsidRPr="003649FD">
        <w:rPr>
          <w:sz w:val="24"/>
          <w:szCs w:val="24"/>
          <w:lang w:val="en-US"/>
        </w:rPr>
        <w:t xml:space="preserve">burst upon the public as an author in 1889 with his play </w:t>
      </w:r>
      <w:proofErr w:type="spellStart"/>
      <w:r w:rsidRPr="003649FD">
        <w:rPr>
          <w:i/>
          <w:sz w:val="24"/>
          <w:szCs w:val="24"/>
          <w:lang w:val="en-US"/>
        </w:rPr>
        <w:t>Vor</w:t>
      </w:r>
      <w:proofErr w:type="spellEnd"/>
      <w:r w:rsidRPr="003649FD">
        <w:rPr>
          <w:i/>
          <w:sz w:val="24"/>
          <w:szCs w:val="24"/>
          <w:lang w:val="en-US"/>
        </w:rPr>
        <w:t xml:space="preserve"> </w:t>
      </w:r>
      <w:proofErr w:type="spellStart"/>
      <w:r w:rsidRPr="003649FD">
        <w:rPr>
          <w:i/>
          <w:sz w:val="24"/>
          <w:szCs w:val="24"/>
          <w:lang w:val="en-US"/>
        </w:rPr>
        <w:t>Sonnenaufgang</w:t>
      </w:r>
      <w:proofErr w:type="spellEnd"/>
      <w:r w:rsidRPr="003649FD">
        <w:rPr>
          <w:sz w:val="24"/>
          <w:szCs w:val="24"/>
          <w:lang w:val="en-US"/>
        </w:rPr>
        <w:t xml:space="preserve"> (</w:t>
      </w:r>
      <w:r w:rsidRPr="003649FD">
        <w:rPr>
          <w:i/>
          <w:sz w:val="24"/>
          <w:szCs w:val="24"/>
          <w:lang w:val="en-US"/>
        </w:rPr>
        <w:t>Before Sunrise</w:t>
      </w:r>
      <w:r w:rsidRPr="003649FD">
        <w:rPr>
          <w:sz w:val="24"/>
          <w:szCs w:val="24"/>
          <w:lang w:val="en-US"/>
        </w:rPr>
        <w:t xml:space="preserve">), a social drama about the decay of a Silesian peasant family that has </w:t>
      </w:r>
      <w:r w:rsidR="002D72FA">
        <w:rPr>
          <w:sz w:val="24"/>
          <w:szCs w:val="24"/>
          <w:lang w:val="en-US"/>
        </w:rPr>
        <w:t>unexpectedly</w:t>
      </w:r>
      <w:r w:rsidR="002D72FA" w:rsidRPr="003649FD">
        <w:rPr>
          <w:sz w:val="24"/>
          <w:szCs w:val="24"/>
          <w:lang w:val="en-US"/>
        </w:rPr>
        <w:t xml:space="preserve"> </w:t>
      </w:r>
      <w:r w:rsidR="000F5BE2">
        <w:rPr>
          <w:sz w:val="24"/>
          <w:szCs w:val="24"/>
          <w:lang w:val="en-US"/>
        </w:rPr>
        <w:t>grown</w:t>
      </w:r>
      <w:r w:rsidRPr="003649FD">
        <w:rPr>
          <w:sz w:val="24"/>
          <w:szCs w:val="24"/>
          <w:lang w:val="en-US"/>
        </w:rPr>
        <w:t xml:space="preserve"> rich. </w:t>
      </w:r>
      <w:r w:rsidR="005442CD">
        <w:rPr>
          <w:sz w:val="24"/>
          <w:szCs w:val="24"/>
          <w:lang w:val="en-US"/>
        </w:rPr>
        <w:t xml:space="preserve">But </w:t>
      </w:r>
      <w:r w:rsidRPr="003649FD">
        <w:rPr>
          <w:sz w:val="24"/>
          <w:szCs w:val="24"/>
          <w:lang w:val="en-US"/>
        </w:rPr>
        <w:t>prosperity has only brought drunkenness, incest and ruthless exploitation into the family, whose main victim is the youngest daughter Helene, who commits suicide. Social degradation and the image of man as genetically and socially determined shocked Germany's mainstream cultural audience</w:t>
      </w:r>
      <w:r w:rsidR="005A7F8D">
        <w:rPr>
          <w:sz w:val="24"/>
          <w:szCs w:val="24"/>
          <w:lang w:val="en-US"/>
        </w:rPr>
        <w:t xml:space="preserve">. </w:t>
      </w:r>
      <w:ins w:id="3" w:author="Bru Sascha" w:date="2013-07-09T12:50:00Z">
        <w:r w:rsidR="00AD06BB">
          <w:rPr>
            <w:sz w:val="24"/>
            <w:szCs w:val="24"/>
            <w:lang w:val="en-US"/>
          </w:rPr>
          <w:t>The c</w:t>
        </w:r>
      </w:ins>
      <w:del w:id="4" w:author="Bru Sascha" w:date="2013-07-09T12:50:00Z">
        <w:r w:rsidR="005A7F8D" w:rsidDel="00AD06BB">
          <w:rPr>
            <w:sz w:val="24"/>
            <w:szCs w:val="24"/>
            <w:lang w:val="en-US"/>
          </w:rPr>
          <w:delText>C</w:delText>
        </w:r>
      </w:del>
      <w:r w:rsidRPr="003649FD">
        <w:rPr>
          <w:sz w:val="24"/>
          <w:szCs w:val="24"/>
          <w:lang w:val="en-US"/>
        </w:rPr>
        <w:t>onservative press scoffed</w:t>
      </w:r>
      <w:r w:rsidR="00D40A9D">
        <w:rPr>
          <w:sz w:val="24"/>
          <w:szCs w:val="24"/>
          <w:lang w:val="en-US"/>
        </w:rPr>
        <w:t xml:space="preserve"> the author for his moral decay</w:t>
      </w:r>
      <w:r w:rsidR="005A7F8D">
        <w:rPr>
          <w:sz w:val="24"/>
          <w:szCs w:val="24"/>
          <w:lang w:val="en-US"/>
        </w:rPr>
        <w:t xml:space="preserve">, </w:t>
      </w:r>
      <w:r w:rsidR="000F5BE2">
        <w:rPr>
          <w:sz w:val="24"/>
          <w:szCs w:val="24"/>
          <w:lang w:val="en-US"/>
        </w:rPr>
        <w:t>but</w:t>
      </w:r>
      <w:r w:rsidRPr="003649FD">
        <w:rPr>
          <w:sz w:val="24"/>
          <w:szCs w:val="24"/>
          <w:lang w:val="en-US"/>
        </w:rPr>
        <w:t xml:space="preserve"> the young literary scene hailed Hauptmann's play as the model of modern literature. Something si</w:t>
      </w:r>
      <w:r w:rsidR="008B2DCE">
        <w:rPr>
          <w:sz w:val="24"/>
          <w:szCs w:val="24"/>
          <w:lang w:val="en-US"/>
        </w:rPr>
        <w:t>milar happened with his</w:t>
      </w:r>
      <w:r w:rsidRPr="003649FD">
        <w:rPr>
          <w:sz w:val="24"/>
          <w:szCs w:val="24"/>
          <w:lang w:val="en-US"/>
        </w:rPr>
        <w:t xml:space="preserve"> drama </w:t>
      </w:r>
      <w:r w:rsidRPr="003649FD">
        <w:rPr>
          <w:i/>
          <w:sz w:val="24"/>
          <w:szCs w:val="24"/>
          <w:lang w:val="en-US"/>
        </w:rPr>
        <w:t>Die Weber</w:t>
      </w:r>
      <w:r w:rsidRPr="003649FD">
        <w:rPr>
          <w:sz w:val="24"/>
          <w:szCs w:val="24"/>
          <w:lang w:val="en-US"/>
        </w:rPr>
        <w:t xml:space="preserve"> (1892, </w:t>
      </w:r>
      <w:r w:rsidRPr="003649FD">
        <w:rPr>
          <w:i/>
          <w:sz w:val="24"/>
          <w:szCs w:val="24"/>
          <w:lang w:val="en-US"/>
        </w:rPr>
        <w:t>The Weavers</w:t>
      </w:r>
      <w:r w:rsidRPr="003649FD">
        <w:rPr>
          <w:sz w:val="24"/>
          <w:szCs w:val="24"/>
          <w:lang w:val="en-US"/>
        </w:rPr>
        <w:t xml:space="preserve">, first played in Silesian dialect as </w:t>
      </w:r>
      <w:r w:rsidRPr="003649FD">
        <w:rPr>
          <w:i/>
          <w:sz w:val="24"/>
          <w:szCs w:val="24"/>
          <w:lang w:val="en-US"/>
        </w:rPr>
        <w:t xml:space="preserve">De </w:t>
      </w:r>
      <w:proofErr w:type="spellStart"/>
      <w:r w:rsidRPr="003649FD">
        <w:rPr>
          <w:i/>
          <w:sz w:val="24"/>
          <w:szCs w:val="24"/>
          <w:lang w:val="en-US"/>
        </w:rPr>
        <w:t>Waber</w:t>
      </w:r>
      <w:proofErr w:type="spellEnd"/>
      <w:r w:rsidRPr="003649FD">
        <w:rPr>
          <w:sz w:val="24"/>
          <w:szCs w:val="24"/>
          <w:lang w:val="en-US"/>
        </w:rPr>
        <w:t xml:space="preserve">), which </w:t>
      </w:r>
      <w:r w:rsidR="00C50498">
        <w:rPr>
          <w:sz w:val="24"/>
          <w:szCs w:val="24"/>
          <w:lang w:val="en-US"/>
        </w:rPr>
        <w:t xml:space="preserve">was based upon the 1844 </w:t>
      </w:r>
      <w:proofErr w:type="spellStart"/>
      <w:r w:rsidR="00C50498">
        <w:rPr>
          <w:sz w:val="24"/>
          <w:szCs w:val="24"/>
          <w:lang w:val="en-US"/>
        </w:rPr>
        <w:t>labourer</w:t>
      </w:r>
      <w:proofErr w:type="spellEnd"/>
      <w:r w:rsidRPr="003649FD">
        <w:rPr>
          <w:sz w:val="24"/>
          <w:szCs w:val="24"/>
          <w:lang w:val="en-US"/>
        </w:rPr>
        <w:t xml:space="preserve"> insurrection in </w:t>
      </w:r>
      <w:ins w:id="5" w:author="Bru Sascha" w:date="2013-07-09T12:50:00Z">
        <w:r w:rsidR="00AD06BB">
          <w:rPr>
            <w:sz w:val="24"/>
            <w:szCs w:val="24"/>
            <w:lang w:val="en-US"/>
          </w:rPr>
          <w:t xml:space="preserve">the </w:t>
        </w:r>
      </w:ins>
      <w:r w:rsidRPr="003649FD">
        <w:rPr>
          <w:sz w:val="24"/>
          <w:szCs w:val="24"/>
          <w:lang w:val="en-US"/>
        </w:rPr>
        <w:t>Silesian weaving industry but clearly displayed contemporary destitution and suppression. Hauptmann's so</w:t>
      </w:r>
      <w:r w:rsidR="008B2DCE">
        <w:rPr>
          <w:sz w:val="24"/>
          <w:szCs w:val="24"/>
          <w:lang w:val="en-US"/>
        </w:rPr>
        <w:t xml:space="preserve"> </w:t>
      </w:r>
      <w:r w:rsidRPr="003649FD">
        <w:rPr>
          <w:sz w:val="24"/>
          <w:szCs w:val="24"/>
          <w:lang w:val="en-US"/>
        </w:rPr>
        <w:t>called  "class hatred" made the German emperor resign his loge in the "</w:t>
      </w:r>
      <w:proofErr w:type="spellStart"/>
      <w:r w:rsidRPr="003649FD">
        <w:rPr>
          <w:sz w:val="24"/>
          <w:szCs w:val="24"/>
          <w:lang w:val="en-US"/>
        </w:rPr>
        <w:t>Deutsches</w:t>
      </w:r>
      <w:proofErr w:type="spellEnd"/>
      <w:r w:rsidRPr="003649FD">
        <w:rPr>
          <w:sz w:val="24"/>
          <w:szCs w:val="24"/>
          <w:lang w:val="en-US"/>
        </w:rPr>
        <w:t xml:space="preserve"> Theater" after it staged the drama, but Hauptmann himself gained world fame and pursued his literary career unrelentingly. </w:t>
      </w:r>
      <w:r w:rsidR="003649FD">
        <w:rPr>
          <w:sz w:val="24"/>
          <w:szCs w:val="24"/>
          <w:lang w:val="en-US"/>
        </w:rPr>
        <w:t xml:space="preserve">He also addressed social matters in </w:t>
      </w:r>
      <w:r w:rsidRPr="003649FD">
        <w:rPr>
          <w:sz w:val="24"/>
          <w:szCs w:val="24"/>
          <w:lang w:val="en-US"/>
        </w:rPr>
        <w:t>a more humorous tone</w:t>
      </w:r>
      <w:r w:rsidR="003649FD">
        <w:rPr>
          <w:sz w:val="24"/>
          <w:szCs w:val="24"/>
          <w:lang w:val="en-US"/>
        </w:rPr>
        <w:t>.</w:t>
      </w:r>
      <w:r w:rsidRPr="003649FD">
        <w:rPr>
          <w:sz w:val="24"/>
          <w:szCs w:val="24"/>
          <w:lang w:val="en-US"/>
        </w:rPr>
        <w:t xml:space="preserve"> His most famous comedy was </w:t>
      </w:r>
      <w:r w:rsidRPr="003649FD">
        <w:rPr>
          <w:i/>
          <w:sz w:val="24"/>
          <w:szCs w:val="24"/>
          <w:lang w:val="en-US"/>
        </w:rPr>
        <w:t xml:space="preserve">Der </w:t>
      </w:r>
      <w:proofErr w:type="spellStart"/>
      <w:r w:rsidRPr="003649FD">
        <w:rPr>
          <w:i/>
          <w:sz w:val="24"/>
          <w:szCs w:val="24"/>
          <w:lang w:val="en-US"/>
        </w:rPr>
        <w:t>Biberpelz</w:t>
      </w:r>
      <w:proofErr w:type="spellEnd"/>
      <w:r w:rsidRPr="003649FD">
        <w:rPr>
          <w:sz w:val="24"/>
          <w:szCs w:val="24"/>
          <w:lang w:val="en-US"/>
        </w:rPr>
        <w:t xml:space="preserve"> (1893, </w:t>
      </w:r>
      <w:r w:rsidRPr="003649FD">
        <w:rPr>
          <w:i/>
          <w:sz w:val="24"/>
          <w:szCs w:val="24"/>
          <w:lang w:val="en-US"/>
        </w:rPr>
        <w:t>The Beaver Coat</w:t>
      </w:r>
      <w:r w:rsidRPr="003649FD">
        <w:rPr>
          <w:sz w:val="24"/>
          <w:szCs w:val="24"/>
          <w:lang w:val="en-US"/>
        </w:rPr>
        <w:t xml:space="preserve">), about the cunning and thievish protagonist Mutter </w:t>
      </w:r>
      <w:proofErr w:type="spellStart"/>
      <w:r w:rsidRPr="003649FD">
        <w:rPr>
          <w:sz w:val="24"/>
          <w:szCs w:val="24"/>
          <w:lang w:val="en-US"/>
        </w:rPr>
        <w:t>Wolff</w:t>
      </w:r>
      <w:r w:rsidR="00A82A3B">
        <w:rPr>
          <w:sz w:val="24"/>
          <w:szCs w:val="24"/>
          <w:lang w:val="en-US"/>
        </w:rPr>
        <w:t>en</w:t>
      </w:r>
      <w:proofErr w:type="spellEnd"/>
      <w:r w:rsidRPr="003649FD">
        <w:rPr>
          <w:sz w:val="24"/>
          <w:szCs w:val="24"/>
          <w:lang w:val="en-US"/>
        </w:rPr>
        <w:t xml:space="preserve">. </w:t>
      </w:r>
      <w:r w:rsidR="005442CD">
        <w:rPr>
          <w:sz w:val="24"/>
          <w:szCs w:val="24"/>
          <w:lang w:val="en-US"/>
        </w:rPr>
        <w:t>The</w:t>
      </w:r>
      <w:r w:rsidRPr="003649FD">
        <w:rPr>
          <w:sz w:val="24"/>
          <w:szCs w:val="24"/>
          <w:lang w:val="en-US"/>
        </w:rPr>
        <w:t xml:space="preserve"> novel </w:t>
      </w:r>
      <w:proofErr w:type="spellStart"/>
      <w:r w:rsidRPr="003649FD">
        <w:rPr>
          <w:i/>
          <w:sz w:val="24"/>
          <w:szCs w:val="24"/>
          <w:lang w:val="en-US"/>
        </w:rPr>
        <w:t>Bahnwärter</w:t>
      </w:r>
      <w:proofErr w:type="spellEnd"/>
      <w:r w:rsidRPr="003649FD">
        <w:rPr>
          <w:i/>
          <w:sz w:val="24"/>
          <w:szCs w:val="24"/>
          <w:lang w:val="en-US"/>
        </w:rPr>
        <w:t xml:space="preserve"> Thiel</w:t>
      </w:r>
      <w:r w:rsidRPr="003649FD">
        <w:rPr>
          <w:sz w:val="24"/>
          <w:szCs w:val="24"/>
          <w:lang w:val="en-US"/>
        </w:rPr>
        <w:t xml:space="preserve"> </w:t>
      </w:r>
      <w:r w:rsidRPr="002D72FA">
        <w:rPr>
          <w:sz w:val="24"/>
          <w:szCs w:val="24"/>
          <w:lang w:val="en-US"/>
        </w:rPr>
        <w:t>(1888</w:t>
      </w:r>
      <w:r w:rsidRPr="003649FD">
        <w:rPr>
          <w:sz w:val="24"/>
          <w:szCs w:val="24"/>
          <w:lang w:val="en-US"/>
        </w:rPr>
        <w:t xml:space="preserve">, </w:t>
      </w:r>
      <w:r w:rsidRPr="003649FD">
        <w:rPr>
          <w:i/>
          <w:sz w:val="24"/>
          <w:szCs w:val="24"/>
          <w:lang w:val="en-US"/>
        </w:rPr>
        <w:t>Gatekeeper Thiel</w:t>
      </w:r>
      <w:r w:rsidRPr="003649FD">
        <w:rPr>
          <w:sz w:val="24"/>
          <w:szCs w:val="24"/>
          <w:lang w:val="en-US"/>
        </w:rPr>
        <w:t>), whose simple-hearted protagonist is driven into in</w:t>
      </w:r>
      <w:r w:rsidR="005442CD">
        <w:rPr>
          <w:sz w:val="24"/>
          <w:szCs w:val="24"/>
          <w:lang w:val="en-US"/>
        </w:rPr>
        <w:t>sanity and murder, as well as</w:t>
      </w:r>
      <w:r w:rsidRPr="003649FD">
        <w:rPr>
          <w:sz w:val="24"/>
          <w:szCs w:val="24"/>
          <w:lang w:val="en-US"/>
        </w:rPr>
        <w:t xml:space="preserve"> dramas such as </w:t>
      </w:r>
      <w:proofErr w:type="spellStart"/>
      <w:r w:rsidRPr="003649FD">
        <w:rPr>
          <w:i/>
          <w:sz w:val="24"/>
          <w:szCs w:val="24"/>
          <w:lang w:val="en-US"/>
        </w:rPr>
        <w:t>Fuhrmann</w:t>
      </w:r>
      <w:proofErr w:type="spellEnd"/>
      <w:r w:rsidRPr="003649FD">
        <w:rPr>
          <w:i/>
          <w:sz w:val="24"/>
          <w:szCs w:val="24"/>
          <w:lang w:val="en-US"/>
        </w:rPr>
        <w:t xml:space="preserve"> </w:t>
      </w:r>
      <w:proofErr w:type="spellStart"/>
      <w:r w:rsidRPr="003649FD">
        <w:rPr>
          <w:i/>
          <w:sz w:val="24"/>
          <w:szCs w:val="24"/>
          <w:lang w:val="en-US"/>
        </w:rPr>
        <w:t>Henschel</w:t>
      </w:r>
      <w:proofErr w:type="spellEnd"/>
      <w:r w:rsidRPr="003649FD">
        <w:rPr>
          <w:sz w:val="24"/>
          <w:szCs w:val="24"/>
          <w:lang w:val="en-US"/>
        </w:rPr>
        <w:t xml:space="preserve"> </w:t>
      </w:r>
      <w:r w:rsidR="000F5BE2">
        <w:rPr>
          <w:sz w:val="24"/>
          <w:szCs w:val="24"/>
          <w:lang w:val="en-US"/>
        </w:rPr>
        <w:t xml:space="preserve">(1899) </w:t>
      </w:r>
      <w:r w:rsidRPr="003649FD">
        <w:rPr>
          <w:sz w:val="24"/>
          <w:szCs w:val="24"/>
          <w:lang w:val="en-US"/>
        </w:rPr>
        <w:t xml:space="preserve">and </w:t>
      </w:r>
      <w:r w:rsidRPr="003649FD">
        <w:rPr>
          <w:i/>
          <w:sz w:val="24"/>
          <w:szCs w:val="24"/>
          <w:lang w:val="en-US"/>
        </w:rPr>
        <w:t>Rose Bernd</w:t>
      </w:r>
      <w:r w:rsidRPr="003649FD">
        <w:rPr>
          <w:sz w:val="24"/>
          <w:szCs w:val="24"/>
          <w:lang w:val="en-US"/>
        </w:rPr>
        <w:t xml:space="preserve"> (1903)</w:t>
      </w:r>
      <w:r w:rsidR="005442CD">
        <w:rPr>
          <w:sz w:val="24"/>
          <w:szCs w:val="24"/>
          <w:lang w:val="en-US"/>
        </w:rPr>
        <w:t xml:space="preserve"> reveal </w:t>
      </w:r>
      <w:r w:rsidR="002D72FA">
        <w:rPr>
          <w:sz w:val="24"/>
          <w:szCs w:val="24"/>
          <w:lang w:val="en-US"/>
        </w:rPr>
        <w:t xml:space="preserve">how man is </w:t>
      </w:r>
      <w:r w:rsidR="005442CD">
        <w:rPr>
          <w:sz w:val="24"/>
          <w:szCs w:val="24"/>
          <w:lang w:val="en-US"/>
        </w:rPr>
        <w:t>determined by both psychological and external forces</w:t>
      </w:r>
      <w:r w:rsidRPr="003649FD">
        <w:rPr>
          <w:sz w:val="24"/>
          <w:szCs w:val="24"/>
          <w:lang w:val="en-US"/>
        </w:rPr>
        <w:t>. Of a different strand is Hauptmann's symbolic work</w:t>
      </w:r>
      <w:r w:rsidR="000C74D6">
        <w:rPr>
          <w:sz w:val="24"/>
          <w:szCs w:val="24"/>
          <w:lang w:val="en-US"/>
        </w:rPr>
        <w:t>. In</w:t>
      </w:r>
      <w:r w:rsidRPr="003649FD">
        <w:rPr>
          <w:sz w:val="24"/>
          <w:szCs w:val="24"/>
          <w:lang w:val="en-US"/>
        </w:rPr>
        <w:t xml:space="preserve"> </w:t>
      </w:r>
      <w:r w:rsidR="002D72FA">
        <w:rPr>
          <w:sz w:val="24"/>
          <w:szCs w:val="24"/>
          <w:lang w:val="en-US"/>
        </w:rPr>
        <w:t xml:space="preserve">his dramas </w:t>
      </w:r>
      <w:proofErr w:type="spellStart"/>
      <w:r w:rsidRPr="003649FD">
        <w:rPr>
          <w:i/>
          <w:sz w:val="24"/>
          <w:szCs w:val="24"/>
          <w:lang w:val="en-US"/>
        </w:rPr>
        <w:t>Hanneles</w:t>
      </w:r>
      <w:proofErr w:type="spellEnd"/>
      <w:r w:rsidRPr="003649FD">
        <w:rPr>
          <w:i/>
          <w:sz w:val="24"/>
          <w:szCs w:val="24"/>
          <w:lang w:val="en-US"/>
        </w:rPr>
        <w:t xml:space="preserve"> </w:t>
      </w:r>
      <w:proofErr w:type="spellStart"/>
      <w:r w:rsidRPr="003649FD">
        <w:rPr>
          <w:i/>
          <w:sz w:val="24"/>
          <w:szCs w:val="24"/>
          <w:lang w:val="en-US"/>
        </w:rPr>
        <w:t>Himmelfahrt</w:t>
      </w:r>
      <w:proofErr w:type="spellEnd"/>
      <w:r w:rsidRPr="003649FD">
        <w:rPr>
          <w:sz w:val="24"/>
          <w:szCs w:val="24"/>
          <w:lang w:val="en-US"/>
        </w:rPr>
        <w:t xml:space="preserve"> (1893, </w:t>
      </w:r>
      <w:proofErr w:type="spellStart"/>
      <w:r w:rsidRPr="003649FD">
        <w:rPr>
          <w:i/>
          <w:sz w:val="24"/>
          <w:szCs w:val="24"/>
          <w:lang w:val="en-US"/>
        </w:rPr>
        <w:t>Hannele's</w:t>
      </w:r>
      <w:proofErr w:type="spellEnd"/>
      <w:r w:rsidRPr="003649FD">
        <w:rPr>
          <w:i/>
          <w:sz w:val="24"/>
          <w:szCs w:val="24"/>
          <w:lang w:val="en-US"/>
        </w:rPr>
        <w:t xml:space="preserve"> Assumption</w:t>
      </w:r>
      <w:r w:rsidRPr="003649FD">
        <w:rPr>
          <w:sz w:val="24"/>
          <w:szCs w:val="24"/>
          <w:lang w:val="en-US"/>
        </w:rPr>
        <w:t xml:space="preserve">), </w:t>
      </w:r>
      <w:r w:rsidRPr="003649FD">
        <w:rPr>
          <w:i/>
          <w:sz w:val="24"/>
          <w:szCs w:val="24"/>
          <w:lang w:val="en-US"/>
        </w:rPr>
        <w:t xml:space="preserve">Die </w:t>
      </w:r>
      <w:proofErr w:type="spellStart"/>
      <w:r w:rsidRPr="003649FD">
        <w:rPr>
          <w:i/>
          <w:sz w:val="24"/>
          <w:szCs w:val="24"/>
          <w:lang w:val="en-US"/>
        </w:rPr>
        <w:t>versunkene</w:t>
      </w:r>
      <w:proofErr w:type="spellEnd"/>
      <w:r w:rsidRPr="003649FD">
        <w:rPr>
          <w:i/>
          <w:sz w:val="24"/>
          <w:szCs w:val="24"/>
          <w:lang w:val="en-US"/>
        </w:rPr>
        <w:t xml:space="preserve"> </w:t>
      </w:r>
      <w:proofErr w:type="spellStart"/>
      <w:r w:rsidRPr="003649FD">
        <w:rPr>
          <w:i/>
          <w:sz w:val="24"/>
          <w:szCs w:val="24"/>
          <w:lang w:val="en-US"/>
        </w:rPr>
        <w:t>Glocke</w:t>
      </w:r>
      <w:proofErr w:type="spellEnd"/>
      <w:r w:rsidRPr="003649FD">
        <w:rPr>
          <w:sz w:val="24"/>
          <w:szCs w:val="24"/>
          <w:lang w:val="en-US"/>
        </w:rPr>
        <w:t xml:space="preserve"> (1896, </w:t>
      </w:r>
      <w:r w:rsidRPr="003649FD">
        <w:rPr>
          <w:i/>
          <w:sz w:val="24"/>
          <w:szCs w:val="24"/>
          <w:lang w:val="en-US"/>
        </w:rPr>
        <w:t>The sunken Bell</w:t>
      </w:r>
      <w:r w:rsidRPr="003649FD">
        <w:rPr>
          <w:sz w:val="24"/>
          <w:szCs w:val="24"/>
          <w:lang w:val="en-US"/>
        </w:rPr>
        <w:t xml:space="preserve">) and </w:t>
      </w:r>
      <w:r w:rsidRPr="003649FD">
        <w:rPr>
          <w:i/>
          <w:sz w:val="24"/>
          <w:szCs w:val="24"/>
          <w:lang w:val="en-US"/>
        </w:rPr>
        <w:t xml:space="preserve">Und </w:t>
      </w:r>
      <w:proofErr w:type="spellStart"/>
      <w:r w:rsidRPr="003649FD">
        <w:rPr>
          <w:i/>
          <w:sz w:val="24"/>
          <w:szCs w:val="24"/>
          <w:lang w:val="en-US"/>
        </w:rPr>
        <w:t>Pippa</w:t>
      </w:r>
      <w:proofErr w:type="spellEnd"/>
      <w:r w:rsidRPr="003649FD">
        <w:rPr>
          <w:i/>
          <w:sz w:val="24"/>
          <w:szCs w:val="24"/>
          <w:lang w:val="en-US"/>
        </w:rPr>
        <w:t xml:space="preserve"> </w:t>
      </w:r>
      <w:proofErr w:type="spellStart"/>
      <w:r w:rsidRPr="003649FD">
        <w:rPr>
          <w:i/>
          <w:sz w:val="24"/>
          <w:szCs w:val="24"/>
          <w:lang w:val="en-US"/>
        </w:rPr>
        <w:t>tanzt</w:t>
      </w:r>
      <w:proofErr w:type="spellEnd"/>
      <w:r w:rsidRPr="003649FD">
        <w:rPr>
          <w:sz w:val="24"/>
          <w:szCs w:val="24"/>
          <w:lang w:val="en-US"/>
        </w:rPr>
        <w:t xml:space="preserve"> ! (1906, </w:t>
      </w:r>
      <w:r w:rsidRPr="003649FD">
        <w:rPr>
          <w:i/>
          <w:sz w:val="24"/>
          <w:szCs w:val="24"/>
          <w:lang w:val="en-US"/>
        </w:rPr>
        <w:t xml:space="preserve">And </w:t>
      </w:r>
      <w:proofErr w:type="spellStart"/>
      <w:r w:rsidRPr="003649FD">
        <w:rPr>
          <w:i/>
          <w:sz w:val="24"/>
          <w:szCs w:val="24"/>
          <w:lang w:val="en-US"/>
        </w:rPr>
        <w:t>Pippa</w:t>
      </w:r>
      <w:proofErr w:type="spellEnd"/>
      <w:r w:rsidRPr="003649FD">
        <w:rPr>
          <w:i/>
          <w:sz w:val="24"/>
          <w:szCs w:val="24"/>
          <w:lang w:val="en-US"/>
        </w:rPr>
        <w:t xml:space="preserve"> Dances</w:t>
      </w:r>
      <w:r w:rsidRPr="003649FD">
        <w:rPr>
          <w:sz w:val="24"/>
          <w:szCs w:val="24"/>
          <w:lang w:val="en-US"/>
        </w:rPr>
        <w:t>)</w:t>
      </w:r>
      <w:r w:rsidR="002D72FA">
        <w:rPr>
          <w:sz w:val="24"/>
          <w:szCs w:val="24"/>
          <w:lang w:val="en-US"/>
        </w:rPr>
        <w:t xml:space="preserve"> </w:t>
      </w:r>
      <w:r w:rsidRPr="003649FD">
        <w:rPr>
          <w:sz w:val="24"/>
          <w:szCs w:val="24"/>
          <w:lang w:val="en-US"/>
        </w:rPr>
        <w:t xml:space="preserve">personal experiences merge </w:t>
      </w:r>
      <w:r w:rsidR="003649FD">
        <w:rPr>
          <w:sz w:val="24"/>
          <w:szCs w:val="24"/>
          <w:lang w:val="en-US"/>
        </w:rPr>
        <w:t xml:space="preserve">with </w:t>
      </w:r>
      <w:r w:rsidRPr="003649FD">
        <w:rPr>
          <w:sz w:val="24"/>
          <w:szCs w:val="24"/>
          <w:lang w:val="en-US"/>
        </w:rPr>
        <w:t xml:space="preserve">the mythical and semi-religious. This romantic direction left his progressive supporters at a loss, but it served Hauptmann to express a tormented disposition. </w:t>
      </w:r>
      <w:r w:rsidR="000F5BE2">
        <w:rPr>
          <w:sz w:val="24"/>
          <w:szCs w:val="24"/>
          <w:lang w:val="en-US"/>
        </w:rPr>
        <w:t>The</w:t>
      </w:r>
      <w:r w:rsidRPr="003649FD">
        <w:rPr>
          <w:sz w:val="24"/>
          <w:szCs w:val="24"/>
          <w:lang w:val="en-US"/>
        </w:rPr>
        <w:t xml:space="preserve"> fictional diary </w:t>
      </w:r>
      <w:proofErr w:type="spellStart"/>
      <w:r w:rsidRPr="003649FD">
        <w:rPr>
          <w:i/>
          <w:sz w:val="24"/>
          <w:szCs w:val="24"/>
          <w:lang w:val="en-US"/>
        </w:rPr>
        <w:t>Buch</w:t>
      </w:r>
      <w:proofErr w:type="spellEnd"/>
      <w:r w:rsidRPr="003649FD">
        <w:rPr>
          <w:i/>
          <w:sz w:val="24"/>
          <w:szCs w:val="24"/>
          <w:lang w:val="en-US"/>
        </w:rPr>
        <w:t xml:space="preserve"> der </w:t>
      </w:r>
      <w:proofErr w:type="spellStart"/>
      <w:r w:rsidRPr="003649FD">
        <w:rPr>
          <w:i/>
          <w:sz w:val="24"/>
          <w:szCs w:val="24"/>
          <w:lang w:val="en-US"/>
        </w:rPr>
        <w:t>Leidenschaft</w:t>
      </w:r>
      <w:proofErr w:type="spellEnd"/>
      <w:r w:rsidRPr="003649FD">
        <w:rPr>
          <w:i/>
          <w:sz w:val="24"/>
          <w:szCs w:val="24"/>
          <w:lang w:val="en-US"/>
        </w:rPr>
        <w:t xml:space="preserve"> </w:t>
      </w:r>
      <w:r w:rsidRPr="003649FD">
        <w:rPr>
          <w:sz w:val="24"/>
          <w:szCs w:val="24"/>
          <w:lang w:val="en-US"/>
        </w:rPr>
        <w:t xml:space="preserve">(1929, </w:t>
      </w:r>
      <w:r w:rsidRPr="003649FD">
        <w:rPr>
          <w:i/>
          <w:sz w:val="24"/>
          <w:szCs w:val="24"/>
          <w:lang w:val="en-US"/>
        </w:rPr>
        <w:t>Book of Passion</w:t>
      </w:r>
      <w:r w:rsidRPr="003649FD">
        <w:rPr>
          <w:sz w:val="24"/>
          <w:szCs w:val="24"/>
          <w:lang w:val="en-US"/>
        </w:rPr>
        <w:t xml:space="preserve">) deals with </w:t>
      </w:r>
      <w:r w:rsidR="000F5BE2">
        <w:rPr>
          <w:sz w:val="24"/>
          <w:szCs w:val="24"/>
          <w:lang w:val="en-US"/>
        </w:rPr>
        <w:t>his</w:t>
      </w:r>
      <w:r w:rsidRPr="003649FD">
        <w:rPr>
          <w:sz w:val="24"/>
          <w:szCs w:val="24"/>
          <w:lang w:val="en-US"/>
        </w:rPr>
        <w:t xml:space="preserve"> inner conflict</w:t>
      </w:r>
      <w:r w:rsidR="00A25E52">
        <w:rPr>
          <w:sz w:val="24"/>
          <w:szCs w:val="24"/>
          <w:lang w:val="en-US"/>
        </w:rPr>
        <w:t xml:space="preserve"> caused by the love for two women</w:t>
      </w:r>
      <w:r w:rsidRPr="003649FD">
        <w:rPr>
          <w:sz w:val="24"/>
          <w:szCs w:val="24"/>
          <w:lang w:val="en-US"/>
        </w:rPr>
        <w:t xml:space="preserve">. Also on a political level Hauptmann revealed an uncertain attitude. </w:t>
      </w:r>
      <w:r w:rsidR="009C607D">
        <w:rPr>
          <w:sz w:val="24"/>
          <w:szCs w:val="24"/>
          <w:lang w:val="en-US"/>
        </w:rPr>
        <w:t xml:space="preserve">His </w:t>
      </w:r>
      <w:r w:rsidRPr="003649FD">
        <w:rPr>
          <w:sz w:val="24"/>
          <w:szCs w:val="24"/>
          <w:lang w:val="en-US"/>
        </w:rPr>
        <w:t xml:space="preserve">staunch patriotic defense of the </w:t>
      </w:r>
      <w:r w:rsidR="009C607D">
        <w:rPr>
          <w:sz w:val="24"/>
          <w:szCs w:val="24"/>
          <w:lang w:val="en-US"/>
        </w:rPr>
        <w:t xml:space="preserve">German offensive in 1914 </w:t>
      </w:r>
      <w:r w:rsidRPr="003649FD">
        <w:rPr>
          <w:sz w:val="24"/>
          <w:szCs w:val="24"/>
          <w:lang w:val="en-US"/>
        </w:rPr>
        <w:t>shocked the international intellectual world (Haupt</w:t>
      </w:r>
      <w:r w:rsidR="000F5BE2">
        <w:rPr>
          <w:sz w:val="24"/>
          <w:szCs w:val="24"/>
          <w:lang w:val="en-US"/>
        </w:rPr>
        <w:t>mann had received the Nobel Priz</w:t>
      </w:r>
      <w:r w:rsidRPr="003649FD">
        <w:rPr>
          <w:sz w:val="24"/>
          <w:szCs w:val="24"/>
          <w:lang w:val="en-US"/>
        </w:rPr>
        <w:t>e only two years before)</w:t>
      </w:r>
      <w:r w:rsidR="000F5BE2">
        <w:rPr>
          <w:sz w:val="24"/>
          <w:szCs w:val="24"/>
          <w:lang w:val="en-US"/>
        </w:rPr>
        <w:t>. After the w</w:t>
      </w:r>
      <w:r w:rsidR="009C607D">
        <w:rPr>
          <w:sz w:val="24"/>
          <w:szCs w:val="24"/>
          <w:lang w:val="en-US"/>
        </w:rPr>
        <w:t>ar</w:t>
      </w:r>
      <w:r w:rsidRPr="003649FD">
        <w:rPr>
          <w:sz w:val="24"/>
          <w:szCs w:val="24"/>
          <w:lang w:val="en-US"/>
        </w:rPr>
        <w:t xml:space="preserve"> he became one of the main supporters of the Weimar Republic, but failed to take a clear position against National Socialism</w:t>
      </w:r>
      <w:r w:rsidR="00A25E52">
        <w:rPr>
          <w:sz w:val="24"/>
          <w:szCs w:val="24"/>
          <w:lang w:val="en-US"/>
        </w:rPr>
        <w:t xml:space="preserve"> when it was needed</w:t>
      </w:r>
      <w:r w:rsidRPr="003649FD">
        <w:rPr>
          <w:sz w:val="24"/>
          <w:szCs w:val="24"/>
          <w:lang w:val="en-US"/>
        </w:rPr>
        <w:t xml:space="preserve">. Experiences of deep passion and </w:t>
      </w:r>
      <w:r w:rsidRPr="003649FD">
        <w:rPr>
          <w:sz w:val="24"/>
          <w:szCs w:val="24"/>
          <w:lang w:val="en-US"/>
        </w:rPr>
        <w:lastRenderedPageBreak/>
        <w:t xml:space="preserve">pain founded his fascination for the Dionysian dimension of Greek culture. After his journey to Greece Hauptmann </w:t>
      </w:r>
      <w:del w:id="6" w:author="Bru Sascha" w:date="2013-07-09T12:50:00Z">
        <w:r w:rsidR="000F5BE2" w:rsidDel="00AD06BB">
          <w:rPr>
            <w:sz w:val="24"/>
            <w:szCs w:val="24"/>
            <w:lang w:val="en-US"/>
          </w:rPr>
          <w:delText xml:space="preserve">he </w:delText>
        </w:r>
      </w:del>
      <w:r w:rsidRPr="003649FD">
        <w:rPr>
          <w:sz w:val="24"/>
          <w:szCs w:val="24"/>
          <w:lang w:val="en-US"/>
        </w:rPr>
        <w:t xml:space="preserve">wrote the confessional travel novel </w:t>
      </w:r>
      <w:proofErr w:type="spellStart"/>
      <w:r w:rsidRPr="003649FD">
        <w:rPr>
          <w:i/>
          <w:sz w:val="24"/>
          <w:szCs w:val="24"/>
          <w:lang w:val="en-US"/>
        </w:rPr>
        <w:t>Griechischer</w:t>
      </w:r>
      <w:proofErr w:type="spellEnd"/>
      <w:r w:rsidRPr="003649FD">
        <w:rPr>
          <w:i/>
          <w:sz w:val="24"/>
          <w:szCs w:val="24"/>
          <w:lang w:val="en-US"/>
        </w:rPr>
        <w:t xml:space="preserve"> </w:t>
      </w:r>
      <w:proofErr w:type="spellStart"/>
      <w:r w:rsidRPr="003649FD">
        <w:rPr>
          <w:i/>
          <w:sz w:val="24"/>
          <w:szCs w:val="24"/>
          <w:lang w:val="en-US"/>
        </w:rPr>
        <w:t>Frühling</w:t>
      </w:r>
      <w:proofErr w:type="spellEnd"/>
      <w:r w:rsidRPr="003649FD">
        <w:rPr>
          <w:sz w:val="24"/>
          <w:szCs w:val="24"/>
          <w:lang w:val="en-US"/>
        </w:rPr>
        <w:t xml:space="preserve"> (1907</w:t>
      </w:r>
      <w:r w:rsidR="000F5BE2">
        <w:rPr>
          <w:sz w:val="24"/>
          <w:szCs w:val="24"/>
          <w:lang w:val="en-US"/>
        </w:rPr>
        <w:t xml:space="preserve">, </w:t>
      </w:r>
      <w:r w:rsidR="000F5BE2" w:rsidRPr="000F5BE2">
        <w:rPr>
          <w:i/>
          <w:sz w:val="24"/>
          <w:szCs w:val="24"/>
          <w:lang w:val="en-US"/>
        </w:rPr>
        <w:t>Greek Spring</w:t>
      </w:r>
      <w:r w:rsidRPr="003649FD">
        <w:rPr>
          <w:sz w:val="24"/>
          <w:szCs w:val="24"/>
          <w:lang w:val="en-US"/>
        </w:rPr>
        <w:t xml:space="preserve">). His continued interest in Greek antiquity was conveyed in his rewriting of the </w:t>
      </w:r>
      <w:proofErr w:type="spellStart"/>
      <w:r w:rsidRPr="003649FD">
        <w:rPr>
          <w:sz w:val="24"/>
          <w:szCs w:val="24"/>
          <w:lang w:val="en-US"/>
        </w:rPr>
        <w:t>Eurepidean</w:t>
      </w:r>
      <w:proofErr w:type="spellEnd"/>
      <w:r w:rsidRPr="003649FD">
        <w:rPr>
          <w:sz w:val="24"/>
          <w:szCs w:val="24"/>
          <w:lang w:val="en-US"/>
        </w:rPr>
        <w:t xml:space="preserve"> </w:t>
      </w:r>
      <w:proofErr w:type="spellStart"/>
      <w:r w:rsidRPr="003649FD">
        <w:rPr>
          <w:i/>
          <w:sz w:val="24"/>
          <w:szCs w:val="24"/>
          <w:lang w:val="en-US"/>
        </w:rPr>
        <w:t>Atridentetralogie</w:t>
      </w:r>
      <w:proofErr w:type="spellEnd"/>
      <w:r w:rsidRPr="003649FD">
        <w:rPr>
          <w:sz w:val="24"/>
          <w:szCs w:val="24"/>
          <w:lang w:val="en-US"/>
        </w:rPr>
        <w:t xml:space="preserve"> from 1940 onward, which became his</w:t>
      </w:r>
      <w:r w:rsidR="00A25E52">
        <w:rPr>
          <w:sz w:val="24"/>
          <w:szCs w:val="24"/>
          <w:lang w:val="en-US"/>
        </w:rPr>
        <w:t xml:space="preserve"> last major literary enterprise.</w:t>
      </w:r>
      <w:r w:rsidRPr="003649FD">
        <w:rPr>
          <w:sz w:val="24"/>
          <w:szCs w:val="24"/>
          <w:lang w:val="en-US"/>
        </w:rPr>
        <w:t xml:space="preserve"> </w:t>
      </w:r>
    </w:p>
    <w:p w:rsidR="009A3920" w:rsidRPr="003649FD" w:rsidRDefault="009A3920" w:rsidP="009A3920">
      <w:pPr>
        <w:rPr>
          <w:sz w:val="24"/>
          <w:szCs w:val="24"/>
          <w:lang w:val="en-US"/>
        </w:rPr>
      </w:pPr>
    </w:p>
    <w:p w:rsidR="009A3920" w:rsidRPr="003649FD" w:rsidRDefault="009A3920" w:rsidP="009A3920">
      <w:pPr>
        <w:rPr>
          <w:b/>
          <w:sz w:val="24"/>
          <w:szCs w:val="24"/>
          <w:lang w:val="de-DE"/>
        </w:rPr>
      </w:pPr>
      <w:commentRangeStart w:id="7"/>
      <w:r w:rsidRPr="003649FD">
        <w:rPr>
          <w:b/>
          <w:sz w:val="24"/>
          <w:szCs w:val="24"/>
          <w:lang w:val="de-DE"/>
        </w:rPr>
        <w:t xml:space="preserve">List </w:t>
      </w:r>
      <w:proofErr w:type="spellStart"/>
      <w:r w:rsidRPr="003649FD">
        <w:rPr>
          <w:b/>
          <w:sz w:val="24"/>
          <w:szCs w:val="24"/>
          <w:lang w:val="de-DE"/>
        </w:rPr>
        <w:t>of</w:t>
      </w:r>
      <w:proofErr w:type="spellEnd"/>
      <w:r w:rsidRPr="003649FD">
        <w:rPr>
          <w:b/>
          <w:sz w:val="24"/>
          <w:szCs w:val="24"/>
          <w:lang w:val="de-DE"/>
        </w:rPr>
        <w:t xml:space="preserve"> Works</w:t>
      </w:r>
      <w:commentRangeEnd w:id="7"/>
      <w:r w:rsidR="00AD06BB">
        <w:rPr>
          <w:rStyle w:val="CommentReference"/>
        </w:rPr>
        <w:commentReference w:id="7"/>
      </w:r>
    </w:p>
    <w:p w:rsidR="009A3920" w:rsidRPr="00CE5A6C" w:rsidRDefault="009A3920" w:rsidP="00760798">
      <w:pPr>
        <w:spacing w:after="0" w:line="240" w:lineRule="auto"/>
        <w:rPr>
          <w:sz w:val="24"/>
          <w:szCs w:val="24"/>
          <w:lang w:val="de-DE"/>
        </w:rPr>
      </w:pPr>
      <w:r w:rsidRPr="00CE5A6C">
        <w:rPr>
          <w:i/>
          <w:sz w:val="24"/>
          <w:szCs w:val="24"/>
          <w:lang w:val="de-DE"/>
        </w:rPr>
        <w:t>Sämtliche Werke</w:t>
      </w:r>
      <w:r w:rsidRPr="00CE5A6C">
        <w:rPr>
          <w:sz w:val="24"/>
          <w:szCs w:val="24"/>
          <w:lang w:val="de-DE"/>
        </w:rPr>
        <w:t>.</w:t>
      </w:r>
      <w:r w:rsidR="000F5BE2">
        <w:rPr>
          <w:sz w:val="24"/>
          <w:szCs w:val="24"/>
          <w:lang w:val="de-DE"/>
        </w:rPr>
        <w:t xml:space="preserve"> (1962)</w:t>
      </w:r>
      <w:r w:rsidRPr="00CE5A6C">
        <w:rPr>
          <w:sz w:val="24"/>
          <w:szCs w:val="24"/>
          <w:lang w:val="de-DE"/>
        </w:rPr>
        <w:t xml:space="preserve"> 11 vol. Berlin</w:t>
      </w:r>
      <w:r w:rsidR="000F5BE2">
        <w:rPr>
          <w:sz w:val="24"/>
          <w:szCs w:val="24"/>
          <w:lang w:val="de-DE"/>
        </w:rPr>
        <w:t>: Propyläen</w:t>
      </w:r>
      <w:r w:rsidRPr="00CE5A6C">
        <w:rPr>
          <w:sz w:val="24"/>
          <w:szCs w:val="24"/>
          <w:lang w:val="de-DE"/>
        </w:rPr>
        <w:t xml:space="preserve"> </w:t>
      </w:r>
    </w:p>
    <w:p w:rsidR="00625F77" w:rsidRPr="00CE5A6C" w:rsidRDefault="00625F77" w:rsidP="00625F77">
      <w:pPr>
        <w:spacing w:after="0" w:line="240" w:lineRule="auto"/>
        <w:rPr>
          <w:sz w:val="24"/>
          <w:szCs w:val="24"/>
          <w:lang w:val="de-DE"/>
        </w:rPr>
      </w:pPr>
      <w:r w:rsidRPr="00760798">
        <w:rPr>
          <w:i/>
          <w:sz w:val="24"/>
          <w:szCs w:val="24"/>
          <w:lang w:val="de-DE"/>
        </w:rPr>
        <w:t>Bahnwärter Thiel</w:t>
      </w:r>
      <w:r w:rsidRPr="00CE5A6C">
        <w:rPr>
          <w:sz w:val="24"/>
          <w:szCs w:val="24"/>
          <w:lang w:val="de-DE"/>
        </w:rPr>
        <w:t xml:space="preserve"> (1888)</w:t>
      </w:r>
    </w:p>
    <w:p w:rsidR="003649FD" w:rsidRPr="00CE5A6C" w:rsidRDefault="003649FD" w:rsidP="00760798">
      <w:pPr>
        <w:spacing w:after="0" w:line="240" w:lineRule="auto"/>
        <w:rPr>
          <w:sz w:val="24"/>
          <w:szCs w:val="24"/>
          <w:lang w:val="de-DE"/>
        </w:rPr>
      </w:pPr>
      <w:r w:rsidRPr="00CE5A6C">
        <w:rPr>
          <w:i/>
          <w:sz w:val="24"/>
          <w:szCs w:val="24"/>
          <w:lang w:val="de-DE"/>
        </w:rPr>
        <w:t>Vor Sonnenaufgang</w:t>
      </w:r>
      <w:r w:rsidR="00D12D69" w:rsidRPr="00CE5A6C">
        <w:rPr>
          <w:i/>
          <w:sz w:val="24"/>
          <w:szCs w:val="24"/>
          <w:lang w:val="de-DE"/>
        </w:rPr>
        <w:t xml:space="preserve"> </w:t>
      </w:r>
      <w:r w:rsidR="00D12D69" w:rsidRPr="00CE5A6C">
        <w:rPr>
          <w:sz w:val="24"/>
          <w:szCs w:val="24"/>
          <w:lang w:val="de-DE"/>
        </w:rPr>
        <w:t>(1889)</w:t>
      </w:r>
    </w:p>
    <w:p w:rsidR="003649FD" w:rsidRPr="00CE5A6C" w:rsidRDefault="003649FD" w:rsidP="00760798">
      <w:pPr>
        <w:spacing w:after="0" w:line="240" w:lineRule="auto"/>
        <w:rPr>
          <w:sz w:val="24"/>
          <w:szCs w:val="24"/>
          <w:lang w:val="de-DE"/>
        </w:rPr>
      </w:pPr>
      <w:r w:rsidRPr="00760798">
        <w:rPr>
          <w:i/>
          <w:sz w:val="24"/>
          <w:szCs w:val="24"/>
          <w:lang w:val="de-DE"/>
        </w:rPr>
        <w:t>Die Weber</w:t>
      </w:r>
      <w:r w:rsidR="00D12D69" w:rsidRPr="00CE5A6C">
        <w:rPr>
          <w:sz w:val="24"/>
          <w:szCs w:val="24"/>
          <w:lang w:val="de-DE"/>
        </w:rPr>
        <w:t xml:space="preserve"> (1892)</w:t>
      </w:r>
    </w:p>
    <w:p w:rsidR="003649FD" w:rsidRPr="00760798" w:rsidRDefault="003649FD" w:rsidP="00760798">
      <w:pPr>
        <w:spacing w:after="0" w:line="240" w:lineRule="auto"/>
        <w:rPr>
          <w:i/>
          <w:sz w:val="24"/>
          <w:szCs w:val="24"/>
          <w:lang w:val="de-DE"/>
        </w:rPr>
      </w:pPr>
      <w:r w:rsidRPr="00760798">
        <w:rPr>
          <w:i/>
          <w:sz w:val="24"/>
          <w:szCs w:val="24"/>
          <w:lang w:val="de-DE"/>
        </w:rPr>
        <w:t>Fuhrmann Henschel</w:t>
      </w:r>
      <w:r w:rsidR="00625F77" w:rsidRPr="00625F77">
        <w:rPr>
          <w:sz w:val="24"/>
          <w:szCs w:val="24"/>
          <w:lang w:val="de-DE"/>
        </w:rPr>
        <w:t>(1899)</w:t>
      </w:r>
    </w:p>
    <w:p w:rsidR="003649FD" w:rsidRPr="00CE5A6C" w:rsidRDefault="003649FD" w:rsidP="00760798">
      <w:pPr>
        <w:spacing w:after="0" w:line="240" w:lineRule="auto"/>
        <w:rPr>
          <w:sz w:val="24"/>
          <w:szCs w:val="24"/>
          <w:lang w:val="de-DE"/>
        </w:rPr>
      </w:pPr>
      <w:r w:rsidRPr="00760798">
        <w:rPr>
          <w:i/>
          <w:sz w:val="24"/>
          <w:szCs w:val="24"/>
          <w:lang w:val="de-DE"/>
        </w:rPr>
        <w:t>Hanneles Himmelfahrt</w:t>
      </w:r>
      <w:r w:rsidR="00D12D69" w:rsidRPr="00CE5A6C">
        <w:rPr>
          <w:sz w:val="24"/>
          <w:szCs w:val="24"/>
          <w:lang w:val="de-DE"/>
        </w:rPr>
        <w:t xml:space="preserve"> (1893)</w:t>
      </w:r>
    </w:p>
    <w:p w:rsidR="00625F77" w:rsidRPr="00CE5A6C" w:rsidRDefault="00625F77" w:rsidP="00625F77">
      <w:pPr>
        <w:spacing w:after="0" w:line="240" w:lineRule="auto"/>
        <w:rPr>
          <w:sz w:val="24"/>
          <w:szCs w:val="24"/>
          <w:lang w:val="de-DE"/>
        </w:rPr>
      </w:pPr>
      <w:r w:rsidRPr="00760798">
        <w:rPr>
          <w:i/>
          <w:sz w:val="24"/>
          <w:szCs w:val="24"/>
          <w:lang w:val="de-DE"/>
        </w:rPr>
        <w:t>Der Biberpelz</w:t>
      </w:r>
      <w:r w:rsidRPr="00CE5A6C">
        <w:rPr>
          <w:sz w:val="24"/>
          <w:szCs w:val="24"/>
          <w:lang w:val="de-DE"/>
        </w:rPr>
        <w:t xml:space="preserve"> (1893)</w:t>
      </w:r>
    </w:p>
    <w:p w:rsidR="003649FD" w:rsidRPr="00CE5A6C" w:rsidRDefault="003649FD" w:rsidP="00760798">
      <w:pPr>
        <w:spacing w:after="0" w:line="240" w:lineRule="auto"/>
        <w:rPr>
          <w:sz w:val="24"/>
          <w:szCs w:val="24"/>
          <w:lang w:val="de-DE"/>
        </w:rPr>
      </w:pPr>
      <w:r w:rsidRPr="006A7AAD">
        <w:rPr>
          <w:i/>
          <w:sz w:val="24"/>
          <w:szCs w:val="24"/>
          <w:lang w:val="de-DE"/>
        </w:rPr>
        <w:t>Die versunkene Glocke</w:t>
      </w:r>
      <w:r w:rsidR="00D12D69" w:rsidRPr="00CE5A6C">
        <w:rPr>
          <w:sz w:val="24"/>
          <w:szCs w:val="24"/>
          <w:lang w:val="de-DE"/>
        </w:rPr>
        <w:t xml:space="preserve"> (1896)</w:t>
      </w:r>
    </w:p>
    <w:p w:rsidR="00625F77" w:rsidRPr="00CE5A6C" w:rsidRDefault="00625F77" w:rsidP="00625F77">
      <w:pPr>
        <w:spacing w:after="0" w:line="240" w:lineRule="auto"/>
        <w:rPr>
          <w:sz w:val="24"/>
          <w:szCs w:val="24"/>
          <w:lang w:val="de-DE"/>
        </w:rPr>
      </w:pPr>
      <w:r w:rsidRPr="00760798">
        <w:rPr>
          <w:i/>
          <w:sz w:val="24"/>
          <w:szCs w:val="24"/>
          <w:lang w:val="de-DE"/>
        </w:rPr>
        <w:t>Rose Bernd</w:t>
      </w:r>
      <w:r w:rsidRPr="00CE5A6C">
        <w:rPr>
          <w:sz w:val="24"/>
          <w:szCs w:val="24"/>
          <w:lang w:val="de-DE"/>
        </w:rPr>
        <w:t xml:space="preserve"> (1903)</w:t>
      </w:r>
    </w:p>
    <w:p w:rsidR="003649FD" w:rsidRDefault="003649FD" w:rsidP="00760798">
      <w:pPr>
        <w:spacing w:after="0" w:line="240" w:lineRule="auto"/>
        <w:rPr>
          <w:sz w:val="24"/>
          <w:szCs w:val="24"/>
          <w:lang w:val="de-DE"/>
        </w:rPr>
      </w:pPr>
      <w:r w:rsidRPr="006A7AAD">
        <w:rPr>
          <w:i/>
          <w:sz w:val="24"/>
          <w:szCs w:val="24"/>
          <w:lang w:val="de-DE"/>
        </w:rPr>
        <w:t xml:space="preserve">Und </w:t>
      </w:r>
      <w:proofErr w:type="spellStart"/>
      <w:r w:rsidRPr="006A7AAD">
        <w:rPr>
          <w:i/>
          <w:sz w:val="24"/>
          <w:szCs w:val="24"/>
          <w:lang w:val="de-DE"/>
        </w:rPr>
        <w:t>Pippa</w:t>
      </w:r>
      <w:proofErr w:type="spellEnd"/>
      <w:r w:rsidRPr="006A7AAD">
        <w:rPr>
          <w:i/>
          <w:sz w:val="24"/>
          <w:szCs w:val="24"/>
          <w:lang w:val="de-DE"/>
        </w:rPr>
        <w:t xml:space="preserve"> tanzt!</w:t>
      </w:r>
      <w:r w:rsidR="00D12D69" w:rsidRPr="00CE5A6C">
        <w:rPr>
          <w:sz w:val="24"/>
          <w:szCs w:val="24"/>
          <w:lang w:val="de-DE"/>
        </w:rPr>
        <w:t xml:space="preserve"> (1906)</w:t>
      </w:r>
    </w:p>
    <w:p w:rsidR="00BC36E4" w:rsidRPr="00CE5A6C" w:rsidRDefault="00BC36E4" w:rsidP="00760798">
      <w:pPr>
        <w:spacing w:after="0" w:line="240" w:lineRule="auto"/>
        <w:rPr>
          <w:sz w:val="24"/>
          <w:szCs w:val="24"/>
          <w:lang w:val="de-DE"/>
        </w:rPr>
      </w:pPr>
      <w:r w:rsidRPr="006A7AAD">
        <w:rPr>
          <w:i/>
          <w:sz w:val="24"/>
          <w:szCs w:val="24"/>
          <w:lang w:val="de-DE"/>
        </w:rPr>
        <w:t>Griechischer Frühling</w:t>
      </w:r>
      <w:r w:rsidRPr="00CE5A6C">
        <w:rPr>
          <w:sz w:val="24"/>
          <w:szCs w:val="24"/>
          <w:lang w:val="de-DE"/>
        </w:rPr>
        <w:t xml:space="preserve"> (1907)</w:t>
      </w:r>
    </w:p>
    <w:p w:rsidR="00D12D69" w:rsidRPr="00CE5A6C" w:rsidRDefault="00D12D69" w:rsidP="00760798">
      <w:pPr>
        <w:spacing w:after="0" w:line="240" w:lineRule="auto"/>
        <w:rPr>
          <w:sz w:val="24"/>
          <w:szCs w:val="24"/>
          <w:lang w:val="de-DE"/>
        </w:rPr>
      </w:pPr>
      <w:r w:rsidRPr="006A7AAD">
        <w:rPr>
          <w:i/>
          <w:sz w:val="24"/>
          <w:szCs w:val="24"/>
          <w:lang w:val="de-DE"/>
        </w:rPr>
        <w:t>Buch der Leidenschaft</w:t>
      </w:r>
      <w:r w:rsidRPr="00CE5A6C">
        <w:rPr>
          <w:sz w:val="24"/>
          <w:szCs w:val="24"/>
          <w:lang w:val="de-DE"/>
        </w:rPr>
        <w:t xml:space="preserve"> (1929)</w:t>
      </w:r>
    </w:p>
    <w:p w:rsidR="00D12D69" w:rsidRPr="00A25E52" w:rsidRDefault="00A25E52" w:rsidP="00760798">
      <w:pPr>
        <w:spacing w:after="0" w:line="240" w:lineRule="auto"/>
        <w:rPr>
          <w:sz w:val="24"/>
          <w:szCs w:val="24"/>
          <w:lang w:val="en-US"/>
        </w:rPr>
      </w:pPr>
      <w:proofErr w:type="spellStart"/>
      <w:r w:rsidRPr="00A25E52">
        <w:rPr>
          <w:i/>
          <w:sz w:val="24"/>
          <w:szCs w:val="24"/>
          <w:lang w:val="en-US"/>
        </w:rPr>
        <w:t>Ihpigenie</w:t>
      </w:r>
      <w:proofErr w:type="spellEnd"/>
      <w:r w:rsidRPr="00A25E52">
        <w:rPr>
          <w:i/>
          <w:sz w:val="24"/>
          <w:szCs w:val="24"/>
          <w:lang w:val="en-US"/>
        </w:rPr>
        <w:t xml:space="preserve"> in Delphi </w:t>
      </w:r>
      <w:r w:rsidRPr="00A25E52">
        <w:rPr>
          <w:sz w:val="24"/>
          <w:szCs w:val="24"/>
          <w:lang w:val="en-US"/>
        </w:rPr>
        <w:t xml:space="preserve"> (1941</w:t>
      </w:r>
      <w:r w:rsidR="00D12D69" w:rsidRPr="00A25E52">
        <w:rPr>
          <w:sz w:val="24"/>
          <w:szCs w:val="24"/>
          <w:lang w:val="en-US"/>
        </w:rPr>
        <w:t>)</w:t>
      </w:r>
    </w:p>
    <w:p w:rsidR="00CE5A6C" w:rsidRPr="00A25E52" w:rsidRDefault="00CE5A6C" w:rsidP="00CE5A6C">
      <w:pPr>
        <w:spacing w:after="0" w:line="240" w:lineRule="auto"/>
        <w:ind w:left="360"/>
        <w:rPr>
          <w:sz w:val="24"/>
          <w:szCs w:val="24"/>
          <w:lang w:val="en-US"/>
        </w:rPr>
      </w:pPr>
    </w:p>
    <w:p w:rsidR="009A3920" w:rsidRPr="00A25E52" w:rsidRDefault="009A3920" w:rsidP="00CE5A6C">
      <w:pPr>
        <w:spacing w:after="0"/>
        <w:rPr>
          <w:b/>
          <w:sz w:val="24"/>
          <w:szCs w:val="24"/>
          <w:lang w:val="en-US"/>
        </w:rPr>
      </w:pPr>
      <w:commentRangeStart w:id="8"/>
      <w:r w:rsidRPr="00A25E52">
        <w:rPr>
          <w:b/>
          <w:sz w:val="24"/>
          <w:szCs w:val="24"/>
          <w:lang w:val="en-US"/>
        </w:rPr>
        <w:t>References and further reading</w:t>
      </w:r>
      <w:commentRangeEnd w:id="8"/>
      <w:r w:rsidR="00AD06BB">
        <w:rPr>
          <w:rStyle w:val="CommentReference"/>
        </w:rPr>
        <w:commentReference w:id="8"/>
      </w:r>
    </w:p>
    <w:p w:rsidR="009A3920" w:rsidRPr="003649FD" w:rsidRDefault="009A3920" w:rsidP="009A3920">
      <w:pPr>
        <w:pStyle w:val="ListParagraph"/>
        <w:numPr>
          <w:ilvl w:val="0"/>
          <w:numId w:val="1"/>
        </w:numPr>
        <w:rPr>
          <w:sz w:val="24"/>
          <w:szCs w:val="24"/>
          <w:lang w:val="de-DE"/>
        </w:rPr>
      </w:pPr>
      <w:proofErr w:type="spellStart"/>
      <w:r w:rsidRPr="003649FD">
        <w:rPr>
          <w:i/>
          <w:sz w:val="24"/>
          <w:szCs w:val="24"/>
          <w:lang w:val="de-DE"/>
        </w:rPr>
        <w:t>Hauptmania</w:t>
      </w:r>
      <w:proofErr w:type="spellEnd"/>
      <w:r w:rsidRPr="003649FD">
        <w:rPr>
          <w:sz w:val="24"/>
          <w:szCs w:val="24"/>
          <w:lang w:val="de-DE"/>
        </w:rPr>
        <w:t>. Beiträge zur Carl-und-Gerhart-Hauptmann-Forschung</w:t>
      </w:r>
      <w:r w:rsidR="00D12D69">
        <w:rPr>
          <w:sz w:val="24"/>
          <w:szCs w:val="24"/>
          <w:lang w:val="de-DE"/>
        </w:rPr>
        <w:t xml:space="preserve"> (2006-), </w:t>
      </w:r>
      <w:r w:rsidRPr="003649FD">
        <w:rPr>
          <w:sz w:val="24"/>
          <w:szCs w:val="24"/>
          <w:lang w:val="de-DE"/>
        </w:rPr>
        <w:t xml:space="preserve">Dresden </w:t>
      </w:r>
    </w:p>
    <w:p w:rsidR="009A3920" w:rsidRPr="003649FD" w:rsidRDefault="009A3920" w:rsidP="009A3920">
      <w:pPr>
        <w:pStyle w:val="ListParagraph"/>
        <w:numPr>
          <w:ilvl w:val="0"/>
          <w:numId w:val="1"/>
        </w:numPr>
        <w:rPr>
          <w:sz w:val="24"/>
          <w:szCs w:val="24"/>
          <w:lang w:val="de-DE"/>
        </w:rPr>
      </w:pPr>
      <w:proofErr w:type="spellStart"/>
      <w:r w:rsidRPr="003649FD">
        <w:rPr>
          <w:sz w:val="24"/>
          <w:szCs w:val="24"/>
          <w:lang w:val="de-DE"/>
        </w:rPr>
        <w:t>Hilscher</w:t>
      </w:r>
      <w:proofErr w:type="spellEnd"/>
      <w:r w:rsidR="00D12D69">
        <w:rPr>
          <w:sz w:val="24"/>
          <w:szCs w:val="24"/>
          <w:lang w:val="de-DE"/>
        </w:rPr>
        <w:t xml:space="preserve">, E. (1987), </w:t>
      </w:r>
      <w:r w:rsidRPr="003649FD">
        <w:rPr>
          <w:i/>
          <w:sz w:val="24"/>
          <w:szCs w:val="24"/>
          <w:lang w:val="de-DE"/>
        </w:rPr>
        <w:t>Gerhart Hauptmann. Leben und Werk</w:t>
      </w:r>
      <w:r w:rsidR="00D12D69">
        <w:rPr>
          <w:sz w:val="24"/>
          <w:szCs w:val="24"/>
          <w:lang w:val="de-DE"/>
        </w:rPr>
        <w:t>. Berlin</w:t>
      </w:r>
      <w:r w:rsidR="00253D7E">
        <w:rPr>
          <w:sz w:val="24"/>
          <w:szCs w:val="24"/>
          <w:lang w:val="de-DE"/>
        </w:rPr>
        <w:t>: Verlag der Nation</w:t>
      </w:r>
      <w:r w:rsidRPr="003649FD">
        <w:rPr>
          <w:sz w:val="24"/>
          <w:szCs w:val="24"/>
          <w:lang w:val="de-DE"/>
        </w:rPr>
        <w:t>.</w:t>
      </w:r>
    </w:p>
    <w:p w:rsidR="009A3920" w:rsidRPr="003649FD" w:rsidRDefault="00D12D69" w:rsidP="009A3920">
      <w:pPr>
        <w:pStyle w:val="ListParagraph"/>
        <w:numPr>
          <w:ilvl w:val="0"/>
          <w:numId w:val="1"/>
        </w:numPr>
        <w:rPr>
          <w:sz w:val="24"/>
          <w:szCs w:val="24"/>
          <w:lang w:val="de-DE"/>
        </w:rPr>
      </w:pPr>
      <w:proofErr w:type="spellStart"/>
      <w:r>
        <w:rPr>
          <w:sz w:val="24"/>
          <w:szCs w:val="24"/>
          <w:lang w:val="de-DE"/>
        </w:rPr>
        <w:t>L</w:t>
      </w:r>
      <w:r w:rsidR="009A3920" w:rsidRPr="003649FD">
        <w:rPr>
          <w:sz w:val="24"/>
          <w:szCs w:val="24"/>
          <w:lang w:val="de-DE"/>
        </w:rPr>
        <w:t>eppmann</w:t>
      </w:r>
      <w:proofErr w:type="spellEnd"/>
      <w:r>
        <w:rPr>
          <w:sz w:val="24"/>
          <w:szCs w:val="24"/>
          <w:lang w:val="de-DE"/>
        </w:rPr>
        <w:t xml:space="preserve">, W. (2007), </w:t>
      </w:r>
      <w:r w:rsidR="009A3920" w:rsidRPr="003649FD">
        <w:rPr>
          <w:i/>
          <w:sz w:val="24"/>
          <w:szCs w:val="24"/>
          <w:lang w:val="de-DE"/>
        </w:rPr>
        <w:t>Gerhart Hauptmann. Eine Biographie</w:t>
      </w:r>
      <w:r w:rsidR="009A3920" w:rsidRPr="003649FD">
        <w:rPr>
          <w:sz w:val="24"/>
          <w:szCs w:val="24"/>
          <w:lang w:val="de-DE"/>
        </w:rPr>
        <w:t>. Berlin</w:t>
      </w:r>
      <w:r w:rsidR="00A25E52">
        <w:rPr>
          <w:sz w:val="24"/>
          <w:szCs w:val="24"/>
          <w:lang w:val="de-DE"/>
        </w:rPr>
        <w:t xml:space="preserve">: </w:t>
      </w:r>
      <w:proofErr w:type="spellStart"/>
      <w:r w:rsidR="00A25E52">
        <w:rPr>
          <w:sz w:val="24"/>
          <w:szCs w:val="24"/>
          <w:lang w:val="de-DE"/>
        </w:rPr>
        <w:t>Ullstein</w:t>
      </w:r>
      <w:proofErr w:type="spellEnd"/>
      <w:r>
        <w:rPr>
          <w:sz w:val="24"/>
          <w:szCs w:val="24"/>
          <w:lang w:val="de-DE"/>
        </w:rPr>
        <w:t>.</w:t>
      </w:r>
    </w:p>
    <w:p w:rsidR="009A3920" w:rsidRPr="003649FD" w:rsidRDefault="009A3920" w:rsidP="009A3920">
      <w:pPr>
        <w:pStyle w:val="ListParagraph"/>
        <w:numPr>
          <w:ilvl w:val="0"/>
          <w:numId w:val="1"/>
        </w:numPr>
        <w:rPr>
          <w:sz w:val="24"/>
          <w:szCs w:val="24"/>
          <w:lang w:val="de-DE"/>
        </w:rPr>
      </w:pPr>
      <w:r w:rsidRPr="003649FD">
        <w:rPr>
          <w:sz w:val="24"/>
          <w:szCs w:val="24"/>
          <w:lang w:val="de-DE"/>
        </w:rPr>
        <w:t>Sprengel</w:t>
      </w:r>
      <w:r w:rsidR="00D12D69">
        <w:rPr>
          <w:sz w:val="24"/>
          <w:szCs w:val="24"/>
          <w:lang w:val="de-DE"/>
        </w:rPr>
        <w:t xml:space="preserve">, P. (2012), </w:t>
      </w:r>
      <w:r w:rsidRPr="003649FD">
        <w:rPr>
          <w:i/>
          <w:sz w:val="24"/>
          <w:szCs w:val="24"/>
          <w:lang w:val="de-DE"/>
        </w:rPr>
        <w:t>Gerhart Hauptmann. Bürgerlichkeit und großer Traum</w:t>
      </w:r>
      <w:r w:rsidR="00D12D69">
        <w:rPr>
          <w:sz w:val="24"/>
          <w:szCs w:val="24"/>
          <w:lang w:val="de-DE"/>
        </w:rPr>
        <w:t>. München</w:t>
      </w:r>
      <w:r w:rsidR="00A25E52">
        <w:rPr>
          <w:sz w:val="24"/>
          <w:szCs w:val="24"/>
          <w:lang w:val="de-DE"/>
        </w:rPr>
        <w:t>: Beck</w:t>
      </w:r>
      <w:r w:rsidRPr="003649FD">
        <w:rPr>
          <w:sz w:val="24"/>
          <w:szCs w:val="24"/>
          <w:lang w:val="de-DE"/>
        </w:rPr>
        <w:t>.</w:t>
      </w:r>
    </w:p>
    <w:p w:rsidR="009A3920" w:rsidRPr="003649FD" w:rsidRDefault="009A3920" w:rsidP="009A3920">
      <w:pPr>
        <w:pStyle w:val="ListParagraph"/>
        <w:numPr>
          <w:ilvl w:val="0"/>
          <w:numId w:val="1"/>
        </w:numPr>
        <w:rPr>
          <w:sz w:val="24"/>
          <w:szCs w:val="24"/>
          <w:lang w:val="de-DE"/>
        </w:rPr>
      </w:pPr>
      <w:r w:rsidRPr="0031256D">
        <w:rPr>
          <w:sz w:val="24"/>
          <w:szCs w:val="24"/>
          <w:lang w:val="en-US"/>
        </w:rPr>
        <w:t>Arnold</w:t>
      </w:r>
      <w:r w:rsidR="00D12D69" w:rsidRPr="0031256D">
        <w:rPr>
          <w:sz w:val="24"/>
          <w:szCs w:val="24"/>
          <w:lang w:val="en-US"/>
        </w:rPr>
        <w:t>, H - A</w:t>
      </w:r>
      <w:r w:rsidRPr="0031256D">
        <w:rPr>
          <w:sz w:val="24"/>
          <w:szCs w:val="24"/>
          <w:lang w:val="en-US"/>
        </w:rPr>
        <w:t xml:space="preserve"> (Ed.)</w:t>
      </w:r>
      <w:r w:rsidR="00D12D69" w:rsidRPr="0031256D">
        <w:rPr>
          <w:sz w:val="24"/>
          <w:szCs w:val="24"/>
          <w:lang w:val="en-US"/>
        </w:rPr>
        <w:t xml:space="preserve"> (1999), </w:t>
      </w:r>
      <w:r w:rsidRPr="0031256D">
        <w:rPr>
          <w:sz w:val="24"/>
          <w:szCs w:val="24"/>
          <w:lang w:val="en-US"/>
        </w:rPr>
        <w:t xml:space="preserve"> '</w:t>
      </w:r>
      <w:proofErr w:type="spellStart"/>
      <w:r w:rsidRPr="0031256D">
        <w:rPr>
          <w:sz w:val="24"/>
          <w:szCs w:val="24"/>
          <w:lang w:val="en-US"/>
        </w:rPr>
        <w:t>Gerhart</w:t>
      </w:r>
      <w:proofErr w:type="spellEnd"/>
      <w:r w:rsidRPr="0031256D">
        <w:rPr>
          <w:sz w:val="24"/>
          <w:szCs w:val="24"/>
          <w:lang w:val="en-US"/>
        </w:rPr>
        <w:t xml:space="preserve"> Hauptmann'. </w:t>
      </w:r>
      <w:r w:rsidRPr="003649FD">
        <w:rPr>
          <w:i/>
          <w:sz w:val="24"/>
          <w:szCs w:val="24"/>
          <w:lang w:val="de-DE"/>
        </w:rPr>
        <w:t>Text und Kritik</w:t>
      </w:r>
      <w:r w:rsidR="00D12D69">
        <w:rPr>
          <w:sz w:val="24"/>
          <w:szCs w:val="24"/>
          <w:lang w:val="de-DE"/>
        </w:rPr>
        <w:t xml:space="preserve"> 42.</w:t>
      </w:r>
    </w:p>
    <w:p w:rsidR="003C44C8" w:rsidRPr="00D12D69" w:rsidRDefault="00AD06BB">
      <w:pPr>
        <w:rPr>
          <w:sz w:val="24"/>
          <w:szCs w:val="24"/>
          <w:lang w:val="de-DE"/>
        </w:rPr>
      </w:pPr>
      <w:commentRangeStart w:id="9"/>
      <w:proofErr w:type="spellStart"/>
      <w:ins w:id="10" w:author="Bru Sascha" w:date="2013-07-09T12:51:00Z">
        <w:r>
          <w:rPr>
            <w:sz w:val="24"/>
            <w:szCs w:val="24"/>
            <w:lang w:val="de-DE"/>
          </w:rPr>
          <w:t>Paratextual</w:t>
        </w:r>
        <w:proofErr w:type="spellEnd"/>
        <w:r>
          <w:rPr>
            <w:sz w:val="24"/>
            <w:szCs w:val="24"/>
            <w:lang w:val="de-DE"/>
          </w:rPr>
          <w:t xml:space="preserve"> Material</w:t>
        </w:r>
        <w:commentRangeEnd w:id="9"/>
        <w:r>
          <w:rPr>
            <w:rStyle w:val="CommentReference"/>
          </w:rPr>
          <w:commentReference w:id="9"/>
        </w:r>
      </w:ins>
      <w:bookmarkStart w:id="11" w:name="_GoBack"/>
      <w:bookmarkEnd w:id="11"/>
    </w:p>
    <w:sectPr w:rsidR="003C44C8" w:rsidRPr="00D12D69" w:rsidSect="004328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ru Sascha" w:date="2013-07-09T12:52:00Z" w:initials="BS">
    <w:p w:rsidR="00AD06BB" w:rsidRPr="00F734F3" w:rsidRDefault="00AD06BB" w:rsidP="00AD06BB">
      <w:pPr>
        <w:pStyle w:val="CommentText"/>
        <w:rPr>
          <w:lang w:val="en-GB"/>
        </w:rPr>
      </w:pPr>
      <w:r>
        <w:rPr>
          <w:rStyle w:val="CommentReference"/>
        </w:rPr>
        <w:annotationRef/>
      </w:r>
      <w:r>
        <w:rPr>
          <w:rStyle w:val="CommentReference"/>
        </w:rPr>
        <w:annotationRef/>
      </w:r>
      <w:r>
        <w:rPr>
          <w:rStyle w:val="CommentReference"/>
        </w:rPr>
        <w:annotationRef/>
      </w:r>
      <w:r w:rsidRPr="00F734F3">
        <w:rPr>
          <w:lang w:val="en-GB"/>
        </w:rPr>
        <w:t>See accompanying mail</w:t>
      </w:r>
    </w:p>
    <w:p w:rsidR="00AD06BB" w:rsidRDefault="00AD06BB">
      <w:pPr>
        <w:pStyle w:val="CommentText"/>
      </w:pPr>
    </w:p>
  </w:comment>
  <w:comment w:id="8" w:author="Bru Sascha" w:date="2013-07-09T12:52:00Z" w:initials="BS">
    <w:p w:rsidR="00AD06BB" w:rsidRPr="00F734F3" w:rsidRDefault="00AD06BB" w:rsidP="00AD06BB">
      <w:pPr>
        <w:pStyle w:val="CommentText"/>
        <w:rPr>
          <w:lang w:val="en-GB"/>
        </w:rPr>
      </w:pPr>
      <w:r>
        <w:rPr>
          <w:rStyle w:val="CommentReference"/>
        </w:rPr>
        <w:annotationRef/>
      </w:r>
      <w:r>
        <w:rPr>
          <w:rStyle w:val="CommentReference"/>
        </w:rPr>
        <w:annotationRef/>
      </w:r>
      <w:r>
        <w:rPr>
          <w:rStyle w:val="CommentReference"/>
        </w:rPr>
        <w:annotationRef/>
      </w:r>
      <w:r w:rsidRPr="00F734F3">
        <w:rPr>
          <w:lang w:val="en-GB"/>
        </w:rPr>
        <w:t>See accompanying mail</w:t>
      </w:r>
    </w:p>
    <w:p w:rsidR="00AD06BB" w:rsidRDefault="00AD06BB">
      <w:pPr>
        <w:pStyle w:val="CommentText"/>
      </w:pPr>
    </w:p>
  </w:comment>
  <w:comment w:id="9" w:author="Bru Sascha" w:date="2013-07-09T12:52:00Z" w:initials="BS">
    <w:p w:rsidR="00AD06BB" w:rsidRPr="00F734F3" w:rsidRDefault="00AD06BB" w:rsidP="00AD06BB">
      <w:pPr>
        <w:pStyle w:val="CommentText"/>
        <w:rPr>
          <w:lang w:val="en-GB"/>
        </w:rPr>
      </w:pPr>
      <w:r>
        <w:rPr>
          <w:rStyle w:val="CommentReference"/>
        </w:rPr>
        <w:annotationRef/>
      </w:r>
      <w:r>
        <w:rPr>
          <w:rStyle w:val="CommentReference"/>
        </w:rPr>
        <w:annotationRef/>
      </w:r>
      <w:r>
        <w:rPr>
          <w:rStyle w:val="CommentReference"/>
        </w:rPr>
        <w:annotationRef/>
      </w:r>
      <w:r w:rsidRPr="00F734F3">
        <w:rPr>
          <w:lang w:val="en-GB"/>
        </w:rPr>
        <w:t>See accompanying mail</w:t>
      </w:r>
    </w:p>
    <w:p w:rsidR="00AD06BB" w:rsidRDefault="00AD06BB">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84E9B"/>
    <w:multiLevelType w:val="hybridMultilevel"/>
    <w:tmpl w:val="EA9888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0C3291A"/>
    <w:multiLevelType w:val="hybridMultilevel"/>
    <w:tmpl w:val="FC88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920"/>
    <w:rsid w:val="00043B18"/>
    <w:rsid w:val="00097822"/>
    <w:rsid w:val="000C74D6"/>
    <w:rsid w:val="000F5BE2"/>
    <w:rsid w:val="001B3A1F"/>
    <w:rsid w:val="00253D7E"/>
    <w:rsid w:val="002D72FA"/>
    <w:rsid w:val="0031256D"/>
    <w:rsid w:val="003649FD"/>
    <w:rsid w:val="003C44C8"/>
    <w:rsid w:val="003D7F32"/>
    <w:rsid w:val="005442CD"/>
    <w:rsid w:val="00555010"/>
    <w:rsid w:val="005A7F8D"/>
    <w:rsid w:val="00625F77"/>
    <w:rsid w:val="006A7AAD"/>
    <w:rsid w:val="006B6C75"/>
    <w:rsid w:val="00760798"/>
    <w:rsid w:val="008B2DCE"/>
    <w:rsid w:val="009A3920"/>
    <w:rsid w:val="009C607D"/>
    <w:rsid w:val="00A25E52"/>
    <w:rsid w:val="00A82A3B"/>
    <w:rsid w:val="00AD06BB"/>
    <w:rsid w:val="00BC36E4"/>
    <w:rsid w:val="00BC7C07"/>
    <w:rsid w:val="00BF3F7C"/>
    <w:rsid w:val="00C50498"/>
    <w:rsid w:val="00C808BB"/>
    <w:rsid w:val="00CE5A6C"/>
    <w:rsid w:val="00CF6D82"/>
    <w:rsid w:val="00D12D69"/>
    <w:rsid w:val="00D40A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20"/>
    <w:pPr>
      <w:ind w:left="720"/>
      <w:contextualSpacing/>
    </w:pPr>
  </w:style>
  <w:style w:type="character" w:styleId="CommentReference">
    <w:name w:val="annotation reference"/>
    <w:basedOn w:val="DefaultParagraphFont"/>
    <w:uiPriority w:val="99"/>
    <w:semiHidden/>
    <w:unhideWhenUsed/>
    <w:rsid w:val="00AD06BB"/>
    <w:rPr>
      <w:sz w:val="16"/>
      <w:szCs w:val="16"/>
    </w:rPr>
  </w:style>
  <w:style w:type="paragraph" w:styleId="CommentText">
    <w:name w:val="annotation text"/>
    <w:basedOn w:val="Normal"/>
    <w:link w:val="CommentTextChar"/>
    <w:uiPriority w:val="99"/>
    <w:semiHidden/>
    <w:unhideWhenUsed/>
    <w:rsid w:val="00AD06BB"/>
    <w:pPr>
      <w:spacing w:line="240" w:lineRule="auto"/>
    </w:pPr>
    <w:rPr>
      <w:sz w:val="20"/>
      <w:szCs w:val="20"/>
    </w:rPr>
  </w:style>
  <w:style w:type="character" w:customStyle="1" w:styleId="CommentTextChar">
    <w:name w:val="Comment Text Char"/>
    <w:basedOn w:val="DefaultParagraphFont"/>
    <w:link w:val="CommentText"/>
    <w:uiPriority w:val="99"/>
    <w:semiHidden/>
    <w:rsid w:val="00AD06BB"/>
    <w:rPr>
      <w:sz w:val="20"/>
      <w:szCs w:val="20"/>
    </w:rPr>
  </w:style>
  <w:style w:type="paragraph" w:styleId="CommentSubject">
    <w:name w:val="annotation subject"/>
    <w:basedOn w:val="CommentText"/>
    <w:next w:val="CommentText"/>
    <w:link w:val="CommentSubjectChar"/>
    <w:uiPriority w:val="99"/>
    <w:semiHidden/>
    <w:unhideWhenUsed/>
    <w:rsid w:val="00AD06BB"/>
    <w:rPr>
      <w:b/>
      <w:bCs/>
    </w:rPr>
  </w:style>
  <w:style w:type="character" w:customStyle="1" w:styleId="CommentSubjectChar">
    <w:name w:val="Comment Subject Char"/>
    <w:basedOn w:val="CommentTextChar"/>
    <w:link w:val="CommentSubject"/>
    <w:uiPriority w:val="99"/>
    <w:semiHidden/>
    <w:rsid w:val="00AD06BB"/>
    <w:rPr>
      <w:b/>
      <w:bCs/>
      <w:sz w:val="20"/>
      <w:szCs w:val="20"/>
    </w:rPr>
  </w:style>
  <w:style w:type="paragraph" w:styleId="BalloonText">
    <w:name w:val="Balloon Text"/>
    <w:basedOn w:val="Normal"/>
    <w:link w:val="BalloonTextChar"/>
    <w:uiPriority w:val="99"/>
    <w:semiHidden/>
    <w:unhideWhenUsed/>
    <w:rsid w:val="00AD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20"/>
    <w:pPr>
      <w:ind w:left="720"/>
      <w:contextualSpacing/>
    </w:pPr>
  </w:style>
  <w:style w:type="character" w:styleId="CommentReference">
    <w:name w:val="annotation reference"/>
    <w:basedOn w:val="DefaultParagraphFont"/>
    <w:uiPriority w:val="99"/>
    <w:semiHidden/>
    <w:unhideWhenUsed/>
    <w:rsid w:val="00AD06BB"/>
    <w:rPr>
      <w:sz w:val="16"/>
      <w:szCs w:val="16"/>
    </w:rPr>
  </w:style>
  <w:style w:type="paragraph" w:styleId="CommentText">
    <w:name w:val="annotation text"/>
    <w:basedOn w:val="Normal"/>
    <w:link w:val="CommentTextChar"/>
    <w:uiPriority w:val="99"/>
    <w:semiHidden/>
    <w:unhideWhenUsed/>
    <w:rsid w:val="00AD06BB"/>
    <w:pPr>
      <w:spacing w:line="240" w:lineRule="auto"/>
    </w:pPr>
    <w:rPr>
      <w:sz w:val="20"/>
      <w:szCs w:val="20"/>
    </w:rPr>
  </w:style>
  <w:style w:type="character" w:customStyle="1" w:styleId="CommentTextChar">
    <w:name w:val="Comment Text Char"/>
    <w:basedOn w:val="DefaultParagraphFont"/>
    <w:link w:val="CommentText"/>
    <w:uiPriority w:val="99"/>
    <w:semiHidden/>
    <w:rsid w:val="00AD06BB"/>
    <w:rPr>
      <w:sz w:val="20"/>
      <w:szCs w:val="20"/>
    </w:rPr>
  </w:style>
  <w:style w:type="paragraph" w:styleId="CommentSubject">
    <w:name w:val="annotation subject"/>
    <w:basedOn w:val="CommentText"/>
    <w:next w:val="CommentText"/>
    <w:link w:val="CommentSubjectChar"/>
    <w:uiPriority w:val="99"/>
    <w:semiHidden/>
    <w:unhideWhenUsed/>
    <w:rsid w:val="00AD06BB"/>
    <w:rPr>
      <w:b/>
      <w:bCs/>
    </w:rPr>
  </w:style>
  <w:style w:type="character" w:customStyle="1" w:styleId="CommentSubjectChar">
    <w:name w:val="Comment Subject Char"/>
    <w:basedOn w:val="CommentTextChar"/>
    <w:link w:val="CommentSubject"/>
    <w:uiPriority w:val="99"/>
    <w:semiHidden/>
    <w:rsid w:val="00AD06BB"/>
    <w:rPr>
      <w:b/>
      <w:bCs/>
      <w:sz w:val="20"/>
      <w:szCs w:val="20"/>
    </w:rPr>
  </w:style>
  <w:style w:type="paragraph" w:styleId="BalloonText">
    <w:name w:val="Balloon Text"/>
    <w:basedOn w:val="Normal"/>
    <w:link w:val="BalloonTextChar"/>
    <w:uiPriority w:val="99"/>
    <w:semiHidden/>
    <w:unhideWhenUsed/>
    <w:rsid w:val="00AD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u0005505</dc:creator>
  <cp:lastModifiedBy>Bru Sascha</cp:lastModifiedBy>
  <cp:revision>3</cp:revision>
  <cp:lastPrinted>2013-01-07T14:38:00Z</cp:lastPrinted>
  <dcterms:created xsi:type="dcterms:W3CDTF">2013-06-15T12:58:00Z</dcterms:created>
  <dcterms:modified xsi:type="dcterms:W3CDTF">2013-07-09T10:52:00Z</dcterms:modified>
</cp:coreProperties>
</file>