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B6A09" w14:textId="77777777" w:rsidR="00055EEE" w:rsidRDefault="00C63167">
      <w:pPr>
        <w:pStyle w:val="Body"/>
        <w:rPr>
          <w:rFonts w:ascii="Helvetica" w:eastAsia="Helvetica" w:hAnsi="Helvetica" w:cs="Helvetica"/>
          <w:b/>
          <w:bCs/>
        </w:rPr>
      </w:pPr>
      <w:r>
        <w:rPr>
          <w:rFonts w:ascii="Helvetica"/>
          <w:b/>
          <w:bCs/>
        </w:rPr>
        <w:t>Neo-Impressionism</w:t>
      </w:r>
    </w:p>
    <w:p w14:paraId="0F3FA706" w14:textId="77777777" w:rsidR="00055EEE" w:rsidRDefault="00055EEE">
      <w:pPr>
        <w:pStyle w:val="Body"/>
        <w:rPr>
          <w:b/>
          <w:bCs/>
        </w:rPr>
      </w:pPr>
    </w:p>
    <w:p w14:paraId="17F75D29" w14:textId="77777777" w:rsidR="00055EEE" w:rsidRDefault="00055EEE">
      <w:pPr>
        <w:pStyle w:val="Body"/>
        <w:rPr>
          <w:b/>
          <w:bCs/>
        </w:rPr>
      </w:pPr>
    </w:p>
    <w:p w14:paraId="07BDA86B" w14:textId="7C3E4A91" w:rsidR="00055EEE" w:rsidRDefault="00C63167">
      <w:pPr>
        <w:pStyle w:val="Body"/>
        <w:spacing w:line="480" w:lineRule="auto"/>
      </w:pPr>
      <w:r>
        <w:t>Neo-Impressionism (1886</w:t>
      </w:r>
      <w:r w:rsidR="002F42E5">
        <w:rPr>
          <w:rFonts w:hAnsi="Times New Roman"/>
        </w:rPr>
        <w:t>-</w:t>
      </w:r>
      <w:r>
        <w:t>1906) comprised a group of avant-garde painters in France who explored a systematic approach to painting that revived Classical ideals while critiquing Impressionism</w:t>
      </w:r>
      <w:r>
        <w:rPr>
          <w:rFonts w:hAnsi="Times New Roman"/>
        </w:rPr>
        <w:t>’</w:t>
      </w:r>
      <w:r>
        <w:t>s prevailing aesthetic of spontaneity and improvisation.  Led by the young, Parisian-born Georges Seurat</w:t>
      </w:r>
      <w:del w:id="0" w:author="Danielle Child" w:date="2014-05-28T20:53:00Z">
        <w:r w:rsidDel="002F42E5">
          <w:delText xml:space="preserve"> (1859</w:delText>
        </w:r>
        <w:r w:rsidDel="002F42E5">
          <w:rPr>
            <w:rFonts w:hAnsi="Times New Roman"/>
          </w:rPr>
          <w:delText>‑</w:delText>
        </w:r>
        <w:r w:rsidDel="002F42E5">
          <w:delText>1891)</w:delText>
        </w:r>
      </w:del>
      <w:r>
        <w:t xml:space="preserve">, a rebellious </w:t>
      </w:r>
      <w:r>
        <w:rPr>
          <w:rFonts w:hAnsi="Times New Roman"/>
          <w:lang w:val="fr-FR"/>
        </w:rPr>
        <w:t>É</w:t>
      </w:r>
      <w:r>
        <w:rPr>
          <w:lang w:val="fr-FR"/>
        </w:rPr>
        <w:t>cole des Beaux-Arts</w:t>
      </w:r>
      <w:r>
        <w:t>-trained painter and anarchist, the Neo-Impressionists first gained attention at the eighth and final Impressionist exhibition in Paris in 1886.  There, Seurat and his student Paul Signac</w:t>
      </w:r>
      <w:del w:id="1" w:author="Danielle Child" w:date="2014-05-28T20:53:00Z">
        <w:r w:rsidDel="002F42E5">
          <w:delText xml:space="preserve"> (1863</w:delText>
        </w:r>
        <w:r w:rsidDel="002F42E5">
          <w:rPr>
            <w:rFonts w:hAnsi="Times New Roman"/>
          </w:rPr>
          <w:delText>‑</w:delText>
        </w:r>
        <w:r w:rsidDel="002F42E5">
          <w:delText>1935)</w:delText>
        </w:r>
      </w:del>
      <w:r>
        <w:t xml:space="preserve">, accompanied by the older </w:t>
      </w:r>
      <w:r>
        <w:rPr>
          <w:lang w:val="es-ES_tradnl"/>
        </w:rPr>
        <w:t xml:space="preserve">Camille </w:t>
      </w:r>
      <w:proofErr w:type="spellStart"/>
      <w:r>
        <w:rPr>
          <w:lang w:val="es-ES_tradnl"/>
        </w:rPr>
        <w:t>Pissarro</w:t>
      </w:r>
      <w:proofErr w:type="spellEnd"/>
      <w:del w:id="2" w:author="Danielle Child" w:date="2014-05-28T20:53:00Z">
        <w:r w:rsidDel="002F42E5">
          <w:rPr>
            <w:lang w:val="es-ES_tradnl"/>
          </w:rPr>
          <w:delText xml:space="preserve"> (1830</w:delText>
        </w:r>
        <w:r w:rsidDel="002F42E5">
          <w:rPr>
            <w:rFonts w:hAnsi="Times New Roman"/>
          </w:rPr>
          <w:delText>‑</w:delText>
        </w:r>
        <w:r w:rsidDel="002F42E5">
          <w:delText>1903)</w:delText>
        </w:r>
      </w:del>
      <w:r>
        <w:t>, and his son Lucien</w:t>
      </w:r>
      <w:del w:id="3" w:author="Danielle Child" w:date="2014-05-28T20:53:00Z">
        <w:r w:rsidDel="002F42E5">
          <w:delText xml:space="preserve"> (1863</w:delText>
        </w:r>
        <w:r w:rsidDel="002F42E5">
          <w:rPr>
            <w:rFonts w:hAnsi="Times New Roman"/>
          </w:rPr>
          <w:delText>‑</w:delText>
        </w:r>
        <w:r w:rsidDel="002F42E5">
          <w:delText>1944)</w:delText>
        </w:r>
      </w:del>
      <w:r>
        <w:t>, staged their bold new work. Its centerpiece was Seurat</w:t>
      </w:r>
      <w:r>
        <w:rPr>
          <w:rFonts w:hAnsi="Times New Roman"/>
        </w:rPr>
        <w:t>’</w:t>
      </w:r>
      <w:r>
        <w:t xml:space="preserve">s monumental </w:t>
      </w:r>
      <w:r>
        <w:rPr>
          <w:i/>
          <w:iCs/>
        </w:rPr>
        <w:t xml:space="preserve">Sunday Afternoon on the Island of La Grande </w:t>
      </w:r>
      <w:proofErr w:type="spellStart"/>
      <w:r>
        <w:rPr>
          <w:i/>
          <w:iCs/>
        </w:rPr>
        <w:t>Jatte</w:t>
      </w:r>
      <w:proofErr w:type="spellEnd"/>
      <w:r>
        <w:t xml:space="preserve"> (1884-86), a visual manifesto to Neo-Impressionist precepts</w:t>
      </w:r>
      <w:del w:id="4" w:author="Danielle Child" w:date="2014-05-28T20:54:00Z">
        <w:r w:rsidDel="002F42E5">
          <w:delText xml:space="preserve"> (fig. 1)</w:delText>
        </w:r>
      </w:del>
      <w:r>
        <w:t xml:space="preserve">.  In his review, art critic and activist </w:t>
      </w:r>
      <w:proofErr w:type="spellStart"/>
      <w:r>
        <w:t>F</w:t>
      </w:r>
      <w:r>
        <w:rPr>
          <w:rFonts w:hAnsi="Times New Roman"/>
        </w:rPr>
        <w:t>é</w:t>
      </w:r>
      <w:proofErr w:type="spellEnd"/>
      <w:r>
        <w:rPr>
          <w:lang w:val="fr-FR"/>
        </w:rPr>
        <w:t>lix F</w:t>
      </w:r>
      <w:proofErr w:type="spellStart"/>
      <w:r>
        <w:rPr>
          <w:rFonts w:hAnsi="Times New Roman"/>
        </w:rPr>
        <w:t>é</w:t>
      </w:r>
      <w:r>
        <w:t>n</w:t>
      </w:r>
      <w:r>
        <w:rPr>
          <w:rFonts w:hAnsi="Times New Roman"/>
        </w:rPr>
        <w:t>é</w:t>
      </w:r>
      <w:r>
        <w:t>on</w:t>
      </w:r>
      <w:proofErr w:type="spellEnd"/>
      <w:r>
        <w:t xml:space="preserve"> coined the label </w:t>
      </w:r>
      <w:r>
        <w:rPr>
          <w:i/>
          <w:iCs/>
        </w:rPr>
        <w:t>n</w:t>
      </w:r>
      <w:r>
        <w:rPr>
          <w:rFonts w:hAnsi="Times New Roman"/>
          <w:i/>
          <w:iCs/>
          <w:lang w:val="fr-FR"/>
        </w:rPr>
        <w:t>é</w:t>
      </w:r>
      <w:r>
        <w:rPr>
          <w:i/>
          <w:iCs/>
        </w:rPr>
        <w:t>o-</w:t>
      </w:r>
      <w:proofErr w:type="spellStart"/>
      <w:r>
        <w:rPr>
          <w:i/>
          <w:iCs/>
        </w:rPr>
        <w:t>impressionisme</w:t>
      </w:r>
      <w:proofErr w:type="spellEnd"/>
      <w:r>
        <w:t xml:space="preserve"> to describe compositions that forcefully advanced Impressionism</w:t>
      </w:r>
      <w:r>
        <w:rPr>
          <w:rFonts w:hAnsi="Times New Roman"/>
        </w:rPr>
        <w:t>’</w:t>
      </w:r>
      <w:r>
        <w:t xml:space="preserve">s vibrant </w:t>
      </w:r>
      <w:proofErr w:type="spellStart"/>
      <w:r>
        <w:t>colo</w:t>
      </w:r>
      <w:ins w:id="5" w:author="doctor" w:date="2014-06-04T20:07:00Z">
        <w:r w:rsidR="005868F0">
          <w:t>u</w:t>
        </w:r>
      </w:ins>
      <w:r>
        <w:t>ristic</w:t>
      </w:r>
      <w:proofErr w:type="spellEnd"/>
      <w:r>
        <w:t xml:space="preserve"> experiments.  He detailed Seurat</w:t>
      </w:r>
      <w:r>
        <w:rPr>
          <w:rFonts w:hAnsi="Times New Roman"/>
        </w:rPr>
        <w:t>’</w:t>
      </w:r>
      <w:r>
        <w:t xml:space="preserve">s method of juxtaposing small, regularized touches of adjacent and complementary </w:t>
      </w:r>
      <w:proofErr w:type="spellStart"/>
      <w:r>
        <w:t>colours</w:t>
      </w:r>
      <w:proofErr w:type="spellEnd"/>
      <w:r>
        <w:t xml:space="preserve"> as </w:t>
      </w:r>
      <w:r>
        <w:rPr>
          <w:rFonts w:hAnsi="Times New Roman"/>
        </w:rPr>
        <w:t>“</w:t>
      </w:r>
      <w:r>
        <w:t>optical painting.</w:t>
      </w:r>
      <w:r>
        <w:rPr>
          <w:rFonts w:hAnsi="Times New Roman"/>
        </w:rPr>
        <w:t xml:space="preserve">”  </w:t>
      </w:r>
      <w:proofErr w:type="gramStart"/>
      <w:r>
        <w:t xml:space="preserve">Termed </w:t>
      </w:r>
      <w:ins w:id="6" w:author="Danielle Child" w:date="2014-05-28T20:54:00Z">
        <w:r w:rsidR="002F42E5">
          <w:t>‘</w:t>
        </w:r>
        <w:r w:rsidR="002F42E5">
          <w:t>d</w:t>
        </w:r>
      </w:ins>
      <w:proofErr w:type="gramEnd"/>
      <w:del w:id="7" w:author="Danielle Child" w:date="2014-05-28T20:54:00Z">
        <w:r w:rsidDel="002F42E5">
          <w:delText>D</w:delText>
        </w:r>
      </w:del>
      <w:r>
        <w:t>ivisionism</w:t>
      </w:r>
      <w:ins w:id="8" w:author="Danielle Child" w:date="2014-05-28T20:54:00Z">
        <w:r w:rsidR="002F42E5">
          <w:t>’</w:t>
        </w:r>
      </w:ins>
      <w:r>
        <w:t xml:space="preserve">, unblended pigments would theoretically </w:t>
      </w:r>
      <w:r>
        <w:rPr>
          <w:rFonts w:hAnsi="Times New Roman"/>
        </w:rPr>
        <w:t>“</w:t>
      </w:r>
      <w:r>
        <w:t>recombine on the retina</w:t>
      </w:r>
      <w:r>
        <w:rPr>
          <w:rFonts w:hAnsi="Times New Roman"/>
        </w:rPr>
        <w:t>”</w:t>
      </w:r>
      <w:r>
        <w:t xml:space="preserve"> of the observer, resulting in a brilliant synthesis of hue and light on the painted surface</w:t>
      </w:r>
      <w:del w:id="9" w:author="Danielle Child" w:date="2014-05-28T20:55:00Z">
        <w:r w:rsidDel="002F42E5">
          <w:delText xml:space="preserve"> (F</w:delText>
        </w:r>
        <w:r w:rsidDel="002F42E5">
          <w:rPr>
            <w:rFonts w:hAnsi="Times New Roman"/>
          </w:rPr>
          <w:delText>é</w:delText>
        </w:r>
        <w:r w:rsidDel="002F42E5">
          <w:delText>n</w:delText>
        </w:r>
        <w:r w:rsidDel="002F42E5">
          <w:rPr>
            <w:rFonts w:hAnsi="Times New Roman"/>
          </w:rPr>
          <w:delText>é</w:delText>
        </w:r>
        <w:r w:rsidDel="002F42E5">
          <w:delText>on 1966a: 109)</w:delText>
        </w:r>
      </w:del>
      <w:r>
        <w:t xml:space="preserve">.  The methodical application of dots was termed </w:t>
      </w:r>
      <w:ins w:id="10" w:author="Danielle Child" w:date="2014-05-28T20:55:00Z">
        <w:r w:rsidR="002F42E5">
          <w:t>‘</w:t>
        </w:r>
        <w:r w:rsidR="002F42E5">
          <w:t>p</w:t>
        </w:r>
      </w:ins>
      <w:del w:id="11" w:author="Danielle Child" w:date="2014-05-28T20:55:00Z">
        <w:r w:rsidDel="002F42E5">
          <w:delText>P</w:delText>
        </w:r>
      </w:del>
      <w:r>
        <w:t>ointillism</w:t>
      </w:r>
      <w:ins w:id="12" w:author="Danielle Child" w:date="2014-05-28T20:55:00Z">
        <w:r w:rsidR="002F42E5">
          <w:t>’</w:t>
        </w:r>
      </w:ins>
      <w:r>
        <w:t xml:space="preserve">. </w:t>
      </w:r>
    </w:p>
    <w:p w14:paraId="11F2BF08" w14:textId="77777777" w:rsidR="00055EEE" w:rsidRDefault="00055EEE">
      <w:pPr>
        <w:pStyle w:val="Body"/>
        <w:spacing w:line="480" w:lineRule="auto"/>
      </w:pPr>
    </w:p>
    <w:p w14:paraId="28974530" w14:textId="0D5FD22C" w:rsidR="00055EEE" w:rsidRDefault="00C63167">
      <w:pPr>
        <w:pStyle w:val="Body"/>
        <w:spacing w:line="480" w:lineRule="auto"/>
      </w:pPr>
      <w:r>
        <w:t>Seurat</w:t>
      </w:r>
      <w:r>
        <w:rPr>
          <w:rFonts w:hAnsi="Times New Roman"/>
        </w:rPr>
        <w:t>’</w:t>
      </w:r>
      <w:r>
        <w:t xml:space="preserve">s approach drew upon a </w:t>
      </w:r>
      <w:proofErr w:type="spellStart"/>
      <w:r>
        <w:t>scientistic</w:t>
      </w:r>
      <w:proofErr w:type="spellEnd"/>
      <w:r>
        <w:t xml:space="preserve"> study of nineteenth-century treatises on </w:t>
      </w:r>
      <w:proofErr w:type="spellStart"/>
      <w:r>
        <w:t>colour</w:t>
      </w:r>
      <w:proofErr w:type="spellEnd"/>
      <w:r>
        <w:t xml:space="preserve"> theory and optics, which clarified how material </w:t>
      </w:r>
      <w:proofErr w:type="spellStart"/>
      <w:r>
        <w:t>colours</w:t>
      </w:r>
      <w:proofErr w:type="spellEnd"/>
      <w:r>
        <w:t xml:space="preserve"> (pigments) could never achieve the luminosity of light</w:t>
      </w:r>
      <w:r>
        <w:rPr>
          <w:rFonts w:hAnsi="Times New Roman"/>
        </w:rPr>
        <w:t>’</w:t>
      </w:r>
      <w:r>
        <w:t xml:space="preserve">s </w:t>
      </w:r>
      <w:proofErr w:type="spellStart"/>
      <w:r>
        <w:t>colour</w:t>
      </w:r>
      <w:proofErr w:type="spellEnd"/>
      <w:r>
        <w:t xml:space="preserve"> spectrum.  Seurat looked to </w:t>
      </w:r>
      <w:r>
        <w:rPr>
          <w:lang w:val="de-DE"/>
        </w:rPr>
        <w:t>chemist Michel-Eug</w:t>
      </w:r>
      <w:r>
        <w:rPr>
          <w:rFonts w:hAnsi="Times New Roman"/>
          <w:lang w:val="fr-FR"/>
        </w:rPr>
        <w:t>è</w:t>
      </w:r>
      <w:r>
        <w:t xml:space="preserve">ne </w:t>
      </w:r>
      <w:proofErr w:type="spellStart"/>
      <w:r>
        <w:t>Chevreul</w:t>
      </w:r>
      <w:proofErr w:type="spellEnd"/>
      <w:r>
        <w:t xml:space="preserve"> (</w:t>
      </w:r>
      <w:r>
        <w:rPr>
          <w:i/>
          <w:iCs/>
        </w:rPr>
        <w:t xml:space="preserve">On the Law of Simultaneous Contrast of </w:t>
      </w:r>
      <w:proofErr w:type="spellStart"/>
      <w:r>
        <w:rPr>
          <w:i/>
          <w:iCs/>
        </w:rPr>
        <w:t>Colours</w:t>
      </w:r>
      <w:proofErr w:type="spellEnd"/>
      <w:r>
        <w:t xml:space="preserve">, 1839), French scientist and philosopher Charles Henry (who developed a body of theory called psychophysics, which aimed to unite science and aesthetics), </w:t>
      </w:r>
      <w:r>
        <w:lastRenderedPageBreak/>
        <w:t xml:space="preserve">and American physicist Ogden Rood, whose </w:t>
      </w:r>
      <w:r>
        <w:rPr>
          <w:i/>
          <w:iCs/>
        </w:rPr>
        <w:t>Modern</w:t>
      </w:r>
      <w:r>
        <w:t xml:space="preserve"> </w:t>
      </w:r>
      <w:r>
        <w:rPr>
          <w:i/>
          <w:iCs/>
        </w:rPr>
        <w:t xml:space="preserve">Chromatics </w:t>
      </w:r>
      <w:r>
        <w:t xml:space="preserve">(1879) provided artists with practical insights.  Seurat </w:t>
      </w:r>
      <w:proofErr w:type="spellStart"/>
      <w:r>
        <w:t>favoured</w:t>
      </w:r>
      <w:proofErr w:type="spellEnd"/>
      <w:r>
        <w:t xml:space="preserve"> the term </w:t>
      </w:r>
      <w:r>
        <w:rPr>
          <w:rFonts w:hAnsi="Times New Roman"/>
        </w:rPr>
        <w:t>“</w:t>
      </w:r>
      <w:r>
        <w:t>chromo-</w:t>
      </w:r>
      <w:proofErr w:type="spellStart"/>
      <w:r>
        <w:t>luminism</w:t>
      </w:r>
      <w:proofErr w:type="spellEnd"/>
      <w:r>
        <w:rPr>
          <w:rFonts w:hAnsi="Times New Roman"/>
        </w:rPr>
        <w:t>”</w:t>
      </w:r>
      <w:r>
        <w:t xml:space="preserve"> (also coined by Signac) and adapted his laborious method to an astonishing variety of forms and themes, including bourgeois scenes of modern Parisian leisure, such as </w:t>
      </w:r>
      <w:r>
        <w:rPr>
          <w:i/>
          <w:iCs/>
        </w:rPr>
        <w:t xml:space="preserve">Grand </w:t>
      </w:r>
      <w:proofErr w:type="spellStart"/>
      <w:r>
        <w:rPr>
          <w:i/>
          <w:iCs/>
        </w:rPr>
        <w:t>Jatte</w:t>
      </w:r>
      <w:proofErr w:type="spellEnd"/>
      <w:r>
        <w:rPr>
          <w:i/>
          <w:iCs/>
        </w:rPr>
        <w:t>,</w:t>
      </w:r>
      <w:r>
        <w:t xml:space="preserve"> and the large canvas that first gained him prominence at the Society of Independent Artists exhibition, the suburban working class idyll </w:t>
      </w:r>
      <w:r>
        <w:rPr>
          <w:i/>
          <w:iCs/>
        </w:rPr>
        <w:t xml:space="preserve">Bathers at </w:t>
      </w:r>
      <w:proofErr w:type="spellStart"/>
      <w:r>
        <w:rPr>
          <w:i/>
          <w:iCs/>
        </w:rPr>
        <w:t>Asni</w:t>
      </w:r>
      <w:proofErr w:type="spellEnd"/>
      <w:r>
        <w:rPr>
          <w:rFonts w:hAnsi="Times New Roman"/>
          <w:i/>
          <w:iCs/>
          <w:lang w:val="fr-FR"/>
        </w:rPr>
        <w:t>è</w:t>
      </w:r>
      <w:r>
        <w:rPr>
          <w:i/>
          <w:iCs/>
        </w:rPr>
        <w:t>res</w:t>
      </w:r>
      <w:r>
        <w:t xml:space="preserve"> (1884</w:t>
      </w:r>
      <w:del w:id="13" w:author="Danielle Child" w:date="2014-05-28T20:56:00Z">
        <w:r w:rsidDel="00446CF0">
          <w:delText>, fig. 2</w:delText>
        </w:r>
      </w:del>
      <w:r>
        <w:t xml:space="preserve">). </w:t>
      </w:r>
    </w:p>
    <w:p w14:paraId="4E460D84" w14:textId="2C80DDBB" w:rsidR="00055EEE" w:rsidRDefault="00C63167">
      <w:pPr>
        <w:pStyle w:val="Body"/>
        <w:spacing w:line="480" w:lineRule="auto"/>
      </w:pPr>
      <w:r>
        <w:tab/>
        <w:t xml:space="preserve">Neo-Impressionism was less a rejection of Impressionism than a politically-motivated aesthetic reform.  </w:t>
      </w:r>
      <w:proofErr w:type="spellStart"/>
      <w:r>
        <w:t>F</w:t>
      </w:r>
      <w:r>
        <w:rPr>
          <w:rFonts w:hAnsi="Times New Roman"/>
        </w:rPr>
        <w:t>é</w:t>
      </w:r>
      <w:r>
        <w:t>n</w:t>
      </w:r>
      <w:r>
        <w:rPr>
          <w:rFonts w:hAnsi="Times New Roman"/>
        </w:rPr>
        <w:t>é</w:t>
      </w:r>
      <w:r>
        <w:t>on</w:t>
      </w:r>
      <w:r>
        <w:rPr>
          <w:rFonts w:hAnsi="Times New Roman"/>
        </w:rPr>
        <w:t>’</w:t>
      </w:r>
      <w:r>
        <w:t>s</w:t>
      </w:r>
      <w:proofErr w:type="spellEnd"/>
      <w:r>
        <w:t xml:space="preserve"> appellation paid homage to the intransigent nature that Pissarro, Claude Monet</w:t>
      </w:r>
      <w:del w:id="14" w:author="Danielle Child" w:date="2014-05-28T20:56:00Z">
        <w:r w:rsidDel="00446CF0">
          <w:delText xml:space="preserve"> (1840</w:delText>
        </w:r>
        <w:r w:rsidDel="00446CF0">
          <w:rPr>
            <w:rFonts w:hAnsi="Times New Roman"/>
          </w:rPr>
          <w:delText>‑</w:delText>
        </w:r>
        <w:r w:rsidDel="00446CF0">
          <w:delText>1936)</w:delText>
        </w:r>
      </w:del>
      <w:r>
        <w:t xml:space="preserve">, Pierre </w:t>
      </w:r>
      <w:proofErr w:type="spellStart"/>
      <w:r>
        <w:t>Auguste</w:t>
      </w:r>
      <w:proofErr w:type="spellEnd"/>
      <w:r>
        <w:t xml:space="preserve"> Renoir</w:t>
      </w:r>
      <w:del w:id="15" w:author="Danielle Child" w:date="2014-05-28T20:56:00Z">
        <w:r w:rsidDel="00446CF0">
          <w:delText xml:space="preserve"> (1841</w:delText>
        </w:r>
        <w:r w:rsidDel="00446CF0">
          <w:rPr>
            <w:rFonts w:hAnsi="Times New Roman"/>
          </w:rPr>
          <w:delText>‑</w:delText>
        </w:r>
        <w:r w:rsidDel="00446CF0">
          <w:delText>1919)</w:delText>
        </w:r>
      </w:del>
      <w:r>
        <w:t>, Alfred Sisley</w:t>
      </w:r>
      <w:del w:id="16" w:author="Danielle Child" w:date="2014-05-28T20:56:00Z">
        <w:r w:rsidDel="00446CF0">
          <w:delText xml:space="preserve"> (1839</w:delText>
        </w:r>
        <w:r w:rsidDel="00446CF0">
          <w:rPr>
            <w:rFonts w:hAnsi="Times New Roman"/>
          </w:rPr>
          <w:delText>‑</w:delText>
        </w:r>
        <w:r w:rsidDel="00446CF0">
          <w:delText>1899)</w:delText>
        </w:r>
      </w:del>
      <w:r>
        <w:t xml:space="preserve">, </w:t>
      </w:r>
      <w:proofErr w:type="spellStart"/>
      <w:r>
        <w:t>Berthe</w:t>
      </w:r>
      <w:proofErr w:type="spellEnd"/>
      <w:r>
        <w:t xml:space="preserve"> Morisot </w:t>
      </w:r>
      <w:del w:id="17" w:author="Danielle Child" w:date="2014-05-28T20:56:00Z">
        <w:r w:rsidDel="00446CF0">
          <w:delText>(1841</w:delText>
        </w:r>
        <w:r w:rsidDel="00446CF0">
          <w:rPr>
            <w:rFonts w:hAnsi="Times New Roman"/>
          </w:rPr>
          <w:delText>‑</w:delText>
        </w:r>
        <w:r w:rsidDel="00446CF0">
          <w:delText xml:space="preserve">1895) </w:delText>
        </w:r>
      </w:del>
      <w:r>
        <w:t xml:space="preserve">and others brought to French </w:t>
      </w:r>
      <w:r>
        <w:rPr>
          <w:i/>
          <w:iCs/>
        </w:rPr>
        <w:t xml:space="preserve">en </w:t>
      </w:r>
      <w:proofErr w:type="spellStart"/>
      <w:r>
        <w:rPr>
          <w:i/>
          <w:iCs/>
        </w:rPr>
        <w:t>plein</w:t>
      </w:r>
      <w:proofErr w:type="spellEnd"/>
      <w:r>
        <w:rPr>
          <w:i/>
          <w:iCs/>
        </w:rPr>
        <w:t xml:space="preserve"> air</w:t>
      </w:r>
      <w:r>
        <w:t xml:space="preserve"> painting.  However, the Neo-Impressionists inverted the reliance on impressions, choosing to delineate perception (the Idea) by coupling objectivity with the artist</w:t>
      </w:r>
      <w:r>
        <w:rPr>
          <w:rFonts w:hAnsi="Times New Roman"/>
        </w:rPr>
        <w:t>’</w:t>
      </w:r>
      <w:r>
        <w:t xml:space="preserve">s thoughtful insight.  Seurat and his disciples built up surfaces slowly and methodically, creating a mosaic-like </w:t>
      </w:r>
      <w:r>
        <w:rPr>
          <w:rFonts w:hAnsi="Times New Roman"/>
        </w:rPr>
        <w:t>“</w:t>
      </w:r>
      <w:r>
        <w:t>patient tapestry</w:t>
      </w:r>
      <w:r>
        <w:rPr>
          <w:rFonts w:hAnsi="Times New Roman"/>
        </w:rPr>
        <w:t xml:space="preserve">” </w:t>
      </w:r>
      <w:r>
        <w:t>of deliberate dots and dashes, emphasizing craft and eliminating gesture</w:t>
      </w:r>
      <w:del w:id="18" w:author="Danielle Child" w:date="2014-05-28T20:57:00Z">
        <w:r w:rsidDel="008E6161">
          <w:delText xml:space="preserve"> (F</w:delText>
        </w:r>
        <w:r w:rsidDel="008E6161">
          <w:rPr>
            <w:rFonts w:hAnsi="Times New Roman"/>
          </w:rPr>
          <w:delText>é</w:delText>
        </w:r>
        <w:r w:rsidDel="008E6161">
          <w:delText>n</w:delText>
        </w:r>
        <w:r w:rsidDel="008E6161">
          <w:rPr>
            <w:rFonts w:hAnsi="Times New Roman"/>
          </w:rPr>
          <w:delText>é</w:delText>
        </w:r>
        <w:r w:rsidDel="008E6161">
          <w:delText>on 1966a: 109)</w:delText>
        </w:r>
      </w:del>
      <w:r>
        <w:t>. The Impressionists</w:t>
      </w:r>
      <w:r>
        <w:rPr>
          <w:rFonts w:hAnsi="Times New Roman"/>
        </w:rPr>
        <w:t xml:space="preserve">’ </w:t>
      </w:r>
      <w:r>
        <w:t xml:space="preserve">manner, while committed to rational vision, remained fluid, fugitive, and even arbitrary.  </w:t>
      </w:r>
      <w:proofErr w:type="spellStart"/>
      <w:r>
        <w:t>F</w:t>
      </w:r>
      <w:r>
        <w:rPr>
          <w:rFonts w:hAnsi="Times New Roman"/>
        </w:rPr>
        <w:t>é</w:t>
      </w:r>
      <w:r>
        <w:t>n</w:t>
      </w:r>
      <w:r>
        <w:rPr>
          <w:rFonts w:hAnsi="Times New Roman"/>
        </w:rPr>
        <w:t>é</w:t>
      </w:r>
      <w:r>
        <w:t>on</w:t>
      </w:r>
      <w:proofErr w:type="spellEnd"/>
      <w:r>
        <w:t xml:space="preserve"> wrote of Seurat</w:t>
      </w:r>
      <w:r>
        <w:rPr>
          <w:rFonts w:hAnsi="Times New Roman"/>
        </w:rPr>
        <w:t>’</w:t>
      </w:r>
      <w:r>
        <w:t>s procedure</w:t>
      </w:r>
      <w:ins w:id="19" w:author="Danielle Child" w:date="2014-05-28T20:57:00Z">
        <w:r w:rsidR="008E6161">
          <w:t>:</w:t>
        </w:r>
      </w:ins>
      <w:del w:id="20" w:author="Danielle Child" w:date="2014-05-28T20:57:00Z">
        <w:r w:rsidDel="008E6161">
          <w:delText>,</w:delText>
        </w:r>
      </w:del>
      <w:r>
        <w:t xml:space="preserve"> </w:t>
      </w:r>
      <w:r>
        <w:rPr>
          <w:rFonts w:hAnsi="Times New Roman"/>
        </w:rPr>
        <w:t>“</w:t>
      </w:r>
      <w:r>
        <w:t>let the hand be numb, but let the eye be agile, perspicacious, cunning,</w:t>
      </w:r>
      <w:r>
        <w:rPr>
          <w:rFonts w:hAnsi="Times New Roman"/>
        </w:rPr>
        <w:t xml:space="preserve">” </w:t>
      </w:r>
      <w:r>
        <w:t>alluding to the moralizing doctrine that shaped the movement</w:t>
      </w:r>
      <w:del w:id="21" w:author="Danielle Child" w:date="2014-05-28T20:57:00Z">
        <w:r w:rsidDel="008E6161">
          <w:delText xml:space="preserve"> (Ibid)</w:delText>
        </w:r>
      </w:del>
      <w:r>
        <w:t xml:space="preserve">.  In addition to Seurat, Signac, and the </w:t>
      </w:r>
      <w:proofErr w:type="spellStart"/>
      <w:r>
        <w:t>Pissarros</w:t>
      </w:r>
      <w:proofErr w:type="spellEnd"/>
      <w:r>
        <w:t xml:space="preserve">, he claimed Albert Dubois, </w:t>
      </w:r>
      <w:r>
        <w:rPr>
          <w:lang w:val="fr-FR"/>
        </w:rPr>
        <w:t xml:space="preserve">Charles </w:t>
      </w:r>
      <w:proofErr w:type="spellStart"/>
      <w:r>
        <w:rPr>
          <w:lang w:val="fr-FR"/>
        </w:rPr>
        <w:t>Angrand</w:t>
      </w:r>
      <w:proofErr w:type="spellEnd"/>
      <w:r>
        <w:rPr>
          <w:lang w:val="fr-FR"/>
        </w:rPr>
        <w:t xml:space="preserve">, Louis </w:t>
      </w:r>
      <w:proofErr w:type="spellStart"/>
      <w:r>
        <w:rPr>
          <w:lang w:val="fr-FR"/>
        </w:rPr>
        <w:t>Hayet</w:t>
      </w:r>
      <w:proofErr w:type="spellEnd"/>
      <w:r>
        <w:rPr>
          <w:lang w:val="fr-FR"/>
        </w:rPr>
        <w:t>, Henri Edmond Cross, L</w:t>
      </w:r>
      <w:proofErr w:type="spellStart"/>
      <w:r>
        <w:rPr>
          <w:rFonts w:hAnsi="Times New Roman"/>
        </w:rPr>
        <w:t>é</w:t>
      </w:r>
      <w:r>
        <w:t>o</w:t>
      </w:r>
      <w:proofErr w:type="spellEnd"/>
      <w:r>
        <w:t xml:space="preserve"> </w:t>
      </w:r>
      <w:proofErr w:type="spellStart"/>
      <w:r>
        <w:t>Gausson</w:t>
      </w:r>
      <w:proofErr w:type="spellEnd"/>
      <w:r>
        <w:t xml:space="preserve">, </w:t>
      </w:r>
      <w:proofErr w:type="spellStart"/>
      <w:r>
        <w:t>Hippolyte</w:t>
      </w:r>
      <w:proofErr w:type="spellEnd"/>
      <w:r>
        <w:t xml:space="preserve"> </w:t>
      </w:r>
      <w:proofErr w:type="spellStart"/>
      <w:r>
        <w:t>Petitjean</w:t>
      </w:r>
      <w:proofErr w:type="spellEnd"/>
      <w:r>
        <w:t xml:space="preserve"> and </w:t>
      </w:r>
      <w:proofErr w:type="spellStart"/>
      <w:r>
        <w:t>Maximilien</w:t>
      </w:r>
      <w:proofErr w:type="spellEnd"/>
      <w:r>
        <w:t xml:space="preserve"> Luce as Neo-Impressionists. </w:t>
      </w:r>
    </w:p>
    <w:p w14:paraId="70815AF0" w14:textId="0742EE37" w:rsidR="00055EEE" w:rsidRDefault="00C63167">
      <w:pPr>
        <w:pStyle w:val="Body"/>
        <w:spacing w:line="480" w:lineRule="auto"/>
      </w:pPr>
      <w:r>
        <w:tab/>
        <w:t xml:space="preserve">With the exception of Monet (whose experiments with </w:t>
      </w:r>
      <w:proofErr w:type="spellStart"/>
      <w:r>
        <w:t>seriality</w:t>
      </w:r>
      <w:proofErr w:type="spellEnd"/>
      <w:r>
        <w:t xml:space="preserve"> extended his practice into the twentieth century)</w:t>
      </w:r>
      <w:ins w:id="22" w:author="Danielle Child" w:date="2014-05-28T20:58:00Z">
        <w:r w:rsidR="008E6161">
          <w:t>,</w:t>
        </w:r>
      </w:ins>
      <w:r>
        <w:t xml:space="preserve"> Impressionism had by the mid-to-late 1880s dissipated.  Its formal inventions of the previous twenty years had embraced essential aspects of </w:t>
      </w:r>
      <w:ins w:id="23" w:author="Danielle Child" w:date="2014-05-28T20:58:00Z">
        <w:r w:rsidR="008E6161">
          <w:t>m</w:t>
        </w:r>
      </w:ins>
      <w:del w:id="24" w:author="Danielle Child" w:date="2014-05-28T20:58:00Z">
        <w:r w:rsidDel="008E6161">
          <w:delText>M</w:delText>
        </w:r>
      </w:del>
      <w:r>
        <w:t>odernity, namely instinct, contemporaneity, and the fleeting moment.  Neo-Impressionism</w:t>
      </w:r>
      <w:r>
        <w:rPr>
          <w:rFonts w:hAnsi="Times New Roman"/>
        </w:rPr>
        <w:t>’</w:t>
      </w:r>
      <w:r>
        <w:t xml:space="preserve">s contrary view tempered the flux of modern life with a Classical permanence and </w:t>
      </w:r>
      <w:proofErr w:type="spellStart"/>
      <w:r>
        <w:t>rigour</w:t>
      </w:r>
      <w:proofErr w:type="spellEnd"/>
      <w:r>
        <w:t xml:space="preserve"> as its artists looked to past pictorial traditions while anticipating f</w:t>
      </w:r>
      <w:r>
        <w:rPr>
          <w:lang w:val="nl-NL"/>
        </w:rPr>
        <w:t>in de si</w:t>
      </w:r>
      <w:proofErr w:type="spellStart"/>
      <w:r>
        <w:rPr>
          <w:rFonts w:hAnsi="Times New Roman"/>
          <w:lang w:val="fr-FR"/>
        </w:rPr>
        <w:t>è</w:t>
      </w:r>
      <w:r>
        <w:rPr>
          <w:lang w:val="fr-FR"/>
        </w:rPr>
        <w:t>cle</w:t>
      </w:r>
      <w:proofErr w:type="spellEnd"/>
      <w:r>
        <w:rPr>
          <w:lang w:val="fr-FR"/>
        </w:rPr>
        <w:t xml:space="preserve"> </w:t>
      </w:r>
      <w:r>
        <w:t xml:space="preserve">countercultural movements.  The new painters thus brought back conventional studio procedures, holding that a finished work required extensive planning.  They found Impressionist empiricism insufficient to capture a </w:t>
      </w:r>
      <w:r>
        <w:rPr>
          <w:rFonts w:hAnsi="Times New Roman"/>
        </w:rPr>
        <w:t>“</w:t>
      </w:r>
      <w:r>
        <w:t>superior, sublimated reality</w:t>
      </w:r>
      <w:r>
        <w:rPr>
          <w:rFonts w:hAnsi="Times New Roman"/>
        </w:rPr>
        <w:t xml:space="preserve">” </w:t>
      </w:r>
      <w:r>
        <w:t>in which the artists</w:t>
      </w:r>
      <w:r>
        <w:rPr>
          <w:rFonts w:hAnsi="Times New Roman"/>
        </w:rPr>
        <w:t xml:space="preserve">’ </w:t>
      </w:r>
      <w:r>
        <w:t>personalities would ideally be transformed</w:t>
      </w:r>
      <w:del w:id="25" w:author="Danielle Child" w:date="2014-05-28T20:58:00Z">
        <w:r w:rsidDel="008E6161">
          <w:delText xml:space="preserve"> (F</w:delText>
        </w:r>
        <w:r w:rsidDel="008E6161">
          <w:rPr>
            <w:rFonts w:hAnsi="Times New Roman"/>
          </w:rPr>
          <w:delText>é</w:delText>
        </w:r>
        <w:r w:rsidDel="008E6161">
          <w:delText>n</w:delText>
        </w:r>
        <w:r w:rsidDel="008E6161">
          <w:rPr>
            <w:rFonts w:hAnsi="Times New Roman"/>
          </w:rPr>
          <w:delText>é</w:delText>
        </w:r>
        <w:r w:rsidDel="008E6161">
          <w:delText>on 1966b: 112)</w:delText>
        </w:r>
      </w:del>
      <w:r>
        <w:t>.  Moreover, the Neo-Impressionists</w:t>
      </w:r>
      <w:r>
        <w:rPr>
          <w:rFonts w:hAnsi="Times New Roman"/>
        </w:rPr>
        <w:t xml:space="preserve">’ </w:t>
      </w:r>
      <w:r>
        <w:t>conviction in correspondences between pictorial forms and specific emotions or expressive qualities</w:t>
      </w:r>
      <w:ins w:id="26" w:author="Danielle Child" w:date="2014-05-28T20:59:00Z">
        <w:r w:rsidR="008E6161">
          <w:rPr>
            <w:rFonts w:hAnsi="Times New Roman"/>
          </w:rPr>
          <w:t xml:space="preserve"> - </w:t>
        </w:r>
      </w:ins>
      <w:del w:id="27" w:author="Danielle Child" w:date="2014-05-28T20:59:00Z">
        <w:r w:rsidDel="008E6161">
          <w:rPr>
            <w:rFonts w:hAnsi="Times New Roman"/>
          </w:rPr>
          <w:delText>—</w:delText>
        </w:r>
      </w:del>
      <w:r>
        <w:t xml:space="preserve">popularized by the Romantic poet Charles Baudelaire </w:t>
      </w:r>
      <w:del w:id="28" w:author="Danielle Child" w:date="2014-05-28T21:00:00Z">
        <w:r w:rsidDel="008E6161">
          <w:delText>(1821</w:delText>
        </w:r>
        <w:r w:rsidDel="008E6161">
          <w:rPr>
            <w:rFonts w:hAnsi="Times New Roman"/>
          </w:rPr>
          <w:delText>‑</w:delText>
        </w:r>
        <w:r w:rsidDel="008E6161">
          <w:delText>1867)</w:delText>
        </w:r>
      </w:del>
      <w:ins w:id="29" w:author="Danielle Child" w:date="2014-05-28T21:00:00Z">
        <w:r w:rsidR="008E6161">
          <w:rPr>
            <w:rFonts w:hAnsi="Times New Roman"/>
          </w:rPr>
          <w:t xml:space="preserve">- </w:t>
        </w:r>
      </w:ins>
      <w:del w:id="30" w:author="Danielle Child" w:date="2014-05-28T21:00:00Z">
        <w:r w:rsidDel="008E6161">
          <w:rPr>
            <w:rFonts w:hAnsi="Times New Roman"/>
          </w:rPr>
          <w:delText>—</w:delText>
        </w:r>
      </w:del>
      <w:r>
        <w:t>philosophically aligned them closer to Symbolism and that movement</w:t>
      </w:r>
      <w:r>
        <w:rPr>
          <w:rFonts w:hAnsi="Times New Roman"/>
        </w:rPr>
        <w:t>’</w:t>
      </w:r>
      <w:r>
        <w:t>s focus on interiority.</w:t>
      </w:r>
    </w:p>
    <w:p w14:paraId="2D8AAF29" w14:textId="33A28D90" w:rsidR="00055EEE" w:rsidRDefault="00C63167">
      <w:pPr>
        <w:pStyle w:val="Body"/>
        <w:spacing w:line="480" w:lineRule="auto"/>
      </w:pPr>
      <w:r>
        <w:tab/>
        <w:t>Seurat</w:t>
      </w:r>
      <w:r>
        <w:rPr>
          <w:rFonts w:hAnsi="Times New Roman"/>
        </w:rPr>
        <w:t>’</w:t>
      </w:r>
      <w:r>
        <w:t>s pictorial range drew the attention of avant-garde Symbolist poets and writers, including Gustave Kahn and St</w:t>
      </w:r>
      <w:r>
        <w:rPr>
          <w:rFonts w:hAnsi="Times New Roman"/>
          <w:lang w:val="fr-FR"/>
        </w:rPr>
        <w:t>é</w:t>
      </w:r>
      <w:proofErr w:type="spellStart"/>
      <w:r>
        <w:t>phane</w:t>
      </w:r>
      <w:proofErr w:type="spellEnd"/>
      <w:r>
        <w:t xml:space="preserve"> </w:t>
      </w:r>
      <w:proofErr w:type="spellStart"/>
      <w:r>
        <w:t>Mallarm</w:t>
      </w:r>
      <w:r>
        <w:rPr>
          <w:rFonts w:hAnsi="Times New Roman"/>
        </w:rPr>
        <w:t>é</w:t>
      </w:r>
      <w:proofErr w:type="spellEnd"/>
      <w:r>
        <w:t xml:space="preserve">, whom he met through the enthusiastic </w:t>
      </w:r>
      <w:proofErr w:type="spellStart"/>
      <w:r>
        <w:t>F</w:t>
      </w:r>
      <w:r>
        <w:rPr>
          <w:rFonts w:hAnsi="Times New Roman"/>
        </w:rPr>
        <w:t>é</w:t>
      </w:r>
      <w:r>
        <w:t>n</w:t>
      </w:r>
      <w:r>
        <w:rPr>
          <w:rFonts w:hAnsi="Times New Roman"/>
        </w:rPr>
        <w:t>é</w:t>
      </w:r>
      <w:r>
        <w:t>on</w:t>
      </w:r>
      <w:proofErr w:type="spellEnd"/>
      <w:r>
        <w:t xml:space="preserve">.  His poetic and visionary drawings, such as </w:t>
      </w:r>
      <w:r>
        <w:rPr>
          <w:i/>
          <w:iCs/>
        </w:rPr>
        <w:t xml:space="preserve">Portrait of Edmond </w:t>
      </w:r>
      <w:proofErr w:type="spellStart"/>
      <w:r>
        <w:rPr>
          <w:i/>
          <w:iCs/>
        </w:rPr>
        <w:t>Fran</w:t>
      </w:r>
      <w:r>
        <w:rPr>
          <w:rFonts w:hAnsi="Times New Roman"/>
          <w:i/>
          <w:iCs/>
        </w:rPr>
        <w:t>ç</w:t>
      </w:r>
      <w:r>
        <w:rPr>
          <w:i/>
          <w:iCs/>
          <w:lang w:val="fr-FR"/>
        </w:rPr>
        <w:t>ois</w:t>
      </w:r>
      <w:proofErr w:type="spellEnd"/>
      <w:r>
        <w:rPr>
          <w:i/>
          <w:iCs/>
          <w:lang w:val="fr-FR"/>
        </w:rPr>
        <w:t xml:space="preserve"> Aman-Jean</w:t>
      </w:r>
      <w:r>
        <w:rPr>
          <w:i/>
          <w:iCs/>
        </w:rPr>
        <w:t xml:space="preserve"> </w:t>
      </w:r>
      <w:r>
        <w:t>(1882-83</w:t>
      </w:r>
      <w:del w:id="31" w:author="Danielle Child" w:date="2014-05-28T21:00:00Z">
        <w:r w:rsidDel="00C63167">
          <w:delText>, fig. 3</w:delText>
        </w:r>
      </w:del>
      <w:r>
        <w:t xml:space="preserve">), foreshadow </w:t>
      </w:r>
      <w:ins w:id="32" w:author="Danielle Child" w:date="2014-05-28T21:00:00Z">
        <w:r>
          <w:t>p</w:t>
        </w:r>
      </w:ins>
      <w:del w:id="33" w:author="Danielle Child" w:date="2014-05-28T21:00:00Z">
        <w:r w:rsidDel="00C63167">
          <w:delText>P</w:delText>
        </w:r>
      </w:del>
      <w:r>
        <w:t xml:space="preserve">ointillism and relate to the idiosyncratic </w:t>
      </w:r>
      <w:proofErr w:type="spellStart"/>
      <w:r>
        <w:t>Odilon</w:t>
      </w:r>
      <w:proofErr w:type="spellEnd"/>
      <w:r>
        <w:t xml:space="preserve"> Redon</w:t>
      </w:r>
      <w:del w:id="34" w:author="Danielle Child" w:date="2014-05-28T21:00:00Z">
        <w:r w:rsidDel="00C63167">
          <w:delText xml:space="preserve"> (1840</w:delText>
        </w:r>
        <w:r w:rsidDel="00C63167">
          <w:rPr>
            <w:rFonts w:hAnsi="Times New Roman"/>
          </w:rPr>
          <w:delText>‑</w:delText>
        </w:r>
        <w:r w:rsidDel="00C63167">
          <w:delText>1916)</w:delText>
        </w:r>
      </w:del>
      <w:r>
        <w:t>. The Symbolists saw in Seurat</w:t>
      </w:r>
      <w:r>
        <w:rPr>
          <w:rFonts w:hAnsi="Times New Roman"/>
          <w:lang w:val="fr-FR"/>
        </w:rPr>
        <w:t>’</w:t>
      </w:r>
      <w:r>
        <w:t xml:space="preserve">s work a timeless monumentality that evoked the hieratic, reflective, and formally flattened forms of the early Renaissance, Ancient Egypt and Greece. Similarly, the celebrated Pierre </w:t>
      </w:r>
      <w:proofErr w:type="spellStart"/>
      <w:r>
        <w:t>Puvis</w:t>
      </w:r>
      <w:proofErr w:type="spellEnd"/>
      <w:r>
        <w:t xml:space="preserve"> de Chavannes </w:t>
      </w:r>
      <w:ins w:id="35" w:author="Danielle Child" w:date="2014-05-28T21:01:00Z">
        <w:r>
          <w:t xml:space="preserve">- </w:t>
        </w:r>
      </w:ins>
      <w:del w:id="36" w:author="Danielle Child" w:date="2014-05-28T21:01:00Z">
        <w:r w:rsidDel="00C63167">
          <w:delText>(1824</w:delText>
        </w:r>
        <w:r w:rsidDel="00C63167">
          <w:rPr>
            <w:rFonts w:hAnsi="Times New Roman"/>
          </w:rPr>
          <w:delText>‑</w:delText>
        </w:r>
        <w:r w:rsidDel="00C63167">
          <w:delText>1898)</w:delText>
        </w:r>
        <w:r w:rsidDel="00C63167">
          <w:rPr>
            <w:rFonts w:hAnsi="Times New Roman"/>
          </w:rPr>
          <w:delText>—</w:delText>
        </w:r>
      </w:del>
      <w:r>
        <w:t>known for his large-scale decorative schemes depicting historical and mythological figures in Classical landscapes</w:t>
      </w:r>
      <w:ins w:id="37" w:author="Danielle Child" w:date="2014-05-28T21:01:00Z">
        <w:r>
          <w:rPr>
            <w:rFonts w:hAnsi="Times New Roman"/>
          </w:rPr>
          <w:t xml:space="preserve"> - </w:t>
        </w:r>
      </w:ins>
      <w:del w:id="38" w:author="Danielle Child" w:date="2014-05-28T21:01:00Z">
        <w:r w:rsidDel="00C63167">
          <w:rPr>
            <w:rFonts w:hAnsi="Times New Roman"/>
          </w:rPr>
          <w:delText>—</w:delText>
        </w:r>
      </w:del>
      <w:r>
        <w:t>chiefly inspired the Neo-Impressionists</w:t>
      </w:r>
      <w:r>
        <w:rPr>
          <w:rFonts w:hAnsi="Times New Roman"/>
        </w:rPr>
        <w:t xml:space="preserve">’ </w:t>
      </w:r>
      <w:r>
        <w:t>reliance on historical models and motifs.  Frieze-like compositions [</w:t>
      </w:r>
      <w:r>
        <w:rPr>
          <w:i/>
          <w:iCs/>
        </w:rPr>
        <w:t xml:space="preserve">Grand </w:t>
      </w:r>
      <w:proofErr w:type="spellStart"/>
      <w:r>
        <w:rPr>
          <w:i/>
          <w:iCs/>
        </w:rPr>
        <w:t>Jatte</w:t>
      </w:r>
      <w:proofErr w:type="spellEnd"/>
      <w:r>
        <w:rPr>
          <w:i/>
          <w:iCs/>
        </w:rPr>
        <w:t xml:space="preserve">, </w:t>
      </w:r>
      <w:r>
        <w:rPr>
          <w:i/>
          <w:iCs/>
          <w:lang w:val="da-DK"/>
        </w:rPr>
        <w:t xml:space="preserve">Models </w:t>
      </w:r>
      <w:r>
        <w:rPr>
          <w:lang w:val="pt-PT"/>
        </w:rPr>
        <w:t>(Poseuses)</w:t>
      </w:r>
      <w:r>
        <w:rPr>
          <w:i/>
          <w:iCs/>
        </w:rPr>
        <w:t>, In the Time of Harmony</w:t>
      </w:r>
      <w:del w:id="39" w:author="Danielle Child" w:date="2014-05-28T21:01:00Z">
        <w:r w:rsidDel="00C63167">
          <w:rPr>
            <w:i/>
            <w:iCs/>
          </w:rPr>
          <w:delText xml:space="preserve"> </w:delText>
        </w:r>
        <w:r w:rsidDel="00C63167">
          <w:delText>(figs. 1, 4, 5)</w:delText>
        </w:r>
      </w:del>
      <w:r>
        <w:t xml:space="preserve">] represented </w:t>
      </w:r>
      <w:r>
        <w:rPr>
          <w:rFonts w:hAnsi="Times New Roman"/>
        </w:rPr>
        <w:t>“</w:t>
      </w:r>
      <w:r>
        <w:t>a collective society at rest</w:t>
      </w:r>
      <w:r>
        <w:rPr>
          <w:rFonts w:hAnsi="Times New Roman"/>
        </w:rPr>
        <w:t xml:space="preserve">” </w:t>
      </w:r>
      <w:r>
        <w:t>enjoying pure contemplation and calm</w:t>
      </w:r>
      <w:del w:id="40" w:author="Danielle Child" w:date="2014-05-28T21:01:00Z">
        <w:r w:rsidDel="00C63167">
          <w:delText xml:space="preserve"> (Schapiro 2011: 106)</w:delText>
        </w:r>
      </w:del>
      <w:r>
        <w:t>.</w:t>
      </w:r>
      <w:r>
        <w:rPr>
          <w:i/>
          <w:iCs/>
        </w:rPr>
        <w:t xml:space="preserve">  </w:t>
      </w:r>
      <w:r>
        <w:t>Henry</w:t>
      </w:r>
      <w:r>
        <w:rPr>
          <w:rFonts w:hAnsi="Times New Roman"/>
        </w:rPr>
        <w:t>’</w:t>
      </w:r>
      <w:r>
        <w:t>s studies on the psychology of art also profoundly affected the Neo-Impressionists</w:t>
      </w:r>
      <w:r>
        <w:rPr>
          <w:rFonts w:hAnsi="Times New Roman"/>
        </w:rPr>
        <w:t xml:space="preserve">’ </w:t>
      </w:r>
      <w:r>
        <w:t>belief in art</w:t>
      </w:r>
      <w:r>
        <w:rPr>
          <w:rFonts w:hAnsi="Times New Roman"/>
        </w:rPr>
        <w:t>’</w:t>
      </w:r>
      <w:r>
        <w:t>s social and communal function, one providing visual harmony and happiness.</w:t>
      </w:r>
      <w:r>
        <w:rPr>
          <w:i/>
          <w:iCs/>
        </w:rPr>
        <w:t xml:space="preserve">  </w:t>
      </w:r>
      <w:r>
        <w:t xml:space="preserve">Influenced by the Russian aristocrat and communist </w:t>
      </w:r>
      <w:proofErr w:type="spellStart"/>
      <w:r>
        <w:t>Pyotr</w:t>
      </w:r>
      <w:proofErr w:type="spellEnd"/>
      <w:r>
        <w:t xml:space="preserve"> Kropotkin, whose political writings in the 1880s popularized the socialist views of William Morris, Signac likewise emphasized the significance of art in everyday life and its rhetorical function within the revolution.   Ruminative scenes of both city and country life clarified an urgent class consciousness, albeit one embedded in aesthetic congruity rather than agitprop.  When advancing harmony as a goal, Signac meant not only an aesthetic of the decorative and the primitive</w:t>
      </w:r>
      <w:ins w:id="41" w:author="Danielle Child" w:date="2014-05-28T21:02:00Z">
        <w:r>
          <w:rPr>
            <w:rFonts w:hAnsi="Times New Roman"/>
          </w:rPr>
          <w:t xml:space="preserve"> - </w:t>
        </w:r>
      </w:ins>
      <w:del w:id="42" w:author="Danielle Child" w:date="2014-05-28T21:02:00Z">
        <w:r w:rsidDel="00C63167">
          <w:rPr>
            <w:rFonts w:hAnsi="Times New Roman"/>
          </w:rPr>
          <w:delText>—</w:delText>
        </w:r>
      </w:del>
      <w:r>
        <w:t xml:space="preserve">a hearty nod to Vincent van Gogh </w:t>
      </w:r>
      <w:del w:id="43" w:author="Danielle Child" w:date="2014-05-28T21:02:00Z">
        <w:r w:rsidDel="00C63167">
          <w:delText>(1853</w:delText>
        </w:r>
        <w:r w:rsidDel="00C63167">
          <w:rPr>
            <w:rFonts w:hAnsi="Times New Roman"/>
          </w:rPr>
          <w:delText>‑</w:delText>
        </w:r>
        <w:r w:rsidDel="00C63167">
          <w:delText xml:space="preserve">1890) </w:delText>
        </w:r>
      </w:del>
      <w:r>
        <w:t>and Paul Gauguin</w:t>
      </w:r>
      <w:del w:id="44" w:author="Danielle Child" w:date="2014-05-28T21:02:00Z">
        <w:r w:rsidDel="00C63167">
          <w:delText xml:space="preserve"> (1848</w:delText>
        </w:r>
        <w:r w:rsidDel="00C63167">
          <w:rPr>
            <w:rFonts w:hAnsi="Times New Roman"/>
          </w:rPr>
          <w:delText>‑</w:delText>
        </w:r>
        <w:r w:rsidDel="00C63167">
          <w:delText>1903)</w:delText>
        </w:r>
      </w:del>
      <w:ins w:id="45" w:author="Danielle Child" w:date="2014-05-28T21:02:00Z">
        <w:r>
          <w:rPr>
            <w:rFonts w:hAnsi="Times New Roman"/>
          </w:rPr>
          <w:t xml:space="preserve"> - </w:t>
        </w:r>
      </w:ins>
      <w:del w:id="46" w:author="Danielle Child" w:date="2014-05-28T21:02:00Z">
        <w:r w:rsidDel="00C63167">
          <w:rPr>
            <w:rFonts w:hAnsi="Times New Roman"/>
          </w:rPr>
          <w:delText>—</w:delText>
        </w:r>
      </w:del>
      <w:r>
        <w:t>but the anarchist belief in a natural way of life that was harmonious, free, and not found under modern capitalism</w:t>
      </w:r>
      <w:del w:id="47" w:author="Danielle Child" w:date="2014-05-28T21:02:00Z">
        <w:r w:rsidDel="00C63167">
          <w:delText xml:space="preserve"> (Dymond, 355)</w:delText>
        </w:r>
      </w:del>
      <w:r>
        <w:t xml:space="preserve">.  In his mural-scale </w:t>
      </w:r>
      <w:r>
        <w:rPr>
          <w:i/>
          <w:iCs/>
        </w:rPr>
        <w:t xml:space="preserve">In the Time of Harmony </w:t>
      </w:r>
      <w:r>
        <w:t>(1893-95</w:t>
      </w:r>
      <w:del w:id="48" w:author="Danielle Child" w:date="2014-05-28T21:02:00Z">
        <w:r w:rsidDel="00C63167">
          <w:delText>, fig. 5</w:delText>
        </w:r>
      </w:del>
      <w:r>
        <w:t>) Signac represented a Proven</w:t>
      </w:r>
      <w:r>
        <w:rPr>
          <w:rFonts w:hAnsi="Times New Roman"/>
          <w:lang w:val="fr-FR"/>
        </w:rPr>
        <w:t>ç</w:t>
      </w:r>
      <w:r>
        <w:t xml:space="preserve">al landscape as a left-wing paradise, reworking traditional pastoral devices to exemplify the values of education, farm labor, free love, and health.   </w:t>
      </w:r>
    </w:p>
    <w:p w14:paraId="3C6E890B" w14:textId="14142032" w:rsidR="00055EEE" w:rsidRDefault="00C63167">
      <w:pPr>
        <w:pStyle w:val="Body"/>
        <w:spacing w:line="480" w:lineRule="auto"/>
      </w:pPr>
      <w:r>
        <w:tab/>
        <w:t>The movement</w:t>
      </w:r>
      <w:r>
        <w:rPr>
          <w:rFonts w:hAnsi="Times New Roman"/>
        </w:rPr>
        <w:t>’</w:t>
      </w:r>
      <w:r>
        <w:t xml:space="preserve">s visibility in Paris spread to Brussels through the avant-garde exhibition society, Les XX (The Twenty, founded by critic Octave </w:t>
      </w:r>
      <w:proofErr w:type="spellStart"/>
      <w:r>
        <w:t>Maus</w:t>
      </w:r>
      <w:proofErr w:type="spellEnd"/>
      <w:r>
        <w:t xml:space="preserve"> in 1883), which promoted works of Neo-Impressionism, Symbolism and Art Nouveau.  Les XX emphasized relationships among the visual and decorative arts, music, and literature, and served as a model for modern twentieth-century movements such as the Vienna Secession (1897</w:t>
      </w:r>
      <w:ins w:id="49" w:author="Danielle Child" w:date="2014-05-28T21:03:00Z">
        <w:r>
          <w:rPr>
            <w:rFonts w:hAnsi="Times New Roman"/>
          </w:rPr>
          <w:t>-</w:t>
        </w:r>
      </w:ins>
      <w:del w:id="50" w:author="Danielle Child" w:date="2014-05-28T21:03:00Z">
        <w:r w:rsidDel="00C63167">
          <w:rPr>
            <w:rFonts w:hAnsi="Times New Roman"/>
          </w:rPr>
          <w:delText>‑</w:delText>
        </w:r>
      </w:del>
      <w:r>
        <w:t>1905).  Seurat</w:t>
      </w:r>
      <w:r>
        <w:rPr>
          <w:rFonts w:hAnsi="Times New Roman"/>
        </w:rPr>
        <w:t>’</w:t>
      </w:r>
      <w:r>
        <w:t>s untimely death in 1891 temporarily halted Neo-Impressionism in France; however, the publication of Signac</w:t>
      </w:r>
      <w:r>
        <w:rPr>
          <w:rFonts w:hAnsi="Times New Roman"/>
        </w:rPr>
        <w:t>’</w:t>
      </w:r>
      <w:r>
        <w:t xml:space="preserve">s </w:t>
      </w:r>
      <w:r>
        <w:rPr>
          <w:i/>
          <w:iCs/>
        </w:rPr>
        <w:t>D</w:t>
      </w:r>
      <w:r>
        <w:rPr>
          <w:rFonts w:hAnsi="Times New Roman"/>
          <w:i/>
          <w:iCs/>
          <w:lang w:val="fr-FR"/>
        </w:rPr>
        <w:t>’</w:t>
      </w:r>
      <w:proofErr w:type="spellStart"/>
      <w:r>
        <w:rPr>
          <w:i/>
          <w:iCs/>
        </w:rPr>
        <w:t>Eug</w:t>
      </w:r>
      <w:r>
        <w:rPr>
          <w:rFonts w:hAnsi="Times New Roman"/>
          <w:i/>
          <w:iCs/>
          <w:lang w:val="fr-FR"/>
        </w:rPr>
        <w:t>è</w:t>
      </w:r>
      <w:r>
        <w:rPr>
          <w:i/>
          <w:iCs/>
          <w:lang w:val="fr-FR"/>
        </w:rPr>
        <w:t>ne</w:t>
      </w:r>
      <w:proofErr w:type="spellEnd"/>
      <w:r>
        <w:rPr>
          <w:i/>
          <w:iCs/>
          <w:lang w:val="fr-FR"/>
        </w:rPr>
        <w:t xml:space="preserve"> Delacroix au N</w:t>
      </w:r>
      <w:r>
        <w:rPr>
          <w:rFonts w:hAnsi="Times New Roman"/>
          <w:i/>
          <w:iCs/>
        </w:rPr>
        <w:t>é</w:t>
      </w:r>
      <w:r>
        <w:rPr>
          <w:i/>
          <w:iCs/>
          <w:lang w:val="fr-FR"/>
        </w:rPr>
        <w:t>o-Impressionnisme</w:t>
      </w:r>
      <w:r>
        <w:rPr>
          <w:i/>
          <w:iCs/>
        </w:rPr>
        <w:t xml:space="preserve"> </w:t>
      </w:r>
      <w:r>
        <w:t xml:space="preserve">(1899) instigated a revival.  By the end of the century, Neo-Impressionists sought authenticity in utopias in St. Tropez, </w:t>
      </w:r>
      <w:proofErr w:type="spellStart"/>
      <w:r>
        <w:t>Collioure</w:t>
      </w:r>
      <w:proofErr w:type="spellEnd"/>
      <w:r>
        <w:t>, and Marseille in the Mediterranean south (see Henri-Edmond Cross</w:t>
      </w:r>
      <w:r>
        <w:rPr>
          <w:rFonts w:hAnsi="Times New Roman"/>
        </w:rPr>
        <w:t>’</w:t>
      </w:r>
      <w:r>
        <w:t xml:space="preserve">s atmospheric </w:t>
      </w:r>
      <w:r>
        <w:rPr>
          <w:i/>
          <w:iCs/>
          <w:lang w:val="fr-FR"/>
        </w:rPr>
        <w:t>Les Iles d'Or</w:t>
      </w:r>
      <w:r>
        <w:t xml:space="preserve"> [The Golden Isles]</w:t>
      </w:r>
      <w:del w:id="51" w:author="Danielle Child" w:date="2014-05-28T21:03:00Z">
        <w:r w:rsidDel="00C63167">
          <w:delText>, fig. 6</w:delText>
        </w:r>
      </w:del>
      <w:r>
        <w:t>).  Henri Matisse</w:t>
      </w:r>
      <w:ins w:id="52" w:author="Danielle Child" w:date="2014-05-28T21:03:00Z">
        <w:r>
          <w:t xml:space="preserve">, </w:t>
        </w:r>
      </w:ins>
      <w:del w:id="53" w:author="Danielle Child" w:date="2014-05-28T21:03:00Z">
        <w:r w:rsidDel="00C63167">
          <w:delText xml:space="preserve"> (1869</w:delText>
        </w:r>
        <w:r w:rsidDel="00C63167">
          <w:rPr>
            <w:rFonts w:hAnsi="Times New Roman"/>
          </w:rPr>
          <w:delText>‑</w:delText>
        </w:r>
        <w:r w:rsidDel="00C63167">
          <w:delText xml:space="preserve">1954), </w:delText>
        </w:r>
      </w:del>
      <w:r>
        <w:t xml:space="preserve">for one, spent a summer in St. Tropez with Signac and Cross in 1904, where he painted his pivotal </w:t>
      </w:r>
      <w:proofErr w:type="spellStart"/>
      <w:r>
        <w:rPr>
          <w:i/>
          <w:iCs/>
        </w:rPr>
        <w:t>Luxe</w:t>
      </w:r>
      <w:proofErr w:type="spellEnd"/>
      <w:r>
        <w:rPr>
          <w:i/>
          <w:iCs/>
        </w:rPr>
        <w:t xml:space="preserve">, </w:t>
      </w:r>
      <w:proofErr w:type="spellStart"/>
      <w:r>
        <w:rPr>
          <w:i/>
          <w:iCs/>
        </w:rPr>
        <w:t>calme</w:t>
      </w:r>
      <w:proofErr w:type="spellEnd"/>
      <w:r>
        <w:rPr>
          <w:i/>
          <w:iCs/>
        </w:rPr>
        <w:t xml:space="preserve"> </w:t>
      </w:r>
      <w:proofErr w:type="gramStart"/>
      <w:r>
        <w:rPr>
          <w:i/>
          <w:iCs/>
        </w:rPr>
        <w:t>et</w:t>
      </w:r>
      <w:proofErr w:type="gramEnd"/>
      <w:r>
        <w:rPr>
          <w:i/>
          <w:iCs/>
        </w:rPr>
        <w:t xml:space="preserve"> </w:t>
      </w:r>
      <w:proofErr w:type="spellStart"/>
      <w:r>
        <w:rPr>
          <w:i/>
          <w:iCs/>
        </w:rPr>
        <w:t>volupt</w:t>
      </w:r>
      <w:r>
        <w:rPr>
          <w:rFonts w:hAnsi="Times New Roman"/>
          <w:i/>
          <w:iCs/>
        </w:rPr>
        <w:t>é</w:t>
      </w:r>
      <w:proofErr w:type="spellEnd"/>
      <w:r>
        <w:t>, signaling Neo-Impressionism</w:t>
      </w:r>
      <w:r>
        <w:rPr>
          <w:rFonts w:hAnsi="Times New Roman"/>
        </w:rPr>
        <w:t>’</w:t>
      </w:r>
      <w:r>
        <w:t xml:space="preserve">s influence on Fauvism.  </w:t>
      </w:r>
    </w:p>
    <w:p w14:paraId="778C39F8" w14:textId="77777777" w:rsidR="00055EEE" w:rsidRDefault="00055EEE">
      <w:pPr>
        <w:pStyle w:val="Body"/>
        <w:spacing w:line="480" w:lineRule="auto"/>
      </w:pPr>
    </w:p>
    <w:p w14:paraId="5998CA2A" w14:textId="77777777" w:rsidR="00055EEE" w:rsidRDefault="00055EEE">
      <w:pPr>
        <w:pStyle w:val="Body"/>
        <w:rPr>
          <w:rFonts w:ascii="Helvetica" w:eastAsia="Helvetica" w:hAnsi="Helvetica" w:cs="Helvetica"/>
          <w:b/>
          <w:bCs/>
        </w:rPr>
      </w:pPr>
    </w:p>
    <w:p w14:paraId="55909CD3" w14:textId="77777777" w:rsidR="00055EEE" w:rsidRDefault="00055EEE">
      <w:pPr>
        <w:pStyle w:val="Body"/>
        <w:rPr>
          <w:rFonts w:ascii="Helvetica" w:eastAsia="Helvetica" w:hAnsi="Helvetica" w:cs="Helvetica"/>
          <w:b/>
          <w:bCs/>
        </w:rPr>
      </w:pPr>
    </w:p>
    <w:p w14:paraId="00455327" w14:textId="77777777" w:rsidR="005417DE" w:rsidRDefault="005417DE" w:rsidP="005417DE">
      <w:pPr>
        <w:pStyle w:val="Body"/>
        <w:rPr>
          <w:ins w:id="54" w:author="Danielle Child" w:date="2014-06-04T17:23:00Z"/>
          <w:rFonts w:ascii="Helvetica" w:eastAsia="Helvetica" w:hAnsi="Helvetica" w:cs="Helvetica"/>
          <w:b/>
          <w:bCs/>
        </w:rPr>
      </w:pPr>
      <w:ins w:id="55" w:author="Danielle Child" w:date="2014-06-04T17:23:00Z">
        <w:r>
          <w:rPr>
            <w:rFonts w:ascii="Helvetica"/>
            <w:b/>
            <w:bCs/>
          </w:rPr>
          <w:t>Further Reading</w:t>
        </w:r>
      </w:ins>
    </w:p>
    <w:p w14:paraId="7E93BF14" w14:textId="77777777" w:rsidR="005417DE" w:rsidRDefault="005417DE" w:rsidP="005417DE">
      <w:pPr>
        <w:pStyle w:val="Body"/>
        <w:rPr>
          <w:ins w:id="56" w:author="Danielle Child" w:date="2014-06-04T17:23:00Z"/>
        </w:rPr>
      </w:pPr>
    </w:p>
    <w:p w14:paraId="05166027" w14:textId="77777777" w:rsidR="005417DE" w:rsidRDefault="005417DE" w:rsidP="005417DE">
      <w:pPr>
        <w:pStyle w:val="Body"/>
        <w:rPr>
          <w:ins w:id="57" w:author="Danielle Child" w:date="2014-06-04T17:23:00Z"/>
        </w:rPr>
      </w:pPr>
    </w:p>
    <w:p w14:paraId="467359A9" w14:textId="77777777" w:rsidR="005417DE" w:rsidRDefault="005417DE" w:rsidP="005417DE">
      <w:pPr>
        <w:pStyle w:val="Body"/>
        <w:rPr>
          <w:ins w:id="58" w:author="Danielle Child" w:date="2014-06-04T17:23:00Z"/>
        </w:rPr>
      </w:pPr>
      <w:proofErr w:type="spellStart"/>
      <w:ins w:id="59" w:author="Danielle Child" w:date="2014-06-04T17:23:00Z">
        <w:r>
          <w:t>Cachin</w:t>
        </w:r>
        <w:proofErr w:type="spellEnd"/>
        <w:r>
          <w:t xml:space="preserve">, F. (2000) </w:t>
        </w:r>
        <w:r>
          <w:rPr>
            <w:i/>
            <w:iCs/>
          </w:rPr>
          <w:t xml:space="preserve">Signac: Catalogue </w:t>
        </w:r>
        <w:proofErr w:type="spellStart"/>
        <w:r>
          <w:rPr>
            <w:i/>
            <w:iCs/>
          </w:rPr>
          <w:t>raisonn</w:t>
        </w:r>
        <w:proofErr w:type="spellEnd"/>
        <w:r>
          <w:rPr>
            <w:rFonts w:ascii="Arial Unicode MS" w:hAnsi="Times New Roman"/>
            <w:i/>
            <w:iCs/>
            <w:lang w:val="fr-FR"/>
          </w:rPr>
          <w:t>é</w:t>
        </w:r>
        <w:r>
          <w:rPr>
            <w:i/>
            <w:iCs/>
          </w:rPr>
          <w:t xml:space="preserve"> de </w:t>
        </w:r>
        <w:proofErr w:type="spellStart"/>
        <w:r>
          <w:rPr>
            <w:i/>
            <w:iCs/>
          </w:rPr>
          <w:t>l</w:t>
        </w:r>
        <w:r>
          <w:rPr>
            <w:rFonts w:ascii="Arial Unicode MS" w:hAnsi="Times New Roman"/>
            <w:i/>
            <w:iCs/>
          </w:rPr>
          <w:t>’</w:t>
        </w:r>
        <w:r>
          <w:rPr>
            <w:i/>
            <w:iCs/>
          </w:rPr>
          <w:t>oeuvre</w:t>
        </w:r>
        <w:proofErr w:type="spellEnd"/>
        <w:r>
          <w:rPr>
            <w:i/>
            <w:iCs/>
          </w:rPr>
          <w:t xml:space="preserve"> </w:t>
        </w:r>
        <w:proofErr w:type="spellStart"/>
        <w:r>
          <w:rPr>
            <w:i/>
            <w:iCs/>
          </w:rPr>
          <w:t>peint</w:t>
        </w:r>
        <w:proofErr w:type="spellEnd"/>
        <w:r>
          <w:t xml:space="preserve">, with M. </w:t>
        </w:r>
        <w:proofErr w:type="spellStart"/>
        <w:r>
          <w:t>Ferretti-Bocquillon</w:t>
        </w:r>
        <w:proofErr w:type="spellEnd"/>
        <w:r>
          <w:t xml:space="preserve"> (Paris: </w:t>
        </w:r>
        <w:proofErr w:type="spellStart"/>
        <w:r>
          <w:t>Gallimard</w:t>
        </w:r>
        <w:proofErr w:type="spellEnd"/>
        <w:r>
          <w:t xml:space="preserve">). </w:t>
        </w:r>
      </w:ins>
    </w:p>
    <w:p w14:paraId="524389A7" w14:textId="77777777" w:rsidR="005417DE" w:rsidRDefault="005417DE" w:rsidP="005417DE">
      <w:pPr>
        <w:pStyle w:val="Body"/>
        <w:rPr>
          <w:ins w:id="60" w:author="Danielle Child" w:date="2014-06-04T17:23:00Z"/>
        </w:rPr>
      </w:pPr>
    </w:p>
    <w:p w14:paraId="04049CAB" w14:textId="77777777" w:rsidR="005417DE" w:rsidRDefault="005417DE" w:rsidP="005417DE">
      <w:pPr>
        <w:pStyle w:val="Body"/>
        <w:rPr>
          <w:ins w:id="61" w:author="Danielle Child" w:date="2014-06-04T17:23:00Z"/>
        </w:rPr>
      </w:pPr>
      <w:proofErr w:type="spellStart"/>
      <w:ins w:id="62" w:author="Danielle Child" w:date="2014-06-04T17:23:00Z">
        <w:r>
          <w:t>Dymond</w:t>
        </w:r>
        <w:proofErr w:type="spellEnd"/>
        <w:r>
          <w:t xml:space="preserve">, A. (2003) </w:t>
        </w:r>
        <w:r>
          <w:rPr>
            <w:rFonts w:ascii="Arial Unicode MS" w:hAnsi="Times New Roman"/>
          </w:rPr>
          <w:t>“</w:t>
        </w:r>
        <w:r>
          <w:t>A Politicized Pastoral: Signac and the Cultural Geography of Mediterranean France,</w:t>
        </w:r>
        <w:r>
          <w:rPr>
            <w:rFonts w:ascii="Arial Unicode MS" w:hAnsi="Times New Roman"/>
          </w:rPr>
          <w:t>”</w:t>
        </w:r>
        <w:r>
          <w:rPr>
            <w:rFonts w:ascii="Arial Unicode MS" w:hAnsi="Times New Roman"/>
          </w:rPr>
          <w:t xml:space="preserve"> </w:t>
        </w:r>
        <w:r>
          <w:rPr>
            <w:i/>
            <w:iCs/>
          </w:rPr>
          <w:t>The Art Bulletin</w:t>
        </w:r>
        <w:r>
          <w:t>, v. 85, n. 2 (June 2003): 353-370.</w:t>
        </w:r>
      </w:ins>
    </w:p>
    <w:p w14:paraId="3FFB0D29" w14:textId="77777777" w:rsidR="005417DE" w:rsidRDefault="005417DE" w:rsidP="005417DE">
      <w:pPr>
        <w:pStyle w:val="Body"/>
        <w:rPr>
          <w:ins w:id="63" w:author="Danielle Child" w:date="2014-06-04T17:23:00Z"/>
        </w:rPr>
      </w:pPr>
    </w:p>
    <w:p w14:paraId="1D34AAD9" w14:textId="77777777" w:rsidR="005417DE" w:rsidRDefault="005417DE" w:rsidP="005417DE">
      <w:pPr>
        <w:pStyle w:val="Body"/>
        <w:rPr>
          <w:ins w:id="64" w:author="Danielle Child" w:date="2014-06-04T17:23:00Z"/>
        </w:rPr>
      </w:pPr>
      <w:proofErr w:type="spellStart"/>
      <w:ins w:id="65" w:author="Danielle Child" w:date="2014-06-04T17:23:00Z">
        <w:r>
          <w:t>F</w:t>
        </w:r>
        <w:r>
          <w:rPr>
            <w:rFonts w:ascii="Arial Unicode MS" w:hAnsi="Times New Roman"/>
          </w:rPr>
          <w:t>é</w:t>
        </w:r>
        <w:r>
          <w:t>n</w:t>
        </w:r>
        <w:r>
          <w:rPr>
            <w:rFonts w:ascii="Arial Unicode MS" w:hAnsi="Times New Roman"/>
          </w:rPr>
          <w:t>é</w:t>
        </w:r>
        <w:r>
          <w:t>on</w:t>
        </w:r>
        <w:proofErr w:type="spellEnd"/>
        <w:r>
          <w:t xml:space="preserve">, F. (1966a) </w:t>
        </w:r>
        <w:r>
          <w:rPr>
            <w:rFonts w:ascii="Arial Unicode MS" w:hAnsi="Times New Roman"/>
          </w:rPr>
          <w:t>“</w:t>
        </w:r>
        <w:r>
          <w:t>The Impressionists in 1886,</w:t>
        </w:r>
        <w:r>
          <w:rPr>
            <w:rFonts w:ascii="Arial Unicode MS" w:hAnsi="Times New Roman"/>
          </w:rPr>
          <w:t>”</w:t>
        </w:r>
        <w:r>
          <w:rPr>
            <w:rFonts w:ascii="Arial Unicode MS" w:hAnsi="Times New Roman"/>
          </w:rPr>
          <w:t xml:space="preserve"> </w:t>
        </w:r>
        <w:r>
          <w:t xml:space="preserve">in </w:t>
        </w:r>
        <w:r>
          <w:rPr>
            <w:i/>
            <w:iCs/>
          </w:rPr>
          <w:t>Impressionism and Post-Impressionism, 1874-1904: Sources and Documents in the History of Art</w:t>
        </w:r>
        <w:r>
          <w:t xml:space="preserve">, ed. Linda </w:t>
        </w:r>
        <w:proofErr w:type="spellStart"/>
        <w:r>
          <w:t>Nochlin</w:t>
        </w:r>
        <w:proofErr w:type="spellEnd"/>
        <w:r>
          <w:t xml:space="preserve">, Englewood Cliffs, NJ: Prentice-Hall. Originally published in </w:t>
        </w:r>
        <w:r>
          <w:rPr>
            <w:i/>
            <w:iCs/>
          </w:rPr>
          <w:t>La Vogue</w:t>
        </w:r>
        <w:r>
          <w:t xml:space="preserve"> (Paris, June 1886).</w:t>
        </w:r>
      </w:ins>
    </w:p>
    <w:p w14:paraId="088B0F37" w14:textId="77777777" w:rsidR="005417DE" w:rsidRDefault="005417DE" w:rsidP="005417DE">
      <w:pPr>
        <w:pStyle w:val="Body"/>
        <w:rPr>
          <w:ins w:id="66" w:author="Danielle Child" w:date="2014-06-04T17:23:00Z"/>
        </w:rPr>
      </w:pPr>
    </w:p>
    <w:p w14:paraId="59D3764A" w14:textId="77777777" w:rsidR="005417DE" w:rsidRDefault="005417DE" w:rsidP="005417DE">
      <w:pPr>
        <w:pStyle w:val="Body"/>
        <w:rPr>
          <w:ins w:id="67" w:author="Danielle Child" w:date="2014-06-04T17:23:00Z"/>
        </w:rPr>
      </w:pPr>
      <w:proofErr w:type="spellStart"/>
      <w:ins w:id="68" w:author="Danielle Child" w:date="2014-06-04T17:23:00Z">
        <w:r>
          <w:t>F</w:t>
        </w:r>
        <w:r>
          <w:rPr>
            <w:rFonts w:ascii="Arial Unicode MS" w:hAnsi="Times New Roman"/>
          </w:rPr>
          <w:t>é</w:t>
        </w:r>
        <w:r>
          <w:t>n</w:t>
        </w:r>
        <w:r>
          <w:rPr>
            <w:rFonts w:ascii="Arial Unicode MS" w:hAnsi="Times New Roman"/>
          </w:rPr>
          <w:t>é</w:t>
        </w:r>
        <w:r>
          <w:t>on</w:t>
        </w:r>
        <w:proofErr w:type="spellEnd"/>
        <w:r>
          <w:t xml:space="preserve">, F. (1966b) </w:t>
        </w:r>
        <w:r>
          <w:rPr>
            <w:rFonts w:ascii="Arial Unicode MS" w:hAnsi="Times New Roman"/>
          </w:rPr>
          <w:t>“</w:t>
        </w:r>
        <w:r>
          <w:t>Neo-Impressionism,</w:t>
        </w:r>
        <w:r>
          <w:rPr>
            <w:rFonts w:ascii="Arial Unicode MS" w:hAnsi="Times New Roman"/>
          </w:rPr>
          <w:t>”</w:t>
        </w:r>
        <w:r>
          <w:rPr>
            <w:rFonts w:ascii="Arial Unicode MS" w:hAnsi="Times New Roman"/>
          </w:rPr>
          <w:t xml:space="preserve"> </w:t>
        </w:r>
        <w:r>
          <w:t xml:space="preserve">in </w:t>
        </w:r>
        <w:r>
          <w:rPr>
            <w:i/>
            <w:iCs/>
          </w:rPr>
          <w:t>Impressionism and Post-Impressionism, 1874-1904: Sources and Documents in the History of Art</w:t>
        </w:r>
        <w:r>
          <w:t xml:space="preserve">, ed. Linda </w:t>
        </w:r>
        <w:proofErr w:type="spellStart"/>
        <w:r>
          <w:t>Nochlin</w:t>
        </w:r>
        <w:proofErr w:type="spellEnd"/>
        <w:r>
          <w:t xml:space="preserve">, Englewood Cliffs, NJ: Prentice-Hall. Originally published as a review of the third exhibition of the Society of Independent Artists in </w:t>
        </w:r>
        <w:proofErr w:type="spellStart"/>
        <w:r>
          <w:rPr>
            <w:i/>
            <w:iCs/>
          </w:rPr>
          <w:t>L</w:t>
        </w:r>
        <w:r>
          <w:rPr>
            <w:rFonts w:ascii="Arial Unicode MS" w:hAnsi="Times New Roman"/>
            <w:i/>
            <w:iCs/>
          </w:rPr>
          <w:t>’</w:t>
        </w:r>
        <w:r>
          <w:rPr>
            <w:i/>
            <w:iCs/>
          </w:rPr>
          <w:t>Art</w:t>
        </w:r>
        <w:proofErr w:type="spellEnd"/>
        <w:r>
          <w:rPr>
            <w:i/>
            <w:iCs/>
          </w:rPr>
          <w:t xml:space="preserve"> </w:t>
        </w:r>
        <w:proofErr w:type="spellStart"/>
        <w:r>
          <w:rPr>
            <w:i/>
            <w:iCs/>
          </w:rPr>
          <w:t>Moderne</w:t>
        </w:r>
        <w:proofErr w:type="spellEnd"/>
        <w:r>
          <w:t xml:space="preserve"> (Belgium, 1887).</w:t>
        </w:r>
      </w:ins>
    </w:p>
    <w:p w14:paraId="206DCF66" w14:textId="77777777" w:rsidR="005417DE" w:rsidRDefault="005417DE" w:rsidP="005417DE">
      <w:pPr>
        <w:pStyle w:val="Body"/>
        <w:rPr>
          <w:ins w:id="69" w:author="Danielle Child" w:date="2014-06-04T17:23:00Z"/>
        </w:rPr>
      </w:pPr>
    </w:p>
    <w:p w14:paraId="2FBA3FB7" w14:textId="77777777" w:rsidR="005417DE" w:rsidRDefault="005417DE" w:rsidP="005417DE">
      <w:pPr>
        <w:pStyle w:val="Body"/>
        <w:rPr>
          <w:ins w:id="70" w:author="Danielle Child" w:date="2014-06-04T17:23:00Z"/>
        </w:rPr>
      </w:pPr>
      <w:ins w:id="71" w:author="Danielle Child" w:date="2014-06-04T17:23:00Z">
        <w:r>
          <w:t xml:space="preserve">Herbert, R. (1968), </w:t>
        </w:r>
        <w:r>
          <w:rPr>
            <w:i/>
            <w:iCs/>
          </w:rPr>
          <w:t xml:space="preserve">Neo-Impressionism, </w:t>
        </w:r>
        <w:r>
          <w:t>New York: The Guggenheim Museum.</w:t>
        </w:r>
      </w:ins>
    </w:p>
    <w:p w14:paraId="172B2A26" w14:textId="77777777" w:rsidR="005417DE" w:rsidRDefault="005417DE" w:rsidP="005417DE">
      <w:pPr>
        <w:pStyle w:val="Body"/>
        <w:rPr>
          <w:ins w:id="72" w:author="Danielle Child" w:date="2014-06-04T17:23:00Z"/>
        </w:rPr>
      </w:pPr>
    </w:p>
    <w:p w14:paraId="6DFC9F09" w14:textId="77777777" w:rsidR="005417DE" w:rsidRDefault="005417DE" w:rsidP="005417DE">
      <w:pPr>
        <w:pStyle w:val="Body"/>
        <w:rPr>
          <w:ins w:id="73" w:author="Danielle Child" w:date="2014-06-04T17:23:00Z"/>
        </w:rPr>
      </w:pPr>
      <w:ins w:id="74" w:author="Danielle Child" w:date="2014-06-04T17:23:00Z">
        <w:r>
          <w:t xml:space="preserve">Hutton, J. (1994) </w:t>
        </w:r>
        <w:r>
          <w:rPr>
            <w:i/>
            <w:iCs/>
          </w:rPr>
          <w:t>Neo-Impressionism and the Search for Solid Ground: Art, Science, and Anarchism in Fin-de-Si</w:t>
        </w:r>
        <w:r>
          <w:rPr>
            <w:rFonts w:ascii="Arial Unicode MS" w:hAnsi="Times New Roman"/>
            <w:i/>
            <w:iCs/>
            <w:lang w:val="fr-FR"/>
          </w:rPr>
          <w:t>è</w:t>
        </w:r>
        <w:proofErr w:type="spellStart"/>
        <w:r>
          <w:rPr>
            <w:i/>
            <w:iCs/>
          </w:rPr>
          <w:t>cle</w:t>
        </w:r>
        <w:proofErr w:type="spellEnd"/>
        <w:r>
          <w:rPr>
            <w:i/>
            <w:iCs/>
          </w:rPr>
          <w:t xml:space="preserve"> France</w:t>
        </w:r>
        <w:r>
          <w:t>, Baton Rouge: Louisiana State University Press, 1994.</w:t>
        </w:r>
      </w:ins>
    </w:p>
    <w:p w14:paraId="0F6E150F" w14:textId="77777777" w:rsidR="005417DE" w:rsidRDefault="005417DE" w:rsidP="005417DE">
      <w:pPr>
        <w:pStyle w:val="Body"/>
        <w:rPr>
          <w:ins w:id="75" w:author="Danielle Child" w:date="2014-06-04T17:23:00Z"/>
        </w:rPr>
      </w:pPr>
    </w:p>
    <w:p w14:paraId="0D2A8C70" w14:textId="77777777" w:rsidR="005417DE" w:rsidRDefault="005417DE" w:rsidP="005417DE">
      <w:pPr>
        <w:pStyle w:val="Body"/>
        <w:rPr>
          <w:ins w:id="76" w:author="Danielle Child" w:date="2014-06-04T17:23:00Z"/>
        </w:rPr>
      </w:pPr>
      <w:proofErr w:type="spellStart"/>
      <w:ins w:id="77" w:author="Danielle Child" w:date="2014-06-04T17:23:00Z">
        <w:r>
          <w:t>Rewald</w:t>
        </w:r>
        <w:proofErr w:type="spellEnd"/>
        <w:r>
          <w:t xml:space="preserve">, J. (1956) </w:t>
        </w:r>
        <w:r>
          <w:rPr>
            <w:i/>
            <w:iCs/>
          </w:rPr>
          <w:t>Post-Impressionism: From Van Gogh to Gauguin</w:t>
        </w:r>
        <w:r>
          <w:t>, New York: Museum of Modern Art.</w:t>
        </w:r>
      </w:ins>
    </w:p>
    <w:p w14:paraId="345A49B4" w14:textId="77777777" w:rsidR="005417DE" w:rsidRDefault="005417DE" w:rsidP="005417DE">
      <w:pPr>
        <w:pStyle w:val="Body"/>
        <w:rPr>
          <w:ins w:id="78" w:author="Danielle Child" w:date="2014-06-04T17:23:00Z"/>
        </w:rPr>
      </w:pPr>
    </w:p>
    <w:p w14:paraId="06CA4DE5" w14:textId="77777777" w:rsidR="005417DE" w:rsidRDefault="005417DE" w:rsidP="005417DE">
      <w:pPr>
        <w:pStyle w:val="Body"/>
        <w:rPr>
          <w:ins w:id="79" w:author="Danielle Child" w:date="2014-06-04T17:23:00Z"/>
        </w:rPr>
      </w:pPr>
      <w:ins w:id="80" w:author="Danielle Child" w:date="2014-06-04T17:23:00Z">
        <w:r>
          <w:t xml:space="preserve">Rubin, J. (1999/2010) </w:t>
        </w:r>
        <w:r>
          <w:rPr>
            <w:rFonts w:ascii="Arial Unicode MS" w:hAnsi="Times New Roman"/>
          </w:rPr>
          <w:t>“</w:t>
        </w:r>
        <w:r>
          <w:t>Reassessment and Renewal: The Neo-Impressionist Critique,</w:t>
        </w:r>
        <w:r>
          <w:rPr>
            <w:rFonts w:ascii="Arial Unicode MS" w:hAnsi="Times New Roman"/>
          </w:rPr>
          <w:t>”</w:t>
        </w:r>
        <w:r>
          <w:rPr>
            <w:rFonts w:ascii="Arial Unicode MS" w:hAnsi="Times New Roman"/>
          </w:rPr>
          <w:t xml:space="preserve"> </w:t>
        </w:r>
        <w:r>
          <w:t xml:space="preserve">chap. in </w:t>
        </w:r>
        <w:r>
          <w:rPr>
            <w:i/>
            <w:iCs/>
          </w:rPr>
          <w:t xml:space="preserve">Impressionism, </w:t>
        </w:r>
        <w:r>
          <w:t xml:space="preserve">London: </w:t>
        </w:r>
        <w:proofErr w:type="spellStart"/>
        <w:r>
          <w:t>Phaidon</w:t>
        </w:r>
        <w:proofErr w:type="spellEnd"/>
        <w:r>
          <w:t>, 293-328.</w:t>
        </w:r>
      </w:ins>
    </w:p>
    <w:p w14:paraId="1A1AF2F4" w14:textId="77777777" w:rsidR="005417DE" w:rsidRDefault="005417DE" w:rsidP="005417DE">
      <w:pPr>
        <w:pStyle w:val="Body"/>
        <w:rPr>
          <w:ins w:id="81" w:author="Danielle Child" w:date="2014-06-04T17:23:00Z"/>
        </w:rPr>
      </w:pPr>
    </w:p>
    <w:p w14:paraId="16E74D4A" w14:textId="77777777" w:rsidR="005417DE" w:rsidRDefault="005417DE" w:rsidP="005417DE">
      <w:pPr>
        <w:pStyle w:val="Body"/>
        <w:rPr>
          <w:ins w:id="82" w:author="Danielle Child" w:date="2014-06-04T17:23:00Z"/>
        </w:rPr>
      </w:pPr>
      <w:ins w:id="83" w:author="Danielle Child" w:date="2014-06-04T17:23:00Z">
        <w:r>
          <w:t xml:space="preserve">Schapiro, M (2011) </w:t>
        </w:r>
        <w:r>
          <w:rPr>
            <w:rFonts w:ascii="Arial Unicode MS" w:hAnsi="Times New Roman"/>
          </w:rPr>
          <w:t>“</w:t>
        </w:r>
        <w:r>
          <w:t>Seurat,</w:t>
        </w:r>
        <w:r>
          <w:rPr>
            <w:rFonts w:ascii="Arial Unicode MS" w:hAnsi="Times New Roman"/>
          </w:rPr>
          <w:t>”</w:t>
        </w:r>
        <w:r>
          <w:rPr>
            <w:rFonts w:ascii="Arial Unicode MS" w:hAnsi="Times New Roman"/>
          </w:rPr>
          <w:t xml:space="preserve"> </w:t>
        </w:r>
        <w:r>
          <w:t xml:space="preserve">in </w:t>
        </w:r>
        <w:r>
          <w:rPr>
            <w:i/>
            <w:iCs/>
          </w:rPr>
          <w:t>Modern Art: 19th and 20th Centuries, Selected Papers</w:t>
        </w:r>
        <w:r>
          <w:t xml:space="preserve">, New York: George </w:t>
        </w:r>
        <w:proofErr w:type="spellStart"/>
        <w:r>
          <w:t>Braziller</w:t>
        </w:r>
        <w:proofErr w:type="spellEnd"/>
        <w:r>
          <w:t>.  Essay originally published in 1958.</w:t>
        </w:r>
      </w:ins>
    </w:p>
    <w:p w14:paraId="428CD0C5" w14:textId="77777777" w:rsidR="005417DE" w:rsidRDefault="005417DE" w:rsidP="005417DE">
      <w:pPr>
        <w:pStyle w:val="Body"/>
        <w:rPr>
          <w:ins w:id="84" w:author="Danielle Child" w:date="2014-06-04T17:23:00Z"/>
        </w:rPr>
      </w:pPr>
    </w:p>
    <w:p w14:paraId="2F31FAF2" w14:textId="77777777" w:rsidR="005417DE" w:rsidRDefault="005417DE" w:rsidP="005417DE">
      <w:pPr>
        <w:pStyle w:val="Body"/>
        <w:rPr>
          <w:ins w:id="85" w:author="Danielle Child" w:date="2014-06-04T17:23:00Z"/>
        </w:rPr>
      </w:pPr>
      <w:ins w:id="86" w:author="Danielle Child" w:date="2014-06-04T17:23:00Z">
        <w:r>
          <w:t xml:space="preserve">Signac, P.  </w:t>
        </w:r>
        <w:proofErr w:type="gramStart"/>
        <w:r>
          <w:t xml:space="preserve">(1964) </w:t>
        </w:r>
        <w:r>
          <w:rPr>
            <w:i/>
            <w:iCs/>
          </w:rPr>
          <w:t>D</w:t>
        </w:r>
        <w:r>
          <w:rPr>
            <w:rFonts w:ascii="Arial Unicode MS" w:hAnsi="Times New Roman"/>
            <w:i/>
            <w:iCs/>
            <w:lang w:val="fr-FR"/>
          </w:rPr>
          <w:t>’</w:t>
        </w:r>
        <w:proofErr w:type="spellStart"/>
        <w:r>
          <w:rPr>
            <w:i/>
            <w:iCs/>
          </w:rPr>
          <w:t>Eug</w:t>
        </w:r>
        <w:r>
          <w:rPr>
            <w:rFonts w:ascii="Arial Unicode MS" w:hAnsi="Times New Roman"/>
            <w:i/>
            <w:iCs/>
            <w:lang w:val="fr-FR"/>
          </w:rPr>
          <w:t>è</w:t>
        </w:r>
        <w:r>
          <w:rPr>
            <w:i/>
            <w:iCs/>
            <w:lang w:val="fr-FR"/>
          </w:rPr>
          <w:t>ne</w:t>
        </w:r>
        <w:proofErr w:type="spellEnd"/>
        <w:r>
          <w:rPr>
            <w:i/>
            <w:iCs/>
            <w:lang w:val="fr-FR"/>
          </w:rPr>
          <w:t xml:space="preserve"> Delacroix au N</w:t>
        </w:r>
        <w:r>
          <w:rPr>
            <w:rFonts w:ascii="Arial Unicode MS" w:hAnsi="Times New Roman"/>
            <w:i/>
            <w:iCs/>
          </w:rPr>
          <w:t>é</w:t>
        </w:r>
        <w:r>
          <w:rPr>
            <w:i/>
            <w:iCs/>
            <w:lang w:val="fr-FR"/>
          </w:rPr>
          <w:t>o-Impressionnisme</w:t>
        </w:r>
        <w:r>
          <w:rPr>
            <w:i/>
            <w:iCs/>
          </w:rPr>
          <w:t xml:space="preserve">, </w:t>
        </w:r>
        <w:proofErr w:type="spellStart"/>
        <w:r>
          <w:rPr>
            <w:lang w:val="fr-FR"/>
          </w:rPr>
          <w:t>ed</w:t>
        </w:r>
        <w:proofErr w:type="spellEnd"/>
        <w:r>
          <w:rPr>
            <w:lang w:val="fr-FR"/>
          </w:rPr>
          <w:t xml:space="preserve">. </w:t>
        </w:r>
        <w:proofErr w:type="spellStart"/>
        <w:r>
          <w:rPr>
            <w:lang w:val="fr-FR"/>
          </w:rPr>
          <w:t>Francoise</w:t>
        </w:r>
        <w:proofErr w:type="spellEnd"/>
        <w:r>
          <w:t xml:space="preserve"> </w:t>
        </w:r>
        <w:proofErr w:type="spellStart"/>
        <w:r>
          <w:t>Cachin</w:t>
        </w:r>
        <w:proofErr w:type="spellEnd"/>
        <w:r>
          <w:t>, Paris, 1964.</w:t>
        </w:r>
        <w:proofErr w:type="gramEnd"/>
        <w:r>
          <w:t xml:space="preserve"> Originally published in Paris in 1899.  Excerpts reproduced in </w:t>
        </w:r>
        <w:r>
          <w:rPr>
            <w:i/>
            <w:iCs/>
          </w:rPr>
          <w:t>Impressionism and Post-Impressionism, 1874-1904: Sources and Documents in the History of Art</w:t>
        </w:r>
        <w:r>
          <w:t xml:space="preserve">, ed. Linda </w:t>
        </w:r>
        <w:proofErr w:type="spellStart"/>
        <w:r>
          <w:t>Nochlin</w:t>
        </w:r>
        <w:proofErr w:type="spellEnd"/>
        <w:r>
          <w:t>, Englewood Cliffs, NJ: Prentice-Hall (1966).</w:t>
        </w:r>
      </w:ins>
    </w:p>
    <w:p w14:paraId="2B74E68A" w14:textId="77777777" w:rsidR="005417DE" w:rsidRDefault="005417DE" w:rsidP="005417DE">
      <w:pPr>
        <w:pStyle w:val="Body"/>
        <w:rPr>
          <w:ins w:id="87" w:author="Danielle Child" w:date="2014-06-04T17:23:00Z"/>
        </w:rPr>
      </w:pPr>
    </w:p>
    <w:p w14:paraId="3EBD00B1" w14:textId="77777777" w:rsidR="005417DE" w:rsidRDefault="005417DE" w:rsidP="005417DE">
      <w:pPr>
        <w:pStyle w:val="Body"/>
        <w:rPr>
          <w:ins w:id="88" w:author="Danielle Child" w:date="2014-06-04T17:23:00Z"/>
        </w:rPr>
      </w:pPr>
      <w:ins w:id="89" w:author="Danielle Child" w:date="2014-06-04T17:23:00Z">
        <w:r>
          <w:t xml:space="preserve">Ward, M. (1996) </w:t>
        </w:r>
        <w:r>
          <w:rPr>
            <w:i/>
            <w:iCs/>
          </w:rPr>
          <w:t>Pissarro, Neo-Impressionism, and the Spaces of the Avant-Garde</w:t>
        </w:r>
        <w:r>
          <w:t>, University of Chicago Press, 1996.</w:t>
        </w:r>
      </w:ins>
    </w:p>
    <w:p w14:paraId="7CBF989B" w14:textId="77777777" w:rsidR="005868F0" w:rsidRDefault="005868F0" w:rsidP="005417DE">
      <w:pPr>
        <w:pStyle w:val="Body"/>
        <w:rPr>
          <w:ins w:id="90" w:author="doctor" w:date="2014-06-04T20:08:00Z"/>
          <w:rFonts w:ascii="Helvetica"/>
          <w:b/>
          <w:bCs/>
        </w:rPr>
      </w:pPr>
    </w:p>
    <w:p w14:paraId="6CC93571" w14:textId="77777777" w:rsidR="005868F0" w:rsidRDefault="005868F0" w:rsidP="005868F0">
      <w:pPr>
        <w:rPr>
          <w:ins w:id="91" w:author="doctor" w:date="2014-06-04T20:08:00Z"/>
        </w:rPr>
      </w:pPr>
    </w:p>
    <w:p w14:paraId="7E142217" w14:textId="656CB7E0" w:rsidR="005868F0" w:rsidRPr="005868F0" w:rsidRDefault="005868F0" w:rsidP="005868F0">
      <w:pPr>
        <w:rPr>
          <w:ins w:id="92" w:author="doctor" w:date="2014-06-04T20:08:00Z"/>
          <w:b/>
          <w:rPrChange w:id="93" w:author="doctor" w:date="2014-06-04T20:08:00Z">
            <w:rPr>
              <w:ins w:id="94" w:author="doctor" w:date="2014-06-04T20:08:00Z"/>
            </w:rPr>
          </w:rPrChange>
        </w:rPr>
      </w:pPr>
      <w:ins w:id="95" w:author="doctor" w:date="2014-06-04T20:08:00Z">
        <w:r>
          <w:rPr>
            <w:b/>
          </w:rPr>
          <w:t>Images:</w:t>
        </w:r>
        <w:bookmarkStart w:id="96" w:name="_GoBack"/>
        <w:bookmarkEnd w:id="96"/>
      </w:ins>
    </w:p>
    <w:p w14:paraId="4DA4C8FC" w14:textId="77777777" w:rsidR="005868F0" w:rsidRDefault="005868F0" w:rsidP="005868F0">
      <w:pPr>
        <w:rPr>
          <w:ins w:id="97" w:author="doctor" w:date="2014-06-04T20:08:00Z"/>
        </w:rPr>
      </w:pPr>
      <w:ins w:id="98" w:author="doctor" w:date="2014-06-04T20:08:00Z">
        <w:r>
          <w:t xml:space="preserve">- Georges Seurat, </w:t>
        </w:r>
        <w:r>
          <w:rPr>
            <w:i/>
            <w:iCs/>
          </w:rPr>
          <w:t xml:space="preserve">Sunday Afternoon on the Island of La Grande </w:t>
        </w:r>
        <w:proofErr w:type="spellStart"/>
        <w:r>
          <w:rPr>
            <w:i/>
            <w:iCs/>
          </w:rPr>
          <w:t>Jatte</w:t>
        </w:r>
        <w:proofErr w:type="spellEnd"/>
        <w:r>
          <w:rPr>
            <w:i/>
            <w:iCs/>
          </w:rPr>
          <w:t xml:space="preserve">, </w:t>
        </w:r>
        <w:r>
          <w:t xml:space="preserve">1884-86.  </w:t>
        </w:r>
      </w:ins>
    </w:p>
    <w:p w14:paraId="45BF441D" w14:textId="77777777" w:rsidR="005868F0" w:rsidRDefault="005868F0" w:rsidP="005868F0">
      <w:pPr>
        <w:rPr>
          <w:ins w:id="99" w:author="doctor" w:date="2014-06-04T20:08:00Z"/>
        </w:rPr>
      </w:pPr>
      <w:ins w:id="100" w:author="doctor" w:date="2014-06-04T20:08:00Z">
        <w:r>
          <w:t xml:space="preserve">Oil on canvas, </w:t>
        </w:r>
        <w:r>
          <w:rPr>
            <w:lang w:val="fr-FR"/>
          </w:rPr>
          <w:t>81 3/4 x 121 1/4 in. (207.5 x 308.1 cm)</w:t>
        </w:r>
      </w:ins>
    </w:p>
    <w:p w14:paraId="55A4DAD6" w14:textId="77777777" w:rsidR="005868F0" w:rsidRDefault="005868F0" w:rsidP="005868F0">
      <w:pPr>
        <w:rPr>
          <w:ins w:id="101" w:author="doctor" w:date="2014-06-04T20:08:00Z"/>
        </w:rPr>
      </w:pPr>
      <w:ins w:id="102" w:author="doctor" w:date="2014-06-04T20:08:00Z">
        <w:r>
          <w:t>Helen Birch Bartlett Memorial Collection</w:t>
        </w:r>
      </w:ins>
    </w:p>
    <w:p w14:paraId="306C1677" w14:textId="77777777" w:rsidR="005868F0" w:rsidRDefault="005868F0" w:rsidP="005868F0">
      <w:pPr>
        <w:rPr>
          <w:ins w:id="103" w:author="doctor" w:date="2014-06-04T20:08:00Z"/>
        </w:rPr>
      </w:pPr>
      <w:ins w:id="104" w:author="doctor" w:date="2014-06-04T20:08:00Z">
        <w:r>
          <w:t>1926.224</w:t>
        </w:r>
      </w:ins>
    </w:p>
    <w:p w14:paraId="3DA69B16" w14:textId="77777777" w:rsidR="005868F0" w:rsidRDefault="005868F0" w:rsidP="005868F0">
      <w:pPr>
        <w:rPr>
          <w:ins w:id="105" w:author="doctor" w:date="2014-06-04T20:08:00Z"/>
        </w:rPr>
      </w:pPr>
      <w:ins w:id="106" w:author="doctor" w:date="2014-06-04T20:08:00Z">
        <w:r>
          <w:t>The Art Institute of Chicago</w:t>
        </w:r>
      </w:ins>
    </w:p>
    <w:p w14:paraId="3B987C40" w14:textId="77777777" w:rsidR="005868F0" w:rsidRDefault="005868F0" w:rsidP="005868F0">
      <w:pPr>
        <w:rPr>
          <w:ins w:id="107" w:author="doctor" w:date="2014-06-04T20:08:00Z"/>
        </w:rPr>
      </w:pPr>
      <w:ins w:id="108" w:author="doctor" w:date="2014-06-04T20:08:00Z">
        <w:r>
          <w:t> </w:t>
        </w:r>
      </w:ins>
    </w:p>
    <w:p w14:paraId="63E3743F" w14:textId="77777777" w:rsidR="005868F0" w:rsidRDefault="005868F0" w:rsidP="005868F0">
      <w:pPr>
        <w:rPr>
          <w:ins w:id="109" w:author="doctor" w:date="2014-06-04T20:08:00Z"/>
        </w:rPr>
      </w:pPr>
      <w:ins w:id="110" w:author="doctor" w:date="2014-06-04T20:08:00Z">
        <w:r>
          <w:fldChar w:fldCharType="begin"/>
        </w:r>
        <w:r>
          <w:instrText xml:space="preserve"> HYPERLINK "https://owa.dur.ac.uk/owa/redir.aspx?C=E43_TR1EukakN5EPa0dp9qGatE-9U9EIPkhTBR9cl8YcFAvZavjqqv43VCfEhxr841IsUh7zR6Y.&amp;URL=http%3a%2f%2fwww.artinstituteimages.org%2fsearchresults.asp%3fX5%3d27992" \t "_blank" </w:instrText>
        </w:r>
        <w:r>
          <w:fldChar w:fldCharType="separate"/>
        </w:r>
        <w:r>
          <w:rPr>
            <w:rStyle w:val="Hyperlink"/>
          </w:rPr>
          <w:t>http://www.artinstituteimages.org/searchresults.asp?X5=27992</w:t>
        </w:r>
        <w:r>
          <w:fldChar w:fldCharType="end"/>
        </w:r>
      </w:ins>
    </w:p>
    <w:p w14:paraId="27EF7C4A" w14:textId="77777777" w:rsidR="005868F0" w:rsidRDefault="005868F0" w:rsidP="005868F0">
      <w:pPr>
        <w:rPr>
          <w:ins w:id="111" w:author="doctor" w:date="2014-06-04T20:08:00Z"/>
        </w:rPr>
      </w:pPr>
      <w:ins w:id="112" w:author="doctor" w:date="2014-06-04T20:08:00Z">
        <w:r>
          <w:t> </w:t>
        </w:r>
      </w:ins>
    </w:p>
    <w:p w14:paraId="297FEFD6" w14:textId="77777777" w:rsidR="005868F0" w:rsidRDefault="005868F0" w:rsidP="005868F0">
      <w:pPr>
        <w:rPr>
          <w:ins w:id="113" w:author="doctor" w:date="2014-06-04T20:08:00Z"/>
        </w:rPr>
      </w:pPr>
      <w:proofErr w:type="gramStart"/>
      <w:ins w:id="114" w:author="doctor" w:date="2014-06-04T20:08:00Z">
        <w:r>
          <w:t xml:space="preserve">- Georges Seurat, </w:t>
        </w:r>
        <w:r>
          <w:rPr>
            <w:i/>
            <w:iCs/>
          </w:rPr>
          <w:t xml:space="preserve">Bathers at </w:t>
        </w:r>
        <w:proofErr w:type="spellStart"/>
        <w:r>
          <w:rPr>
            <w:i/>
            <w:iCs/>
          </w:rPr>
          <w:t>Asni</w:t>
        </w:r>
        <w:proofErr w:type="spellEnd"/>
        <w:r>
          <w:rPr>
            <w:i/>
            <w:iCs/>
            <w:lang w:val="fr-FR"/>
          </w:rPr>
          <w:t>è</w:t>
        </w:r>
        <w:r>
          <w:rPr>
            <w:i/>
            <w:iCs/>
          </w:rPr>
          <w:t xml:space="preserve">res </w:t>
        </w:r>
        <w:r>
          <w:t>(</w:t>
        </w:r>
        <w:r>
          <w:rPr>
            <w:i/>
            <w:iCs/>
            <w:lang w:val="fr-FR"/>
          </w:rPr>
          <w:t xml:space="preserve">Une Baignade, </w:t>
        </w:r>
        <w:proofErr w:type="spellStart"/>
        <w:r>
          <w:rPr>
            <w:i/>
            <w:iCs/>
            <w:lang w:val="fr-FR"/>
          </w:rPr>
          <w:t>Asniè</w:t>
        </w:r>
        <w:proofErr w:type="spellEnd"/>
        <w:r>
          <w:rPr>
            <w:i/>
            <w:iCs/>
          </w:rPr>
          <w:t>res</w:t>
        </w:r>
        <w:r>
          <w:t>), 1884.</w:t>
        </w:r>
        <w:proofErr w:type="gramEnd"/>
      </w:ins>
    </w:p>
    <w:p w14:paraId="2C20AD20" w14:textId="77777777" w:rsidR="005868F0" w:rsidRDefault="005868F0" w:rsidP="005868F0">
      <w:pPr>
        <w:rPr>
          <w:ins w:id="115" w:author="doctor" w:date="2014-06-04T20:08:00Z"/>
        </w:rPr>
      </w:pPr>
      <w:ins w:id="116" w:author="doctor" w:date="2014-06-04T20:08:00Z">
        <w:r>
          <w:t>Oil on canvas, 201 ×</w:t>
        </w:r>
        <w:r>
          <w:rPr>
            <w:rFonts w:ascii="Arial Unicode MS" w:hAnsi="Arial Unicode MS" w:cs="Arial Unicode MS"/>
          </w:rPr>
          <w:t xml:space="preserve"> </w:t>
        </w:r>
        <w:r>
          <w:t>300 cm (79.1 ×</w:t>
        </w:r>
        <w:r>
          <w:rPr>
            <w:rFonts w:ascii="Arial Unicode MS" w:hAnsi="Arial Unicode MS" w:cs="Arial Unicode MS"/>
          </w:rPr>
          <w:t xml:space="preserve"> </w:t>
        </w:r>
        <w:r>
          <w:t>118.1 in)</w:t>
        </w:r>
      </w:ins>
    </w:p>
    <w:p w14:paraId="7C9E69EE" w14:textId="77777777" w:rsidR="005868F0" w:rsidRDefault="005868F0" w:rsidP="005868F0">
      <w:pPr>
        <w:rPr>
          <w:ins w:id="117" w:author="doctor" w:date="2014-06-04T20:08:00Z"/>
        </w:rPr>
      </w:pPr>
      <w:ins w:id="118" w:author="doctor" w:date="2014-06-04T20:08:00Z">
        <w:r>
          <w:t>National Gallery, London</w:t>
        </w:r>
      </w:ins>
    </w:p>
    <w:p w14:paraId="6452D056" w14:textId="77777777" w:rsidR="005868F0" w:rsidRDefault="005868F0" w:rsidP="005868F0">
      <w:pPr>
        <w:rPr>
          <w:ins w:id="119" w:author="doctor" w:date="2014-06-04T20:08:00Z"/>
        </w:rPr>
      </w:pPr>
      <w:ins w:id="120" w:author="doctor" w:date="2014-06-04T20:08:00Z">
        <w:r>
          <w:t>(NG3908)</w:t>
        </w:r>
      </w:ins>
    </w:p>
    <w:p w14:paraId="580F5D44" w14:textId="77777777" w:rsidR="005868F0" w:rsidRDefault="005868F0" w:rsidP="005868F0">
      <w:pPr>
        <w:rPr>
          <w:ins w:id="121" w:author="doctor" w:date="2014-06-04T20:08:00Z"/>
        </w:rPr>
      </w:pPr>
      <w:proofErr w:type="gramStart"/>
      <w:ins w:id="122" w:author="doctor" w:date="2014-06-04T20:08:00Z">
        <w:r>
          <w:t>photo</w:t>
        </w:r>
        <w:proofErr w:type="gramEnd"/>
        <w:r>
          <w:t xml:space="preserve"> credit: Erich Lessing/Art Resource, NY</w:t>
        </w:r>
      </w:ins>
    </w:p>
    <w:p w14:paraId="6079D45D" w14:textId="77777777" w:rsidR="005868F0" w:rsidRDefault="005868F0" w:rsidP="005868F0">
      <w:pPr>
        <w:rPr>
          <w:ins w:id="123" w:author="doctor" w:date="2014-06-04T20:08:00Z"/>
        </w:rPr>
      </w:pPr>
      <w:ins w:id="124" w:author="doctor" w:date="2014-06-04T20:08:00Z">
        <w:r>
          <w:t> </w:t>
        </w:r>
      </w:ins>
    </w:p>
    <w:p w14:paraId="3CD4EBBF" w14:textId="77777777" w:rsidR="005868F0" w:rsidRDefault="005868F0" w:rsidP="005868F0">
      <w:pPr>
        <w:rPr>
          <w:ins w:id="125" w:author="doctor" w:date="2014-06-04T20:08:00Z"/>
        </w:rPr>
      </w:pPr>
      <w:ins w:id="126" w:author="doctor" w:date="2014-06-04T20:08:00Z">
        <w:r>
          <w:fldChar w:fldCharType="begin"/>
        </w:r>
        <w:r>
          <w:instrText xml:space="preserve"> HYPERLINK "https://owa.dur.ac.uk/owa/redir.aspx?C=E43_TR1EukakN5EPa0dp9qGatE-9U9EIPkhTBR9cl8YcFAvZavjqqv43VCfEhxr841IsUh7zR6Y.&amp;URL=http%3a%2f%2fwww.nationalgallery.org.uk%2fpaintings%2fgeorges-seurat-bathers-at-asnieres" \t "_blank" </w:instrText>
        </w:r>
        <w:r>
          <w:fldChar w:fldCharType="separate"/>
        </w:r>
        <w:r>
          <w:rPr>
            <w:rStyle w:val="Hyperlink"/>
          </w:rPr>
          <w:t>http://www.nationalgallery.org.uk/paintings/georges-seurat-bathers-at-asnieres</w:t>
        </w:r>
        <w:r>
          <w:fldChar w:fldCharType="end"/>
        </w:r>
      </w:ins>
    </w:p>
    <w:p w14:paraId="4F64D0CF" w14:textId="77777777" w:rsidR="005868F0" w:rsidRDefault="005868F0" w:rsidP="005868F0">
      <w:pPr>
        <w:rPr>
          <w:ins w:id="127" w:author="doctor" w:date="2014-06-04T20:08:00Z"/>
        </w:rPr>
      </w:pPr>
      <w:ins w:id="128" w:author="doctor" w:date="2014-06-04T20:08:00Z">
        <w:r>
          <w:t> </w:t>
        </w:r>
      </w:ins>
    </w:p>
    <w:p w14:paraId="69AB678B" w14:textId="77777777" w:rsidR="005868F0" w:rsidRDefault="005868F0" w:rsidP="005868F0">
      <w:pPr>
        <w:rPr>
          <w:ins w:id="129" w:author="doctor" w:date="2014-06-04T20:08:00Z"/>
        </w:rPr>
      </w:pPr>
      <w:ins w:id="130" w:author="doctor" w:date="2014-06-04T20:08:00Z">
        <w:r>
          <w:t xml:space="preserve">- Georges Seurat, </w:t>
        </w:r>
        <w:proofErr w:type="spellStart"/>
        <w:r>
          <w:rPr>
            <w:i/>
            <w:iCs/>
          </w:rPr>
          <w:t>Aman</w:t>
        </w:r>
        <w:proofErr w:type="spellEnd"/>
        <w:r>
          <w:rPr>
            <w:i/>
            <w:iCs/>
          </w:rPr>
          <w:t xml:space="preserve">-Jean (Portrait of Edmond </w:t>
        </w:r>
        <w:proofErr w:type="spellStart"/>
        <w:r>
          <w:rPr>
            <w:i/>
            <w:iCs/>
          </w:rPr>
          <w:t>Franç</w:t>
        </w:r>
        <w:r>
          <w:rPr>
            <w:i/>
            <w:iCs/>
            <w:lang w:val="fr-FR"/>
          </w:rPr>
          <w:t>ois</w:t>
        </w:r>
        <w:proofErr w:type="spellEnd"/>
        <w:r>
          <w:rPr>
            <w:i/>
            <w:iCs/>
            <w:lang w:val="fr-FR"/>
          </w:rPr>
          <w:t xml:space="preserve"> Aman-Jean)</w:t>
        </w:r>
        <w:r>
          <w:rPr>
            <w:i/>
            <w:iCs/>
          </w:rPr>
          <w:t xml:space="preserve">, </w:t>
        </w:r>
        <w:r>
          <w:t>1882–83</w:t>
        </w:r>
      </w:ins>
    </w:p>
    <w:p w14:paraId="6FB0313C" w14:textId="77777777" w:rsidR="005868F0" w:rsidRDefault="005868F0" w:rsidP="005868F0">
      <w:pPr>
        <w:rPr>
          <w:ins w:id="131" w:author="doctor" w:date="2014-06-04T20:08:00Z"/>
        </w:rPr>
      </w:pPr>
      <w:proofErr w:type="spellStart"/>
      <w:ins w:id="132" w:author="doctor" w:date="2014-06-04T20:08:00Z">
        <w:r>
          <w:t>Conté</w:t>
        </w:r>
        <w:proofErr w:type="spellEnd"/>
        <w:r>
          <w:rPr>
            <w:rFonts w:ascii="Arial Unicode MS" w:hAnsi="Arial Unicode MS" w:cs="Arial Unicode MS"/>
          </w:rPr>
          <w:t xml:space="preserve"> </w:t>
        </w:r>
        <w:r>
          <w:t xml:space="preserve">crayon on </w:t>
        </w:r>
        <w:proofErr w:type="spellStart"/>
        <w:r>
          <w:t>Michallet</w:t>
        </w:r>
        <w:proofErr w:type="spellEnd"/>
        <w:r>
          <w:t xml:space="preserve"> paper, </w:t>
        </w:r>
        <w:r>
          <w:rPr>
            <w:lang w:val="fr-FR"/>
          </w:rPr>
          <w:t xml:space="preserve">24 1/2 x 18 11/16 in. (62.2 x 47.5 cm) </w:t>
        </w:r>
      </w:ins>
    </w:p>
    <w:p w14:paraId="555DC0A8" w14:textId="77777777" w:rsidR="005868F0" w:rsidRDefault="005868F0" w:rsidP="005868F0">
      <w:pPr>
        <w:rPr>
          <w:ins w:id="133" w:author="doctor" w:date="2014-06-04T20:08:00Z"/>
        </w:rPr>
      </w:pPr>
      <w:ins w:id="134" w:author="doctor" w:date="2014-06-04T20:08:00Z">
        <w:r>
          <w:t>The Metropolitan Museum of Art, New York, NY</w:t>
        </w:r>
      </w:ins>
    </w:p>
    <w:p w14:paraId="08B4E299" w14:textId="77777777" w:rsidR="005868F0" w:rsidRDefault="005868F0" w:rsidP="005868F0">
      <w:pPr>
        <w:rPr>
          <w:ins w:id="135" w:author="doctor" w:date="2014-06-04T20:08:00Z"/>
        </w:rPr>
      </w:pPr>
      <w:ins w:id="136" w:author="doctor" w:date="2014-06-04T20:08:00Z">
        <w:r>
          <w:t>Credit Line: Bequest of Stephen C. Clark, 1960 Accession Number: 61.101.16</w:t>
        </w:r>
      </w:ins>
    </w:p>
    <w:p w14:paraId="1E65BAD6" w14:textId="77777777" w:rsidR="005868F0" w:rsidRDefault="005868F0" w:rsidP="005868F0">
      <w:pPr>
        <w:rPr>
          <w:ins w:id="137" w:author="doctor" w:date="2014-06-04T20:08:00Z"/>
        </w:rPr>
      </w:pPr>
      <w:ins w:id="138" w:author="doctor" w:date="2014-06-04T20:08:00Z">
        <w:r>
          <w:t> </w:t>
        </w:r>
      </w:ins>
    </w:p>
    <w:p w14:paraId="3FBD6082" w14:textId="77777777" w:rsidR="005868F0" w:rsidRDefault="005868F0" w:rsidP="005868F0">
      <w:pPr>
        <w:rPr>
          <w:ins w:id="139" w:author="doctor" w:date="2014-06-04T20:08:00Z"/>
        </w:rPr>
      </w:pPr>
      <w:ins w:id="140" w:author="doctor" w:date="2014-06-04T20:08:00Z">
        <w:r>
          <w:fldChar w:fldCharType="begin"/>
        </w:r>
        <w:r>
          <w:instrText xml:space="preserve"> HYPERLINK "https://owa.dur.ac.uk/owa/redir.aspx?C=E43_TR1EukakN5EPa0dp9qGatE-9U9EIPkhTBR9cl8YcFAvZavjqqv43VCfEhxr841IsUh7zR6Y.&amp;URL=http%3a%2f%2fwww.metmuseum.org%2ftoah%2fworks-of-art%2f61.101.16" \t "_blank" </w:instrText>
        </w:r>
        <w:r>
          <w:fldChar w:fldCharType="separate"/>
        </w:r>
        <w:r>
          <w:rPr>
            <w:rStyle w:val="Hyperlink"/>
          </w:rPr>
          <w:t>http://www.metmuseum.org/toah/works-of-art/61.101.16</w:t>
        </w:r>
        <w:r>
          <w:fldChar w:fldCharType="end"/>
        </w:r>
      </w:ins>
    </w:p>
    <w:p w14:paraId="5F2C40FA" w14:textId="77777777" w:rsidR="005868F0" w:rsidRDefault="005868F0" w:rsidP="005868F0">
      <w:pPr>
        <w:rPr>
          <w:ins w:id="141" w:author="doctor" w:date="2014-06-04T20:08:00Z"/>
        </w:rPr>
      </w:pPr>
      <w:ins w:id="142" w:author="doctor" w:date="2014-06-04T20:08:00Z">
        <w:r>
          <w:t> </w:t>
        </w:r>
      </w:ins>
    </w:p>
    <w:p w14:paraId="3FC5AA49" w14:textId="77777777" w:rsidR="005868F0" w:rsidRDefault="005868F0" w:rsidP="005868F0">
      <w:pPr>
        <w:rPr>
          <w:ins w:id="143" w:author="doctor" w:date="2014-06-04T20:08:00Z"/>
        </w:rPr>
      </w:pPr>
      <w:ins w:id="144" w:author="doctor" w:date="2014-06-04T20:08:00Z">
        <w:r>
          <w:t xml:space="preserve">- Georges Seurat, </w:t>
        </w:r>
        <w:r>
          <w:rPr>
            <w:i/>
            <w:iCs/>
            <w:lang w:val="pt-PT"/>
          </w:rPr>
          <w:t>Models (Poseuses)</w:t>
        </w:r>
        <w:proofErr w:type="gramStart"/>
        <w:r>
          <w:t>,1886</w:t>
        </w:r>
        <w:proofErr w:type="gramEnd"/>
        <w:r>
          <w:t>–1888</w:t>
        </w:r>
      </w:ins>
    </w:p>
    <w:p w14:paraId="1D2288D7" w14:textId="77777777" w:rsidR="005868F0" w:rsidRDefault="005868F0" w:rsidP="005868F0">
      <w:pPr>
        <w:rPr>
          <w:ins w:id="145" w:author="doctor" w:date="2014-06-04T20:08:00Z"/>
        </w:rPr>
      </w:pPr>
      <w:ins w:id="146" w:author="doctor" w:date="2014-06-04T20:08:00Z">
        <w:r>
          <w:t xml:space="preserve">Oil on canvas, </w:t>
        </w:r>
        <w:r>
          <w:rPr>
            <w:lang w:val="fr-FR"/>
          </w:rPr>
          <w:t>78 3/4 x 98 3/8 in. (200 x 249.9 cm)</w:t>
        </w:r>
      </w:ins>
    </w:p>
    <w:p w14:paraId="50E85D2C" w14:textId="77777777" w:rsidR="005868F0" w:rsidRDefault="005868F0" w:rsidP="005868F0">
      <w:pPr>
        <w:rPr>
          <w:ins w:id="147" w:author="doctor" w:date="2014-06-04T20:08:00Z"/>
        </w:rPr>
      </w:pPr>
      <w:ins w:id="148" w:author="doctor" w:date="2014-06-04T20:08:00Z">
        <w:r>
          <w:t> </w:t>
        </w:r>
      </w:ins>
    </w:p>
    <w:p w14:paraId="7D4B3C3E" w14:textId="77777777" w:rsidR="005868F0" w:rsidRDefault="005868F0" w:rsidP="005868F0">
      <w:pPr>
        <w:rPr>
          <w:ins w:id="149" w:author="doctor" w:date="2014-06-04T20:08:00Z"/>
        </w:rPr>
      </w:pPr>
      <w:ins w:id="150" w:author="doctor" w:date="2014-06-04T20:08:00Z">
        <w:r>
          <w:t>Image ©</w:t>
        </w:r>
        <w:r>
          <w:rPr>
            <w:rFonts w:ascii="Arial Unicode MS" w:hAnsi="Arial Unicode MS" w:cs="Arial Unicode MS"/>
          </w:rPr>
          <w:t xml:space="preserve"> </w:t>
        </w:r>
        <w:r>
          <w:t xml:space="preserve">2014 </w:t>
        </w:r>
        <w:proofErr w:type="gramStart"/>
        <w:r>
          <w:t>The</w:t>
        </w:r>
        <w:proofErr w:type="gramEnd"/>
        <w:r>
          <w:t xml:space="preserve"> Barnes Foundation</w:t>
        </w:r>
      </w:ins>
    </w:p>
    <w:p w14:paraId="4A531FDE" w14:textId="77777777" w:rsidR="005868F0" w:rsidRDefault="005868F0" w:rsidP="005868F0">
      <w:pPr>
        <w:rPr>
          <w:ins w:id="151" w:author="doctor" w:date="2014-06-04T20:08:00Z"/>
        </w:rPr>
      </w:pPr>
    </w:p>
    <w:p w14:paraId="71FA5F89" w14:textId="77777777" w:rsidR="005868F0" w:rsidRDefault="005868F0" w:rsidP="005868F0">
      <w:pPr>
        <w:rPr>
          <w:ins w:id="152" w:author="doctor" w:date="2014-06-04T20:08:00Z"/>
        </w:rPr>
      </w:pPr>
      <w:ins w:id="153" w:author="doctor" w:date="2014-06-04T20:08:00Z">
        <w:r>
          <w:t xml:space="preserve">- Paul Signac, </w:t>
        </w:r>
        <w:r>
          <w:rPr>
            <w:i/>
            <w:iCs/>
            <w:lang w:val="fr-FR"/>
          </w:rPr>
          <w:t>Au temps d'harmonie: l'</w:t>
        </w:r>
        <w:r>
          <w:rPr>
            <w:i/>
            <w:iCs/>
          </w:rPr>
          <w:t>â</w:t>
        </w:r>
        <w:proofErr w:type="spellStart"/>
        <w:r>
          <w:rPr>
            <w:i/>
            <w:iCs/>
            <w:lang w:val="fr-FR"/>
          </w:rPr>
          <w:t>ge</w:t>
        </w:r>
        <w:proofErr w:type="spellEnd"/>
        <w:r>
          <w:rPr>
            <w:i/>
            <w:iCs/>
            <w:lang w:val="fr-FR"/>
          </w:rPr>
          <w:t xml:space="preserve"> d'or n'est pas dans le </w:t>
        </w:r>
        <w:proofErr w:type="spellStart"/>
        <w:r>
          <w:rPr>
            <w:i/>
            <w:iCs/>
            <w:lang w:val="fr-FR"/>
          </w:rPr>
          <w:t>pass</w:t>
        </w:r>
        <w:proofErr w:type="spellEnd"/>
        <w:r>
          <w:rPr>
            <w:i/>
            <w:iCs/>
          </w:rPr>
          <w:t>é</w:t>
        </w:r>
        <w:r>
          <w:rPr>
            <w:i/>
            <w:iCs/>
            <w:lang w:val="fr-FR"/>
          </w:rPr>
          <w:t xml:space="preserve">, </w:t>
        </w:r>
        <w:proofErr w:type="gramStart"/>
        <w:r>
          <w:rPr>
            <w:i/>
            <w:iCs/>
            <w:lang w:val="fr-FR"/>
          </w:rPr>
          <w:t>il</w:t>
        </w:r>
        <w:proofErr w:type="gramEnd"/>
        <w:r>
          <w:rPr>
            <w:i/>
            <w:iCs/>
            <w:lang w:val="fr-FR"/>
          </w:rPr>
          <w:t xml:space="preserve"> est dans l</w:t>
        </w:r>
        <w:r>
          <w:rPr>
            <w:i/>
            <w:iCs/>
          </w:rPr>
          <w:t>’</w:t>
        </w:r>
        <w:r>
          <w:rPr>
            <w:i/>
            <w:iCs/>
            <w:lang w:val="fr-FR"/>
          </w:rPr>
          <w:t xml:space="preserve">avenir </w:t>
        </w:r>
        <w:r>
          <w:t xml:space="preserve">(In the Time of Harmony: The Golden Age Is Not in the Past, It Is in the Future), 1893-95. </w:t>
        </w:r>
        <w:proofErr w:type="gramStart"/>
        <w:r>
          <w:t>Oil on canvas.</w:t>
        </w:r>
        <w:proofErr w:type="gramEnd"/>
        <w:r>
          <w:t xml:space="preserve">  </w:t>
        </w:r>
        <w:r>
          <w:rPr>
            <w:lang w:val="fr-FR"/>
          </w:rPr>
          <w:t xml:space="preserve">300 x 400 cm. </w:t>
        </w:r>
      </w:ins>
    </w:p>
    <w:p w14:paraId="2D300D72" w14:textId="77777777" w:rsidR="005868F0" w:rsidRDefault="005868F0" w:rsidP="005868F0">
      <w:pPr>
        <w:rPr>
          <w:ins w:id="154" w:author="doctor" w:date="2014-06-04T20:08:00Z"/>
        </w:rPr>
      </w:pPr>
      <w:ins w:id="155" w:author="doctor" w:date="2014-06-04T20:08:00Z">
        <w:r>
          <w:t xml:space="preserve">Montreuil, </w:t>
        </w:r>
        <w:proofErr w:type="spellStart"/>
        <w:r>
          <w:t>Mairie</w:t>
        </w:r>
        <w:proofErr w:type="spellEnd"/>
        <w:r>
          <w:t xml:space="preserve"> (@ Estate of Paul Signac / ADAGP [Paris] / SODRAC [Montreal] 2003; photo: Alain </w:t>
        </w:r>
        <w:proofErr w:type="spellStart"/>
        <w:r>
          <w:t>Llobregat</w:t>
        </w:r>
        <w:proofErr w:type="spellEnd"/>
        <w:r>
          <w:t xml:space="preserve">) </w:t>
        </w:r>
      </w:ins>
    </w:p>
    <w:p w14:paraId="27809FDD" w14:textId="77777777" w:rsidR="005868F0" w:rsidRDefault="005868F0" w:rsidP="005868F0">
      <w:pPr>
        <w:rPr>
          <w:ins w:id="156" w:author="doctor" w:date="2014-06-04T20:08:00Z"/>
        </w:rPr>
      </w:pPr>
      <w:ins w:id="157" w:author="doctor" w:date="2014-06-04T20:08:00Z">
        <w:r>
          <w:t> </w:t>
        </w:r>
      </w:ins>
    </w:p>
    <w:p w14:paraId="0C81A5C6" w14:textId="77777777" w:rsidR="005868F0" w:rsidRDefault="005868F0" w:rsidP="005868F0">
      <w:pPr>
        <w:rPr>
          <w:ins w:id="158" w:author="doctor" w:date="2014-06-04T20:08:00Z"/>
        </w:rPr>
      </w:pPr>
      <w:ins w:id="159" w:author="doctor" w:date="2014-06-04T20:08:00Z">
        <w:r>
          <w:fldChar w:fldCharType="begin"/>
        </w:r>
        <w:r>
          <w:instrText xml:space="preserve"> HYPERLINK "https://owa.dur.ac.uk/owa/redir.aspx?C=E43_TR1EukakN5EPa0dp9qGatE-9U9EIPkhTBR9cl8YcFAvZavjqqv43VCfEhxr841IsUh7zR6Y.&amp;URL=http%3a%2f%2fwww.the-athenaeum.org%2fart%2ffull.php%3fID%3d45967" \t "_blank" </w:instrText>
        </w:r>
        <w:r>
          <w:fldChar w:fldCharType="separate"/>
        </w:r>
        <w:r>
          <w:rPr>
            <w:rStyle w:val="Hyperlink"/>
          </w:rPr>
          <w:t>http://www.the-athenaeum.org/art/full.php?ID=45967</w:t>
        </w:r>
        <w:r>
          <w:fldChar w:fldCharType="end"/>
        </w:r>
      </w:ins>
    </w:p>
    <w:p w14:paraId="64C15127" w14:textId="77777777" w:rsidR="005868F0" w:rsidRDefault="005868F0" w:rsidP="005868F0">
      <w:pPr>
        <w:rPr>
          <w:ins w:id="160" w:author="doctor" w:date="2014-06-04T20:08:00Z"/>
        </w:rPr>
      </w:pPr>
      <w:ins w:id="161" w:author="doctor" w:date="2014-06-04T20:08:00Z">
        <w:r>
          <w:t> </w:t>
        </w:r>
      </w:ins>
    </w:p>
    <w:p w14:paraId="67533628" w14:textId="77777777" w:rsidR="005868F0" w:rsidRDefault="005868F0" w:rsidP="005868F0">
      <w:pPr>
        <w:rPr>
          <w:ins w:id="162" w:author="doctor" w:date="2014-06-04T20:08:00Z"/>
        </w:rPr>
      </w:pPr>
      <w:ins w:id="163" w:author="doctor" w:date="2014-06-04T20:08:00Z">
        <w:r>
          <w:t xml:space="preserve">- Henri-Edmond Cross, </w:t>
        </w:r>
        <w:r>
          <w:rPr>
            <w:i/>
            <w:iCs/>
            <w:lang w:val="fr-FR"/>
          </w:rPr>
          <w:t>Les Iles d'Or</w:t>
        </w:r>
        <w:r>
          <w:t xml:space="preserve"> (The Golden Isles), ca. 1891-1892</w:t>
        </w:r>
      </w:ins>
    </w:p>
    <w:p w14:paraId="7E51996F" w14:textId="77777777" w:rsidR="005868F0" w:rsidRDefault="005868F0" w:rsidP="005868F0">
      <w:pPr>
        <w:rPr>
          <w:ins w:id="164" w:author="doctor" w:date="2014-06-04T20:08:00Z"/>
        </w:rPr>
      </w:pPr>
      <w:ins w:id="165" w:author="doctor" w:date="2014-06-04T20:08:00Z">
        <w:r>
          <w:t>Oil on canvas, H. 59; W. 54 cm</w:t>
        </w:r>
      </w:ins>
    </w:p>
    <w:p w14:paraId="1B782FA9" w14:textId="77777777" w:rsidR="005868F0" w:rsidRDefault="005868F0" w:rsidP="005868F0">
      <w:pPr>
        <w:rPr>
          <w:ins w:id="166" w:author="doctor" w:date="2014-06-04T20:08:00Z"/>
        </w:rPr>
      </w:pPr>
      <w:ins w:id="167" w:author="doctor" w:date="2014-06-04T20:08:00Z">
        <w:r>
          <w:t>©</w:t>
        </w:r>
        <w:r>
          <w:rPr>
            <w:rFonts w:ascii="Arial Unicode MS" w:hAnsi="Arial Unicode MS" w:cs="Arial Unicode MS"/>
          </w:rPr>
          <w:t xml:space="preserve"> </w:t>
        </w:r>
        <w:r>
          <w:t xml:space="preserve">RMN-Grand </w:t>
        </w:r>
        <w:proofErr w:type="spellStart"/>
        <w:r>
          <w:t>Palais</w:t>
        </w:r>
        <w:proofErr w:type="spellEnd"/>
        <w:r>
          <w:t xml:space="preserve"> (</w:t>
        </w:r>
        <w:proofErr w:type="spellStart"/>
        <w:r>
          <w:t>Musé</w:t>
        </w:r>
        <w:proofErr w:type="spellEnd"/>
        <w:r>
          <w:rPr>
            <w:lang w:val="fr-FR"/>
          </w:rPr>
          <w:t>e d'Orsay) / DR</w:t>
        </w:r>
      </w:ins>
    </w:p>
    <w:p w14:paraId="27DD3640" w14:textId="47103EDE" w:rsidR="00055EEE" w:rsidDel="005417DE" w:rsidRDefault="00C63167" w:rsidP="005417DE">
      <w:pPr>
        <w:pStyle w:val="Body"/>
        <w:rPr>
          <w:del w:id="168" w:author="Danielle Child" w:date="2014-06-04T17:23:00Z"/>
          <w:rFonts w:ascii="Helvetica" w:eastAsia="Helvetica" w:hAnsi="Helvetica" w:cs="Helvetica"/>
          <w:b/>
          <w:bCs/>
        </w:rPr>
      </w:pPr>
      <w:del w:id="169" w:author="Danielle Child" w:date="2014-06-04T17:23:00Z">
        <w:r w:rsidDel="005417DE">
          <w:rPr>
            <w:rFonts w:ascii="Helvetica"/>
            <w:b/>
            <w:bCs/>
          </w:rPr>
          <w:delText>Further Reading</w:delText>
        </w:r>
      </w:del>
    </w:p>
    <w:p w14:paraId="6C7708CB" w14:textId="5548931A" w:rsidR="00055EEE" w:rsidDel="005417DE" w:rsidRDefault="00055EEE" w:rsidP="005417DE">
      <w:pPr>
        <w:pStyle w:val="Body"/>
        <w:rPr>
          <w:del w:id="170" w:author="Danielle Child" w:date="2014-06-04T17:23:00Z"/>
        </w:rPr>
      </w:pPr>
    </w:p>
    <w:p w14:paraId="2D9941E4" w14:textId="5C403F16" w:rsidR="00055EEE" w:rsidDel="005417DE" w:rsidRDefault="00055EEE" w:rsidP="005417DE">
      <w:pPr>
        <w:pStyle w:val="Body"/>
        <w:rPr>
          <w:del w:id="171" w:author="Danielle Child" w:date="2014-06-04T17:23:00Z"/>
        </w:rPr>
      </w:pPr>
    </w:p>
    <w:p w14:paraId="6B81A244" w14:textId="0BB384C6" w:rsidR="00055EEE" w:rsidDel="005417DE" w:rsidRDefault="00C63167" w:rsidP="005417DE">
      <w:pPr>
        <w:pStyle w:val="Body"/>
        <w:rPr>
          <w:del w:id="172" w:author="Danielle Child" w:date="2014-06-04T17:23:00Z"/>
        </w:rPr>
      </w:pPr>
      <w:del w:id="173" w:author="Danielle Child" w:date="2014-06-04T17:23:00Z">
        <w:r w:rsidDel="005417DE">
          <w:delText xml:space="preserve">Broude, N. (1978) </w:delText>
        </w:r>
        <w:r w:rsidDel="005417DE">
          <w:rPr>
            <w:i/>
            <w:iCs/>
          </w:rPr>
          <w:delText>Seurat in Perspective</w:delText>
        </w:r>
        <w:r w:rsidDel="005417DE">
          <w:delText>, NJ: Prentice Hall.</w:delText>
        </w:r>
      </w:del>
    </w:p>
    <w:p w14:paraId="673AEDC2" w14:textId="00F9483F" w:rsidR="00055EEE" w:rsidDel="005417DE" w:rsidRDefault="00055EEE" w:rsidP="005417DE">
      <w:pPr>
        <w:pStyle w:val="Body"/>
        <w:rPr>
          <w:del w:id="174" w:author="Danielle Child" w:date="2014-06-04T17:23:00Z"/>
        </w:rPr>
      </w:pPr>
    </w:p>
    <w:p w14:paraId="5AC00A69" w14:textId="5FD2788B" w:rsidR="00055EEE" w:rsidDel="005417DE" w:rsidRDefault="00C63167" w:rsidP="005417DE">
      <w:pPr>
        <w:pStyle w:val="Body"/>
        <w:rPr>
          <w:del w:id="175" w:author="Danielle Child" w:date="2014-06-04T17:23:00Z"/>
        </w:rPr>
      </w:pPr>
      <w:del w:id="176" w:author="Danielle Child" w:date="2014-06-04T17:23:00Z">
        <w:r w:rsidDel="005417DE">
          <w:delText xml:space="preserve">Cachin, F. (2000) </w:delText>
        </w:r>
        <w:r w:rsidDel="005417DE">
          <w:rPr>
            <w:i/>
            <w:iCs/>
          </w:rPr>
          <w:delText>Signac: Catalogue raisonn</w:delText>
        </w:r>
        <w:r w:rsidDel="005417DE">
          <w:rPr>
            <w:rFonts w:ascii="Arial Unicode MS" w:hAnsi="Times New Roman"/>
            <w:i/>
            <w:iCs/>
            <w:lang w:val="fr-FR"/>
          </w:rPr>
          <w:delText>é</w:delText>
        </w:r>
        <w:r w:rsidDel="005417DE">
          <w:rPr>
            <w:i/>
            <w:iCs/>
          </w:rPr>
          <w:delText xml:space="preserve"> de l</w:delText>
        </w:r>
        <w:r w:rsidDel="005417DE">
          <w:rPr>
            <w:rFonts w:ascii="Arial Unicode MS" w:hAnsi="Times New Roman"/>
            <w:i/>
            <w:iCs/>
          </w:rPr>
          <w:delText>’</w:delText>
        </w:r>
        <w:r w:rsidDel="005417DE">
          <w:rPr>
            <w:i/>
            <w:iCs/>
          </w:rPr>
          <w:delText>oeuvre peint</w:delText>
        </w:r>
        <w:r w:rsidDel="005417DE">
          <w:delText xml:space="preserve">, with M. Ferretti-Bocquillon (Paris: Gallimard). </w:delText>
        </w:r>
      </w:del>
    </w:p>
    <w:p w14:paraId="145C3D4E" w14:textId="28676369" w:rsidR="00055EEE" w:rsidDel="005417DE" w:rsidRDefault="00055EEE" w:rsidP="005417DE">
      <w:pPr>
        <w:pStyle w:val="Body"/>
        <w:rPr>
          <w:del w:id="177" w:author="Danielle Child" w:date="2014-06-04T17:23:00Z"/>
        </w:rPr>
      </w:pPr>
    </w:p>
    <w:p w14:paraId="31A8A70A" w14:textId="6DE90F04" w:rsidR="00055EEE" w:rsidDel="005417DE" w:rsidRDefault="00C63167" w:rsidP="005417DE">
      <w:pPr>
        <w:pStyle w:val="Body"/>
        <w:rPr>
          <w:del w:id="178" w:author="Danielle Child" w:date="2014-06-04T17:23:00Z"/>
        </w:rPr>
      </w:pPr>
      <w:del w:id="179" w:author="Danielle Child" w:date="2014-06-04T17:23:00Z">
        <w:r w:rsidDel="005417DE">
          <w:delText xml:space="preserve">Dymond, A. (2003) </w:delText>
        </w:r>
        <w:r w:rsidDel="005417DE">
          <w:rPr>
            <w:rFonts w:ascii="Arial Unicode MS" w:hAnsi="Times New Roman"/>
          </w:rPr>
          <w:delText>“</w:delText>
        </w:r>
        <w:r w:rsidDel="005417DE">
          <w:delText>A Politicized Pastoral: Signac and the Cultural Geography of Mediterranean France,</w:delText>
        </w:r>
        <w:r w:rsidDel="005417DE">
          <w:rPr>
            <w:rFonts w:ascii="Arial Unicode MS" w:hAnsi="Times New Roman"/>
          </w:rPr>
          <w:delText>”</w:delText>
        </w:r>
        <w:r w:rsidDel="005417DE">
          <w:rPr>
            <w:rFonts w:ascii="Arial Unicode MS" w:hAnsi="Times New Roman"/>
          </w:rPr>
          <w:delText xml:space="preserve"> </w:delText>
        </w:r>
        <w:r w:rsidDel="005417DE">
          <w:rPr>
            <w:i/>
            <w:iCs/>
          </w:rPr>
          <w:delText>The Art Bulletin</w:delText>
        </w:r>
        <w:r w:rsidDel="005417DE">
          <w:delText>, v. 85, n. 2 (June 2003): 353-370.</w:delText>
        </w:r>
      </w:del>
    </w:p>
    <w:p w14:paraId="2E1CEBF9" w14:textId="20F1FCB3" w:rsidR="00055EEE" w:rsidDel="005417DE" w:rsidRDefault="00055EEE" w:rsidP="005417DE">
      <w:pPr>
        <w:pStyle w:val="Body"/>
        <w:rPr>
          <w:del w:id="180" w:author="Danielle Child" w:date="2014-06-04T17:23:00Z"/>
        </w:rPr>
      </w:pPr>
    </w:p>
    <w:p w14:paraId="269571EC" w14:textId="784E8479" w:rsidR="00055EEE" w:rsidDel="005417DE" w:rsidRDefault="00C63167" w:rsidP="005417DE">
      <w:pPr>
        <w:pStyle w:val="Body"/>
        <w:rPr>
          <w:del w:id="181" w:author="Danielle Child" w:date="2014-06-04T17:23:00Z"/>
        </w:rPr>
      </w:pPr>
      <w:del w:id="182" w:author="Danielle Child" w:date="2014-06-04T17:23:00Z">
        <w:r w:rsidDel="005417DE">
          <w:delText xml:space="preserve">Eisenman, S. (2011) </w:delText>
        </w:r>
        <w:r w:rsidDel="005417DE">
          <w:rPr>
            <w:rFonts w:ascii="Arial Unicode MS" w:hAnsi="Times New Roman"/>
          </w:rPr>
          <w:delText>“</w:delText>
        </w:r>
        <w:r w:rsidDel="005417DE">
          <w:delText>Mass Culture and Utopia: Seurat and Neoimpressionism,</w:delText>
        </w:r>
        <w:r w:rsidDel="005417DE">
          <w:rPr>
            <w:rFonts w:ascii="Arial Unicode MS" w:hAnsi="Times New Roman"/>
          </w:rPr>
          <w:delText>”</w:delText>
        </w:r>
        <w:r w:rsidDel="005417DE">
          <w:rPr>
            <w:rFonts w:ascii="Arial Unicode MS" w:hAnsi="Times New Roman"/>
          </w:rPr>
          <w:delText xml:space="preserve"> </w:delText>
        </w:r>
        <w:r w:rsidDel="005417DE">
          <w:delText xml:space="preserve">chap. in </w:delText>
        </w:r>
        <w:r w:rsidDel="005417DE">
          <w:rPr>
            <w:i/>
            <w:iCs/>
          </w:rPr>
          <w:delText>Nineteenth Century Art: A Critical History</w:delText>
        </w:r>
        <w:r w:rsidDel="005417DE">
          <w:delText xml:space="preserve">, 4th ed.  London: Thames and Hudson. </w:delText>
        </w:r>
      </w:del>
    </w:p>
    <w:p w14:paraId="4E4022A1" w14:textId="773CFB5F" w:rsidR="00055EEE" w:rsidDel="005417DE" w:rsidRDefault="00055EEE" w:rsidP="005417DE">
      <w:pPr>
        <w:pStyle w:val="Body"/>
        <w:rPr>
          <w:del w:id="183" w:author="Danielle Child" w:date="2014-06-04T17:23:00Z"/>
        </w:rPr>
      </w:pPr>
    </w:p>
    <w:p w14:paraId="0D7D67AA" w14:textId="3A156A24" w:rsidR="00055EEE" w:rsidDel="005417DE" w:rsidRDefault="00C63167" w:rsidP="005417DE">
      <w:pPr>
        <w:pStyle w:val="Body"/>
        <w:rPr>
          <w:del w:id="184" w:author="Danielle Child" w:date="2014-06-04T17:23:00Z"/>
        </w:rPr>
      </w:pPr>
      <w:del w:id="185" w:author="Danielle Child" w:date="2014-06-04T17:23:00Z">
        <w:r w:rsidDel="005417DE">
          <w:delText>F</w:delText>
        </w:r>
        <w:r w:rsidDel="005417DE">
          <w:rPr>
            <w:rFonts w:ascii="Arial Unicode MS" w:hAnsi="Times New Roman"/>
          </w:rPr>
          <w:delText>é</w:delText>
        </w:r>
        <w:r w:rsidDel="005417DE">
          <w:delText>n</w:delText>
        </w:r>
        <w:r w:rsidDel="005417DE">
          <w:rPr>
            <w:rFonts w:ascii="Arial Unicode MS" w:hAnsi="Times New Roman"/>
          </w:rPr>
          <w:delText>é</w:delText>
        </w:r>
        <w:r w:rsidDel="005417DE">
          <w:delText xml:space="preserve">on, F. (1966a) </w:delText>
        </w:r>
        <w:r w:rsidDel="005417DE">
          <w:rPr>
            <w:rFonts w:ascii="Arial Unicode MS" w:hAnsi="Times New Roman"/>
          </w:rPr>
          <w:delText>“</w:delText>
        </w:r>
        <w:r w:rsidDel="005417DE">
          <w:delText>The Impressionists in 1886,</w:delText>
        </w:r>
        <w:r w:rsidDel="005417DE">
          <w:rPr>
            <w:rFonts w:ascii="Arial Unicode MS" w:hAnsi="Times New Roman"/>
          </w:rPr>
          <w:delText>”</w:delText>
        </w:r>
        <w:r w:rsidDel="005417DE">
          <w:rPr>
            <w:rFonts w:ascii="Arial Unicode MS" w:hAnsi="Times New Roman"/>
          </w:rPr>
          <w:delText xml:space="preserve"> </w:delText>
        </w:r>
        <w:r w:rsidDel="005417DE">
          <w:delText xml:space="preserve">in </w:delText>
        </w:r>
        <w:r w:rsidDel="005417DE">
          <w:rPr>
            <w:i/>
            <w:iCs/>
          </w:rPr>
          <w:delText>Impressionism and Post-Impressionism, 1874-1904: Sources and Documents in the History of Art</w:delText>
        </w:r>
        <w:r w:rsidDel="005417DE">
          <w:delText xml:space="preserve">, ed. Linda Nochlin, Englewood Cliffs, NJ: Prentice-Hall. Originally published in </w:delText>
        </w:r>
        <w:r w:rsidDel="005417DE">
          <w:rPr>
            <w:i/>
            <w:iCs/>
          </w:rPr>
          <w:delText>La Vogue</w:delText>
        </w:r>
        <w:r w:rsidDel="005417DE">
          <w:delText xml:space="preserve"> (Paris, June 1886).</w:delText>
        </w:r>
      </w:del>
    </w:p>
    <w:p w14:paraId="1EFE8AD3" w14:textId="6295C14A" w:rsidR="00055EEE" w:rsidDel="005417DE" w:rsidRDefault="00055EEE" w:rsidP="005417DE">
      <w:pPr>
        <w:pStyle w:val="Body"/>
        <w:rPr>
          <w:del w:id="186" w:author="Danielle Child" w:date="2014-06-04T17:23:00Z"/>
        </w:rPr>
      </w:pPr>
    </w:p>
    <w:p w14:paraId="26207E9F" w14:textId="3E84BD35" w:rsidR="00055EEE" w:rsidDel="005417DE" w:rsidRDefault="00C63167" w:rsidP="005417DE">
      <w:pPr>
        <w:pStyle w:val="Body"/>
        <w:rPr>
          <w:del w:id="187" w:author="Danielle Child" w:date="2014-06-04T17:23:00Z"/>
        </w:rPr>
      </w:pPr>
      <w:del w:id="188" w:author="Danielle Child" w:date="2014-06-04T17:23:00Z">
        <w:r w:rsidDel="005417DE">
          <w:delText>F</w:delText>
        </w:r>
        <w:r w:rsidDel="005417DE">
          <w:rPr>
            <w:rFonts w:ascii="Arial Unicode MS" w:hAnsi="Times New Roman"/>
          </w:rPr>
          <w:delText>é</w:delText>
        </w:r>
        <w:r w:rsidDel="005417DE">
          <w:delText>n</w:delText>
        </w:r>
        <w:r w:rsidDel="005417DE">
          <w:rPr>
            <w:rFonts w:ascii="Arial Unicode MS" w:hAnsi="Times New Roman"/>
          </w:rPr>
          <w:delText>é</w:delText>
        </w:r>
        <w:r w:rsidDel="005417DE">
          <w:delText xml:space="preserve">on, F. (1966b) </w:delText>
        </w:r>
        <w:r w:rsidDel="005417DE">
          <w:rPr>
            <w:rFonts w:ascii="Arial Unicode MS" w:hAnsi="Times New Roman"/>
          </w:rPr>
          <w:delText>“</w:delText>
        </w:r>
        <w:r w:rsidDel="005417DE">
          <w:delText>Neo-Impressionism,</w:delText>
        </w:r>
        <w:r w:rsidDel="005417DE">
          <w:rPr>
            <w:rFonts w:ascii="Arial Unicode MS" w:hAnsi="Times New Roman"/>
          </w:rPr>
          <w:delText>”</w:delText>
        </w:r>
        <w:r w:rsidDel="005417DE">
          <w:rPr>
            <w:rFonts w:ascii="Arial Unicode MS" w:hAnsi="Times New Roman"/>
          </w:rPr>
          <w:delText xml:space="preserve"> </w:delText>
        </w:r>
        <w:r w:rsidDel="005417DE">
          <w:delText xml:space="preserve">in </w:delText>
        </w:r>
        <w:r w:rsidDel="005417DE">
          <w:rPr>
            <w:i/>
            <w:iCs/>
          </w:rPr>
          <w:delText>Impressionism and Post-Impressionism, 1874-1904: Sources and Documents in the History of Art</w:delText>
        </w:r>
        <w:r w:rsidDel="005417DE">
          <w:delText xml:space="preserve">, ed. Linda Nochlin, Englewood Cliffs, NJ: Prentice-Hall. Originally published as a review of the third exhibition of the Society of Independent Artists in </w:delText>
        </w:r>
        <w:r w:rsidDel="005417DE">
          <w:rPr>
            <w:i/>
            <w:iCs/>
          </w:rPr>
          <w:delText>L</w:delText>
        </w:r>
        <w:r w:rsidDel="005417DE">
          <w:rPr>
            <w:rFonts w:ascii="Arial Unicode MS" w:hAnsi="Times New Roman"/>
            <w:i/>
            <w:iCs/>
          </w:rPr>
          <w:delText>’</w:delText>
        </w:r>
        <w:r w:rsidDel="005417DE">
          <w:rPr>
            <w:i/>
            <w:iCs/>
          </w:rPr>
          <w:delText>Art Moderne</w:delText>
        </w:r>
        <w:r w:rsidDel="005417DE">
          <w:delText xml:space="preserve"> (Belgium, 1887).</w:delText>
        </w:r>
      </w:del>
    </w:p>
    <w:p w14:paraId="47A6558E" w14:textId="055B68DC" w:rsidR="00055EEE" w:rsidDel="005417DE" w:rsidRDefault="00055EEE" w:rsidP="005417DE">
      <w:pPr>
        <w:pStyle w:val="Body"/>
        <w:rPr>
          <w:del w:id="189" w:author="Danielle Child" w:date="2014-06-04T17:23:00Z"/>
        </w:rPr>
      </w:pPr>
    </w:p>
    <w:p w14:paraId="532D007A" w14:textId="5264476C" w:rsidR="00055EEE" w:rsidDel="005417DE" w:rsidRDefault="00C63167" w:rsidP="005417DE">
      <w:pPr>
        <w:pStyle w:val="Body"/>
        <w:rPr>
          <w:del w:id="190" w:author="Danielle Child" w:date="2014-06-04T17:23:00Z"/>
        </w:rPr>
      </w:pPr>
      <w:del w:id="191" w:author="Danielle Child" w:date="2014-06-04T17:23:00Z">
        <w:r w:rsidDel="005417DE">
          <w:delText>Ferretti-</w:delText>
        </w:r>
        <w:r w:rsidDel="005417DE">
          <w:rPr>
            <w:lang w:val="es-ES_tradnl"/>
          </w:rPr>
          <w:delText>Bocquillon</w:delText>
        </w:r>
        <w:r w:rsidDel="005417DE">
          <w:delText xml:space="preserve">, M., et. al. (2001) </w:delText>
        </w:r>
        <w:r w:rsidDel="005417DE">
          <w:rPr>
            <w:i/>
            <w:iCs/>
          </w:rPr>
          <w:delText>Paul Signac, 1863-1935</w:delText>
        </w:r>
        <w:r w:rsidDel="005417DE">
          <w:delText xml:space="preserve"> (exh. cat.) New York, Paris, and Amsterdam: Metropolitan Museum of Art. </w:delText>
        </w:r>
      </w:del>
    </w:p>
    <w:p w14:paraId="007824A3" w14:textId="6C14C8E8" w:rsidR="00055EEE" w:rsidDel="005417DE" w:rsidRDefault="00055EEE" w:rsidP="005417DE">
      <w:pPr>
        <w:pStyle w:val="Body"/>
        <w:rPr>
          <w:del w:id="192" w:author="Danielle Child" w:date="2014-06-04T17:23:00Z"/>
        </w:rPr>
      </w:pPr>
    </w:p>
    <w:p w14:paraId="1C222C4D" w14:textId="25350711" w:rsidR="00055EEE" w:rsidDel="005417DE" w:rsidRDefault="00C63167" w:rsidP="005417DE">
      <w:pPr>
        <w:pStyle w:val="Body"/>
        <w:rPr>
          <w:del w:id="193" w:author="Danielle Child" w:date="2014-06-04T17:23:00Z"/>
        </w:rPr>
      </w:pPr>
      <w:del w:id="194" w:author="Danielle Child" w:date="2014-06-04T17:23:00Z">
        <w:r w:rsidDel="005417DE">
          <w:delText xml:space="preserve">Herbert, R. (1968), </w:delText>
        </w:r>
        <w:r w:rsidDel="005417DE">
          <w:rPr>
            <w:i/>
            <w:iCs/>
          </w:rPr>
          <w:delText xml:space="preserve">Neo-Impressionism, </w:delText>
        </w:r>
        <w:r w:rsidDel="005417DE">
          <w:delText>New York: The Guggenheim Museum.</w:delText>
        </w:r>
      </w:del>
    </w:p>
    <w:p w14:paraId="660A4A75" w14:textId="7E5CE792" w:rsidR="00055EEE" w:rsidDel="005417DE" w:rsidRDefault="00055EEE" w:rsidP="005417DE">
      <w:pPr>
        <w:pStyle w:val="Body"/>
        <w:rPr>
          <w:del w:id="195" w:author="Danielle Child" w:date="2014-06-04T17:23:00Z"/>
        </w:rPr>
      </w:pPr>
    </w:p>
    <w:p w14:paraId="33D75098" w14:textId="1A39126D" w:rsidR="00055EEE" w:rsidDel="005417DE" w:rsidRDefault="00C63167" w:rsidP="005417DE">
      <w:pPr>
        <w:pStyle w:val="Body"/>
        <w:rPr>
          <w:del w:id="196" w:author="Danielle Child" w:date="2014-06-04T17:23:00Z"/>
        </w:rPr>
      </w:pPr>
      <w:del w:id="197" w:author="Danielle Child" w:date="2014-06-04T17:23:00Z">
        <w:r w:rsidDel="005417DE">
          <w:delText xml:space="preserve">Herbert, R., et. al. (1991) </w:delText>
        </w:r>
        <w:r w:rsidDel="005417DE">
          <w:rPr>
            <w:i/>
            <w:iCs/>
          </w:rPr>
          <w:delText>Georges Seurat, 1859</w:delText>
        </w:r>
        <w:r w:rsidDel="005417DE">
          <w:rPr>
            <w:rFonts w:ascii="Arial Unicode MS" w:hAnsi="Times New Roman"/>
            <w:i/>
            <w:iCs/>
          </w:rPr>
          <w:delText>–</w:delText>
        </w:r>
        <w:r w:rsidDel="005417DE">
          <w:rPr>
            <w:i/>
            <w:iCs/>
          </w:rPr>
          <w:delText xml:space="preserve">1891, </w:delText>
        </w:r>
        <w:r w:rsidDel="005417DE">
          <w:delText>New York: Metropolitan Museum of Art.</w:delText>
        </w:r>
      </w:del>
    </w:p>
    <w:p w14:paraId="663BB088" w14:textId="1A849D6B" w:rsidR="00055EEE" w:rsidDel="005417DE" w:rsidRDefault="00055EEE" w:rsidP="005417DE">
      <w:pPr>
        <w:pStyle w:val="Body"/>
        <w:rPr>
          <w:del w:id="198" w:author="Danielle Child" w:date="2014-06-04T17:23:00Z"/>
        </w:rPr>
      </w:pPr>
    </w:p>
    <w:p w14:paraId="1AF03F07" w14:textId="6453FF00" w:rsidR="00055EEE" w:rsidDel="005417DE" w:rsidRDefault="00C63167" w:rsidP="005417DE">
      <w:pPr>
        <w:pStyle w:val="Body"/>
        <w:rPr>
          <w:del w:id="199" w:author="Danielle Child" w:date="2014-06-04T17:23:00Z"/>
        </w:rPr>
      </w:pPr>
      <w:del w:id="200" w:author="Danielle Child" w:date="2014-06-04T17:23:00Z">
        <w:r w:rsidDel="005417DE">
          <w:delText xml:space="preserve">Homer,  W. I. (1964/1978) </w:delText>
        </w:r>
        <w:r w:rsidDel="005417DE">
          <w:rPr>
            <w:i/>
            <w:iCs/>
          </w:rPr>
          <w:delText>Seurat and the Science of Painting</w:delText>
        </w:r>
        <w:r w:rsidDel="005417DE">
          <w:delText>, Cambridge, MA.</w:delText>
        </w:r>
      </w:del>
    </w:p>
    <w:p w14:paraId="0DAEBF6C" w14:textId="056A8C94" w:rsidR="00055EEE" w:rsidDel="005417DE" w:rsidRDefault="00055EEE" w:rsidP="005417DE">
      <w:pPr>
        <w:pStyle w:val="Body"/>
        <w:rPr>
          <w:del w:id="201" w:author="Danielle Child" w:date="2014-06-04T17:23:00Z"/>
        </w:rPr>
      </w:pPr>
    </w:p>
    <w:p w14:paraId="03F2377A" w14:textId="53FFB154" w:rsidR="00055EEE" w:rsidDel="005417DE" w:rsidRDefault="00C63167" w:rsidP="005417DE">
      <w:pPr>
        <w:pStyle w:val="Body"/>
        <w:rPr>
          <w:del w:id="202" w:author="Danielle Child" w:date="2014-06-04T17:23:00Z"/>
        </w:rPr>
      </w:pPr>
      <w:del w:id="203" w:author="Danielle Child" w:date="2014-06-04T17:23:00Z">
        <w:r w:rsidDel="005417DE">
          <w:delText xml:space="preserve">Hutton, J. (1994) </w:delText>
        </w:r>
        <w:r w:rsidDel="005417DE">
          <w:rPr>
            <w:i/>
            <w:iCs/>
          </w:rPr>
          <w:delText>Neo-Impressionism and the Search for Solid Ground: Art, Science, and Anarchism in Fin-de-Si</w:delText>
        </w:r>
        <w:r w:rsidDel="005417DE">
          <w:rPr>
            <w:rFonts w:ascii="Arial Unicode MS" w:hAnsi="Times New Roman"/>
            <w:i/>
            <w:iCs/>
            <w:lang w:val="fr-FR"/>
          </w:rPr>
          <w:delText>è</w:delText>
        </w:r>
        <w:r w:rsidDel="005417DE">
          <w:rPr>
            <w:i/>
            <w:iCs/>
          </w:rPr>
          <w:delText>cle France</w:delText>
        </w:r>
        <w:r w:rsidDel="005417DE">
          <w:delText xml:space="preserve">, Baton Rouge: Louisiana State University Press, 1994. </w:delText>
        </w:r>
      </w:del>
    </w:p>
    <w:p w14:paraId="7E47015C" w14:textId="1342D7BC" w:rsidR="00055EEE" w:rsidDel="005417DE" w:rsidRDefault="00055EEE" w:rsidP="005417DE">
      <w:pPr>
        <w:pStyle w:val="Body"/>
        <w:rPr>
          <w:del w:id="204" w:author="Danielle Child" w:date="2014-06-04T17:23:00Z"/>
        </w:rPr>
      </w:pPr>
    </w:p>
    <w:p w14:paraId="050C0F8D" w14:textId="34279B7E" w:rsidR="00055EEE" w:rsidDel="005417DE" w:rsidRDefault="00C63167" w:rsidP="005417DE">
      <w:pPr>
        <w:pStyle w:val="Body"/>
        <w:rPr>
          <w:del w:id="205" w:author="Danielle Child" w:date="2014-06-04T17:23:00Z"/>
        </w:rPr>
      </w:pPr>
      <w:del w:id="206" w:author="Danielle Child" w:date="2014-06-04T17:23:00Z">
        <w:r w:rsidDel="005417DE">
          <w:delText xml:space="preserve">Lee, A. (1987) </w:delText>
        </w:r>
        <w:r w:rsidDel="005417DE">
          <w:rPr>
            <w:rFonts w:ascii="Arial Unicode MS" w:hAnsi="Times New Roman"/>
          </w:rPr>
          <w:delText>“</w:delText>
        </w:r>
        <w:r w:rsidDel="005417DE">
          <w:delText>Seurat and Science,</w:delText>
        </w:r>
        <w:r w:rsidDel="005417DE">
          <w:rPr>
            <w:rFonts w:ascii="Arial Unicode MS" w:hAnsi="Times New Roman"/>
          </w:rPr>
          <w:delText>”</w:delText>
        </w:r>
        <w:r w:rsidDel="005417DE">
          <w:rPr>
            <w:rFonts w:ascii="Arial Unicode MS" w:hAnsi="Times New Roman"/>
          </w:rPr>
          <w:delText xml:space="preserve"> </w:delText>
        </w:r>
        <w:r w:rsidDel="005417DE">
          <w:rPr>
            <w:i/>
            <w:iCs/>
          </w:rPr>
          <w:delText>Art History</w:delText>
        </w:r>
        <w:r w:rsidDel="005417DE">
          <w:delText>, v. 10, n. 2 (June 1987): 203-26.</w:delText>
        </w:r>
      </w:del>
    </w:p>
    <w:p w14:paraId="3ABD41B4" w14:textId="6E84F987" w:rsidR="00055EEE" w:rsidDel="005417DE" w:rsidRDefault="00055EEE" w:rsidP="005417DE">
      <w:pPr>
        <w:pStyle w:val="Body"/>
        <w:rPr>
          <w:del w:id="207" w:author="Danielle Child" w:date="2014-06-04T17:23:00Z"/>
        </w:rPr>
      </w:pPr>
    </w:p>
    <w:p w14:paraId="098E7A0D" w14:textId="148DDF6D" w:rsidR="00055EEE" w:rsidDel="005417DE" w:rsidRDefault="00C63167" w:rsidP="005417DE">
      <w:pPr>
        <w:pStyle w:val="Body"/>
        <w:rPr>
          <w:del w:id="208" w:author="Danielle Child" w:date="2014-06-04T17:23:00Z"/>
        </w:rPr>
      </w:pPr>
      <w:del w:id="209" w:author="Danielle Child" w:date="2014-06-04T17:23:00Z">
        <w:r w:rsidDel="005417DE">
          <w:delText xml:space="preserve">Nochlin, L. (1994) </w:delText>
        </w:r>
        <w:r w:rsidDel="005417DE">
          <w:rPr>
            <w:rFonts w:ascii="Arial Unicode MS" w:hAnsi="Times New Roman"/>
          </w:rPr>
          <w:delText>“</w:delText>
        </w:r>
        <w:r w:rsidDel="005417DE">
          <w:delText>Body Politics: Seurat</w:delText>
        </w:r>
        <w:r w:rsidDel="005417DE">
          <w:rPr>
            <w:rFonts w:ascii="Arial Unicode MS" w:hAnsi="Times New Roman"/>
          </w:rPr>
          <w:delText>’</w:delText>
        </w:r>
        <w:r w:rsidDel="005417DE">
          <w:delText>s Poseuses,</w:delText>
        </w:r>
        <w:r w:rsidDel="005417DE">
          <w:rPr>
            <w:rFonts w:ascii="Arial Unicode MS" w:hAnsi="Times New Roman"/>
          </w:rPr>
          <w:delText>”</w:delText>
        </w:r>
        <w:r w:rsidDel="005417DE">
          <w:rPr>
            <w:rFonts w:ascii="Arial Unicode MS" w:hAnsi="Times New Roman"/>
          </w:rPr>
          <w:delText xml:space="preserve"> </w:delText>
        </w:r>
        <w:r w:rsidDel="005417DE">
          <w:rPr>
            <w:i/>
            <w:iCs/>
          </w:rPr>
          <w:delText xml:space="preserve">Art in America </w:delText>
        </w:r>
        <w:r w:rsidDel="005417DE">
          <w:delText>(March 1994): 70-7; 121-3.</w:delText>
        </w:r>
      </w:del>
    </w:p>
    <w:p w14:paraId="39ECE82A" w14:textId="21C12554" w:rsidR="00055EEE" w:rsidDel="005417DE" w:rsidRDefault="00055EEE" w:rsidP="005417DE">
      <w:pPr>
        <w:pStyle w:val="Body"/>
        <w:rPr>
          <w:del w:id="210" w:author="Danielle Child" w:date="2014-06-04T17:23:00Z"/>
        </w:rPr>
      </w:pPr>
    </w:p>
    <w:p w14:paraId="509369E0" w14:textId="6647D40F" w:rsidR="00055EEE" w:rsidDel="005417DE" w:rsidRDefault="00C63167" w:rsidP="005417DE">
      <w:pPr>
        <w:pStyle w:val="Body"/>
        <w:rPr>
          <w:del w:id="211" w:author="Danielle Child" w:date="2014-06-04T17:23:00Z"/>
        </w:rPr>
      </w:pPr>
      <w:del w:id="212" w:author="Danielle Child" w:date="2014-06-04T17:23:00Z">
        <w:r w:rsidDel="005417DE">
          <w:delText xml:space="preserve">Nochlin, L. (1991) </w:delText>
        </w:r>
        <w:r w:rsidDel="005417DE">
          <w:rPr>
            <w:rFonts w:ascii="Arial Unicode MS" w:hAnsi="Times New Roman"/>
          </w:rPr>
          <w:delText>“</w:delText>
        </w:r>
        <w:r w:rsidDel="005417DE">
          <w:delText>Seurat</w:delText>
        </w:r>
        <w:r w:rsidDel="005417DE">
          <w:rPr>
            <w:rFonts w:ascii="Arial Unicode MS" w:hAnsi="Times New Roman"/>
          </w:rPr>
          <w:delText>’</w:delText>
        </w:r>
        <w:r w:rsidDel="005417DE">
          <w:delText xml:space="preserve">s </w:delText>
        </w:r>
        <w:r w:rsidDel="005417DE">
          <w:rPr>
            <w:i/>
            <w:iCs/>
          </w:rPr>
          <w:delText>La Grande Jatte</w:delText>
        </w:r>
        <w:r w:rsidDel="005417DE">
          <w:delText>: An Anti-Utopian Allegory,</w:delText>
        </w:r>
        <w:r w:rsidDel="005417DE">
          <w:rPr>
            <w:rFonts w:ascii="Arial Unicode MS" w:hAnsi="Times New Roman"/>
          </w:rPr>
          <w:delText>”</w:delText>
        </w:r>
        <w:r w:rsidDel="005417DE">
          <w:rPr>
            <w:rFonts w:ascii="Arial Unicode MS" w:hAnsi="Times New Roman"/>
          </w:rPr>
          <w:delText xml:space="preserve"> </w:delText>
        </w:r>
        <w:r w:rsidDel="005417DE">
          <w:rPr>
            <w:i/>
            <w:iCs/>
          </w:rPr>
          <w:delText xml:space="preserve">The Politics of Vision: Essays on Nineteenth-Century Art and Society, </w:delText>
        </w:r>
        <w:r w:rsidDel="005417DE">
          <w:delText>London: Thames and Hudson.</w:delText>
        </w:r>
      </w:del>
    </w:p>
    <w:p w14:paraId="42518F51" w14:textId="6C9F3AF5" w:rsidR="00055EEE" w:rsidDel="005417DE" w:rsidRDefault="00055EEE" w:rsidP="005417DE">
      <w:pPr>
        <w:pStyle w:val="Body"/>
        <w:rPr>
          <w:del w:id="213" w:author="Danielle Child" w:date="2014-06-04T17:23:00Z"/>
        </w:rPr>
      </w:pPr>
    </w:p>
    <w:p w14:paraId="4DF3E134" w14:textId="7D4649AE" w:rsidR="00055EEE" w:rsidDel="005417DE" w:rsidRDefault="00C63167" w:rsidP="005417DE">
      <w:pPr>
        <w:pStyle w:val="Body"/>
        <w:rPr>
          <w:del w:id="214" w:author="Danielle Child" w:date="2014-06-04T17:23:00Z"/>
        </w:rPr>
      </w:pPr>
      <w:del w:id="215" w:author="Danielle Child" w:date="2014-06-04T17:23:00Z">
        <w:r w:rsidDel="005417DE">
          <w:delText xml:space="preserve">Rewald, J. (1956) </w:delText>
        </w:r>
        <w:r w:rsidDel="005417DE">
          <w:rPr>
            <w:i/>
            <w:iCs/>
          </w:rPr>
          <w:delText>Post-Impressionism: From Van Gogh to Gauguin</w:delText>
        </w:r>
        <w:r w:rsidDel="005417DE">
          <w:delText>, New York: Museum of Modern Art.</w:delText>
        </w:r>
      </w:del>
    </w:p>
    <w:p w14:paraId="20136C5F" w14:textId="0C85A408" w:rsidR="00055EEE" w:rsidDel="005417DE" w:rsidRDefault="00055EEE" w:rsidP="005417DE">
      <w:pPr>
        <w:pStyle w:val="Body"/>
        <w:rPr>
          <w:del w:id="216" w:author="Danielle Child" w:date="2014-06-04T17:23:00Z"/>
        </w:rPr>
      </w:pPr>
    </w:p>
    <w:p w14:paraId="2431423E" w14:textId="70DECA06" w:rsidR="00055EEE" w:rsidDel="005417DE" w:rsidRDefault="00C63167" w:rsidP="005417DE">
      <w:pPr>
        <w:pStyle w:val="Body"/>
        <w:rPr>
          <w:del w:id="217" w:author="Danielle Child" w:date="2014-06-04T17:23:00Z"/>
        </w:rPr>
      </w:pPr>
      <w:del w:id="218" w:author="Danielle Child" w:date="2014-06-04T17:23:00Z">
        <w:r w:rsidDel="005417DE">
          <w:delText xml:space="preserve">Rubin, J. (1999/2010) </w:delText>
        </w:r>
        <w:r w:rsidDel="005417DE">
          <w:rPr>
            <w:rFonts w:ascii="Arial Unicode MS" w:hAnsi="Times New Roman"/>
          </w:rPr>
          <w:delText>“</w:delText>
        </w:r>
        <w:r w:rsidDel="005417DE">
          <w:delText>Reassessment and Renewal: The Neo-Impressionist Critique,</w:delText>
        </w:r>
        <w:r w:rsidDel="005417DE">
          <w:rPr>
            <w:rFonts w:ascii="Arial Unicode MS" w:hAnsi="Times New Roman"/>
          </w:rPr>
          <w:delText>”</w:delText>
        </w:r>
        <w:r w:rsidDel="005417DE">
          <w:rPr>
            <w:rFonts w:ascii="Arial Unicode MS" w:hAnsi="Times New Roman"/>
          </w:rPr>
          <w:delText xml:space="preserve"> </w:delText>
        </w:r>
        <w:r w:rsidDel="005417DE">
          <w:delText xml:space="preserve">chap. in </w:delText>
        </w:r>
        <w:r w:rsidDel="005417DE">
          <w:rPr>
            <w:i/>
            <w:iCs/>
          </w:rPr>
          <w:delText xml:space="preserve">Impressionism, </w:delText>
        </w:r>
        <w:r w:rsidDel="005417DE">
          <w:delText>London: Phaidon, 293-328.</w:delText>
        </w:r>
      </w:del>
    </w:p>
    <w:p w14:paraId="10C7142D" w14:textId="2DF94310" w:rsidR="00055EEE" w:rsidDel="005417DE" w:rsidRDefault="00055EEE" w:rsidP="005417DE">
      <w:pPr>
        <w:pStyle w:val="Body"/>
        <w:rPr>
          <w:del w:id="219" w:author="Danielle Child" w:date="2014-06-04T17:23:00Z"/>
        </w:rPr>
      </w:pPr>
    </w:p>
    <w:p w14:paraId="405DB90C" w14:textId="0721F214" w:rsidR="00055EEE" w:rsidDel="005417DE" w:rsidRDefault="00C63167" w:rsidP="005417DE">
      <w:pPr>
        <w:pStyle w:val="Body"/>
        <w:rPr>
          <w:del w:id="220" w:author="Danielle Child" w:date="2014-06-04T17:23:00Z"/>
        </w:rPr>
      </w:pPr>
      <w:del w:id="221" w:author="Danielle Child" w:date="2014-06-04T17:23:00Z">
        <w:r w:rsidDel="005417DE">
          <w:delText xml:space="preserve">Schapiro, M (2011) </w:delText>
        </w:r>
        <w:r w:rsidDel="005417DE">
          <w:rPr>
            <w:rFonts w:ascii="Arial Unicode MS" w:hAnsi="Times New Roman"/>
          </w:rPr>
          <w:delText>“</w:delText>
        </w:r>
        <w:r w:rsidDel="005417DE">
          <w:delText>Seurat,</w:delText>
        </w:r>
        <w:r w:rsidDel="005417DE">
          <w:rPr>
            <w:rFonts w:ascii="Arial Unicode MS" w:hAnsi="Times New Roman"/>
          </w:rPr>
          <w:delText>”</w:delText>
        </w:r>
        <w:r w:rsidDel="005417DE">
          <w:rPr>
            <w:rFonts w:ascii="Arial Unicode MS" w:hAnsi="Times New Roman"/>
          </w:rPr>
          <w:delText xml:space="preserve"> </w:delText>
        </w:r>
        <w:r w:rsidDel="005417DE">
          <w:delText xml:space="preserve">in </w:delText>
        </w:r>
        <w:r w:rsidDel="005417DE">
          <w:rPr>
            <w:i/>
            <w:iCs/>
          </w:rPr>
          <w:delText>Modern Art: 19th and 20th Centuries, Selected Papers</w:delText>
        </w:r>
        <w:r w:rsidDel="005417DE">
          <w:delText>, New York: George Braziller.  Essay originally published in 1958.</w:delText>
        </w:r>
      </w:del>
    </w:p>
    <w:p w14:paraId="6690CBC3" w14:textId="3C50B099" w:rsidR="00055EEE" w:rsidDel="005417DE" w:rsidRDefault="00055EEE" w:rsidP="005417DE">
      <w:pPr>
        <w:pStyle w:val="Body"/>
        <w:rPr>
          <w:del w:id="222" w:author="Danielle Child" w:date="2014-06-04T17:23:00Z"/>
        </w:rPr>
      </w:pPr>
    </w:p>
    <w:p w14:paraId="5BE5DFD7" w14:textId="36ACC758" w:rsidR="00055EEE" w:rsidDel="005417DE" w:rsidRDefault="00C63167" w:rsidP="005417DE">
      <w:pPr>
        <w:pStyle w:val="Body"/>
        <w:rPr>
          <w:del w:id="223" w:author="Danielle Child" w:date="2014-06-04T17:23:00Z"/>
        </w:rPr>
      </w:pPr>
      <w:del w:id="224" w:author="Danielle Child" w:date="2014-06-04T17:23:00Z">
        <w:r w:rsidDel="005417DE">
          <w:delText xml:space="preserve">Signac, P.  (1964) </w:delText>
        </w:r>
        <w:r w:rsidDel="005417DE">
          <w:rPr>
            <w:i/>
            <w:iCs/>
          </w:rPr>
          <w:delText>D</w:delText>
        </w:r>
        <w:r w:rsidDel="005417DE">
          <w:rPr>
            <w:rFonts w:ascii="Arial Unicode MS" w:hAnsi="Times New Roman"/>
            <w:i/>
            <w:iCs/>
            <w:lang w:val="fr-FR"/>
          </w:rPr>
          <w:delText>’</w:delText>
        </w:r>
        <w:r w:rsidDel="005417DE">
          <w:rPr>
            <w:i/>
            <w:iCs/>
          </w:rPr>
          <w:delText>Eug</w:delText>
        </w:r>
        <w:r w:rsidDel="005417DE">
          <w:rPr>
            <w:rFonts w:ascii="Arial Unicode MS" w:hAnsi="Times New Roman"/>
            <w:i/>
            <w:iCs/>
            <w:lang w:val="fr-FR"/>
          </w:rPr>
          <w:delText>è</w:delText>
        </w:r>
        <w:r w:rsidDel="005417DE">
          <w:rPr>
            <w:i/>
            <w:iCs/>
            <w:lang w:val="fr-FR"/>
          </w:rPr>
          <w:delText>ne Delacroix au N</w:delText>
        </w:r>
        <w:r w:rsidDel="005417DE">
          <w:rPr>
            <w:rFonts w:ascii="Arial Unicode MS" w:hAnsi="Times New Roman"/>
            <w:i/>
            <w:iCs/>
          </w:rPr>
          <w:delText>é</w:delText>
        </w:r>
        <w:r w:rsidDel="005417DE">
          <w:rPr>
            <w:i/>
            <w:iCs/>
            <w:lang w:val="fr-FR"/>
          </w:rPr>
          <w:delText>o-Impressionnisme</w:delText>
        </w:r>
        <w:r w:rsidDel="005417DE">
          <w:rPr>
            <w:i/>
            <w:iCs/>
          </w:rPr>
          <w:delText xml:space="preserve">, </w:delText>
        </w:r>
        <w:r w:rsidDel="005417DE">
          <w:rPr>
            <w:lang w:val="fr-FR"/>
          </w:rPr>
          <w:delText>ed. Francoise</w:delText>
        </w:r>
        <w:r w:rsidDel="005417DE">
          <w:delText xml:space="preserve"> Cachin, Paris, 1964. Originally published in Paris in 1899.  Excerpts reproduced in </w:delText>
        </w:r>
        <w:r w:rsidDel="005417DE">
          <w:rPr>
            <w:i/>
            <w:iCs/>
          </w:rPr>
          <w:delText>Impressionism and Post-Impressionism, 1874-1904: Sources and Documents in the History of Art</w:delText>
        </w:r>
        <w:r w:rsidDel="005417DE">
          <w:delText>, ed. Linda Nochlin, Englewood Cliffs, NJ: Prentice-Hall (1966).</w:delText>
        </w:r>
      </w:del>
    </w:p>
    <w:p w14:paraId="1CC91971" w14:textId="1D685DE0" w:rsidR="00055EEE" w:rsidDel="005417DE" w:rsidRDefault="00055EEE" w:rsidP="005417DE">
      <w:pPr>
        <w:pStyle w:val="Body"/>
        <w:rPr>
          <w:del w:id="225" w:author="Danielle Child" w:date="2014-06-04T17:23:00Z"/>
        </w:rPr>
      </w:pPr>
    </w:p>
    <w:p w14:paraId="69E1D1D3" w14:textId="2806A058" w:rsidR="00055EEE" w:rsidDel="005417DE" w:rsidRDefault="00C63167" w:rsidP="005417DE">
      <w:pPr>
        <w:pStyle w:val="Body"/>
        <w:rPr>
          <w:del w:id="226" w:author="Danielle Child" w:date="2014-06-04T17:23:00Z"/>
        </w:rPr>
      </w:pPr>
      <w:del w:id="227" w:author="Danielle Child" w:date="2014-06-04T17:23:00Z">
        <w:r w:rsidDel="005417DE">
          <w:delText xml:space="preserve">Ward, M. (1996) </w:delText>
        </w:r>
        <w:r w:rsidDel="005417DE">
          <w:rPr>
            <w:i/>
            <w:iCs/>
          </w:rPr>
          <w:delText>Pissarro, Neo-Impressionism, and the Spaces of the Avant-Garde</w:delText>
        </w:r>
        <w:r w:rsidDel="005417DE">
          <w:delText>, University of Chicago Press, 1996.</w:delText>
        </w:r>
      </w:del>
    </w:p>
    <w:p w14:paraId="173B7A53" w14:textId="21421C53" w:rsidR="00055EEE" w:rsidDel="005417DE" w:rsidRDefault="00055EEE" w:rsidP="005417DE">
      <w:pPr>
        <w:pStyle w:val="Body"/>
        <w:rPr>
          <w:del w:id="228" w:author="Danielle Child" w:date="2014-06-04T17:23:00Z"/>
        </w:rPr>
      </w:pPr>
    </w:p>
    <w:p w14:paraId="5FD0807E" w14:textId="77777777" w:rsidR="00055EEE" w:rsidRDefault="00055EEE" w:rsidP="005417DE">
      <w:pPr>
        <w:pStyle w:val="Body"/>
      </w:pPr>
    </w:p>
    <w:sectPr w:rsidR="00055EEE">
      <w:head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C20DA" w14:textId="77777777" w:rsidR="00E049F8" w:rsidRDefault="00E049F8">
      <w:r>
        <w:separator/>
      </w:r>
    </w:p>
  </w:endnote>
  <w:endnote w:type="continuationSeparator" w:id="0">
    <w:p w14:paraId="14678C50" w14:textId="77777777" w:rsidR="00E049F8" w:rsidRDefault="00E0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B67A9" w14:textId="77777777" w:rsidR="00E049F8" w:rsidRDefault="00E049F8">
      <w:r>
        <w:separator/>
      </w:r>
    </w:p>
  </w:footnote>
  <w:footnote w:type="continuationSeparator" w:id="0">
    <w:p w14:paraId="26096505" w14:textId="77777777" w:rsidR="00E049F8" w:rsidRDefault="00E04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60102" w14:textId="77777777" w:rsidR="002F42E5" w:rsidRDefault="002F42E5" w:rsidP="002F42E5">
    <w:pPr>
      <w:pStyle w:val="Body"/>
      <w:rPr>
        <w:rFonts w:ascii="Helvetica" w:eastAsia="Helvetica" w:hAnsi="Helvetica" w:cs="Helvetica"/>
        <w:b/>
        <w:bCs/>
      </w:rPr>
    </w:pPr>
    <w:r>
      <w:rPr>
        <w:rFonts w:ascii="Helvetica"/>
        <w:b/>
        <w:bCs/>
      </w:rPr>
      <w:t>Lynn M. Somers</w:t>
    </w:r>
  </w:p>
  <w:p w14:paraId="3211672B" w14:textId="77777777" w:rsidR="00055EEE" w:rsidRDefault="00055EE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055EEE"/>
    <w:rsid w:val="00055EEE"/>
    <w:rsid w:val="001202C7"/>
    <w:rsid w:val="002F42E5"/>
    <w:rsid w:val="00446CF0"/>
    <w:rsid w:val="005417DE"/>
    <w:rsid w:val="005868F0"/>
    <w:rsid w:val="008E6161"/>
    <w:rsid w:val="00C63167"/>
    <w:rsid w:val="00E04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11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hAnsi="Arial Unicode MS" w:cs="Arial Unicode MS"/>
      <w:color w:val="000000"/>
      <w:sz w:val="24"/>
      <w:szCs w:val="24"/>
      <w:lang w:val="en-US"/>
    </w:rPr>
  </w:style>
  <w:style w:type="paragraph" w:styleId="Header">
    <w:name w:val="header"/>
    <w:basedOn w:val="Normal"/>
    <w:link w:val="HeaderChar"/>
    <w:uiPriority w:val="99"/>
    <w:unhideWhenUsed/>
    <w:rsid w:val="002F42E5"/>
    <w:pPr>
      <w:tabs>
        <w:tab w:val="center" w:pos="4320"/>
        <w:tab w:val="right" w:pos="8640"/>
      </w:tabs>
    </w:pPr>
  </w:style>
  <w:style w:type="character" w:customStyle="1" w:styleId="HeaderChar">
    <w:name w:val="Header Char"/>
    <w:basedOn w:val="DefaultParagraphFont"/>
    <w:link w:val="Header"/>
    <w:uiPriority w:val="99"/>
    <w:rsid w:val="002F42E5"/>
    <w:rPr>
      <w:sz w:val="24"/>
      <w:szCs w:val="24"/>
      <w:lang w:val="en-US"/>
    </w:rPr>
  </w:style>
  <w:style w:type="paragraph" w:styleId="Footer">
    <w:name w:val="footer"/>
    <w:basedOn w:val="Normal"/>
    <w:link w:val="FooterChar"/>
    <w:uiPriority w:val="99"/>
    <w:unhideWhenUsed/>
    <w:rsid w:val="002F42E5"/>
    <w:pPr>
      <w:tabs>
        <w:tab w:val="center" w:pos="4320"/>
        <w:tab w:val="right" w:pos="8640"/>
      </w:tabs>
    </w:pPr>
  </w:style>
  <w:style w:type="character" w:customStyle="1" w:styleId="FooterChar">
    <w:name w:val="Footer Char"/>
    <w:basedOn w:val="DefaultParagraphFont"/>
    <w:link w:val="Footer"/>
    <w:uiPriority w:val="99"/>
    <w:rsid w:val="002F42E5"/>
    <w:rPr>
      <w:sz w:val="24"/>
      <w:szCs w:val="24"/>
      <w:lang w:val="en-US"/>
    </w:rPr>
  </w:style>
  <w:style w:type="paragraph" w:styleId="BalloonText">
    <w:name w:val="Balloon Text"/>
    <w:basedOn w:val="Normal"/>
    <w:link w:val="BalloonTextChar"/>
    <w:uiPriority w:val="99"/>
    <w:semiHidden/>
    <w:unhideWhenUsed/>
    <w:rsid w:val="002F42E5"/>
    <w:rPr>
      <w:rFonts w:ascii="Lucida Grande" w:hAnsi="Lucida Grande"/>
      <w:sz w:val="18"/>
      <w:szCs w:val="18"/>
    </w:rPr>
  </w:style>
  <w:style w:type="character" w:customStyle="1" w:styleId="BalloonTextChar">
    <w:name w:val="Balloon Text Char"/>
    <w:basedOn w:val="DefaultParagraphFont"/>
    <w:link w:val="BalloonText"/>
    <w:uiPriority w:val="99"/>
    <w:semiHidden/>
    <w:rsid w:val="002F42E5"/>
    <w:rPr>
      <w:rFonts w:ascii="Lucida Grande" w:hAnsi="Lucida Grande"/>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hAnsi="Arial Unicode MS" w:cs="Arial Unicode MS"/>
      <w:color w:val="000000"/>
      <w:sz w:val="24"/>
      <w:szCs w:val="24"/>
      <w:lang w:val="en-US"/>
    </w:rPr>
  </w:style>
  <w:style w:type="paragraph" w:styleId="Header">
    <w:name w:val="header"/>
    <w:basedOn w:val="Normal"/>
    <w:link w:val="HeaderChar"/>
    <w:uiPriority w:val="99"/>
    <w:unhideWhenUsed/>
    <w:rsid w:val="002F42E5"/>
    <w:pPr>
      <w:tabs>
        <w:tab w:val="center" w:pos="4320"/>
        <w:tab w:val="right" w:pos="8640"/>
      </w:tabs>
    </w:pPr>
  </w:style>
  <w:style w:type="character" w:customStyle="1" w:styleId="HeaderChar">
    <w:name w:val="Header Char"/>
    <w:basedOn w:val="DefaultParagraphFont"/>
    <w:link w:val="Header"/>
    <w:uiPriority w:val="99"/>
    <w:rsid w:val="002F42E5"/>
    <w:rPr>
      <w:sz w:val="24"/>
      <w:szCs w:val="24"/>
      <w:lang w:val="en-US"/>
    </w:rPr>
  </w:style>
  <w:style w:type="paragraph" w:styleId="Footer">
    <w:name w:val="footer"/>
    <w:basedOn w:val="Normal"/>
    <w:link w:val="FooterChar"/>
    <w:uiPriority w:val="99"/>
    <w:unhideWhenUsed/>
    <w:rsid w:val="002F42E5"/>
    <w:pPr>
      <w:tabs>
        <w:tab w:val="center" w:pos="4320"/>
        <w:tab w:val="right" w:pos="8640"/>
      </w:tabs>
    </w:pPr>
  </w:style>
  <w:style w:type="character" w:customStyle="1" w:styleId="FooterChar">
    <w:name w:val="Footer Char"/>
    <w:basedOn w:val="DefaultParagraphFont"/>
    <w:link w:val="Footer"/>
    <w:uiPriority w:val="99"/>
    <w:rsid w:val="002F42E5"/>
    <w:rPr>
      <w:sz w:val="24"/>
      <w:szCs w:val="24"/>
      <w:lang w:val="en-US"/>
    </w:rPr>
  </w:style>
  <w:style w:type="paragraph" w:styleId="BalloonText">
    <w:name w:val="Balloon Text"/>
    <w:basedOn w:val="Normal"/>
    <w:link w:val="BalloonTextChar"/>
    <w:uiPriority w:val="99"/>
    <w:semiHidden/>
    <w:unhideWhenUsed/>
    <w:rsid w:val="002F42E5"/>
    <w:rPr>
      <w:rFonts w:ascii="Lucida Grande" w:hAnsi="Lucida Grande"/>
      <w:sz w:val="18"/>
      <w:szCs w:val="18"/>
    </w:rPr>
  </w:style>
  <w:style w:type="character" w:customStyle="1" w:styleId="BalloonTextChar">
    <w:name w:val="Balloon Text Char"/>
    <w:basedOn w:val="DefaultParagraphFont"/>
    <w:link w:val="BalloonText"/>
    <w:uiPriority w:val="99"/>
    <w:semiHidden/>
    <w:rsid w:val="002F42E5"/>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15305">
      <w:bodyDiv w:val="1"/>
      <w:marLeft w:val="0"/>
      <w:marRight w:val="0"/>
      <w:marTop w:val="0"/>
      <w:marBottom w:val="0"/>
      <w:divBdr>
        <w:top w:val="none" w:sz="0" w:space="0" w:color="auto"/>
        <w:left w:val="none" w:sz="0" w:space="0" w:color="auto"/>
        <w:bottom w:val="none" w:sz="0" w:space="0" w:color="auto"/>
        <w:right w:val="none" w:sz="0" w:space="0" w:color="auto"/>
      </w:divBdr>
      <w:divsChild>
        <w:div w:id="1168836279">
          <w:marLeft w:val="0"/>
          <w:marRight w:val="0"/>
          <w:marTop w:val="280"/>
          <w:marBottom w:val="280"/>
          <w:divBdr>
            <w:top w:val="none" w:sz="0" w:space="0" w:color="auto"/>
            <w:left w:val="none" w:sz="0" w:space="0" w:color="auto"/>
            <w:bottom w:val="none" w:sz="0" w:space="0" w:color="auto"/>
            <w:right w:val="none" w:sz="0" w:space="0" w:color="auto"/>
          </w:divBdr>
        </w:div>
        <w:div w:id="652836852">
          <w:marLeft w:val="0"/>
          <w:marRight w:val="0"/>
          <w:marTop w:val="280"/>
          <w:marBottom w:val="280"/>
          <w:divBdr>
            <w:top w:val="none" w:sz="0" w:space="0" w:color="auto"/>
            <w:left w:val="none" w:sz="0" w:space="0" w:color="auto"/>
            <w:bottom w:val="none" w:sz="0" w:space="0" w:color="auto"/>
            <w:right w:val="none" w:sz="0" w:space="0" w:color="auto"/>
          </w:divBdr>
        </w:div>
        <w:div w:id="1656181704">
          <w:marLeft w:val="0"/>
          <w:marRight w:val="0"/>
          <w:marTop w:val="280"/>
          <w:marBottom w:val="280"/>
          <w:divBdr>
            <w:top w:val="none" w:sz="0" w:space="0" w:color="auto"/>
            <w:left w:val="none" w:sz="0" w:space="0" w:color="auto"/>
            <w:bottom w:val="none" w:sz="0" w:space="0" w:color="auto"/>
            <w:right w:val="none" w:sz="0" w:space="0" w:color="auto"/>
          </w:divBdr>
        </w:div>
        <w:div w:id="1081679749">
          <w:marLeft w:val="0"/>
          <w:marRight w:val="0"/>
          <w:marTop w:val="280"/>
          <w:marBottom w:val="280"/>
          <w:divBdr>
            <w:top w:val="none" w:sz="0" w:space="0" w:color="auto"/>
            <w:left w:val="none" w:sz="0" w:space="0" w:color="auto"/>
            <w:bottom w:val="none" w:sz="0" w:space="0" w:color="auto"/>
            <w:right w:val="none" w:sz="0" w:space="0" w:color="auto"/>
          </w:divBdr>
        </w:div>
        <w:div w:id="1195000886">
          <w:marLeft w:val="0"/>
          <w:marRight w:val="0"/>
          <w:marTop w:val="280"/>
          <w:marBottom w:val="280"/>
          <w:divBdr>
            <w:top w:val="none" w:sz="0" w:space="0" w:color="auto"/>
            <w:left w:val="none" w:sz="0" w:space="0" w:color="auto"/>
            <w:bottom w:val="none" w:sz="0" w:space="0" w:color="auto"/>
            <w:right w:val="none" w:sz="0" w:space="0" w:color="auto"/>
          </w:divBdr>
        </w:div>
        <w:div w:id="1799031495">
          <w:marLeft w:val="0"/>
          <w:marRight w:val="0"/>
          <w:marTop w:val="280"/>
          <w:marBottom w:val="280"/>
          <w:divBdr>
            <w:top w:val="none" w:sz="0" w:space="0" w:color="auto"/>
            <w:left w:val="none" w:sz="0" w:space="0" w:color="auto"/>
            <w:bottom w:val="none" w:sz="0" w:space="0" w:color="auto"/>
            <w:right w:val="none" w:sz="0" w:space="0" w:color="auto"/>
          </w:divBdr>
        </w:div>
        <w:div w:id="223759265">
          <w:marLeft w:val="0"/>
          <w:marRight w:val="0"/>
          <w:marTop w:val="280"/>
          <w:marBottom w:val="280"/>
          <w:divBdr>
            <w:top w:val="none" w:sz="0" w:space="0" w:color="auto"/>
            <w:left w:val="none" w:sz="0" w:space="0" w:color="auto"/>
            <w:bottom w:val="none" w:sz="0" w:space="0" w:color="auto"/>
            <w:right w:val="none" w:sz="0" w:space="0" w:color="auto"/>
          </w:divBdr>
        </w:div>
        <w:div w:id="139735050">
          <w:marLeft w:val="0"/>
          <w:marRight w:val="0"/>
          <w:marTop w:val="280"/>
          <w:marBottom w:val="280"/>
          <w:divBdr>
            <w:top w:val="none" w:sz="0" w:space="0" w:color="auto"/>
            <w:left w:val="none" w:sz="0" w:space="0" w:color="auto"/>
            <w:bottom w:val="none" w:sz="0" w:space="0" w:color="auto"/>
            <w:right w:val="none" w:sz="0" w:space="0" w:color="auto"/>
          </w:divBdr>
        </w:div>
        <w:div w:id="236092888">
          <w:marLeft w:val="0"/>
          <w:marRight w:val="0"/>
          <w:marTop w:val="280"/>
          <w:marBottom w:val="280"/>
          <w:divBdr>
            <w:top w:val="none" w:sz="0" w:space="0" w:color="auto"/>
            <w:left w:val="none" w:sz="0" w:space="0" w:color="auto"/>
            <w:bottom w:val="none" w:sz="0" w:space="0" w:color="auto"/>
            <w:right w:val="none" w:sz="0" w:space="0" w:color="auto"/>
          </w:divBdr>
        </w:div>
        <w:div w:id="1648851159">
          <w:marLeft w:val="0"/>
          <w:marRight w:val="0"/>
          <w:marTop w:val="280"/>
          <w:marBottom w:val="280"/>
          <w:divBdr>
            <w:top w:val="none" w:sz="0" w:space="0" w:color="auto"/>
            <w:left w:val="none" w:sz="0" w:space="0" w:color="auto"/>
            <w:bottom w:val="none" w:sz="0" w:space="0" w:color="auto"/>
            <w:right w:val="none" w:sz="0" w:space="0" w:color="auto"/>
          </w:divBdr>
        </w:div>
        <w:div w:id="252205257">
          <w:marLeft w:val="0"/>
          <w:marRight w:val="0"/>
          <w:marTop w:val="280"/>
          <w:marBottom w:val="280"/>
          <w:divBdr>
            <w:top w:val="none" w:sz="0" w:space="0" w:color="auto"/>
            <w:left w:val="none" w:sz="0" w:space="0" w:color="auto"/>
            <w:bottom w:val="none" w:sz="0" w:space="0" w:color="auto"/>
            <w:right w:val="none" w:sz="0" w:space="0" w:color="auto"/>
          </w:divBdr>
        </w:div>
        <w:div w:id="759452926">
          <w:marLeft w:val="0"/>
          <w:marRight w:val="0"/>
          <w:marTop w:val="280"/>
          <w:marBottom w:val="280"/>
          <w:divBdr>
            <w:top w:val="none" w:sz="0" w:space="0" w:color="auto"/>
            <w:left w:val="none" w:sz="0" w:space="0" w:color="auto"/>
            <w:bottom w:val="none" w:sz="0" w:space="0" w:color="auto"/>
            <w:right w:val="none" w:sz="0" w:space="0" w:color="auto"/>
          </w:divBdr>
        </w:div>
        <w:div w:id="820851849">
          <w:marLeft w:val="0"/>
          <w:marRight w:val="0"/>
          <w:marTop w:val="280"/>
          <w:marBottom w:val="280"/>
          <w:divBdr>
            <w:top w:val="none" w:sz="0" w:space="0" w:color="auto"/>
            <w:left w:val="none" w:sz="0" w:space="0" w:color="auto"/>
            <w:bottom w:val="none" w:sz="0" w:space="0" w:color="auto"/>
            <w:right w:val="none" w:sz="0" w:space="0" w:color="auto"/>
          </w:divBdr>
        </w:div>
        <w:div w:id="2035183404">
          <w:marLeft w:val="0"/>
          <w:marRight w:val="0"/>
          <w:marTop w:val="280"/>
          <w:marBottom w:val="280"/>
          <w:divBdr>
            <w:top w:val="none" w:sz="0" w:space="0" w:color="auto"/>
            <w:left w:val="none" w:sz="0" w:space="0" w:color="auto"/>
            <w:bottom w:val="none" w:sz="0" w:space="0" w:color="auto"/>
            <w:right w:val="none" w:sz="0" w:space="0" w:color="auto"/>
          </w:divBdr>
        </w:div>
        <w:div w:id="472407409">
          <w:marLeft w:val="0"/>
          <w:marRight w:val="0"/>
          <w:marTop w:val="280"/>
          <w:marBottom w:val="280"/>
          <w:divBdr>
            <w:top w:val="none" w:sz="0" w:space="0" w:color="auto"/>
            <w:left w:val="none" w:sz="0" w:space="0" w:color="auto"/>
            <w:bottom w:val="none" w:sz="0" w:space="0" w:color="auto"/>
            <w:right w:val="none" w:sz="0" w:space="0" w:color="auto"/>
          </w:divBdr>
        </w:div>
        <w:div w:id="1380133310">
          <w:marLeft w:val="0"/>
          <w:marRight w:val="0"/>
          <w:marTop w:val="280"/>
          <w:marBottom w:val="280"/>
          <w:divBdr>
            <w:top w:val="none" w:sz="0" w:space="0" w:color="auto"/>
            <w:left w:val="none" w:sz="0" w:space="0" w:color="auto"/>
            <w:bottom w:val="none" w:sz="0" w:space="0" w:color="auto"/>
            <w:right w:val="none" w:sz="0" w:space="0" w:color="auto"/>
          </w:divBdr>
        </w:div>
        <w:div w:id="2000040421">
          <w:marLeft w:val="0"/>
          <w:marRight w:val="0"/>
          <w:marTop w:val="280"/>
          <w:marBottom w:val="280"/>
          <w:divBdr>
            <w:top w:val="none" w:sz="0" w:space="0" w:color="auto"/>
            <w:left w:val="none" w:sz="0" w:space="0" w:color="auto"/>
            <w:bottom w:val="none" w:sz="0" w:space="0" w:color="auto"/>
            <w:right w:val="none" w:sz="0" w:space="0" w:color="auto"/>
          </w:divBdr>
        </w:div>
        <w:div w:id="618031348">
          <w:marLeft w:val="0"/>
          <w:marRight w:val="0"/>
          <w:marTop w:val="280"/>
          <w:marBottom w:val="280"/>
          <w:divBdr>
            <w:top w:val="none" w:sz="0" w:space="0" w:color="auto"/>
            <w:left w:val="none" w:sz="0" w:space="0" w:color="auto"/>
            <w:bottom w:val="none" w:sz="0" w:space="0" w:color="auto"/>
            <w:right w:val="none" w:sz="0" w:space="0" w:color="auto"/>
          </w:divBdr>
        </w:div>
        <w:div w:id="215357463">
          <w:marLeft w:val="0"/>
          <w:marRight w:val="0"/>
          <w:marTop w:val="280"/>
          <w:marBottom w:val="280"/>
          <w:divBdr>
            <w:top w:val="none" w:sz="0" w:space="0" w:color="auto"/>
            <w:left w:val="none" w:sz="0" w:space="0" w:color="auto"/>
            <w:bottom w:val="none" w:sz="0" w:space="0" w:color="auto"/>
            <w:right w:val="none" w:sz="0" w:space="0" w:color="auto"/>
          </w:divBdr>
        </w:div>
        <w:div w:id="966738269">
          <w:marLeft w:val="0"/>
          <w:marRight w:val="0"/>
          <w:marTop w:val="280"/>
          <w:marBottom w:val="280"/>
          <w:divBdr>
            <w:top w:val="none" w:sz="0" w:space="0" w:color="auto"/>
            <w:left w:val="none" w:sz="0" w:space="0" w:color="auto"/>
            <w:bottom w:val="none" w:sz="0" w:space="0" w:color="auto"/>
            <w:right w:val="none" w:sz="0" w:space="0" w:color="auto"/>
          </w:divBdr>
        </w:div>
        <w:div w:id="900754023">
          <w:marLeft w:val="0"/>
          <w:marRight w:val="0"/>
          <w:marTop w:val="280"/>
          <w:marBottom w:val="280"/>
          <w:divBdr>
            <w:top w:val="none" w:sz="0" w:space="0" w:color="auto"/>
            <w:left w:val="none" w:sz="0" w:space="0" w:color="auto"/>
            <w:bottom w:val="none" w:sz="0" w:space="0" w:color="auto"/>
            <w:right w:val="none" w:sz="0" w:space="0" w:color="auto"/>
          </w:divBdr>
        </w:div>
        <w:div w:id="624459198">
          <w:marLeft w:val="0"/>
          <w:marRight w:val="0"/>
          <w:marTop w:val="280"/>
          <w:marBottom w:val="280"/>
          <w:divBdr>
            <w:top w:val="none" w:sz="0" w:space="0" w:color="auto"/>
            <w:left w:val="none" w:sz="0" w:space="0" w:color="auto"/>
            <w:bottom w:val="none" w:sz="0" w:space="0" w:color="auto"/>
            <w:right w:val="none" w:sz="0" w:space="0" w:color="auto"/>
          </w:divBdr>
        </w:div>
        <w:div w:id="180045988">
          <w:marLeft w:val="0"/>
          <w:marRight w:val="0"/>
          <w:marTop w:val="280"/>
          <w:marBottom w:val="280"/>
          <w:divBdr>
            <w:top w:val="none" w:sz="0" w:space="0" w:color="auto"/>
            <w:left w:val="none" w:sz="0" w:space="0" w:color="auto"/>
            <w:bottom w:val="none" w:sz="0" w:space="0" w:color="auto"/>
            <w:right w:val="none" w:sz="0" w:space="0" w:color="auto"/>
          </w:divBdr>
        </w:div>
        <w:div w:id="1632904165">
          <w:marLeft w:val="0"/>
          <w:marRight w:val="0"/>
          <w:marTop w:val="280"/>
          <w:marBottom w:val="280"/>
          <w:divBdr>
            <w:top w:val="none" w:sz="0" w:space="0" w:color="auto"/>
            <w:left w:val="none" w:sz="0" w:space="0" w:color="auto"/>
            <w:bottom w:val="none" w:sz="0" w:space="0" w:color="auto"/>
            <w:right w:val="none" w:sz="0" w:space="0" w:color="auto"/>
          </w:divBdr>
        </w:div>
        <w:div w:id="486632250">
          <w:marLeft w:val="0"/>
          <w:marRight w:val="0"/>
          <w:marTop w:val="280"/>
          <w:marBottom w:val="280"/>
          <w:divBdr>
            <w:top w:val="none" w:sz="0" w:space="0" w:color="auto"/>
            <w:left w:val="none" w:sz="0" w:space="0" w:color="auto"/>
            <w:bottom w:val="none" w:sz="0" w:space="0" w:color="auto"/>
            <w:right w:val="none" w:sz="0" w:space="0" w:color="auto"/>
          </w:divBdr>
        </w:div>
        <w:div w:id="997683995">
          <w:marLeft w:val="0"/>
          <w:marRight w:val="0"/>
          <w:marTop w:val="280"/>
          <w:marBottom w:val="280"/>
          <w:divBdr>
            <w:top w:val="none" w:sz="0" w:space="0" w:color="auto"/>
            <w:left w:val="none" w:sz="0" w:space="0" w:color="auto"/>
            <w:bottom w:val="none" w:sz="0" w:space="0" w:color="auto"/>
            <w:right w:val="none" w:sz="0" w:space="0" w:color="auto"/>
          </w:divBdr>
        </w:div>
        <w:div w:id="198975206">
          <w:marLeft w:val="0"/>
          <w:marRight w:val="0"/>
          <w:marTop w:val="280"/>
          <w:marBottom w:val="280"/>
          <w:divBdr>
            <w:top w:val="none" w:sz="0" w:space="0" w:color="auto"/>
            <w:left w:val="none" w:sz="0" w:space="0" w:color="auto"/>
            <w:bottom w:val="none" w:sz="0" w:space="0" w:color="auto"/>
            <w:right w:val="none" w:sz="0" w:space="0" w:color="auto"/>
          </w:divBdr>
        </w:div>
        <w:div w:id="1709911799">
          <w:marLeft w:val="0"/>
          <w:marRight w:val="0"/>
          <w:marTop w:val="280"/>
          <w:marBottom w:val="280"/>
          <w:divBdr>
            <w:top w:val="none" w:sz="0" w:space="0" w:color="auto"/>
            <w:left w:val="none" w:sz="0" w:space="0" w:color="auto"/>
            <w:bottom w:val="none" w:sz="0" w:space="0" w:color="auto"/>
            <w:right w:val="none" w:sz="0" w:space="0" w:color="auto"/>
          </w:divBdr>
        </w:div>
        <w:div w:id="1062288063">
          <w:marLeft w:val="0"/>
          <w:marRight w:val="0"/>
          <w:marTop w:val="280"/>
          <w:marBottom w:val="280"/>
          <w:divBdr>
            <w:top w:val="none" w:sz="0" w:space="0" w:color="auto"/>
            <w:left w:val="none" w:sz="0" w:space="0" w:color="auto"/>
            <w:bottom w:val="none" w:sz="0" w:space="0" w:color="auto"/>
            <w:right w:val="none" w:sz="0" w:space="0" w:color="auto"/>
          </w:divBdr>
        </w:div>
        <w:div w:id="1407996448">
          <w:marLeft w:val="0"/>
          <w:marRight w:val="0"/>
          <w:marTop w:val="280"/>
          <w:marBottom w:val="280"/>
          <w:divBdr>
            <w:top w:val="none" w:sz="0" w:space="0" w:color="auto"/>
            <w:left w:val="none" w:sz="0" w:space="0" w:color="auto"/>
            <w:bottom w:val="none" w:sz="0" w:space="0" w:color="auto"/>
            <w:right w:val="none" w:sz="0" w:space="0" w:color="auto"/>
          </w:divBdr>
        </w:div>
        <w:div w:id="1116486732">
          <w:marLeft w:val="0"/>
          <w:marRight w:val="0"/>
          <w:marTop w:val="280"/>
          <w:marBottom w:val="280"/>
          <w:divBdr>
            <w:top w:val="none" w:sz="0" w:space="0" w:color="auto"/>
            <w:left w:val="none" w:sz="0" w:space="0" w:color="auto"/>
            <w:bottom w:val="none" w:sz="0" w:space="0" w:color="auto"/>
            <w:right w:val="none" w:sz="0" w:space="0" w:color="auto"/>
          </w:divBdr>
        </w:div>
        <w:div w:id="1292634000">
          <w:marLeft w:val="0"/>
          <w:marRight w:val="0"/>
          <w:marTop w:val="280"/>
          <w:marBottom w:val="280"/>
          <w:divBdr>
            <w:top w:val="none" w:sz="0" w:space="0" w:color="auto"/>
            <w:left w:val="none" w:sz="0" w:space="0" w:color="auto"/>
            <w:bottom w:val="none" w:sz="0" w:space="0" w:color="auto"/>
            <w:right w:val="none" w:sz="0" w:space="0" w:color="auto"/>
          </w:divBdr>
        </w:div>
        <w:div w:id="910429217">
          <w:marLeft w:val="0"/>
          <w:marRight w:val="0"/>
          <w:marTop w:val="280"/>
          <w:marBottom w:val="280"/>
          <w:divBdr>
            <w:top w:val="none" w:sz="0" w:space="0" w:color="auto"/>
            <w:left w:val="none" w:sz="0" w:space="0" w:color="auto"/>
            <w:bottom w:val="none" w:sz="0" w:space="0" w:color="auto"/>
            <w:right w:val="none" w:sz="0" w:space="0" w:color="auto"/>
          </w:divBdr>
        </w:div>
        <w:div w:id="1768887714">
          <w:marLeft w:val="0"/>
          <w:marRight w:val="0"/>
          <w:marTop w:val="280"/>
          <w:marBottom w:val="280"/>
          <w:divBdr>
            <w:top w:val="none" w:sz="0" w:space="0" w:color="auto"/>
            <w:left w:val="none" w:sz="0" w:space="0" w:color="auto"/>
            <w:bottom w:val="none" w:sz="0" w:space="0" w:color="auto"/>
            <w:right w:val="none" w:sz="0" w:space="0" w:color="auto"/>
          </w:divBdr>
        </w:div>
        <w:div w:id="117065307">
          <w:marLeft w:val="0"/>
          <w:marRight w:val="0"/>
          <w:marTop w:val="280"/>
          <w:marBottom w:val="280"/>
          <w:divBdr>
            <w:top w:val="none" w:sz="0" w:space="0" w:color="auto"/>
            <w:left w:val="none" w:sz="0" w:space="0" w:color="auto"/>
            <w:bottom w:val="none" w:sz="0" w:space="0" w:color="auto"/>
            <w:right w:val="none" w:sz="0" w:space="0" w:color="auto"/>
          </w:divBdr>
        </w:div>
        <w:div w:id="729109849">
          <w:marLeft w:val="0"/>
          <w:marRight w:val="0"/>
          <w:marTop w:val="280"/>
          <w:marBottom w:val="2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2</cp:revision>
  <dcterms:created xsi:type="dcterms:W3CDTF">2014-06-04T19:09:00Z</dcterms:created>
  <dcterms:modified xsi:type="dcterms:W3CDTF">2014-06-04T19:09:00Z</dcterms:modified>
</cp:coreProperties>
</file>