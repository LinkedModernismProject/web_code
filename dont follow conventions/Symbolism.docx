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38" w:rsidRPr="006B125C" w:rsidRDefault="00254C1F" w:rsidP="00670F10">
      <w:pPr>
        <w:jc w:val="both"/>
        <w:rPr>
          <w:rFonts w:ascii="Arial" w:hAnsi="Arial" w:cs="Arial"/>
          <w:b/>
        </w:rPr>
      </w:pPr>
      <w:r w:rsidRPr="006B125C">
        <w:rPr>
          <w:rFonts w:ascii="Arial" w:hAnsi="Arial" w:cs="Arial"/>
          <w:b/>
        </w:rPr>
        <w:t xml:space="preserve">Symbolism </w:t>
      </w:r>
    </w:p>
    <w:p w:rsidR="00D46D94" w:rsidRPr="00670F10" w:rsidRDefault="00D46D94" w:rsidP="00670F10">
      <w:pPr>
        <w:jc w:val="both"/>
        <w:rPr>
          <w:rFonts w:ascii="Arial" w:hAnsi="Arial" w:cs="Arial"/>
        </w:rPr>
      </w:pPr>
    </w:p>
    <w:p w:rsidR="00254C1F" w:rsidRPr="00670F10" w:rsidRDefault="009D3976" w:rsidP="00670F10">
      <w:pPr>
        <w:tabs>
          <w:tab w:val="left" w:pos="7083"/>
        </w:tabs>
        <w:jc w:val="both"/>
        <w:rPr>
          <w:rFonts w:ascii="Arial" w:hAnsi="Arial" w:cs="Arial"/>
        </w:rPr>
      </w:pPr>
      <w:r w:rsidRPr="00670F10">
        <w:rPr>
          <w:rFonts w:ascii="Arial" w:hAnsi="Arial" w:cs="Arial"/>
        </w:rPr>
        <w:tab/>
      </w:r>
    </w:p>
    <w:p w:rsidR="00933BEF" w:rsidRPr="00670F10" w:rsidDel="007A2C8B" w:rsidRDefault="009D3976" w:rsidP="00670F10">
      <w:pPr>
        <w:jc w:val="both"/>
        <w:rPr>
          <w:del w:id="0" w:author="Danielle Child" w:date="2014-04-03T20:34:00Z"/>
          <w:rFonts w:ascii="Arial" w:hAnsi="Arial" w:cs="Arial"/>
        </w:rPr>
      </w:pPr>
      <w:r w:rsidRPr="00670F10">
        <w:rPr>
          <w:rFonts w:ascii="Arial" w:hAnsi="Arial" w:cs="Arial"/>
        </w:rPr>
        <w:t>Symbolism</w:t>
      </w:r>
      <w:del w:id="1" w:author="Danielle Child" w:date="2014-04-03T20:41:00Z">
        <w:r w:rsidRPr="00670F10" w:rsidDel="00171AC2">
          <w:rPr>
            <w:rFonts w:ascii="Arial" w:hAnsi="Arial" w:cs="Arial"/>
          </w:rPr>
          <w:delText xml:space="preserve"> was</w:delText>
        </w:r>
      </w:del>
      <w:r w:rsidRPr="00670F10">
        <w:rPr>
          <w:rFonts w:ascii="Arial" w:hAnsi="Arial" w:cs="Arial"/>
        </w:rPr>
        <w:t xml:space="preserve"> </w:t>
      </w:r>
      <w:ins w:id="2" w:author="Danielle Child" w:date="2013-11-25T12:03:00Z">
        <w:r w:rsidR="001F2DE8">
          <w:rPr>
            <w:rFonts w:ascii="Arial" w:hAnsi="Arial" w:cs="Arial"/>
          </w:rPr>
          <w:t>is</w:t>
        </w:r>
        <w:r w:rsidR="001F2DE8" w:rsidRPr="00670F10">
          <w:rPr>
            <w:rFonts w:ascii="Arial" w:hAnsi="Arial" w:cs="Arial"/>
          </w:rPr>
          <w:t xml:space="preserve"> </w:t>
        </w:r>
      </w:ins>
      <w:r w:rsidRPr="00670F10">
        <w:rPr>
          <w:rFonts w:ascii="Arial" w:hAnsi="Arial" w:cs="Arial"/>
        </w:rPr>
        <w:t xml:space="preserve">a world-wide artistic and literary phenomenon that began in France and filtered through the rest of Europe, the Mediterranean and the Americas.  It has its origins in the </w:t>
      </w:r>
      <w:ins w:id="3" w:author="doctor" w:date="2014-04-22T20:53:00Z">
        <w:r w:rsidR="00FD2287">
          <w:rPr>
            <w:rFonts w:ascii="Arial" w:hAnsi="Arial" w:cs="Arial"/>
          </w:rPr>
          <w:t xml:space="preserve">British </w:t>
        </w:r>
      </w:ins>
      <w:r w:rsidRPr="00670F10">
        <w:rPr>
          <w:rFonts w:ascii="Arial" w:hAnsi="Arial" w:cs="Arial"/>
        </w:rPr>
        <w:t>Pre-Raphaelite Brotherhood</w:t>
      </w:r>
      <w:ins w:id="4" w:author="doctor" w:date="2014-04-22T20:53:00Z">
        <w:r w:rsidR="00FD2287">
          <w:rPr>
            <w:rFonts w:ascii="Arial" w:hAnsi="Arial" w:cs="Arial"/>
          </w:rPr>
          <w:t>,</w:t>
        </w:r>
      </w:ins>
      <w:r w:rsidRPr="00670F10">
        <w:rPr>
          <w:rFonts w:ascii="Arial" w:hAnsi="Arial" w:cs="Arial"/>
        </w:rPr>
        <w:t xml:space="preserve"> </w:t>
      </w:r>
      <w:del w:id="5" w:author="doctor" w:date="2014-04-22T20:52:00Z">
        <w:r w:rsidRPr="00670F10" w:rsidDel="00FD2287">
          <w:rPr>
            <w:rFonts w:ascii="Arial" w:hAnsi="Arial" w:cs="Arial"/>
          </w:rPr>
          <w:delText xml:space="preserve">with </w:delText>
        </w:r>
        <w:r w:rsidR="00D23102" w:rsidRPr="00670F10" w:rsidDel="00FD2287">
          <w:rPr>
            <w:rFonts w:ascii="Arial" w:hAnsi="Arial" w:cs="Arial"/>
          </w:rPr>
          <w:delText>the artists William Holman Hunt (1827-1910), J</w:delText>
        </w:r>
        <w:r w:rsidR="00AF10AB" w:rsidRPr="00670F10" w:rsidDel="00FD2287">
          <w:rPr>
            <w:rFonts w:ascii="Arial" w:hAnsi="Arial" w:cs="Arial"/>
          </w:rPr>
          <w:delText xml:space="preserve">ohn Everett Millais (1829-1896) </w:delText>
        </w:r>
        <w:r w:rsidR="00D23102" w:rsidRPr="00670F10" w:rsidDel="00FD2287">
          <w:rPr>
            <w:rFonts w:ascii="Arial" w:hAnsi="Arial" w:cs="Arial"/>
          </w:rPr>
          <w:delText xml:space="preserve">and Dante Gabriel Rossetti </w:delText>
        </w:r>
      </w:del>
      <w:del w:id="6" w:author="Danielle Child" w:date="2014-04-03T20:35:00Z">
        <w:r w:rsidR="00D23102" w:rsidRPr="00670F10" w:rsidDel="007A2C8B">
          <w:rPr>
            <w:rFonts w:ascii="Arial" w:hAnsi="Arial" w:cs="Arial"/>
          </w:rPr>
          <w:delText>(1828-1882)</w:delText>
        </w:r>
        <w:r w:rsidR="00AF10AB" w:rsidRPr="00670F10" w:rsidDel="007A2C8B">
          <w:rPr>
            <w:rFonts w:ascii="Arial" w:hAnsi="Arial" w:cs="Arial"/>
          </w:rPr>
          <w:delText xml:space="preserve"> </w:delText>
        </w:r>
      </w:del>
      <w:r w:rsidR="00AF10AB" w:rsidRPr="00670F10">
        <w:rPr>
          <w:rFonts w:ascii="Arial" w:hAnsi="Arial" w:cs="Arial"/>
        </w:rPr>
        <w:t xml:space="preserve">but Symbolism proper </w:t>
      </w:r>
      <w:r w:rsidR="00933BEF" w:rsidRPr="00670F10">
        <w:rPr>
          <w:rFonts w:ascii="Arial" w:hAnsi="Arial" w:cs="Arial"/>
        </w:rPr>
        <w:t xml:space="preserve">in art </w:t>
      </w:r>
      <w:r w:rsidR="00AF10AB" w:rsidRPr="00670F10">
        <w:rPr>
          <w:rFonts w:ascii="Arial" w:hAnsi="Arial" w:cs="Arial"/>
        </w:rPr>
        <w:t xml:space="preserve">began to fully develop from </w:t>
      </w:r>
      <w:r w:rsidR="00933BEF" w:rsidRPr="00670F10">
        <w:rPr>
          <w:rFonts w:ascii="Arial" w:hAnsi="Arial" w:cs="Arial"/>
        </w:rPr>
        <w:t xml:space="preserve">the late 1880s as a consequence of Positivism and Industrialism in society and Naturalism in art.  </w:t>
      </w:r>
    </w:p>
    <w:p w:rsidR="00AD4E38" w:rsidRPr="00670F10" w:rsidDel="007A2C8B" w:rsidRDefault="00AD4E38" w:rsidP="00670F10">
      <w:pPr>
        <w:jc w:val="both"/>
        <w:rPr>
          <w:del w:id="7" w:author="Danielle Child" w:date="2014-04-03T20:34:00Z"/>
          <w:rFonts w:ascii="Arial" w:hAnsi="Arial" w:cs="Arial"/>
        </w:rPr>
      </w:pPr>
    </w:p>
    <w:p w:rsidR="00DC73B3" w:rsidRPr="00670F10" w:rsidRDefault="00AD4E38" w:rsidP="00DC73B3">
      <w:pPr>
        <w:jc w:val="both"/>
        <w:rPr>
          <w:ins w:id="8" w:author="doctor" w:date="2014-04-22T20:56:00Z"/>
          <w:rFonts w:ascii="Arial" w:hAnsi="Arial" w:cs="Arial"/>
        </w:rPr>
      </w:pPr>
      <w:r w:rsidRPr="00670F10">
        <w:rPr>
          <w:rFonts w:ascii="Arial" w:hAnsi="Arial" w:cs="Arial"/>
        </w:rPr>
        <w:t>Another early source of inspiration for Symbolist art could have been</w:t>
      </w:r>
      <w:del w:id="9" w:author="doctor" w:date="2014-04-22T20:53:00Z">
        <w:r w:rsidRPr="00670F10" w:rsidDel="00FD2287">
          <w:rPr>
            <w:rFonts w:ascii="Arial" w:hAnsi="Arial" w:cs="Arial"/>
          </w:rPr>
          <w:delText xml:space="preserve"> </w:delText>
        </w:r>
        <w:r w:rsidRPr="00670F10" w:rsidDel="00FD2287">
          <w:rPr>
            <w:rFonts w:ascii="Arial" w:hAnsi="Arial"/>
          </w:rPr>
          <w:delText>the</w:delText>
        </w:r>
      </w:del>
      <w:r w:rsidRPr="00670F10">
        <w:rPr>
          <w:rFonts w:ascii="Arial" w:hAnsi="Arial"/>
        </w:rPr>
        <w:t xml:space="preserve"> </w:t>
      </w:r>
      <w:ins w:id="10" w:author="doctor" w:date="2014-04-22T20:53:00Z">
        <w:r w:rsidR="00FD2287" w:rsidRPr="00670F10">
          <w:rPr>
            <w:rFonts w:ascii="Arial" w:hAnsi="Arial"/>
          </w:rPr>
          <w:t>seventeenth century</w:t>
        </w:r>
        <w:r w:rsidR="00FD2287" w:rsidRPr="00670F10">
          <w:rPr>
            <w:rFonts w:ascii="Arial" w:hAnsi="Arial"/>
            <w:i/>
          </w:rPr>
          <w:t xml:space="preserve"> </w:t>
        </w:r>
      </w:ins>
      <w:proofErr w:type="spellStart"/>
      <w:r w:rsidRPr="00670F10">
        <w:rPr>
          <w:rFonts w:ascii="Arial" w:hAnsi="Arial"/>
          <w:i/>
        </w:rPr>
        <w:t>vanitas</w:t>
      </w:r>
      <w:proofErr w:type="spellEnd"/>
      <w:r w:rsidRPr="00670F10">
        <w:rPr>
          <w:rFonts w:ascii="Arial" w:hAnsi="Arial"/>
        </w:rPr>
        <w:t xml:space="preserve"> still life paintings</w:t>
      </w:r>
      <w:del w:id="11" w:author="doctor" w:date="2014-04-22T20:53:00Z">
        <w:r w:rsidRPr="00670F10" w:rsidDel="00FD2287">
          <w:rPr>
            <w:rFonts w:ascii="Arial" w:hAnsi="Arial"/>
          </w:rPr>
          <w:delText xml:space="preserve"> from the seventeenth century</w:delText>
        </w:r>
      </w:del>
      <w:r w:rsidRPr="00670F10">
        <w:rPr>
          <w:rFonts w:ascii="Arial" w:hAnsi="Arial"/>
        </w:rPr>
        <w:t xml:space="preserve">.  </w:t>
      </w:r>
      <w:proofErr w:type="spellStart"/>
      <w:r w:rsidRPr="00670F10">
        <w:rPr>
          <w:rFonts w:ascii="Arial" w:hAnsi="Arial"/>
          <w:i/>
        </w:rPr>
        <w:t>Vanitas</w:t>
      </w:r>
      <w:proofErr w:type="spellEnd"/>
      <w:r w:rsidRPr="00670F10">
        <w:rPr>
          <w:rFonts w:ascii="Arial" w:hAnsi="Arial"/>
        </w:rPr>
        <w:t xml:space="preserve"> (Latin for ‘emptiness’) </w:t>
      </w:r>
      <w:ins w:id="12" w:author="Danielle Child" w:date="2013-11-25T12:04:00Z">
        <w:r w:rsidR="001F2DE8">
          <w:rPr>
            <w:rFonts w:ascii="Arial" w:hAnsi="Arial"/>
          </w:rPr>
          <w:t xml:space="preserve">paintings </w:t>
        </w:r>
      </w:ins>
      <w:del w:id="13" w:author="Danielle Child" w:date="2013-11-25T12:04:00Z">
        <w:r w:rsidRPr="00670F10" w:rsidDel="001F2DE8">
          <w:rPr>
            <w:rFonts w:ascii="Arial" w:hAnsi="Arial"/>
          </w:rPr>
          <w:delText>paintings were still life works of art that used</w:delText>
        </w:r>
      </w:del>
      <w:ins w:id="14" w:author="Danielle Child" w:date="2013-11-25T12:04:00Z">
        <w:r w:rsidR="001F2DE8">
          <w:rPr>
            <w:rFonts w:ascii="Arial" w:hAnsi="Arial"/>
          </w:rPr>
          <w:t>incorporated</w:t>
        </w:r>
      </w:ins>
      <w:r w:rsidRPr="00670F10">
        <w:rPr>
          <w:rFonts w:ascii="Arial" w:hAnsi="Arial"/>
        </w:rPr>
        <w:t xml:space="preserve"> specific symbolic objects to illustrate the mortality of life, popular symbols were candles, clocks, hour-glasses and skulls. </w:t>
      </w:r>
      <w:ins w:id="15" w:author="doctor" w:date="2014-04-22T20:48:00Z">
        <w:r w:rsidR="00FD2287" w:rsidRPr="00670F10">
          <w:rPr>
            <w:rFonts w:ascii="Arial" w:hAnsi="Arial" w:cs="Arial"/>
          </w:rPr>
          <w:t xml:space="preserve">Symbolist artists chose to represent the problems of society figuratively and indirectly.  On the 18th of September 1886, the Symbolist Manifesto (Le </w:t>
        </w:r>
        <w:proofErr w:type="spellStart"/>
        <w:r w:rsidR="00FD2287" w:rsidRPr="00670F10">
          <w:rPr>
            <w:rFonts w:ascii="Arial" w:hAnsi="Arial" w:cs="Arial"/>
          </w:rPr>
          <w:t>Symbolisme</w:t>
        </w:r>
        <w:proofErr w:type="spellEnd"/>
        <w:r w:rsidR="00FD2287" w:rsidRPr="00670F10">
          <w:rPr>
            <w:rFonts w:ascii="Arial" w:hAnsi="Arial" w:cs="Arial"/>
          </w:rPr>
          <w:t>)</w:t>
        </w:r>
        <w:r w:rsidR="00FD2287">
          <w:rPr>
            <w:rFonts w:ascii="Arial" w:hAnsi="Arial" w:cs="Arial"/>
          </w:rPr>
          <w:t xml:space="preserve">, </w:t>
        </w:r>
        <w:r w:rsidR="00FD2287" w:rsidRPr="00670F10">
          <w:rPr>
            <w:rFonts w:ascii="Arial" w:hAnsi="Arial" w:cs="Arial"/>
          </w:rPr>
          <w:t>writ</w:t>
        </w:r>
        <w:r w:rsidR="00FD2287">
          <w:rPr>
            <w:rFonts w:ascii="Arial" w:hAnsi="Arial" w:cs="Arial"/>
          </w:rPr>
          <w:t xml:space="preserve">ten by Jean </w:t>
        </w:r>
        <w:proofErr w:type="spellStart"/>
        <w:r w:rsidR="00FD2287">
          <w:rPr>
            <w:rFonts w:ascii="Arial" w:hAnsi="Arial" w:cs="Arial"/>
          </w:rPr>
          <w:t>Moréas</w:t>
        </w:r>
        <w:proofErr w:type="spellEnd"/>
        <w:r w:rsidR="00FD2287">
          <w:rPr>
            <w:rFonts w:ascii="Arial" w:hAnsi="Arial" w:cs="Arial"/>
          </w:rPr>
          <w:t>, was published</w:t>
        </w:r>
        <w:r w:rsidR="00FD2287" w:rsidRPr="00670F10">
          <w:rPr>
            <w:rFonts w:ascii="Arial" w:hAnsi="Arial" w:cs="Arial"/>
          </w:rPr>
          <w:t xml:space="preserve"> in the Parisian Newspaper </w:t>
        </w:r>
        <w:r w:rsidR="00FD2287" w:rsidRPr="002153AA">
          <w:rPr>
            <w:rFonts w:ascii="Arial" w:hAnsi="Arial" w:cs="Arial"/>
            <w:i/>
          </w:rPr>
          <w:t>Le Figaro</w:t>
        </w:r>
        <w:r w:rsidR="00FD2287">
          <w:rPr>
            <w:rFonts w:ascii="Arial" w:hAnsi="Arial" w:cs="Arial"/>
            <w:i/>
          </w:rPr>
          <w:t>.</w:t>
        </w:r>
        <w:r w:rsidR="00FD2287" w:rsidRPr="00670F10">
          <w:rPr>
            <w:rFonts w:ascii="Arial" w:hAnsi="Arial" w:cs="Arial"/>
          </w:rPr>
          <w:t xml:space="preserve"> </w:t>
        </w:r>
        <w:r w:rsidR="00FD2287">
          <w:rPr>
            <w:rFonts w:ascii="Arial" w:hAnsi="Arial" w:cs="Arial"/>
          </w:rPr>
          <w:t>In the</w:t>
        </w:r>
        <w:r w:rsidR="00FD2287" w:rsidRPr="00670F10">
          <w:rPr>
            <w:rFonts w:ascii="Arial" w:hAnsi="Arial" w:cs="Arial"/>
          </w:rPr>
          <w:t xml:space="preserve"> manifesto </w:t>
        </w:r>
        <w:proofErr w:type="spellStart"/>
        <w:r w:rsidR="00FD2287" w:rsidRPr="00670F10">
          <w:rPr>
            <w:rFonts w:ascii="Arial" w:hAnsi="Arial" w:cs="Arial"/>
          </w:rPr>
          <w:t>Moréas</w:t>
        </w:r>
        <w:proofErr w:type="spellEnd"/>
        <w:r w:rsidR="00FD2287" w:rsidRPr="00670F10">
          <w:rPr>
            <w:rFonts w:ascii="Arial" w:hAnsi="Arial" w:cs="Arial"/>
          </w:rPr>
          <w:t xml:space="preserve"> revealed that Symbolism would not subscribe to naturalism but would instead seek to communicate an Ideal through suggestion as opposed to direct description.</w:t>
        </w:r>
      </w:ins>
      <w:ins w:id="16" w:author="doctor" w:date="2014-04-22T20:51:00Z">
        <w:r w:rsidR="00FD2287" w:rsidRPr="00FD2287">
          <w:rPr>
            <w:rFonts w:ascii="Arial" w:hAnsi="Arial" w:cs="Arial"/>
          </w:rPr>
          <w:t xml:space="preserve"> </w:t>
        </w:r>
        <w:r w:rsidR="00FD2287">
          <w:rPr>
            <w:rFonts w:ascii="Arial" w:hAnsi="Arial" w:cs="Arial"/>
          </w:rPr>
          <w:t xml:space="preserve">The three major themes of Symbolism - death, mythology and sex - were developed with the work of early Symbolist artists such as Gustave Moreau and </w:t>
        </w:r>
        <w:r w:rsidR="00FD2287">
          <w:rPr>
            <w:rFonts w:ascii="Arial" w:hAnsi="Arial" w:cs="Arial"/>
            <w:color w:val="000000"/>
            <w:shd w:val="clear" w:color="auto" w:fill="FFFFFF"/>
          </w:rPr>
          <w:t xml:space="preserve">Pierre </w:t>
        </w:r>
        <w:proofErr w:type="spellStart"/>
        <w:r w:rsidR="00FD2287">
          <w:rPr>
            <w:rFonts w:ascii="Arial" w:hAnsi="Arial" w:cs="Arial"/>
            <w:color w:val="000000"/>
            <w:shd w:val="clear" w:color="auto" w:fill="FFFFFF"/>
          </w:rPr>
          <w:t>Puvis</w:t>
        </w:r>
        <w:proofErr w:type="spellEnd"/>
        <w:r w:rsidR="00FD2287">
          <w:rPr>
            <w:rFonts w:ascii="Arial" w:hAnsi="Arial" w:cs="Arial"/>
            <w:color w:val="000000"/>
            <w:shd w:val="clear" w:color="auto" w:fill="FFFFFF"/>
          </w:rPr>
          <w:t xml:space="preserve"> de Chavannes.</w:t>
        </w:r>
      </w:ins>
      <w:ins w:id="17" w:author="doctor" w:date="2014-04-22T20:52:00Z">
        <w:r w:rsidR="00FD2287" w:rsidRPr="00FD2287">
          <w:rPr>
            <w:rFonts w:ascii="Arial" w:hAnsi="Arial" w:cs="Arial"/>
            <w:color w:val="000000"/>
            <w:shd w:val="clear" w:color="auto" w:fill="FFFFFF"/>
          </w:rPr>
          <w:t xml:space="preserve"> </w:t>
        </w:r>
        <w:r w:rsidR="00FD2287">
          <w:rPr>
            <w:rFonts w:ascii="Arial" w:hAnsi="Arial" w:cs="Arial"/>
            <w:color w:val="000000"/>
            <w:shd w:val="clear" w:color="auto" w:fill="FFFFFF"/>
          </w:rPr>
          <w:t xml:space="preserve">Another early Symbolist artist, </w:t>
        </w:r>
        <w:proofErr w:type="spellStart"/>
        <w:r w:rsidR="00FD2287">
          <w:rPr>
            <w:rFonts w:ascii="Arial" w:hAnsi="Arial" w:cs="Arial"/>
            <w:color w:val="000000"/>
            <w:shd w:val="clear" w:color="auto" w:fill="FFFFFF"/>
          </w:rPr>
          <w:t>Félicien</w:t>
        </w:r>
        <w:proofErr w:type="spellEnd"/>
        <w:r w:rsidR="00FD2287">
          <w:rPr>
            <w:rFonts w:ascii="Arial" w:hAnsi="Arial" w:cs="Arial"/>
            <w:color w:val="000000"/>
            <w:shd w:val="clear" w:color="auto" w:fill="FFFFFF"/>
          </w:rPr>
          <w:t xml:space="preserve"> </w:t>
        </w:r>
        <w:proofErr w:type="spellStart"/>
        <w:r w:rsidR="00FD2287">
          <w:rPr>
            <w:rFonts w:ascii="Arial" w:hAnsi="Arial" w:cs="Arial"/>
            <w:color w:val="000000"/>
            <w:shd w:val="clear" w:color="auto" w:fill="FFFFFF"/>
          </w:rPr>
          <w:t>Rops</w:t>
        </w:r>
        <w:proofErr w:type="spellEnd"/>
        <w:r w:rsidR="00FD2287">
          <w:rPr>
            <w:rFonts w:ascii="Arial" w:hAnsi="Arial" w:cs="Arial"/>
            <w:color w:val="000000"/>
            <w:shd w:val="clear" w:color="auto" w:fill="FFFFFF"/>
          </w:rPr>
          <w:t xml:space="preserve"> favoured the supernatural over the mythological and frequently depicted the idea of death through his representations of the Devil and his use of the human skull.  These early artists paved the way for the development of many later Symbolist painters.</w:t>
        </w:r>
      </w:ins>
      <w:ins w:id="18" w:author="doctor" w:date="2014-04-22T20:56:00Z">
        <w:r w:rsidR="00DC73B3" w:rsidRPr="00DC73B3">
          <w:rPr>
            <w:rFonts w:ascii="Arial" w:hAnsi="Arial" w:cs="Arial"/>
          </w:rPr>
          <w:t xml:space="preserve"> </w:t>
        </w:r>
      </w:ins>
    </w:p>
    <w:p w:rsidR="00FD2287" w:rsidRPr="00670F10" w:rsidRDefault="00FD2287" w:rsidP="00FD2287">
      <w:pPr>
        <w:jc w:val="both"/>
        <w:rPr>
          <w:ins w:id="19" w:author="doctor" w:date="2014-04-22T20:48:00Z"/>
          <w:rFonts w:ascii="Arial" w:hAnsi="Arial" w:cs="Arial"/>
        </w:rPr>
      </w:pPr>
    </w:p>
    <w:p w:rsidR="00933BEF" w:rsidRPr="00670F10" w:rsidRDefault="00933BEF" w:rsidP="00670F10">
      <w:pPr>
        <w:jc w:val="both"/>
        <w:rPr>
          <w:rFonts w:ascii="Arial" w:hAnsi="Arial"/>
        </w:rPr>
      </w:pPr>
    </w:p>
    <w:p w:rsidR="00AD4E38" w:rsidRPr="00670F10" w:rsidRDefault="00AD4E38" w:rsidP="00670F10">
      <w:pPr>
        <w:jc w:val="both"/>
        <w:rPr>
          <w:rFonts w:ascii="Arial" w:hAnsi="Arial" w:cs="Arial"/>
        </w:rPr>
      </w:pPr>
    </w:p>
    <w:p w:rsidR="00FD2287" w:rsidRDefault="00FD2287" w:rsidP="00FD2287">
      <w:pPr>
        <w:jc w:val="both"/>
        <w:rPr>
          <w:ins w:id="20" w:author="doctor" w:date="2014-04-22T20:50:00Z"/>
          <w:rFonts w:ascii="Arial" w:hAnsi="Arial" w:cs="Arial"/>
        </w:rPr>
      </w:pPr>
      <w:ins w:id="21" w:author="doctor" w:date="2014-04-22T20:49:00Z">
        <w:r w:rsidRPr="00670F10">
          <w:rPr>
            <w:rFonts w:ascii="Arial" w:hAnsi="Arial" w:cs="Arial"/>
          </w:rPr>
          <w:t xml:space="preserve">From approximately 1830 the French philosopher </w:t>
        </w:r>
        <w:proofErr w:type="spellStart"/>
        <w:r w:rsidRPr="00670F10">
          <w:rPr>
            <w:rFonts w:ascii="Arial" w:hAnsi="Arial" w:cs="Arial"/>
          </w:rPr>
          <w:t>Auguste</w:t>
        </w:r>
        <w:proofErr w:type="spellEnd"/>
        <w:r w:rsidRPr="00670F10">
          <w:rPr>
            <w:rFonts w:ascii="Arial" w:hAnsi="Arial" w:cs="Arial"/>
          </w:rPr>
          <w:t xml:space="preserve"> Comte</w:t>
        </w:r>
        <w:r>
          <w:rPr>
            <w:rFonts w:ascii="Arial" w:hAnsi="Arial" w:cs="Arial"/>
          </w:rPr>
          <w:t xml:space="preserve"> </w:t>
        </w:r>
        <w:r w:rsidRPr="00670F10">
          <w:rPr>
            <w:rFonts w:ascii="Arial" w:hAnsi="Arial" w:cs="Arial"/>
          </w:rPr>
          <w:t xml:space="preserve">developed his philosophical theory of Positivism which rejected the spirituality of religion in favour of the facts of science.  </w:t>
        </w:r>
        <w:r>
          <w:rPr>
            <w:rFonts w:ascii="Arial" w:hAnsi="Arial" w:cs="Arial"/>
          </w:rPr>
          <w:t>The Industrial Revolution accompanied</w:t>
        </w:r>
        <w:r w:rsidRPr="00670F10">
          <w:rPr>
            <w:rFonts w:ascii="Arial" w:hAnsi="Arial" w:cs="Arial"/>
          </w:rPr>
          <w:t xml:space="preserve"> Positivism within Europe </w:t>
        </w:r>
        <w:r>
          <w:rPr>
            <w:rFonts w:ascii="Arial" w:hAnsi="Arial" w:cs="Arial"/>
          </w:rPr>
          <w:t xml:space="preserve">and </w:t>
        </w:r>
        <w:r w:rsidRPr="00670F10">
          <w:rPr>
            <w:rFonts w:ascii="Arial" w:hAnsi="Arial" w:cs="Arial"/>
          </w:rPr>
          <w:t>introduc</w:t>
        </w:r>
        <w:r>
          <w:rPr>
            <w:rFonts w:ascii="Arial" w:hAnsi="Arial" w:cs="Arial"/>
          </w:rPr>
          <w:t>ed</w:t>
        </w:r>
        <w:r w:rsidRPr="00670F10">
          <w:rPr>
            <w:rFonts w:ascii="Arial" w:hAnsi="Arial" w:cs="Arial"/>
          </w:rPr>
          <w:t xml:space="preserve"> the dynamic pace of a modern, capitalist city, complete with class divisions.</w:t>
        </w:r>
        <w:r>
          <w:rPr>
            <w:rFonts w:ascii="Arial" w:hAnsi="Arial" w:cs="Arial"/>
          </w:rPr>
          <w:t xml:space="preserve"> </w:t>
        </w:r>
        <w:r w:rsidRPr="00670F10">
          <w:rPr>
            <w:rFonts w:ascii="Arial" w:hAnsi="Arial" w:cs="Arial"/>
          </w:rPr>
          <w:t xml:space="preserve">Impressionist artists </w:t>
        </w:r>
        <w:r>
          <w:rPr>
            <w:rFonts w:ascii="Arial" w:hAnsi="Arial" w:cs="Arial"/>
          </w:rPr>
          <w:t xml:space="preserve">used naturalism </w:t>
        </w:r>
        <w:r w:rsidRPr="00670F10">
          <w:rPr>
            <w:rFonts w:ascii="Arial" w:hAnsi="Arial" w:cs="Arial"/>
          </w:rPr>
          <w:t>as a direct approach to highlighting th</w:t>
        </w:r>
        <w:r>
          <w:rPr>
            <w:rFonts w:ascii="Arial" w:hAnsi="Arial" w:cs="Arial"/>
          </w:rPr>
          <w:t>e</w:t>
        </w:r>
        <w:r w:rsidRPr="00670F10">
          <w:rPr>
            <w:rFonts w:ascii="Arial" w:hAnsi="Arial" w:cs="Arial"/>
          </w:rPr>
          <w:t xml:space="preserve"> social inequality betwee</w:t>
        </w:r>
        <w:r>
          <w:rPr>
            <w:rFonts w:ascii="Arial" w:hAnsi="Arial" w:cs="Arial"/>
          </w:rPr>
          <w:t>n the upper and lower classes.</w:t>
        </w:r>
      </w:ins>
      <w:ins w:id="22" w:author="doctor" w:date="2014-04-22T20:50:00Z">
        <w:r>
          <w:rPr>
            <w:rFonts w:ascii="Arial" w:hAnsi="Arial" w:cs="Arial"/>
          </w:rPr>
          <w:t xml:space="preserve"> </w:t>
        </w:r>
      </w:ins>
      <w:ins w:id="23" w:author="doctor" w:date="2014-04-22T20:49:00Z">
        <w:r w:rsidRPr="00670F10">
          <w:rPr>
            <w:rFonts w:ascii="Arial" w:hAnsi="Arial" w:cs="Arial"/>
          </w:rPr>
          <w:t>Symbolism</w:t>
        </w:r>
        <w:r>
          <w:rPr>
            <w:rFonts w:ascii="Arial" w:hAnsi="Arial" w:cs="Arial"/>
          </w:rPr>
          <w:t>,</w:t>
        </w:r>
        <w:r w:rsidRPr="00670F10">
          <w:rPr>
            <w:rFonts w:ascii="Arial" w:hAnsi="Arial" w:cs="Arial"/>
          </w:rPr>
          <w:t xml:space="preserve"> however</w:t>
        </w:r>
        <w:r>
          <w:rPr>
            <w:rFonts w:ascii="Arial" w:hAnsi="Arial" w:cs="Arial"/>
          </w:rPr>
          <w:t>,</w:t>
        </w:r>
        <w:r w:rsidRPr="00670F10">
          <w:rPr>
            <w:rFonts w:ascii="Arial" w:hAnsi="Arial" w:cs="Arial"/>
          </w:rPr>
          <w:t xml:space="preserve"> arose from a need for something</w:t>
        </w:r>
        <w:r>
          <w:rPr>
            <w:rFonts w:ascii="Arial" w:hAnsi="Arial" w:cs="Arial"/>
          </w:rPr>
          <w:t xml:space="preserve"> more spiritual than naturalism</w:t>
        </w:r>
      </w:ins>
      <w:ins w:id="24" w:author="doctor" w:date="2014-04-22T20:50:00Z">
        <w:r>
          <w:rPr>
            <w:rFonts w:ascii="Arial" w:hAnsi="Arial" w:cs="Arial"/>
          </w:rPr>
          <w:t>.</w:t>
        </w:r>
        <w:r w:rsidRPr="00FD2287">
          <w:rPr>
            <w:rFonts w:ascii="Arial" w:hAnsi="Arial" w:cs="Arial"/>
          </w:rPr>
          <w:t xml:space="preserve"> </w:t>
        </w:r>
        <w:r w:rsidRPr="00670F10">
          <w:rPr>
            <w:rFonts w:ascii="Arial" w:hAnsi="Arial" w:cs="Arial"/>
          </w:rPr>
          <w:t>Symbolist art is subjective rather than objective; a Symbolist artist would have focussed on an idea or the ‘Ideal’, which was a particular truth or story that they wished to convey to the audience, and then sought to express this idea through the use of their own symbolic references.  It is therefore important to take into consideration the social context that would have surrounded the artists when analysing a Symbolist work of art.</w:t>
        </w:r>
      </w:ins>
    </w:p>
    <w:p w:rsidR="00D1508E" w:rsidRPr="00670F10" w:rsidDel="00FD2287" w:rsidRDefault="00933BEF" w:rsidP="00670F10">
      <w:pPr>
        <w:jc w:val="both"/>
        <w:rPr>
          <w:del w:id="25" w:author="doctor" w:date="2014-04-22T20:48:00Z"/>
          <w:rFonts w:ascii="Arial" w:hAnsi="Arial" w:cs="Arial"/>
        </w:rPr>
      </w:pPr>
      <w:del w:id="26" w:author="doctor" w:date="2014-04-22T20:48:00Z">
        <w:r w:rsidRPr="00670F10" w:rsidDel="00FD2287">
          <w:rPr>
            <w:rFonts w:ascii="Arial" w:hAnsi="Arial" w:cs="Arial"/>
          </w:rPr>
          <w:delText>From approximately 1830 the French philosopher Auguste Comte</w:delText>
        </w:r>
      </w:del>
      <w:ins w:id="27" w:author="Danielle Child" w:date="2014-04-03T20:35:00Z">
        <w:del w:id="28" w:author="doctor" w:date="2014-04-22T20:48:00Z">
          <w:r w:rsidR="006E0477" w:rsidDel="00FD2287">
            <w:rPr>
              <w:rFonts w:ascii="Arial" w:hAnsi="Arial" w:cs="Arial"/>
            </w:rPr>
            <w:delText xml:space="preserve"> </w:delText>
          </w:r>
        </w:del>
      </w:ins>
      <w:del w:id="29" w:author="doctor" w:date="2014-04-22T20:48:00Z">
        <w:r w:rsidRPr="00670F10" w:rsidDel="00FD2287">
          <w:rPr>
            <w:rFonts w:ascii="Arial" w:hAnsi="Arial" w:cs="Arial"/>
          </w:rPr>
          <w:delText xml:space="preserve"> (1798-1857) developed his philosophical theory of Positivism </w:delText>
        </w:r>
        <w:r w:rsidR="00AF10AB" w:rsidRPr="00670F10" w:rsidDel="00FD2287">
          <w:rPr>
            <w:rFonts w:ascii="Arial" w:hAnsi="Arial" w:cs="Arial"/>
          </w:rPr>
          <w:delText>which rejected the spirituality of religion in</w:delText>
        </w:r>
        <w:r w:rsidRPr="00670F10" w:rsidDel="00FD2287">
          <w:rPr>
            <w:rFonts w:ascii="Arial" w:hAnsi="Arial" w:cs="Arial"/>
          </w:rPr>
          <w:delText xml:space="preserve"> favour of the facts of science</w:delText>
        </w:r>
        <w:r w:rsidR="00AF10AB" w:rsidRPr="00670F10" w:rsidDel="00FD2287">
          <w:rPr>
            <w:rFonts w:ascii="Arial" w:hAnsi="Arial" w:cs="Arial"/>
          </w:rPr>
          <w:delText>.</w:delText>
        </w:r>
        <w:r w:rsidRPr="00670F10" w:rsidDel="00FD2287">
          <w:rPr>
            <w:rFonts w:ascii="Arial" w:hAnsi="Arial" w:cs="Arial"/>
          </w:rPr>
          <w:delText xml:space="preserve">  Alongside </w:delText>
        </w:r>
      </w:del>
      <w:ins w:id="30" w:author="Danielle Child" w:date="2013-11-25T12:05:00Z">
        <w:del w:id="31" w:author="doctor" w:date="2014-04-22T20:48:00Z">
          <w:r w:rsidR="001F2DE8" w:rsidDel="00FD2287">
            <w:rPr>
              <w:rFonts w:ascii="Arial" w:hAnsi="Arial" w:cs="Arial"/>
            </w:rPr>
            <w:delText>The Industrial Revolution accompanied</w:delText>
          </w:r>
          <w:r w:rsidR="001F2DE8" w:rsidRPr="00670F10" w:rsidDel="00FD2287">
            <w:rPr>
              <w:rFonts w:ascii="Arial" w:hAnsi="Arial" w:cs="Arial"/>
            </w:rPr>
            <w:delText xml:space="preserve"> </w:delText>
          </w:r>
        </w:del>
      </w:ins>
      <w:del w:id="32" w:author="doctor" w:date="2014-04-22T20:48:00Z">
        <w:r w:rsidRPr="00670F10" w:rsidDel="00FD2287">
          <w:rPr>
            <w:rFonts w:ascii="Arial" w:hAnsi="Arial" w:cs="Arial"/>
          </w:rPr>
          <w:delText xml:space="preserve">Positivism within Europe </w:delText>
        </w:r>
      </w:del>
      <w:ins w:id="33" w:author="Danielle Child" w:date="2013-11-25T12:06:00Z">
        <w:del w:id="34" w:author="doctor" w:date="2014-04-22T20:48:00Z">
          <w:r w:rsidR="001F2DE8" w:rsidDel="00FD2287">
            <w:rPr>
              <w:rFonts w:ascii="Arial" w:hAnsi="Arial" w:cs="Arial"/>
            </w:rPr>
            <w:delText xml:space="preserve">and </w:delText>
          </w:r>
        </w:del>
      </w:ins>
      <w:del w:id="35" w:author="doctor" w:date="2014-04-22T20:48:00Z">
        <w:r w:rsidRPr="00670F10" w:rsidDel="00FD2287">
          <w:rPr>
            <w:rFonts w:ascii="Arial" w:hAnsi="Arial" w:cs="Arial"/>
          </w:rPr>
          <w:delText>came the Industrial Revolution introduc</w:delText>
        </w:r>
      </w:del>
      <w:ins w:id="36" w:author="Danielle Child" w:date="2013-11-25T12:06:00Z">
        <w:del w:id="37" w:author="doctor" w:date="2014-04-22T20:48:00Z">
          <w:r w:rsidR="001F2DE8" w:rsidDel="00FD2287">
            <w:rPr>
              <w:rFonts w:ascii="Arial" w:hAnsi="Arial" w:cs="Arial"/>
            </w:rPr>
            <w:delText>ed</w:delText>
          </w:r>
        </w:del>
      </w:ins>
      <w:del w:id="38" w:author="doctor" w:date="2014-04-22T20:48:00Z">
        <w:r w:rsidRPr="00670F10" w:rsidDel="00FD2287">
          <w:rPr>
            <w:rFonts w:ascii="Arial" w:hAnsi="Arial" w:cs="Arial"/>
          </w:rPr>
          <w:delText xml:space="preserve">ing the dynamic pace of a modern, capitalist city, complete with class </w:delText>
        </w:r>
        <w:r w:rsidR="006557E0" w:rsidRPr="00670F10" w:rsidDel="00FD2287">
          <w:rPr>
            <w:rFonts w:ascii="Arial" w:hAnsi="Arial" w:cs="Arial"/>
          </w:rPr>
          <w:delText>divisions</w:delText>
        </w:r>
        <w:r w:rsidRPr="00670F10" w:rsidDel="00FD2287">
          <w:rPr>
            <w:rFonts w:ascii="Arial" w:hAnsi="Arial" w:cs="Arial"/>
          </w:rPr>
          <w:delText>.</w:delText>
        </w:r>
        <w:r w:rsidR="0052006E" w:rsidDel="00FD2287">
          <w:rPr>
            <w:rFonts w:ascii="Arial" w:hAnsi="Arial" w:cs="Arial"/>
          </w:rPr>
          <w:delText xml:space="preserve">  Naturalism was used by</w:delText>
        </w:r>
        <w:r w:rsidR="00D1508E" w:rsidRPr="00670F10" w:rsidDel="00FD2287">
          <w:rPr>
            <w:rFonts w:ascii="Arial" w:hAnsi="Arial" w:cs="Arial"/>
          </w:rPr>
          <w:delText xml:space="preserve"> Impressionist artists </w:delText>
        </w:r>
      </w:del>
      <w:ins w:id="39" w:author="Danielle Child" w:date="2013-11-25T12:06:00Z">
        <w:del w:id="40" w:author="doctor" w:date="2014-04-22T20:48:00Z">
          <w:r w:rsidR="001F2DE8" w:rsidDel="00FD2287">
            <w:rPr>
              <w:rFonts w:ascii="Arial" w:hAnsi="Arial" w:cs="Arial"/>
            </w:rPr>
            <w:delText xml:space="preserve">used naturalism </w:delText>
          </w:r>
        </w:del>
      </w:ins>
      <w:del w:id="41" w:author="doctor" w:date="2014-04-22T20:48:00Z">
        <w:r w:rsidR="00D1508E" w:rsidRPr="00670F10" w:rsidDel="00FD2287">
          <w:rPr>
            <w:rFonts w:ascii="Arial" w:hAnsi="Arial" w:cs="Arial"/>
          </w:rPr>
          <w:delText>as a direct approach to highlighting th</w:delText>
        </w:r>
      </w:del>
      <w:ins w:id="42" w:author="Danielle Child" w:date="2013-11-25T12:06:00Z">
        <w:del w:id="43" w:author="doctor" w:date="2014-04-22T20:48:00Z">
          <w:r w:rsidR="001F2DE8" w:rsidDel="00FD2287">
            <w:rPr>
              <w:rFonts w:ascii="Arial" w:hAnsi="Arial" w:cs="Arial"/>
            </w:rPr>
            <w:delText>e</w:delText>
          </w:r>
        </w:del>
      </w:ins>
      <w:del w:id="44" w:author="doctor" w:date="2014-04-22T20:48:00Z">
        <w:r w:rsidR="00D1508E" w:rsidRPr="00670F10" w:rsidDel="00FD2287">
          <w:rPr>
            <w:rFonts w:ascii="Arial" w:hAnsi="Arial" w:cs="Arial"/>
          </w:rPr>
          <w:delText>is social inequality between the upper and lower classes.  Symbolism</w:delText>
        </w:r>
      </w:del>
      <w:ins w:id="45" w:author="Danielle Child" w:date="2013-11-25T12:06:00Z">
        <w:del w:id="46" w:author="doctor" w:date="2014-04-22T20:48:00Z">
          <w:r w:rsidR="001F2DE8" w:rsidDel="00FD2287">
            <w:rPr>
              <w:rFonts w:ascii="Arial" w:hAnsi="Arial" w:cs="Arial"/>
            </w:rPr>
            <w:delText>,</w:delText>
          </w:r>
        </w:del>
      </w:ins>
      <w:del w:id="47" w:author="doctor" w:date="2014-04-22T20:48:00Z">
        <w:r w:rsidR="00D1508E" w:rsidRPr="00670F10" w:rsidDel="00FD2287">
          <w:rPr>
            <w:rFonts w:ascii="Arial" w:hAnsi="Arial" w:cs="Arial"/>
          </w:rPr>
          <w:delText xml:space="preserve"> however</w:delText>
        </w:r>
      </w:del>
      <w:ins w:id="48" w:author="Danielle Child" w:date="2013-11-25T12:06:00Z">
        <w:del w:id="49" w:author="doctor" w:date="2014-04-22T20:48:00Z">
          <w:r w:rsidR="001F2DE8" w:rsidDel="00FD2287">
            <w:rPr>
              <w:rFonts w:ascii="Arial" w:hAnsi="Arial" w:cs="Arial"/>
            </w:rPr>
            <w:delText>,</w:delText>
          </w:r>
        </w:del>
      </w:ins>
      <w:del w:id="50" w:author="doctor" w:date="2014-04-22T20:48:00Z">
        <w:r w:rsidR="00D1508E" w:rsidRPr="00670F10" w:rsidDel="00FD2287">
          <w:rPr>
            <w:rFonts w:ascii="Arial" w:hAnsi="Arial" w:cs="Arial"/>
          </w:rPr>
          <w:delText xml:space="preserve"> arose from a need for something more spiritual than naturalism; Symbolist artists chose to represent these problems of society figuratively and indirectl</w:delText>
        </w:r>
        <w:r w:rsidR="006557E0" w:rsidRPr="00670F10" w:rsidDel="00FD2287">
          <w:rPr>
            <w:rFonts w:ascii="Arial" w:hAnsi="Arial" w:cs="Arial"/>
          </w:rPr>
          <w:delText xml:space="preserve">y.  On the 18th of September, 1886, </w:delText>
        </w:r>
      </w:del>
      <w:ins w:id="51" w:author="Danielle Child" w:date="2013-11-25T12:08:00Z">
        <w:del w:id="52" w:author="doctor" w:date="2014-04-22T20:48:00Z">
          <w:r w:rsidR="001F2DE8" w:rsidRPr="00670F10" w:rsidDel="00FD2287">
            <w:rPr>
              <w:rFonts w:ascii="Arial" w:hAnsi="Arial" w:cs="Arial"/>
            </w:rPr>
            <w:delText>the Symbolist Manifesto (Le Symbolisme)</w:delText>
          </w:r>
        </w:del>
      </w:ins>
      <w:ins w:id="53" w:author="Danielle Child" w:date="2013-11-25T12:09:00Z">
        <w:del w:id="54" w:author="doctor" w:date="2014-04-22T20:48:00Z">
          <w:r w:rsidR="001F2DE8" w:rsidDel="00FD2287">
            <w:rPr>
              <w:rFonts w:ascii="Arial" w:hAnsi="Arial" w:cs="Arial"/>
            </w:rPr>
            <w:delText xml:space="preserve">, </w:delText>
          </w:r>
          <w:r w:rsidR="001F2DE8" w:rsidRPr="00670F10" w:rsidDel="00FD2287">
            <w:rPr>
              <w:rFonts w:ascii="Arial" w:hAnsi="Arial" w:cs="Arial"/>
            </w:rPr>
            <w:delText>writ</w:delText>
          </w:r>
          <w:r w:rsidR="00250EFC" w:rsidDel="00FD2287">
            <w:rPr>
              <w:rFonts w:ascii="Arial" w:hAnsi="Arial" w:cs="Arial"/>
            </w:rPr>
            <w:delText xml:space="preserve">ten by Jean Moréas, </w:delText>
          </w:r>
        </w:del>
      </w:ins>
      <w:del w:id="55" w:author="doctor" w:date="2014-04-22T20:48:00Z">
        <w:r w:rsidR="006557E0" w:rsidRPr="00670F10" w:rsidDel="00FD2287">
          <w:rPr>
            <w:rFonts w:ascii="Arial" w:hAnsi="Arial" w:cs="Arial"/>
          </w:rPr>
          <w:delText>there appeared</w:delText>
        </w:r>
      </w:del>
      <w:ins w:id="56" w:author="Danielle Child" w:date="2013-11-25T12:08:00Z">
        <w:del w:id="57" w:author="doctor" w:date="2014-04-22T20:48:00Z">
          <w:r w:rsidR="001F2DE8" w:rsidDel="00FD2287">
            <w:rPr>
              <w:rFonts w:ascii="Arial" w:hAnsi="Arial" w:cs="Arial"/>
            </w:rPr>
            <w:delText>was published</w:delText>
          </w:r>
        </w:del>
      </w:ins>
      <w:del w:id="58" w:author="doctor" w:date="2014-04-22T20:48:00Z">
        <w:r w:rsidR="006557E0" w:rsidRPr="00670F10" w:rsidDel="00FD2287">
          <w:rPr>
            <w:rFonts w:ascii="Arial" w:hAnsi="Arial" w:cs="Arial"/>
          </w:rPr>
          <w:delText xml:space="preserve"> in the Parisian Newspaper </w:delText>
        </w:r>
        <w:r w:rsidR="004976DC" w:rsidRPr="004976DC" w:rsidDel="00FD2287">
          <w:rPr>
            <w:rFonts w:ascii="Arial" w:hAnsi="Arial" w:cs="Arial"/>
            <w:i/>
            <w:rPrChange w:id="59" w:author="Danielle Child" w:date="2013-11-25T12:08:00Z">
              <w:rPr>
                <w:rFonts w:ascii="Arial" w:hAnsi="Arial" w:cs="Arial"/>
              </w:rPr>
            </w:rPrChange>
          </w:rPr>
          <w:delText>Le Figaro</w:delText>
        </w:r>
      </w:del>
      <w:ins w:id="60" w:author="Danielle Child" w:date="2013-11-25T12:09:00Z">
        <w:del w:id="61" w:author="doctor" w:date="2014-04-22T20:48:00Z">
          <w:r w:rsidR="001F2DE8" w:rsidDel="00FD2287">
            <w:rPr>
              <w:rFonts w:ascii="Arial" w:hAnsi="Arial" w:cs="Arial"/>
              <w:i/>
            </w:rPr>
            <w:delText>.</w:delText>
          </w:r>
        </w:del>
      </w:ins>
      <w:del w:id="62" w:author="doctor" w:date="2014-04-22T20:48:00Z">
        <w:r w:rsidR="006557E0" w:rsidRPr="00670F10" w:rsidDel="00FD2287">
          <w:rPr>
            <w:rFonts w:ascii="Arial" w:hAnsi="Arial" w:cs="Arial"/>
          </w:rPr>
          <w:delText xml:space="preserve"> </w:delText>
        </w:r>
      </w:del>
      <w:ins w:id="63" w:author="Danielle Child" w:date="2013-11-25T12:09:00Z">
        <w:del w:id="64" w:author="doctor" w:date="2014-04-22T20:48:00Z">
          <w:r w:rsidR="001F2DE8" w:rsidDel="00FD2287">
            <w:rPr>
              <w:rFonts w:ascii="Arial" w:hAnsi="Arial" w:cs="Arial"/>
            </w:rPr>
            <w:delText>In the</w:delText>
          </w:r>
          <w:r w:rsidR="001F2DE8" w:rsidRPr="00670F10" w:rsidDel="00FD2287">
            <w:rPr>
              <w:rFonts w:ascii="Arial" w:hAnsi="Arial" w:cs="Arial"/>
            </w:rPr>
            <w:delText xml:space="preserve"> manifesto </w:delText>
          </w:r>
        </w:del>
      </w:ins>
      <w:del w:id="65" w:author="doctor" w:date="2014-04-22T20:48:00Z">
        <w:r w:rsidR="006557E0" w:rsidRPr="00670F10" w:rsidDel="00FD2287">
          <w:rPr>
            <w:rFonts w:ascii="Arial" w:hAnsi="Arial" w:cs="Arial"/>
          </w:rPr>
          <w:delText>the Symbolist Manifesto (Le Symbolisme) written by Jean Moréas (1856-1910).  Moréas revealed in this manifesto that Symbolism would not subscribe to naturalism but would instead seek to communicate an Ideal through suggestion as opposed to direct description.</w:delText>
        </w:r>
      </w:del>
    </w:p>
    <w:p w:rsidR="0004166F" w:rsidRPr="00670F10" w:rsidRDefault="0004166F" w:rsidP="00670F10">
      <w:pPr>
        <w:jc w:val="both"/>
        <w:rPr>
          <w:rFonts w:ascii="Arial" w:hAnsi="Arial" w:cs="Arial"/>
        </w:rPr>
      </w:pPr>
    </w:p>
    <w:p w:rsidR="00965B43" w:rsidDel="00FD2287" w:rsidRDefault="00965B43" w:rsidP="00670F10">
      <w:pPr>
        <w:jc w:val="both"/>
        <w:rPr>
          <w:del w:id="66" w:author="doctor" w:date="2014-04-22T20:50:00Z"/>
          <w:rFonts w:ascii="Arial" w:hAnsi="Arial" w:cs="Arial"/>
        </w:rPr>
      </w:pPr>
      <w:del w:id="67" w:author="doctor" w:date="2014-04-22T20:50:00Z">
        <w:r w:rsidRPr="00670F10" w:rsidDel="00FD2287">
          <w:rPr>
            <w:rFonts w:ascii="Arial" w:hAnsi="Arial" w:cs="Arial"/>
          </w:rPr>
          <w:delText xml:space="preserve">Symbolist art is subjective rather than </w:delText>
        </w:r>
        <w:r w:rsidR="00A473B1" w:rsidRPr="00670F10" w:rsidDel="00FD2287">
          <w:rPr>
            <w:rFonts w:ascii="Arial" w:hAnsi="Arial" w:cs="Arial"/>
          </w:rPr>
          <w:delText>ob</w:delText>
        </w:r>
        <w:r w:rsidRPr="00670F10" w:rsidDel="00FD2287">
          <w:rPr>
            <w:rFonts w:ascii="Arial" w:hAnsi="Arial" w:cs="Arial"/>
          </w:rPr>
          <w:delText>jective; a</w:delText>
        </w:r>
        <w:r w:rsidR="00A473B1" w:rsidRPr="00670F10" w:rsidDel="00FD2287">
          <w:rPr>
            <w:rFonts w:ascii="Arial" w:hAnsi="Arial" w:cs="Arial"/>
          </w:rPr>
          <w:delText xml:space="preserve"> Symbolist artist would have focussed on an idea or the ‘Ideal’, which was a particular truth or story that they wished to convey to the audience, and then sought to express this idea through the use of </w:delText>
        </w:r>
        <w:r w:rsidR="002A2146" w:rsidRPr="00670F10" w:rsidDel="00FD2287">
          <w:rPr>
            <w:rFonts w:ascii="Arial" w:hAnsi="Arial" w:cs="Arial"/>
          </w:rPr>
          <w:delText xml:space="preserve">their own </w:delText>
        </w:r>
        <w:r w:rsidRPr="00670F10" w:rsidDel="00FD2287">
          <w:rPr>
            <w:rFonts w:ascii="Arial" w:hAnsi="Arial" w:cs="Arial"/>
          </w:rPr>
          <w:delText>symbolic references.  It is therefore important to take into consideration the social context that would have surrounded the artists when analysing a Symbolist work of art.</w:delText>
        </w:r>
      </w:del>
    </w:p>
    <w:p w:rsidR="00AD1C16" w:rsidDel="00FD2287" w:rsidRDefault="00AD1C16" w:rsidP="00670F10">
      <w:pPr>
        <w:jc w:val="both"/>
        <w:rPr>
          <w:del w:id="68" w:author="doctor" w:date="2014-04-22T20:50:00Z"/>
          <w:rFonts w:ascii="Arial" w:hAnsi="Arial" w:cs="Arial"/>
        </w:rPr>
      </w:pPr>
    </w:p>
    <w:p w:rsidR="00AD1C16" w:rsidRDefault="0092390F" w:rsidP="00670F10">
      <w:pPr>
        <w:jc w:val="both"/>
        <w:rPr>
          <w:ins w:id="69" w:author="Danielle Child" w:date="2014-04-03T20:39:00Z"/>
          <w:rFonts w:ascii="Arial" w:hAnsi="Arial" w:cs="Arial"/>
          <w:color w:val="000000"/>
          <w:shd w:val="clear" w:color="auto" w:fill="FFFFFF"/>
        </w:rPr>
      </w:pPr>
      <w:del w:id="70" w:author="doctor" w:date="2014-04-22T20:51:00Z">
        <w:r w:rsidDel="00FD2287">
          <w:rPr>
            <w:rFonts w:ascii="Arial" w:hAnsi="Arial" w:cs="Arial"/>
          </w:rPr>
          <w:delText>The three major themes of Symbolism</w:delText>
        </w:r>
      </w:del>
      <w:ins w:id="71" w:author="Danielle Child" w:date="2013-11-25T12:10:00Z">
        <w:del w:id="72" w:author="doctor" w:date="2014-04-22T20:51:00Z">
          <w:r w:rsidR="001F2DE8" w:rsidDel="00FD2287">
            <w:rPr>
              <w:rFonts w:ascii="Arial" w:hAnsi="Arial" w:cs="Arial"/>
            </w:rPr>
            <w:delText xml:space="preserve"> -</w:delText>
          </w:r>
        </w:del>
      </w:ins>
      <w:del w:id="73" w:author="doctor" w:date="2014-04-22T20:51:00Z">
        <w:r w:rsidDel="00FD2287">
          <w:rPr>
            <w:rFonts w:ascii="Arial" w:hAnsi="Arial" w:cs="Arial"/>
          </w:rPr>
          <w:delText>, death, mythology and sex</w:delText>
        </w:r>
      </w:del>
      <w:ins w:id="74" w:author="Danielle Child" w:date="2013-11-25T12:10:00Z">
        <w:del w:id="75" w:author="doctor" w:date="2014-04-22T20:51:00Z">
          <w:r w:rsidR="001F2DE8" w:rsidDel="00FD2287">
            <w:rPr>
              <w:rFonts w:ascii="Arial" w:hAnsi="Arial" w:cs="Arial"/>
            </w:rPr>
            <w:delText xml:space="preserve"> -</w:delText>
          </w:r>
        </w:del>
      </w:ins>
      <w:del w:id="76" w:author="doctor" w:date="2014-04-22T20:51:00Z">
        <w:r w:rsidDel="00FD2287">
          <w:rPr>
            <w:rFonts w:ascii="Arial" w:hAnsi="Arial" w:cs="Arial"/>
          </w:rPr>
          <w:delText xml:space="preserve">, were developed </w:delText>
        </w:r>
        <w:r w:rsidR="00E54E39" w:rsidDel="00FD2287">
          <w:rPr>
            <w:rFonts w:ascii="Arial" w:hAnsi="Arial" w:cs="Arial"/>
          </w:rPr>
          <w:delText xml:space="preserve">with the work of early Symbolist artists such as </w:delText>
        </w:r>
        <w:r w:rsidR="003A152A" w:rsidDel="00FD2287">
          <w:rPr>
            <w:rFonts w:ascii="Arial" w:hAnsi="Arial" w:cs="Arial"/>
          </w:rPr>
          <w:delText>Gustave Moreau (1826-</w:delText>
        </w:r>
        <w:r w:rsidR="00AD1C16" w:rsidDel="00FD2287">
          <w:rPr>
            <w:rFonts w:ascii="Arial" w:hAnsi="Arial" w:cs="Arial"/>
          </w:rPr>
          <w:delText>1898)</w:delText>
        </w:r>
        <w:r w:rsidR="00E54E39" w:rsidDel="00FD2287">
          <w:rPr>
            <w:rFonts w:ascii="Arial" w:hAnsi="Arial" w:cs="Arial"/>
          </w:rPr>
          <w:delText xml:space="preserve"> and </w:delText>
        </w:r>
        <w:r w:rsidR="00E54E39" w:rsidDel="00FD2287">
          <w:rPr>
            <w:rFonts w:ascii="Arial" w:hAnsi="Arial" w:cs="Arial"/>
            <w:color w:val="000000"/>
            <w:shd w:val="clear" w:color="auto" w:fill="FFFFFF"/>
          </w:rPr>
          <w:delText>Pierre Puvis de Chavannes</w:delText>
        </w:r>
      </w:del>
      <w:ins w:id="77" w:author="Danielle Child" w:date="2014-04-03T20:36:00Z">
        <w:del w:id="78" w:author="doctor" w:date="2014-04-22T20:51:00Z">
          <w:r w:rsidR="006E0477" w:rsidDel="00FD2287">
            <w:rPr>
              <w:rFonts w:ascii="Arial" w:hAnsi="Arial" w:cs="Arial"/>
              <w:color w:val="000000"/>
              <w:shd w:val="clear" w:color="auto" w:fill="FFFFFF"/>
            </w:rPr>
            <w:delText xml:space="preserve">. </w:delText>
          </w:r>
        </w:del>
      </w:ins>
      <w:del w:id="79" w:author="Danielle Child" w:date="2014-04-03T20:36:00Z">
        <w:r w:rsidR="00E54E39" w:rsidDel="006E0477">
          <w:rPr>
            <w:rFonts w:ascii="Arial" w:hAnsi="Arial" w:cs="Arial"/>
            <w:color w:val="000000"/>
            <w:shd w:val="clear" w:color="auto" w:fill="FFFFFF"/>
          </w:rPr>
          <w:delText xml:space="preserve"> (1824-1898)</w:delText>
        </w:r>
        <w:r w:rsidR="00E54E39" w:rsidDel="006E0477">
          <w:rPr>
            <w:rFonts w:ascii="Arial" w:hAnsi="Arial" w:cs="Arial"/>
          </w:rPr>
          <w:delText xml:space="preserve">.  </w:delText>
        </w:r>
      </w:del>
      <w:r w:rsidR="00AD1C16">
        <w:rPr>
          <w:rFonts w:ascii="Arial" w:hAnsi="Arial" w:cs="Arial"/>
        </w:rPr>
        <w:t>Moreau</w:t>
      </w:r>
      <w:r w:rsidR="00E54E39">
        <w:rPr>
          <w:rFonts w:ascii="Arial" w:hAnsi="Arial" w:cs="Arial"/>
        </w:rPr>
        <w:t xml:space="preserve"> (along with </w:t>
      </w:r>
      <w:proofErr w:type="spellStart"/>
      <w:r w:rsidR="00E54E39">
        <w:rPr>
          <w:rFonts w:ascii="Arial" w:hAnsi="Arial" w:cs="Arial"/>
          <w:color w:val="000000"/>
          <w:shd w:val="clear" w:color="auto" w:fill="FFFFFF"/>
        </w:rPr>
        <w:t>Puvis</w:t>
      </w:r>
      <w:proofErr w:type="spellEnd"/>
      <w:r w:rsidR="00E54E39">
        <w:rPr>
          <w:rFonts w:ascii="Arial" w:hAnsi="Arial" w:cs="Arial"/>
          <w:color w:val="000000"/>
          <w:shd w:val="clear" w:color="auto" w:fill="FFFFFF"/>
        </w:rPr>
        <w:t xml:space="preserve"> de Chavannes)</w:t>
      </w:r>
      <w:r w:rsidR="00AD1C16">
        <w:rPr>
          <w:rFonts w:ascii="Arial" w:hAnsi="Arial" w:cs="Arial"/>
        </w:rPr>
        <w:t xml:space="preserve"> was </w:t>
      </w:r>
      <w:r w:rsidR="00722480">
        <w:rPr>
          <w:rFonts w:ascii="Arial" w:hAnsi="Arial" w:cs="Arial"/>
        </w:rPr>
        <w:t>academically trained a</w:t>
      </w:r>
      <w:r w:rsidR="00AD1C16">
        <w:rPr>
          <w:rFonts w:ascii="Arial" w:hAnsi="Arial" w:cs="Arial"/>
        </w:rPr>
        <w:t xml:space="preserve">t </w:t>
      </w:r>
      <w:r w:rsidR="00722480">
        <w:rPr>
          <w:rFonts w:ascii="Arial" w:hAnsi="Arial" w:cs="Arial"/>
        </w:rPr>
        <w:t xml:space="preserve">the </w:t>
      </w:r>
      <w:proofErr w:type="spellStart"/>
      <w:r w:rsidR="00722480">
        <w:rPr>
          <w:rFonts w:ascii="Arial" w:hAnsi="Arial" w:cs="Arial"/>
        </w:rPr>
        <w:t>École</w:t>
      </w:r>
      <w:proofErr w:type="spellEnd"/>
      <w:r w:rsidR="00722480">
        <w:rPr>
          <w:rFonts w:ascii="Arial" w:hAnsi="Arial" w:cs="Arial"/>
        </w:rPr>
        <w:t xml:space="preserve"> des Beaux-Arts</w:t>
      </w:r>
      <w:r w:rsidR="00E54E39">
        <w:rPr>
          <w:rFonts w:ascii="Arial" w:hAnsi="Arial" w:cs="Arial"/>
        </w:rPr>
        <w:t xml:space="preserve"> </w:t>
      </w:r>
      <w:r w:rsidR="00722480">
        <w:rPr>
          <w:rFonts w:ascii="Arial" w:hAnsi="Arial" w:cs="Arial"/>
        </w:rPr>
        <w:t>and his paintings are a combination of classical figures set within mythological surroundings, inspired by the stories of ancient Greek mythology and the Bible.</w:t>
      </w:r>
      <w:r w:rsidR="00E54E39">
        <w:rPr>
          <w:rFonts w:ascii="Arial" w:hAnsi="Arial" w:cs="Arial"/>
        </w:rPr>
        <w:t xml:space="preserve">  </w:t>
      </w:r>
      <w:r w:rsidR="003A152A">
        <w:rPr>
          <w:rFonts w:ascii="Arial" w:hAnsi="Arial" w:cs="Arial"/>
        </w:rPr>
        <w:t>M</w:t>
      </w:r>
      <w:r w:rsidR="00820A45">
        <w:rPr>
          <w:rFonts w:ascii="Arial" w:hAnsi="Arial" w:cs="Arial"/>
        </w:rPr>
        <w:t>oreau particularly favoured the depiction</w:t>
      </w:r>
      <w:r w:rsidR="004766EE">
        <w:rPr>
          <w:rFonts w:ascii="Arial" w:hAnsi="Arial" w:cs="Arial"/>
        </w:rPr>
        <w:t xml:space="preserve"> of</w:t>
      </w:r>
      <w:r w:rsidR="00820A45">
        <w:rPr>
          <w:rFonts w:ascii="Arial" w:hAnsi="Arial" w:cs="Arial"/>
        </w:rPr>
        <w:t xml:space="preserve"> sex and mythology together; a popular theme of his was the story of Salomé </w:t>
      </w:r>
      <w:r w:rsidR="004766EE">
        <w:rPr>
          <w:rFonts w:ascii="Arial" w:hAnsi="Arial" w:cs="Arial"/>
        </w:rPr>
        <w:t>which can be found within the</w:t>
      </w:r>
      <w:r w:rsidR="00820A45">
        <w:rPr>
          <w:rFonts w:ascii="Arial" w:hAnsi="Arial" w:cs="Arial"/>
        </w:rPr>
        <w:t xml:space="preserve"> Gospels of </w:t>
      </w:r>
      <w:r w:rsidR="00820A45" w:rsidRPr="00820A45">
        <w:rPr>
          <w:rFonts w:ascii="Arial" w:hAnsi="Arial" w:cs="Arial"/>
        </w:rPr>
        <w:t>Mark (</w:t>
      </w:r>
      <w:r w:rsidR="00820A45" w:rsidRPr="00820A45">
        <w:rPr>
          <w:rFonts w:ascii="Arial" w:hAnsi="Arial" w:cs="Arial"/>
          <w:color w:val="000000"/>
          <w:shd w:val="clear" w:color="auto" w:fill="FFFFFF"/>
        </w:rPr>
        <w:t>6:21-29)</w:t>
      </w:r>
      <w:r w:rsidR="00820A45">
        <w:rPr>
          <w:rFonts w:ascii="Arial" w:hAnsi="Arial" w:cs="Arial"/>
          <w:color w:val="000000"/>
          <w:shd w:val="clear" w:color="auto" w:fill="FFFFFF"/>
        </w:rPr>
        <w:t xml:space="preserve"> and Matthew (</w:t>
      </w:r>
      <w:r w:rsidR="00820A45" w:rsidRPr="00820A45">
        <w:rPr>
          <w:rFonts w:ascii="Arial" w:hAnsi="Arial" w:cs="Arial"/>
          <w:color w:val="000000"/>
          <w:shd w:val="clear" w:color="auto" w:fill="FFFFFF"/>
        </w:rPr>
        <w:t>14:6-11</w:t>
      </w:r>
      <w:r w:rsidR="00820A45">
        <w:rPr>
          <w:rFonts w:ascii="Arial" w:hAnsi="Arial" w:cs="Arial"/>
          <w:color w:val="000000"/>
          <w:shd w:val="clear" w:color="auto" w:fill="FFFFFF"/>
        </w:rPr>
        <w:t>) from the New Testament of the Bible.</w:t>
      </w:r>
      <w:r w:rsidR="00E54E39">
        <w:rPr>
          <w:rFonts w:ascii="Arial" w:hAnsi="Arial" w:cs="Arial"/>
          <w:color w:val="000000"/>
          <w:shd w:val="clear" w:color="auto" w:fill="FFFFFF"/>
        </w:rPr>
        <w:t xml:space="preserve">  </w:t>
      </w:r>
      <w:del w:id="80" w:author="doctor" w:date="2014-04-22T20:52:00Z">
        <w:r w:rsidR="00E54E39" w:rsidDel="00FD2287">
          <w:rPr>
            <w:rFonts w:ascii="Arial" w:hAnsi="Arial" w:cs="Arial"/>
            <w:color w:val="000000"/>
            <w:shd w:val="clear" w:color="auto" w:fill="FFFFFF"/>
          </w:rPr>
          <w:delText>Another early Symbolist artist, Félicien Rops (1833-1898)</w:delText>
        </w:r>
        <w:r w:rsidR="0052006E" w:rsidDel="00FD2287">
          <w:rPr>
            <w:rFonts w:ascii="Arial" w:hAnsi="Arial" w:cs="Arial"/>
            <w:color w:val="000000"/>
            <w:shd w:val="clear" w:color="auto" w:fill="FFFFFF"/>
          </w:rPr>
          <w:delText xml:space="preserve"> favoured the supernatural over the mythological and frequently depicted the idea of death through his representations of the Devil and his use of the human skull.  These early artists paved the way for the development of many later Symbolist painters.</w:delText>
        </w:r>
      </w:del>
    </w:p>
    <w:p w:rsidR="005B6524" w:rsidRDefault="005B6524" w:rsidP="00670F10">
      <w:pPr>
        <w:numPr>
          <w:ins w:id="81" w:author="Danielle Child" w:date="2014-04-03T20:39:00Z"/>
        </w:numPr>
        <w:jc w:val="both"/>
        <w:rPr>
          <w:ins w:id="82" w:author="Danielle Child" w:date="2014-04-03T20:39:00Z"/>
          <w:rFonts w:ascii="Arial" w:hAnsi="Arial" w:cs="Arial"/>
          <w:color w:val="000000"/>
          <w:shd w:val="clear" w:color="auto" w:fill="FFFFFF"/>
        </w:rPr>
      </w:pPr>
    </w:p>
    <w:p w:rsidR="005B6524" w:rsidRPr="005A21E5" w:rsidRDefault="005B6524" w:rsidP="005B6524">
      <w:pPr>
        <w:numPr>
          <w:ins w:id="83" w:author="Danielle Child" w:date="2014-04-03T20:39:00Z"/>
        </w:numPr>
        <w:jc w:val="both"/>
        <w:rPr>
          <w:ins w:id="84" w:author="Danielle Child" w:date="2014-04-03T20:39:00Z"/>
          <w:rFonts w:ascii="Arial" w:hAnsi="Arial" w:cs="Arial"/>
        </w:rPr>
      </w:pPr>
      <w:ins w:id="85" w:author="Danielle Child" w:date="2014-04-03T20:39:00Z">
        <w:r>
          <w:rPr>
            <w:rFonts w:ascii="Arial" w:hAnsi="Arial" w:cs="Arial"/>
          </w:rPr>
          <w:t xml:space="preserve">A useful and </w:t>
        </w:r>
        <w:r w:rsidRPr="005A21E5">
          <w:rPr>
            <w:rFonts w:ascii="Arial" w:hAnsi="Arial" w:cs="Arial"/>
          </w:rPr>
          <w:t xml:space="preserve">comprehensive definition of what Symbolist art should encompass was written by Albert </w:t>
        </w:r>
        <w:proofErr w:type="spellStart"/>
        <w:r w:rsidRPr="005A21E5">
          <w:rPr>
            <w:rFonts w:ascii="Arial" w:hAnsi="Arial" w:cs="Arial"/>
          </w:rPr>
          <w:t>Aurier</w:t>
        </w:r>
        <w:proofErr w:type="spellEnd"/>
        <w:r w:rsidRPr="005A21E5">
          <w:rPr>
            <w:rFonts w:ascii="Arial" w:hAnsi="Arial" w:cs="Arial"/>
          </w:rPr>
          <w:t xml:space="preserve"> in March 1891, for the Parisian publication </w:t>
        </w:r>
        <w:proofErr w:type="spellStart"/>
        <w:r w:rsidRPr="004976DC">
          <w:rPr>
            <w:rFonts w:ascii="Arial" w:hAnsi="Arial" w:cs="Arial"/>
            <w:i/>
          </w:rPr>
          <w:t>Mercure</w:t>
        </w:r>
        <w:proofErr w:type="spellEnd"/>
        <w:r w:rsidRPr="004976DC">
          <w:rPr>
            <w:rFonts w:ascii="Arial" w:hAnsi="Arial" w:cs="Arial"/>
            <w:i/>
          </w:rPr>
          <w:t xml:space="preserve"> de France</w:t>
        </w:r>
        <w:r w:rsidRPr="005A21E5">
          <w:rPr>
            <w:rFonts w:ascii="Arial" w:hAnsi="Arial" w:cs="Arial"/>
          </w:rPr>
          <w:t xml:space="preserve"> entitled ‘Le </w:t>
        </w:r>
        <w:proofErr w:type="spellStart"/>
        <w:r w:rsidRPr="005A21E5">
          <w:rPr>
            <w:rFonts w:ascii="Arial" w:hAnsi="Arial" w:cs="Arial"/>
          </w:rPr>
          <w:t>Symbolisme</w:t>
        </w:r>
        <w:proofErr w:type="spellEnd"/>
        <w:r w:rsidRPr="005A21E5">
          <w:rPr>
            <w:rFonts w:ascii="Arial" w:hAnsi="Arial" w:cs="Arial"/>
          </w:rPr>
          <w:t xml:space="preserve"> en </w:t>
        </w:r>
        <w:proofErr w:type="spellStart"/>
        <w:r w:rsidRPr="005A21E5">
          <w:rPr>
            <w:rFonts w:ascii="Arial" w:hAnsi="Arial" w:cs="Arial"/>
          </w:rPr>
          <w:t>Peinture</w:t>
        </w:r>
        <w:proofErr w:type="spellEnd"/>
        <w:r w:rsidRPr="005A21E5">
          <w:rPr>
            <w:rFonts w:ascii="Arial" w:hAnsi="Arial" w:cs="Arial"/>
          </w:rPr>
          <w:t xml:space="preserve"> (Symbolism in Painting), Paul Gauguin’ and intended as a</w:t>
        </w:r>
        <w:r>
          <w:rPr>
            <w:rFonts w:ascii="Arial" w:hAnsi="Arial" w:cs="Arial"/>
          </w:rPr>
          <w:t xml:space="preserve"> five-point </w:t>
        </w:r>
        <w:r w:rsidRPr="005A21E5">
          <w:rPr>
            <w:rFonts w:ascii="Arial" w:hAnsi="Arial" w:cs="Arial"/>
          </w:rPr>
          <w:t>description of how Gauguin’s work</w:t>
        </w:r>
        <w:r>
          <w:rPr>
            <w:rFonts w:ascii="Arial" w:hAnsi="Arial" w:cs="Arial"/>
          </w:rPr>
          <w:t>s</w:t>
        </w:r>
        <w:r w:rsidRPr="005A21E5">
          <w:rPr>
            <w:rFonts w:ascii="Arial" w:hAnsi="Arial" w:cs="Arial"/>
          </w:rPr>
          <w:t xml:space="preserve"> </w:t>
        </w:r>
        <w:r>
          <w:rPr>
            <w:rFonts w:ascii="Arial" w:hAnsi="Arial" w:cs="Arial"/>
          </w:rPr>
          <w:t>were</w:t>
        </w:r>
        <w:r w:rsidRPr="005A21E5">
          <w:rPr>
            <w:rFonts w:ascii="Arial" w:hAnsi="Arial" w:cs="Arial"/>
          </w:rPr>
          <w:t xml:space="preserve"> an example of Symbolist art.  Below is a translation</w:t>
        </w:r>
        <w:r>
          <w:rPr>
            <w:rFonts w:ascii="Arial" w:hAnsi="Arial" w:cs="Arial"/>
          </w:rPr>
          <w:t xml:space="preserve"> of this text</w:t>
        </w:r>
        <w:r w:rsidRPr="005A21E5">
          <w:rPr>
            <w:rFonts w:ascii="Arial" w:hAnsi="Arial" w:cs="Arial"/>
          </w:rPr>
          <w:t xml:space="preserve"> taken from Edward </w:t>
        </w:r>
        <w:proofErr w:type="spellStart"/>
        <w:r w:rsidRPr="005A21E5">
          <w:rPr>
            <w:rFonts w:ascii="Arial" w:hAnsi="Arial" w:cs="Arial"/>
          </w:rPr>
          <w:t>Lucie</w:t>
        </w:r>
        <w:proofErr w:type="spellEnd"/>
        <w:r w:rsidRPr="005A21E5">
          <w:rPr>
            <w:rFonts w:ascii="Arial" w:hAnsi="Arial" w:cs="Arial"/>
          </w:rPr>
          <w:t>-Smith’s book ‘Symbolist Art’</w:t>
        </w:r>
        <w:r>
          <w:rPr>
            <w:rFonts w:ascii="Arial" w:hAnsi="Arial" w:cs="Arial"/>
          </w:rPr>
          <w:t>:</w:t>
        </w:r>
      </w:ins>
    </w:p>
    <w:p w:rsidR="005B6524" w:rsidRPr="005A21E5" w:rsidRDefault="005B6524" w:rsidP="005B6524">
      <w:pPr>
        <w:numPr>
          <w:ins w:id="86" w:author="Danielle Child" w:date="2014-04-03T20:39:00Z"/>
        </w:numPr>
        <w:jc w:val="both"/>
        <w:rPr>
          <w:ins w:id="87" w:author="Danielle Child" w:date="2014-04-03T20:39:00Z"/>
          <w:rFonts w:ascii="Arial" w:hAnsi="Arial" w:cs="Arial"/>
        </w:rPr>
      </w:pPr>
      <w:ins w:id="88" w:author="Danielle Child" w:date="2014-04-03T20:39:00Z">
        <w:r>
          <w:rPr>
            <w:rFonts w:ascii="Arial" w:hAnsi="Arial" w:cs="Arial"/>
          </w:rPr>
          <w:t>1.</w:t>
        </w:r>
        <w:r>
          <w:rPr>
            <w:rFonts w:ascii="Arial" w:hAnsi="Arial" w:cs="Arial"/>
          </w:rPr>
          <w:tab/>
        </w:r>
        <w:proofErr w:type="spellStart"/>
        <w:r>
          <w:rPr>
            <w:rFonts w:ascii="Arial" w:hAnsi="Arial" w:cs="Arial"/>
          </w:rPr>
          <w:t>Ideative</w:t>
        </w:r>
        <w:proofErr w:type="spellEnd"/>
        <w:r>
          <w:rPr>
            <w:rFonts w:ascii="Arial" w:hAnsi="Arial" w:cs="Arial"/>
          </w:rPr>
          <w:t xml:space="preserve"> - since its sole aim should be the expression of the Idea</w:t>
        </w:r>
      </w:ins>
    </w:p>
    <w:p w:rsidR="005B6524" w:rsidRPr="005A21E5" w:rsidRDefault="005B6524" w:rsidP="005B6524">
      <w:pPr>
        <w:numPr>
          <w:ins w:id="89" w:author="Danielle Child" w:date="2014-04-03T20:39:00Z"/>
        </w:numPr>
        <w:jc w:val="both"/>
        <w:rPr>
          <w:ins w:id="90" w:author="Danielle Child" w:date="2014-04-03T20:39:00Z"/>
          <w:rFonts w:ascii="Arial" w:hAnsi="Arial" w:cs="Arial"/>
        </w:rPr>
      </w:pPr>
      <w:ins w:id="91" w:author="Danielle Child" w:date="2014-04-03T20:39:00Z">
        <w:r>
          <w:rPr>
            <w:rFonts w:ascii="Arial" w:hAnsi="Arial" w:cs="Arial"/>
          </w:rPr>
          <w:t>2.</w:t>
        </w:r>
        <w:r>
          <w:rPr>
            <w:rFonts w:ascii="Arial" w:hAnsi="Arial" w:cs="Arial"/>
          </w:rPr>
          <w:tab/>
          <w:t>Symbolist - since it must express this idea in forms</w:t>
        </w:r>
      </w:ins>
    </w:p>
    <w:p w:rsidR="005B6524" w:rsidRPr="005A21E5" w:rsidRDefault="005B6524" w:rsidP="005B6524">
      <w:pPr>
        <w:numPr>
          <w:ins w:id="92" w:author="Danielle Child" w:date="2014-04-03T20:39:00Z"/>
        </w:numPr>
        <w:jc w:val="both"/>
        <w:rPr>
          <w:ins w:id="93" w:author="Danielle Child" w:date="2014-04-03T20:39:00Z"/>
          <w:rFonts w:ascii="Arial" w:hAnsi="Arial" w:cs="Arial"/>
        </w:rPr>
      </w:pPr>
      <w:ins w:id="94" w:author="Danielle Child" w:date="2014-04-03T20:39:00Z">
        <w:r>
          <w:rPr>
            <w:rFonts w:ascii="Arial" w:hAnsi="Arial" w:cs="Arial"/>
          </w:rPr>
          <w:t>3.</w:t>
        </w:r>
        <w:r>
          <w:rPr>
            <w:rFonts w:ascii="Arial" w:hAnsi="Arial" w:cs="Arial"/>
          </w:rPr>
          <w:tab/>
          <w:t>Synthetic - since it will express those forms and signs in a way that is generally comprehensible.</w:t>
        </w:r>
      </w:ins>
    </w:p>
    <w:p w:rsidR="005B6524" w:rsidRPr="005A21E5" w:rsidRDefault="005B6524" w:rsidP="005B6524">
      <w:pPr>
        <w:numPr>
          <w:ins w:id="95" w:author="Danielle Child" w:date="2014-04-03T20:39:00Z"/>
        </w:numPr>
        <w:jc w:val="both"/>
        <w:rPr>
          <w:ins w:id="96" w:author="Danielle Child" w:date="2014-04-03T20:39:00Z"/>
          <w:rFonts w:ascii="Arial" w:hAnsi="Arial" w:cs="Arial"/>
        </w:rPr>
      </w:pPr>
      <w:ins w:id="97" w:author="Danielle Child" w:date="2014-04-03T20:39:00Z">
        <w:r>
          <w:rPr>
            <w:rFonts w:ascii="Arial" w:hAnsi="Arial" w:cs="Arial"/>
          </w:rPr>
          <w:t>4.</w:t>
        </w:r>
        <w:r>
          <w:rPr>
            <w:rFonts w:ascii="Arial" w:hAnsi="Arial" w:cs="Arial"/>
          </w:rPr>
          <w:tab/>
          <w:t>Subjective - since the object will never be considered merely as an object, but as the indication of an idea perceived by the subject</w:t>
        </w:r>
      </w:ins>
    </w:p>
    <w:p w:rsidR="005B6524" w:rsidRPr="005A21E5" w:rsidRDefault="005B6524" w:rsidP="005B6524">
      <w:pPr>
        <w:numPr>
          <w:ins w:id="98" w:author="Danielle Child" w:date="2014-04-03T20:39:00Z"/>
        </w:numPr>
        <w:jc w:val="both"/>
        <w:rPr>
          <w:ins w:id="99" w:author="Danielle Child" w:date="2014-04-03T20:39:00Z"/>
          <w:rFonts w:ascii="Arial" w:hAnsi="Arial" w:cs="Arial"/>
        </w:rPr>
      </w:pPr>
      <w:ins w:id="100" w:author="Danielle Child" w:date="2014-04-03T20:39:00Z">
        <w:r>
          <w:rPr>
            <w:rFonts w:ascii="Arial" w:hAnsi="Arial" w:cs="Arial"/>
          </w:rPr>
          <w:lastRenderedPageBreak/>
          <w:t>5.</w:t>
        </w:r>
        <w:r>
          <w:rPr>
            <w:rFonts w:ascii="Arial" w:hAnsi="Arial" w:cs="Arial"/>
          </w:rPr>
          <w:tab/>
          <w:t xml:space="preserve">(in consequence) Decorative - since decorative painting, properly speaking, such as it was conceived by the Egyptians, very probably by the Greeks and the Primitives, is nothing other than an art at once synthetic, symbolist and </w:t>
        </w:r>
        <w:proofErr w:type="spellStart"/>
        <w:r>
          <w:rPr>
            <w:rFonts w:ascii="Arial" w:hAnsi="Arial" w:cs="Arial"/>
          </w:rPr>
          <w:t>ideative</w:t>
        </w:r>
        <w:proofErr w:type="spellEnd"/>
        <w:r>
          <w:rPr>
            <w:rFonts w:ascii="Arial" w:hAnsi="Arial" w:cs="Arial"/>
          </w:rPr>
          <w:t>.  (</w:t>
        </w:r>
        <w:proofErr w:type="spellStart"/>
        <w:r>
          <w:rPr>
            <w:rFonts w:ascii="Arial" w:hAnsi="Arial" w:cs="Arial"/>
          </w:rPr>
          <w:t>Lucie</w:t>
        </w:r>
        <w:proofErr w:type="spellEnd"/>
        <w:r>
          <w:rPr>
            <w:rFonts w:ascii="Arial" w:hAnsi="Arial" w:cs="Arial"/>
          </w:rPr>
          <w:t>-Smith, 1972: 59).</w:t>
        </w:r>
      </w:ins>
    </w:p>
    <w:p w:rsidR="005B6524" w:rsidRPr="00E54E39" w:rsidRDefault="005B6524" w:rsidP="00670F10">
      <w:pPr>
        <w:numPr>
          <w:ins w:id="101" w:author="Danielle Child" w:date="2014-04-03T20:39:00Z"/>
        </w:numPr>
        <w:jc w:val="both"/>
        <w:rPr>
          <w:rFonts w:ascii="Arial" w:hAnsi="Arial" w:cs="Arial"/>
          <w:color w:val="000000"/>
          <w:shd w:val="clear" w:color="auto" w:fill="FFFFFF"/>
        </w:rPr>
      </w:pPr>
    </w:p>
    <w:p w:rsidR="008B4949" w:rsidRPr="00670F10" w:rsidRDefault="008B4949" w:rsidP="00670F10">
      <w:pPr>
        <w:jc w:val="both"/>
        <w:rPr>
          <w:rFonts w:ascii="Times New Roman" w:hAnsi="Times New Roman"/>
          <w:sz w:val="24"/>
          <w:szCs w:val="24"/>
        </w:rPr>
      </w:pPr>
    </w:p>
    <w:p w:rsidR="00FB5F06" w:rsidRPr="00670F10" w:rsidDel="007A2C8B" w:rsidRDefault="00965B43" w:rsidP="00670F10">
      <w:pPr>
        <w:jc w:val="both"/>
        <w:rPr>
          <w:del w:id="102" w:author="Danielle Child" w:date="2014-04-03T20:33:00Z"/>
          <w:rFonts w:ascii="Arial" w:hAnsi="Arial" w:cs="Arial"/>
        </w:rPr>
      </w:pPr>
      <w:del w:id="103" w:author="Danielle Child" w:date="2013-11-25T12:11:00Z">
        <w:r w:rsidRPr="00670F10" w:rsidDel="001F2DE8">
          <w:rPr>
            <w:rFonts w:ascii="Arial" w:hAnsi="Arial" w:cs="Arial"/>
          </w:rPr>
          <w:delText>Consider</w:delText>
        </w:r>
        <w:r w:rsidR="000B1150" w:rsidRPr="00670F10" w:rsidDel="001F2DE8">
          <w:rPr>
            <w:rFonts w:ascii="Arial" w:hAnsi="Arial" w:cs="Arial"/>
          </w:rPr>
          <w:delText xml:space="preserve"> the painting </w:delText>
        </w:r>
      </w:del>
      <w:r w:rsidRPr="00670F10">
        <w:rPr>
          <w:rFonts w:ascii="Arial" w:hAnsi="Arial" w:cs="Arial"/>
        </w:rPr>
        <w:t>‘The Loss of Virginity’ (189</w:t>
      </w:r>
      <w:r w:rsidR="008803F5">
        <w:rPr>
          <w:rFonts w:ascii="Arial" w:hAnsi="Arial" w:cs="Arial"/>
        </w:rPr>
        <w:t>0-189</w:t>
      </w:r>
      <w:r w:rsidRPr="00670F10">
        <w:rPr>
          <w:rFonts w:ascii="Arial" w:hAnsi="Arial" w:cs="Arial"/>
        </w:rPr>
        <w:t>1; oil on canvas)</w:t>
      </w:r>
      <w:r w:rsidR="000B1150" w:rsidRPr="00670F10">
        <w:rPr>
          <w:rFonts w:ascii="Arial" w:hAnsi="Arial" w:cs="Arial"/>
        </w:rPr>
        <w:t xml:space="preserve"> by Paul Gauguin </w:t>
      </w:r>
      <w:del w:id="104" w:author="Danielle Child" w:date="2014-04-03T20:36:00Z">
        <w:r w:rsidR="000B1150" w:rsidRPr="00670F10" w:rsidDel="0078674C">
          <w:rPr>
            <w:rFonts w:ascii="Arial" w:hAnsi="Arial" w:cs="Arial"/>
          </w:rPr>
          <w:delText>(1848-1903)</w:delText>
        </w:r>
      </w:del>
      <w:ins w:id="105" w:author="Danielle Child" w:date="2013-11-25T12:11:00Z">
        <w:r w:rsidR="001F2DE8">
          <w:rPr>
            <w:rFonts w:ascii="Arial" w:hAnsi="Arial" w:cs="Arial"/>
          </w:rPr>
          <w:t xml:space="preserve">exemplifies </w:t>
        </w:r>
      </w:ins>
      <w:ins w:id="106" w:author="Danielle Child" w:date="2013-11-25T12:15:00Z">
        <w:r w:rsidR="00586774">
          <w:rPr>
            <w:rFonts w:ascii="Arial" w:hAnsi="Arial" w:cs="Arial"/>
          </w:rPr>
          <w:t xml:space="preserve">modern </w:t>
        </w:r>
      </w:ins>
      <w:ins w:id="107" w:author="Danielle Child" w:date="2013-11-25T12:11:00Z">
        <w:r w:rsidR="001F2DE8">
          <w:rPr>
            <w:rFonts w:ascii="Arial" w:hAnsi="Arial" w:cs="Arial"/>
          </w:rPr>
          <w:t>symbolist painting</w:t>
        </w:r>
      </w:ins>
      <w:r w:rsidRPr="00670F10">
        <w:rPr>
          <w:rFonts w:ascii="Arial" w:hAnsi="Arial" w:cs="Arial"/>
        </w:rPr>
        <w:t xml:space="preserve">.  </w:t>
      </w:r>
      <w:r w:rsidR="00E277F4" w:rsidRPr="00670F10">
        <w:rPr>
          <w:rFonts w:ascii="Arial" w:hAnsi="Arial" w:cs="Arial"/>
        </w:rPr>
        <w:t xml:space="preserve">In 1888 </w:t>
      </w:r>
      <w:r w:rsidRPr="00670F10">
        <w:rPr>
          <w:rFonts w:ascii="Arial" w:hAnsi="Arial" w:cs="Arial"/>
        </w:rPr>
        <w:t>Gauguin was living in Pont-</w:t>
      </w:r>
      <w:proofErr w:type="spellStart"/>
      <w:r w:rsidRPr="00670F10">
        <w:rPr>
          <w:rFonts w:ascii="Arial" w:hAnsi="Arial" w:cs="Arial"/>
        </w:rPr>
        <w:t>Aven</w:t>
      </w:r>
      <w:proofErr w:type="spellEnd"/>
      <w:r w:rsidRPr="00670F10">
        <w:rPr>
          <w:rFonts w:ascii="Arial" w:hAnsi="Arial" w:cs="Arial"/>
        </w:rPr>
        <w:t xml:space="preserve"> in Brittany</w:t>
      </w:r>
      <w:r w:rsidR="000B1150" w:rsidRPr="00670F10">
        <w:rPr>
          <w:rFonts w:ascii="Arial" w:hAnsi="Arial" w:cs="Arial"/>
        </w:rPr>
        <w:t xml:space="preserve">, France.  Gauguin had moved to Brittany in order, partly, to escape the Belle </w:t>
      </w:r>
      <w:r w:rsidR="00FB5F06" w:rsidRPr="00670F10">
        <w:rPr>
          <w:rFonts w:ascii="Arial" w:hAnsi="Arial" w:cs="Arial"/>
        </w:rPr>
        <w:t>Époque</w:t>
      </w:r>
      <w:r w:rsidR="000B1150" w:rsidRPr="00670F10">
        <w:rPr>
          <w:rFonts w:ascii="Arial" w:hAnsi="Arial" w:cs="Arial"/>
        </w:rPr>
        <w:t xml:space="preserve"> culture of Paris and its capitalist values, to which he was very much opposed.  Gauguin, like many Symbolists, believed in promoting a simpler</w:t>
      </w:r>
      <w:r w:rsidR="00E277F4" w:rsidRPr="00670F10">
        <w:rPr>
          <w:rFonts w:ascii="Arial" w:hAnsi="Arial" w:cs="Arial"/>
        </w:rPr>
        <w:t xml:space="preserve"> existence and ‘The Loss of Virginity’ could be symbolic of Gauguin’s frustration once the </w:t>
      </w:r>
      <w:r w:rsidR="000B1150" w:rsidRPr="00670F10">
        <w:rPr>
          <w:rFonts w:ascii="Arial" w:hAnsi="Arial" w:cs="Arial"/>
        </w:rPr>
        <w:t xml:space="preserve">signs of </w:t>
      </w:r>
      <w:r w:rsidRPr="00670F10">
        <w:rPr>
          <w:rFonts w:ascii="Arial" w:hAnsi="Arial" w:cs="Arial"/>
        </w:rPr>
        <w:t xml:space="preserve">the </w:t>
      </w:r>
      <w:ins w:id="108" w:author="Danielle Child" w:date="2013-11-25T12:12:00Z">
        <w:r w:rsidR="004C4CBC">
          <w:rPr>
            <w:rFonts w:ascii="Arial" w:hAnsi="Arial" w:cs="Arial"/>
          </w:rPr>
          <w:t>I</w:t>
        </w:r>
      </w:ins>
      <w:del w:id="109" w:author="Danielle Child" w:date="2013-11-25T12:12:00Z">
        <w:r w:rsidRPr="00670F10" w:rsidDel="004C4CBC">
          <w:rPr>
            <w:rFonts w:ascii="Arial" w:hAnsi="Arial" w:cs="Arial"/>
          </w:rPr>
          <w:delText>i</w:delText>
        </w:r>
      </w:del>
      <w:r w:rsidRPr="00670F10">
        <w:rPr>
          <w:rFonts w:ascii="Arial" w:hAnsi="Arial" w:cs="Arial"/>
        </w:rPr>
        <w:t xml:space="preserve">ndustrial </w:t>
      </w:r>
      <w:ins w:id="110" w:author="Danielle Child" w:date="2013-11-25T12:12:00Z">
        <w:r w:rsidR="004C4CBC">
          <w:rPr>
            <w:rFonts w:ascii="Arial" w:hAnsi="Arial" w:cs="Arial"/>
          </w:rPr>
          <w:t>R</w:t>
        </w:r>
      </w:ins>
      <w:del w:id="111" w:author="Danielle Child" w:date="2013-11-25T12:12:00Z">
        <w:r w:rsidRPr="00670F10" w:rsidDel="004C4CBC">
          <w:rPr>
            <w:rFonts w:ascii="Arial" w:hAnsi="Arial" w:cs="Arial"/>
          </w:rPr>
          <w:delText>r</w:delText>
        </w:r>
      </w:del>
      <w:r w:rsidRPr="00670F10">
        <w:rPr>
          <w:rFonts w:ascii="Arial" w:hAnsi="Arial" w:cs="Arial"/>
        </w:rPr>
        <w:t xml:space="preserve">evolution </w:t>
      </w:r>
      <w:r w:rsidR="00E277F4" w:rsidRPr="00670F10">
        <w:rPr>
          <w:rFonts w:ascii="Arial" w:hAnsi="Arial" w:cs="Arial"/>
        </w:rPr>
        <w:t xml:space="preserve">had begun </w:t>
      </w:r>
      <w:r w:rsidRPr="00670F10">
        <w:rPr>
          <w:rFonts w:ascii="Arial" w:hAnsi="Arial" w:cs="Arial"/>
        </w:rPr>
        <w:t xml:space="preserve">to creep </w:t>
      </w:r>
      <w:r w:rsidR="00E277F4" w:rsidRPr="00670F10">
        <w:rPr>
          <w:rFonts w:ascii="Arial" w:hAnsi="Arial" w:cs="Arial"/>
        </w:rPr>
        <w:t xml:space="preserve">through </w:t>
      </w:r>
      <w:r w:rsidRPr="00670F10">
        <w:rPr>
          <w:rFonts w:ascii="Arial" w:hAnsi="Arial" w:cs="Arial"/>
        </w:rPr>
        <w:t xml:space="preserve">into </w:t>
      </w:r>
      <w:r w:rsidR="00E277F4" w:rsidRPr="00670F10">
        <w:rPr>
          <w:rFonts w:ascii="Arial" w:hAnsi="Arial" w:cs="Arial"/>
        </w:rPr>
        <w:t xml:space="preserve">the Breton way of life. </w:t>
      </w:r>
      <w:r w:rsidRPr="00670F10">
        <w:rPr>
          <w:rFonts w:ascii="Arial" w:hAnsi="Arial" w:cs="Arial"/>
        </w:rPr>
        <w:t xml:space="preserve"> In this instance</w:t>
      </w:r>
      <w:ins w:id="112" w:author="Danielle Child" w:date="2013-11-25T12:12:00Z">
        <w:r w:rsidR="004C4CBC">
          <w:rPr>
            <w:rFonts w:ascii="Arial" w:hAnsi="Arial" w:cs="Arial"/>
          </w:rPr>
          <w:t>,</w:t>
        </w:r>
      </w:ins>
      <w:r w:rsidR="00E277F4" w:rsidRPr="00670F10">
        <w:rPr>
          <w:rFonts w:ascii="Arial" w:hAnsi="Arial" w:cs="Arial"/>
        </w:rPr>
        <w:t xml:space="preserve"> if one assumes that</w:t>
      </w:r>
      <w:r w:rsidRPr="00670F10">
        <w:rPr>
          <w:rFonts w:ascii="Arial" w:hAnsi="Arial" w:cs="Arial"/>
        </w:rPr>
        <w:t xml:space="preserve"> the young, naked girl </w:t>
      </w:r>
      <w:r w:rsidR="00E277F4" w:rsidRPr="00670F10">
        <w:rPr>
          <w:rFonts w:ascii="Arial" w:hAnsi="Arial" w:cs="Arial"/>
        </w:rPr>
        <w:t xml:space="preserve">is </w:t>
      </w:r>
      <w:r w:rsidR="000B1150" w:rsidRPr="00670F10">
        <w:rPr>
          <w:rFonts w:ascii="Arial" w:hAnsi="Arial" w:cs="Arial"/>
        </w:rPr>
        <w:t>representative of Brittany</w:t>
      </w:r>
      <w:r w:rsidR="00E277F4" w:rsidRPr="00670F10">
        <w:rPr>
          <w:rFonts w:ascii="Arial" w:hAnsi="Arial" w:cs="Arial"/>
        </w:rPr>
        <w:t xml:space="preserve"> and Breton culture then the ‘loss of virginity’ may refer to </w:t>
      </w:r>
      <w:r w:rsidR="00D01DFE" w:rsidRPr="00670F10">
        <w:rPr>
          <w:rFonts w:ascii="Arial" w:hAnsi="Arial" w:cs="Arial"/>
        </w:rPr>
        <w:t>Brittany’s loss of innocence as it evolved from a primarily agricultural town to a more industrial town.</w:t>
      </w:r>
      <w:r w:rsidR="00AD4E38" w:rsidRPr="00670F10">
        <w:rPr>
          <w:rFonts w:ascii="Arial" w:hAnsi="Arial" w:cs="Arial"/>
        </w:rPr>
        <w:t xml:space="preserve">  The girl is also clutching a </w:t>
      </w:r>
      <w:r w:rsidR="00096664" w:rsidRPr="00670F10">
        <w:rPr>
          <w:rFonts w:ascii="Arial" w:hAnsi="Arial" w:cs="Arial"/>
        </w:rPr>
        <w:t xml:space="preserve">flower that looks very </w:t>
      </w:r>
      <w:r w:rsidR="00FB5F06" w:rsidRPr="00670F10">
        <w:rPr>
          <w:rFonts w:ascii="Arial" w:hAnsi="Arial" w:cs="Arial"/>
        </w:rPr>
        <w:t>si</w:t>
      </w:r>
      <w:r w:rsidR="00096664" w:rsidRPr="00670F10">
        <w:rPr>
          <w:rFonts w:ascii="Arial" w:hAnsi="Arial" w:cs="Arial"/>
        </w:rPr>
        <w:t>milar to a lily; the l</w:t>
      </w:r>
      <w:r w:rsidR="00AD4E38" w:rsidRPr="00670F10">
        <w:rPr>
          <w:rFonts w:ascii="Arial" w:hAnsi="Arial" w:cs="Arial"/>
        </w:rPr>
        <w:t>ily is the flower most commonly associated with death, thus t</w:t>
      </w:r>
      <w:r w:rsidR="00096664" w:rsidRPr="00670F10">
        <w:rPr>
          <w:rFonts w:ascii="Arial" w:hAnsi="Arial" w:cs="Arial"/>
        </w:rPr>
        <w:t>his could be</w:t>
      </w:r>
      <w:r w:rsidR="00AD4E38" w:rsidRPr="00670F10">
        <w:rPr>
          <w:rFonts w:ascii="Arial" w:hAnsi="Arial" w:cs="Arial"/>
        </w:rPr>
        <w:t xml:space="preserve"> another reference to the ‘death’ of the innocence of Breton culture at the hands of the Industrial Revolution.</w:t>
      </w:r>
      <w:r w:rsidR="00096664" w:rsidRPr="00670F10">
        <w:rPr>
          <w:rFonts w:ascii="Arial" w:hAnsi="Arial" w:cs="Arial"/>
        </w:rPr>
        <w:t xml:space="preserve">  One should notice also the fox by the girl’s t</w:t>
      </w:r>
      <w:r w:rsidR="0052006E">
        <w:rPr>
          <w:rFonts w:ascii="Arial" w:hAnsi="Arial" w:cs="Arial"/>
        </w:rPr>
        <w:t>hroat.  A fox can be symbolic of</w:t>
      </w:r>
      <w:r w:rsidR="00096664" w:rsidRPr="00670F10">
        <w:rPr>
          <w:rFonts w:ascii="Arial" w:hAnsi="Arial" w:cs="Arial"/>
        </w:rPr>
        <w:t xml:space="preserve"> many different things in many different cultures.  In Brittany at the time the fox was a symbol of a sexual nature and a symbol of power, in Japan the fox signifies the presence of supernatural being, in British culture the fox is symbolic of guile.</w:t>
      </w:r>
      <w:r w:rsidR="00FB5F06" w:rsidRPr="00670F10">
        <w:rPr>
          <w:rFonts w:ascii="Arial" w:hAnsi="Arial" w:cs="Arial"/>
        </w:rPr>
        <w:t xml:space="preserve">  Perhaps in this painting Gauguin is using the fox to represent the power of </w:t>
      </w:r>
      <w:proofErr w:type="gramStart"/>
      <w:r w:rsidR="00FB5F06" w:rsidRPr="00670F10">
        <w:rPr>
          <w:rFonts w:ascii="Arial" w:hAnsi="Arial" w:cs="Arial"/>
        </w:rPr>
        <w:t xml:space="preserve">the </w:t>
      </w:r>
      <w:ins w:id="113" w:author="Danielle Child" w:date="2013-11-25T12:12:00Z">
        <w:r w:rsidR="004C4CBC">
          <w:rPr>
            <w:rFonts w:ascii="Arial" w:hAnsi="Arial" w:cs="Arial"/>
          </w:rPr>
          <w:t>I</w:t>
        </w:r>
      </w:ins>
      <w:proofErr w:type="gramEnd"/>
      <w:del w:id="114" w:author="Danielle Child" w:date="2013-11-25T12:12:00Z">
        <w:r w:rsidR="00FB5F06" w:rsidRPr="00670F10" w:rsidDel="004C4CBC">
          <w:rPr>
            <w:rFonts w:ascii="Arial" w:hAnsi="Arial" w:cs="Arial"/>
          </w:rPr>
          <w:delText>i</w:delText>
        </w:r>
      </w:del>
      <w:r w:rsidR="00FB5F06" w:rsidRPr="00670F10">
        <w:rPr>
          <w:rFonts w:ascii="Arial" w:hAnsi="Arial" w:cs="Arial"/>
        </w:rPr>
        <w:t xml:space="preserve">ndustrial </w:t>
      </w:r>
      <w:ins w:id="115" w:author="Danielle Child" w:date="2013-11-25T12:12:00Z">
        <w:r w:rsidR="004C4CBC">
          <w:rPr>
            <w:rFonts w:ascii="Arial" w:hAnsi="Arial" w:cs="Arial"/>
          </w:rPr>
          <w:t>R</w:t>
        </w:r>
      </w:ins>
      <w:del w:id="116" w:author="Danielle Child" w:date="2013-11-25T12:12:00Z">
        <w:r w:rsidR="00FB5F06" w:rsidRPr="00670F10" w:rsidDel="004C4CBC">
          <w:rPr>
            <w:rFonts w:ascii="Arial" w:hAnsi="Arial" w:cs="Arial"/>
          </w:rPr>
          <w:delText>r</w:delText>
        </w:r>
      </w:del>
      <w:r w:rsidR="00FB5F06" w:rsidRPr="00670F10">
        <w:rPr>
          <w:rFonts w:ascii="Arial" w:hAnsi="Arial" w:cs="Arial"/>
        </w:rPr>
        <w:t xml:space="preserve">evolution and the way it has overpowered the urban values of the Breton culture.  </w:t>
      </w:r>
    </w:p>
    <w:p w:rsidR="00FB5F06" w:rsidRDefault="00FB5F06" w:rsidP="00670F10">
      <w:pPr>
        <w:jc w:val="both"/>
        <w:rPr>
          <w:rFonts w:ascii="Arial" w:hAnsi="Arial" w:cs="Arial"/>
        </w:rPr>
      </w:pPr>
    </w:p>
    <w:p w:rsidR="008803F5" w:rsidRPr="008803F5" w:rsidDel="007A2C8B" w:rsidRDefault="008803F5" w:rsidP="008803F5">
      <w:pPr>
        <w:rPr>
          <w:del w:id="117" w:author="Danielle Child" w:date="2014-04-03T20:33:00Z"/>
          <w:rFonts w:ascii="Arial" w:hAnsi="Arial" w:cs="Arial"/>
          <w:i/>
          <w:color w:val="7030A0"/>
          <w:sz w:val="20"/>
          <w:szCs w:val="20"/>
        </w:rPr>
      </w:pPr>
      <w:del w:id="118" w:author="Danielle Child" w:date="2014-04-03T20:33:00Z">
        <w:r w:rsidRPr="008803F5" w:rsidDel="007A2C8B">
          <w:rPr>
            <w:rFonts w:ascii="Arial" w:hAnsi="Arial" w:cs="Arial"/>
            <w:i/>
            <w:color w:val="7030A0"/>
            <w:sz w:val="20"/>
            <w:szCs w:val="20"/>
          </w:rPr>
          <w:delText>[Image of ‘</w:delText>
        </w:r>
        <w:r w:rsidDel="007A2C8B">
          <w:rPr>
            <w:rFonts w:ascii="Arial" w:hAnsi="Arial" w:cs="Arial"/>
            <w:i/>
            <w:color w:val="7030A0"/>
            <w:sz w:val="20"/>
            <w:szCs w:val="20"/>
          </w:rPr>
          <w:delText xml:space="preserve">The </w:delText>
        </w:r>
        <w:r w:rsidRPr="008803F5" w:rsidDel="007A2C8B">
          <w:rPr>
            <w:rFonts w:ascii="Arial" w:hAnsi="Arial" w:cs="Arial"/>
            <w:i/>
            <w:color w:val="7030A0"/>
            <w:sz w:val="20"/>
            <w:szCs w:val="20"/>
          </w:rPr>
          <w:delText xml:space="preserve">Loss of Virginity’ accessed from the Chrysler Museum of Art website: </w:delText>
        </w:r>
        <w:r w:rsidR="004976DC" w:rsidDel="007A2C8B">
          <w:fldChar w:fldCharType="begin"/>
        </w:r>
        <w:r w:rsidR="00E3383A" w:rsidDel="007A2C8B">
          <w:delInstrText>HYPERLINK "http://collection.chrysler.org/emuseum/view/objects/asitem/search$0040/3/title-asc?t:state:flow=4f9fbef9-eee7-45ea-8937-afdefe77d18d"</w:delInstrText>
        </w:r>
        <w:r w:rsidR="004976DC" w:rsidDel="007A2C8B">
          <w:fldChar w:fldCharType="separate"/>
        </w:r>
        <w:r w:rsidRPr="008803F5" w:rsidDel="007A2C8B">
          <w:rPr>
            <w:rStyle w:val="Hyperlink"/>
            <w:rFonts w:ascii="Arial" w:hAnsi="Arial" w:cs="Arial"/>
            <w:i/>
            <w:color w:val="7030A0"/>
            <w:sz w:val="20"/>
            <w:szCs w:val="20"/>
          </w:rPr>
          <w:delText>http://collection.chrysler.org/emuseum/view/objects/asitem/search$0040/3/title-asc?t:state:flow=4f9fbef9-eee7-45ea-8937-afdefe77d18d</w:delText>
        </w:r>
        <w:r w:rsidR="004976DC" w:rsidDel="007A2C8B">
          <w:fldChar w:fldCharType="end"/>
        </w:r>
      </w:del>
    </w:p>
    <w:p w:rsidR="008803F5" w:rsidRPr="008803F5" w:rsidDel="007A2C8B" w:rsidRDefault="008803F5" w:rsidP="008803F5">
      <w:pPr>
        <w:rPr>
          <w:del w:id="119" w:author="Danielle Child" w:date="2014-04-03T20:33:00Z"/>
          <w:rFonts w:ascii="Arial" w:hAnsi="Arial" w:cs="Arial"/>
          <w:i/>
          <w:color w:val="7030A0"/>
          <w:sz w:val="20"/>
          <w:szCs w:val="20"/>
        </w:rPr>
      </w:pPr>
      <w:del w:id="120" w:author="Danielle Child" w:date="2014-04-03T20:33:00Z">
        <w:r w:rsidRPr="008803F5" w:rsidDel="007A2C8B">
          <w:rPr>
            <w:rFonts w:ascii="Arial" w:hAnsi="Arial" w:cs="Arial"/>
            <w:i/>
            <w:color w:val="7030A0"/>
            <w:sz w:val="20"/>
            <w:szCs w:val="20"/>
          </w:rPr>
          <w:delText>The copyright info on the website page is</w:delText>
        </w:r>
        <w:r w:rsidDel="007A2C8B">
          <w:rPr>
            <w:rFonts w:ascii="Arial" w:hAnsi="Arial" w:cs="Arial"/>
            <w:i/>
            <w:color w:val="7030A0"/>
            <w:sz w:val="20"/>
            <w:szCs w:val="20"/>
          </w:rPr>
          <w:delText xml:space="preserve"> stated as</w:delText>
        </w:r>
        <w:r w:rsidRPr="008803F5" w:rsidDel="007A2C8B">
          <w:rPr>
            <w:rFonts w:ascii="Arial" w:hAnsi="Arial" w:cs="Arial"/>
            <w:i/>
            <w:color w:val="7030A0"/>
            <w:sz w:val="20"/>
            <w:szCs w:val="20"/>
          </w:rPr>
          <w:delText xml:space="preserve">: </w:delText>
        </w:r>
        <w:r w:rsidR="004976DC" w:rsidDel="007A2C8B">
          <w:fldChar w:fldCharType="begin"/>
        </w:r>
        <w:r w:rsidR="00E3383A" w:rsidDel="007A2C8B">
          <w:delInstrText>HYPERLINK "http://collection.chrysler.org/emuseum/copyright/9768?t:state:flow=bcc2d84d-e638-4582-8a6c-cd3f36f5719d"</w:delInstrText>
        </w:r>
        <w:r w:rsidR="004976DC" w:rsidDel="007A2C8B">
          <w:fldChar w:fldCharType="separate"/>
        </w:r>
        <w:r w:rsidRPr="008803F5" w:rsidDel="007A2C8B">
          <w:rPr>
            <w:rStyle w:val="Hyperlink"/>
            <w:rFonts w:ascii="Arial" w:hAnsi="Arial" w:cs="Arial"/>
            <w:i/>
            <w:color w:val="7030A0"/>
            <w:sz w:val="20"/>
            <w:szCs w:val="20"/>
          </w:rPr>
          <w:delText>http://collection.chrysler.org/emuseum/copyright/9768?t:state:flow=bcc2d84d-e638-4582-8a6c-cd3f36f5719d</w:delText>
        </w:r>
        <w:r w:rsidR="004976DC" w:rsidDel="007A2C8B">
          <w:fldChar w:fldCharType="end"/>
        </w:r>
        <w:r w:rsidRPr="008803F5" w:rsidDel="007A2C8B">
          <w:rPr>
            <w:rFonts w:ascii="Arial" w:hAnsi="Arial" w:cs="Arial"/>
            <w:i/>
            <w:color w:val="7030A0"/>
            <w:sz w:val="20"/>
            <w:szCs w:val="20"/>
          </w:rPr>
          <w:delText>]</w:delText>
        </w:r>
      </w:del>
    </w:p>
    <w:p w:rsidR="008803F5" w:rsidRPr="00670F10" w:rsidRDefault="008803F5" w:rsidP="00670F10">
      <w:pPr>
        <w:jc w:val="both"/>
        <w:rPr>
          <w:rFonts w:ascii="Arial" w:hAnsi="Arial" w:cs="Arial"/>
        </w:rPr>
      </w:pPr>
    </w:p>
    <w:p w:rsidR="000B1150" w:rsidRPr="00670F10" w:rsidRDefault="00FB5F06" w:rsidP="00670F10">
      <w:pPr>
        <w:jc w:val="both"/>
        <w:rPr>
          <w:rFonts w:ascii="Arial" w:hAnsi="Arial" w:cs="Arial"/>
        </w:rPr>
      </w:pPr>
      <w:r w:rsidRPr="00670F10">
        <w:rPr>
          <w:rFonts w:ascii="Arial" w:hAnsi="Arial" w:cs="Arial"/>
        </w:rPr>
        <w:t xml:space="preserve">Gauguin also uses the form of his painting to express his ideas.  This painting is deliberately simplistic in technique; block colours have been used, the landscape is very two-dimensional, the mid-ground and horizon in the background are almost child-like in their execution.  </w:t>
      </w:r>
      <w:r w:rsidR="001E1D6B" w:rsidRPr="00670F10">
        <w:rPr>
          <w:rFonts w:ascii="Arial" w:hAnsi="Arial" w:cs="Arial"/>
        </w:rPr>
        <w:t>This abandonment of the Academic style of painting in favour of a more primitive approach could be symbolic of Gauguin preferring a simpler society over the complexities that came with a modern, industrial, class-based society.</w:t>
      </w:r>
      <w:r w:rsidRPr="00670F10">
        <w:rPr>
          <w:rFonts w:ascii="Arial" w:hAnsi="Arial" w:cs="Arial"/>
        </w:rPr>
        <w:t xml:space="preserve"> </w:t>
      </w:r>
      <w:r w:rsidR="00096664" w:rsidRPr="00670F10">
        <w:rPr>
          <w:rFonts w:ascii="Arial" w:hAnsi="Arial" w:cs="Arial"/>
        </w:rPr>
        <w:t xml:space="preserve">  </w:t>
      </w:r>
      <w:ins w:id="121" w:author="doctor" w:date="2014-04-22T20:58:00Z">
        <w:r w:rsidR="00DC73B3">
          <w:rPr>
            <w:rFonts w:ascii="Arial" w:hAnsi="Arial" w:cs="Arial"/>
          </w:rPr>
          <w:t xml:space="preserve">Symbolism was a wide-spread artistic, and literary, movement that used all aspects of art, from content and form, to express the thoughts and feelings of the artist creating the work.  </w:t>
        </w:r>
      </w:ins>
    </w:p>
    <w:p w:rsidR="00D1508E" w:rsidRDefault="00D1508E" w:rsidP="00670F10">
      <w:pPr>
        <w:jc w:val="both"/>
        <w:rPr>
          <w:ins w:id="122" w:author="Samantha Rowe" w:date="2013-12-08T12:08:00Z"/>
          <w:rFonts w:ascii="Arial" w:hAnsi="Arial" w:cs="Arial"/>
        </w:rPr>
      </w:pPr>
    </w:p>
    <w:p w:rsidR="00DC335C" w:rsidRPr="005A21E5" w:rsidDel="00180EB7" w:rsidRDefault="005A21E5" w:rsidP="00670F10">
      <w:pPr>
        <w:jc w:val="both"/>
        <w:rPr>
          <w:ins w:id="123" w:author="Samantha Rowe" w:date="2013-12-08T12:19:00Z"/>
          <w:del w:id="124" w:author="Danielle Child" w:date="2014-04-03T20:38:00Z"/>
          <w:rFonts w:ascii="Arial" w:hAnsi="Arial" w:cs="Arial"/>
        </w:rPr>
      </w:pPr>
      <w:bookmarkStart w:id="125" w:name="_GoBack"/>
      <w:bookmarkEnd w:id="125"/>
      <w:ins w:id="126" w:author="Samantha Rowe" w:date="2013-12-08T12:34:00Z">
        <w:del w:id="127" w:author="Danielle Child" w:date="2014-04-03T20:38:00Z">
          <w:r w:rsidDel="00180EB7">
            <w:rPr>
              <w:rFonts w:ascii="Arial" w:hAnsi="Arial" w:cs="Arial"/>
            </w:rPr>
            <w:delText xml:space="preserve">A useful and </w:delText>
          </w:r>
        </w:del>
      </w:ins>
      <w:ins w:id="128" w:author="Samantha Rowe" w:date="2013-12-08T12:08:00Z">
        <w:del w:id="129" w:author="Danielle Child" w:date="2014-04-03T20:38:00Z">
          <w:r w:rsidR="00DC335C" w:rsidRPr="005A21E5" w:rsidDel="00180EB7">
            <w:rPr>
              <w:rFonts w:ascii="Arial" w:hAnsi="Arial" w:cs="Arial"/>
            </w:rPr>
            <w:delText>comprehensive de</w:delText>
          </w:r>
        </w:del>
      </w:ins>
      <w:ins w:id="130" w:author="Samantha Rowe" w:date="2013-12-08T12:25:00Z">
        <w:del w:id="131" w:author="Danielle Child" w:date="2014-04-03T20:38:00Z">
          <w:r w:rsidR="00063E4C" w:rsidRPr="005A21E5" w:rsidDel="00180EB7">
            <w:rPr>
              <w:rFonts w:ascii="Arial" w:hAnsi="Arial" w:cs="Arial"/>
            </w:rPr>
            <w:delText>finition</w:delText>
          </w:r>
        </w:del>
      </w:ins>
      <w:ins w:id="132" w:author="Samantha Rowe" w:date="2013-12-08T12:10:00Z">
        <w:del w:id="133" w:author="Danielle Child" w:date="2014-04-03T20:38:00Z">
          <w:r w:rsidR="00DC335C" w:rsidRPr="005A21E5" w:rsidDel="00180EB7">
            <w:rPr>
              <w:rFonts w:ascii="Arial" w:hAnsi="Arial" w:cs="Arial"/>
            </w:rPr>
            <w:delText xml:space="preserve"> of what Symbolist art should encompass was written by Albert Aurier </w:delText>
          </w:r>
        </w:del>
      </w:ins>
      <w:ins w:id="134" w:author="Samantha Rowe" w:date="2013-12-08T12:12:00Z">
        <w:del w:id="135" w:author="Danielle Child" w:date="2014-04-03T20:38:00Z">
          <w:r w:rsidR="00DC335C" w:rsidRPr="005A21E5" w:rsidDel="00180EB7">
            <w:rPr>
              <w:rFonts w:ascii="Arial" w:hAnsi="Arial" w:cs="Arial"/>
            </w:rPr>
            <w:delText xml:space="preserve">in </w:delText>
          </w:r>
        </w:del>
      </w:ins>
      <w:ins w:id="136" w:author="Samantha Rowe" w:date="2013-12-08T12:16:00Z">
        <w:del w:id="137" w:author="Danielle Child" w:date="2014-04-03T20:38:00Z">
          <w:r w:rsidR="00DC335C" w:rsidRPr="005A21E5" w:rsidDel="00180EB7">
            <w:rPr>
              <w:rFonts w:ascii="Arial" w:hAnsi="Arial" w:cs="Arial"/>
            </w:rPr>
            <w:delText xml:space="preserve">March </w:delText>
          </w:r>
        </w:del>
      </w:ins>
      <w:ins w:id="138" w:author="Samantha Rowe" w:date="2013-12-08T12:12:00Z">
        <w:del w:id="139" w:author="Danielle Child" w:date="2014-04-03T20:38:00Z">
          <w:r w:rsidR="00DC335C" w:rsidRPr="005A21E5" w:rsidDel="00180EB7">
            <w:rPr>
              <w:rFonts w:ascii="Arial" w:hAnsi="Arial" w:cs="Arial"/>
            </w:rPr>
            <w:delText>1891</w:delText>
          </w:r>
        </w:del>
      </w:ins>
      <w:ins w:id="140" w:author="Samantha Rowe" w:date="2013-12-08T12:26:00Z">
        <w:del w:id="141" w:author="Danielle Child" w:date="2014-04-03T20:38:00Z">
          <w:r w:rsidR="00063E4C" w:rsidRPr="005A21E5" w:rsidDel="00180EB7">
            <w:rPr>
              <w:rFonts w:ascii="Arial" w:hAnsi="Arial" w:cs="Arial"/>
            </w:rPr>
            <w:delText>,</w:delText>
          </w:r>
        </w:del>
      </w:ins>
      <w:ins w:id="142" w:author="Samantha Rowe" w:date="2013-12-08T12:17:00Z">
        <w:del w:id="143" w:author="Danielle Child" w:date="2014-04-03T20:38:00Z">
          <w:r w:rsidR="00DC335C" w:rsidRPr="005A21E5" w:rsidDel="00180EB7">
            <w:rPr>
              <w:rFonts w:ascii="Arial" w:hAnsi="Arial" w:cs="Arial"/>
            </w:rPr>
            <w:delText xml:space="preserve"> for the </w:delText>
          </w:r>
          <w:r w:rsidR="00063E4C" w:rsidRPr="005A21E5" w:rsidDel="00180EB7">
            <w:rPr>
              <w:rFonts w:ascii="Arial" w:hAnsi="Arial" w:cs="Arial"/>
            </w:rPr>
            <w:delText>Parisian publicati</w:delText>
          </w:r>
        </w:del>
      </w:ins>
      <w:ins w:id="144" w:author="Samantha Rowe" w:date="2013-12-08T12:26:00Z">
        <w:del w:id="145" w:author="Danielle Child" w:date="2014-04-03T20:38:00Z">
          <w:r w:rsidR="00063E4C" w:rsidRPr="005A21E5" w:rsidDel="00180EB7">
            <w:rPr>
              <w:rFonts w:ascii="Arial" w:hAnsi="Arial" w:cs="Arial"/>
            </w:rPr>
            <w:delText>on</w:delText>
          </w:r>
        </w:del>
      </w:ins>
      <w:ins w:id="146" w:author="Samantha Rowe" w:date="2013-12-08T12:17:00Z">
        <w:del w:id="147" w:author="Danielle Child" w:date="2014-04-03T20:38:00Z">
          <w:r w:rsidR="00DC335C" w:rsidRPr="005A21E5" w:rsidDel="00180EB7">
            <w:rPr>
              <w:rFonts w:ascii="Arial" w:hAnsi="Arial" w:cs="Arial"/>
            </w:rPr>
            <w:delText xml:space="preserve"> </w:delText>
          </w:r>
          <w:r w:rsidR="004976DC" w:rsidRPr="004976DC" w:rsidDel="00180EB7">
            <w:rPr>
              <w:rFonts w:ascii="Arial" w:hAnsi="Arial" w:cs="Arial"/>
              <w:i/>
              <w:rPrChange w:id="148" w:author="Samantha Rowe" w:date="2013-12-08T12:32:00Z">
                <w:rPr>
                  <w:rFonts w:ascii="Arial" w:hAnsi="Arial" w:cs="Arial"/>
                </w:rPr>
              </w:rPrChange>
            </w:rPr>
            <w:delText>Mercure de France</w:delText>
          </w:r>
        </w:del>
      </w:ins>
      <w:ins w:id="149" w:author="Samantha Rowe" w:date="2013-12-08T12:18:00Z">
        <w:del w:id="150" w:author="Danielle Child" w:date="2014-04-03T20:38:00Z">
          <w:r w:rsidR="00DC335C" w:rsidRPr="005A21E5" w:rsidDel="00180EB7">
            <w:rPr>
              <w:rFonts w:ascii="Arial" w:hAnsi="Arial" w:cs="Arial"/>
            </w:rPr>
            <w:delText xml:space="preserve"> entitled </w:delText>
          </w:r>
        </w:del>
      </w:ins>
      <w:ins w:id="151" w:author="Samantha Rowe" w:date="2013-12-08T12:16:00Z">
        <w:del w:id="152" w:author="Danielle Child" w:date="2014-04-03T20:38:00Z">
          <w:r w:rsidR="00DC335C" w:rsidRPr="005A21E5" w:rsidDel="00180EB7">
            <w:rPr>
              <w:rFonts w:ascii="Arial" w:hAnsi="Arial" w:cs="Arial"/>
            </w:rPr>
            <w:delText>‘L</w:delText>
          </w:r>
        </w:del>
      </w:ins>
      <w:ins w:id="153" w:author="Samantha Rowe" w:date="2013-12-08T12:14:00Z">
        <w:del w:id="154" w:author="Danielle Child" w:date="2014-04-03T20:38:00Z">
          <w:r w:rsidR="00DC335C" w:rsidRPr="005A21E5" w:rsidDel="00180EB7">
            <w:rPr>
              <w:rFonts w:ascii="Arial" w:hAnsi="Arial" w:cs="Arial"/>
            </w:rPr>
            <w:delText xml:space="preserve">e </w:delText>
          </w:r>
        </w:del>
      </w:ins>
      <w:ins w:id="155" w:author="Samantha Rowe" w:date="2013-12-08T12:15:00Z">
        <w:del w:id="156" w:author="Danielle Child" w:date="2014-04-03T20:38:00Z">
          <w:r w:rsidR="00DC335C" w:rsidRPr="005A21E5" w:rsidDel="00180EB7">
            <w:rPr>
              <w:rFonts w:ascii="Arial" w:hAnsi="Arial" w:cs="Arial"/>
            </w:rPr>
            <w:delText>S</w:delText>
          </w:r>
        </w:del>
      </w:ins>
      <w:ins w:id="157" w:author="Samantha Rowe" w:date="2013-12-08T12:14:00Z">
        <w:del w:id="158" w:author="Danielle Child" w:date="2014-04-03T20:38:00Z">
          <w:r w:rsidR="00DC335C" w:rsidRPr="005A21E5" w:rsidDel="00180EB7">
            <w:rPr>
              <w:rFonts w:ascii="Arial" w:hAnsi="Arial" w:cs="Arial"/>
            </w:rPr>
            <w:delText xml:space="preserve">ymbolisme en </w:delText>
          </w:r>
        </w:del>
      </w:ins>
      <w:ins w:id="159" w:author="Samantha Rowe" w:date="2013-12-08T12:15:00Z">
        <w:del w:id="160" w:author="Danielle Child" w:date="2014-04-03T20:38:00Z">
          <w:r w:rsidR="00DC335C" w:rsidRPr="005A21E5" w:rsidDel="00180EB7">
            <w:rPr>
              <w:rFonts w:ascii="Arial" w:hAnsi="Arial" w:cs="Arial"/>
            </w:rPr>
            <w:delText>P</w:delText>
          </w:r>
        </w:del>
      </w:ins>
      <w:ins w:id="161" w:author="Samantha Rowe" w:date="2013-12-08T12:14:00Z">
        <w:del w:id="162" w:author="Danielle Child" w:date="2014-04-03T20:38:00Z">
          <w:r w:rsidR="00DC335C" w:rsidRPr="005A21E5" w:rsidDel="00180EB7">
            <w:rPr>
              <w:rFonts w:ascii="Arial" w:hAnsi="Arial" w:cs="Arial"/>
            </w:rPr>
            <w:delText>einture</w:delText>
          </w:r>
        </w:del>
      </w:ins>
      <w:ins w:id="163" w:author="Samantha Rowe" w:date="2013-12-08T12:15:00Z">
        <w:del w:id="164" w:author="Danielle Child" w:date="2014-04-03T20:38:00Z">
          <w:r w:rsidR="00DC335C" w:rsidRPr="005A21E5" w:rsidDel="00180EB7">
            <w:rPr>
              <w:rFonts w:ascii="Arial" w:hAnsi="Arial" w:cs="Arial"/>
            </w:rPr>
            <w:delText xml:space="preserve"> (Symbolism in Painting)</w:delText>
          </w:r>
        </w:del>
      </w:ins>
      <w:ins w:id="165" w:author="Samantha Rowe" w:date="2013-12-08T12:16:00Z">
        <w:del w:id="166" w:author="Danielle Child" w:date="2014-04-03T20:38:00Z">
          <w:r w:rsidR="00DC335C" w:rsidRPr="005A21E5" w:rsidDel="00180EB7">
            <w:rPr>
              <w:rFonts w:ascii="Arial" w:hAnsi="Arial" w:cs="Arial"/>
            </w:rPr>
            <w:delText>,</w:delText>
          </w:r>
        </w:del>
      </w:ins>
      <w:ins w:id="167" w:author="Samantha Rowe" w:date="2013-12-08T12:15:00Z">
        <w:del w:id="168" w:author="Danielle Child" w:date="2014-04-03T20:38:00Z">
          <w:r w:rsidR="00DC335C" w:rsidRPr="005A21E5" w:rsidDel="00180EB7">
            <w:rPr>
              <w:rFonts w:ascii="Arial" w:hAnsi="Arial" w:cs="Arial"/>
            </w:rPr>
            <w:delText xml:space="preserve"> Paul Gaugui</w:delText>
          </w:r>
        </w:del>
      </w:ins>
      <w:ins w:id="169" w:author="Samantha Rowe" w:date="2013-12-08T12:18:00Z">
        <w:del w:id="170" w:author="Danielle Child" w:date="2014-04-03T20:38:00Z">
          <w:r w:rsidR="00DC335C" w:rsidRPr="005A21E5" w:rsidDel="00180EB7">
            <w:rPr>
              <w:rFonts w:ascii="Arial" w:hAnsi="Arial" w:cs="Arial"/>
            </w:rPr>
            <w:delText>n’</w:delText>
          </w:r>
        </w:del>
      </w:ins>
      <w:ins w:id="171" w:author="Samantha Rowe" w:date="2013-12-08T12:26:00Z">
        <w:del w:id="172" w:author="Danielle Child" w:date="2014-04-03T20:38:00Z">
          <w:r w:rsidR="00063E4C" w:rsidRPr="005A21E5" w:rsidDel="00180EB7">
            <w:rPr>
              <w:rFonts w:ascii="Arial" w:hAnsi="Arial" w:cs="Arial"/>
            </w:rPr>
            <w:delText xml:space="preserve"> and i</w:delText>
          </w:r>
        </w:del>
      </w:ins>
      <w:ins w:id="173" w:author="Samantha Rowe" w:date="2013-12-08T12:23:00Z">
        <w:del w:id="174" w:author="Danielle Child" w:date="2014-04-03T20:38:00Z">
          <w:r w:rsidR="00063E4C" w:rsidRPr="005A21E5" w:rsidDel="00180EB7">
            <w:rPr>
              <w:rFonts w:ascii="Arial" w:hAnsi="Arial" w:cs="Arial"/>
            </w:rPr>
            <w:delText>ntended as a</w:delText>
          </w:r>
        </w:del>
      </w:ins>
      <w:ins w:id="175" w:author="Samantha Rowe" w:date="2013-12-08T12:35:00Z">
        <w:del w:id="176" w:author="Danielle Child" w:date="2014-04-03T20:38:00Z">
          <w:r w:rsidDel="00180EB7">
            <w:rPr>
              <w:rFonts w:ascii="Arial" w:hAnsi="Arial" w:cs="Arial"/>
            </w:rPr>
            <w:delText xml:space="preserve"> five-point </w:delText>
          </w:r>
        </w:del>
      </w:ins>
      <w:ins w:id="177" w:author="Samantha Rowe" w:date="2013-12-08T12:25:00Z">
        <w:del w:id="178" w:author="Danielle Child" w:date="2014-04-03T20:38:00Z">
          <w:r w:rsidR="00063E4C" w:rsidRPr="005A21E5" w:rsidDel="00180EB7">
            <w:rPr>
              <w:rFonts w:ascii="Arial" w:hAnsi="Arial" w:cs="Arial"/>
            </w:rPr>
            <w:delText xml:space="preserve">description of </w:delText>
          </w:r>
        </w:del>
      </w:ins>
      <w:ins w:id="179" w:author="Samantha Rowe" w:date="2013-12-08T12:28:00Z">
        <w:del w:id="180" w:author="Danielle Child" w:date="2014-04-03T20:38:00Z">
          <w:r w:rsidR="00063E4C" w:rsidRPr="005A21E5" w:rsidDel="00180EB7">
            <w:rPr>
              <w:rFonts w:ascii="Arial" w:hAnsi="Arial" w:cs="Arial"/>
            </w:rPr>
            <w:delText xml:space="preserve">how </w:delText>
          </w:r>
        </w:del>
      </w:ins>
      <w:ins w:id="181" w:author="Samantha Rowe" w:date="2013-12-08T12:25:00Z">
        <w:del w:id="182" w:author="Danielle Child" w:date="2014-04-03T20:38:00Z">
          <w:r w:rsidR="00063E4C" w:rsidRPr="005A21E5" w:rsidDel="00180EB7">
            <w:rPr>
              <w:rFonts w:ascii="Arial" w:hAnsi="Arial" w:cs="Arial"/>
            </w:rPr>
            <w:delText>Gauguin’s work</w:delText>
          </w:r>
        </w:del>
      </w:ins>
      <w:ins w:id="183" w:author="Samantha Rowe" w:date="2013-12-08T12:35:00Z">
        <w:del w:id="184" w:author="Danielle Child" w:date="2014-04-03T20:38:00Z">
          <w:r w:rsidDel="00180EB7">
            <w:rPr>
              <w:rFonts w:ascii="Arial" w:hAnsi="Arial" w:cs="Arial"/>
            </w:rPr>
            <w:delText>s</w:delText>
          </w:r>
        </w:del>
      </w:ins>
      <w:ins w:id="185" w:author="Samantha Rowe" w:date="2013-12-08T12:25:00Z">
        <w:del w:id="186" w:author="Danielle Child" w:date="2014-04-03T20:38:00Z">
          <w:r w:rsidR="00063E4C" w:rsidRPr="005A21E5" w:rsidDel="00180EB7">
            <w:rPr>
              <w:rFonts w:ascii="Arial" w:hAnsi="Arial" w:cs="Arial"/>
            </w:rPr>
            <w:delText xml:space="preserve"> </w:delText>
          </w:r>
        </w:del>
      </w:ins>
      <w:ins w:id="187" w:author="Samantha Rowe" w:date="2013-12-08T12:28:00Z">
        <w:del w:id="188" w:author="Danielle Child" w:date="2014-04-03T20:38:00Z">
          <w:r w:rsidDel="00180EB7">
            <w:rPr>
              <w:rFonts w:ascii="Arial" w:hAnsi="Arial" w:cs="Arial"/>
            </w:rPr>
            <w:delText>w</w:delText>
          </w:r>
        </w:del>
      </w:ins>
      <w:ins w:id="189" w:author="Samantha Rowe" w:date="2013-12-08T12:35:00Z">
        <w:del w:id="190" w:author="Danielle Child" w:date="2014-04-03T20:38:00Z">
          <w:r w:rsidDel="00180EB7">
            <w:rPr>
              <w:rFonts w:ascii="Arial" w:hAnsi="Arial" w:cs="Arial"/>
            </w:rPr>
            <w:delText>ere</w:delText>
          </w:r>
        </w:del>
      </w:ins>
      <w:ins w:id="191" w:author="Samantha Rowe" w:date="2013-12-08T12:28:00Z">
        <w:del w:id="192" w:author="Danielle Child" w:date="2014-04-03T20:38:00Z">
          <w:r w:rsidR="00063E4C" w:rsidRPr="005A21E5" w:rsidDel="00180EB7">
            <w:rPr>
              <w:rFonts w:ascii="Arial" w:hAnsi="Arial" w:cs="Arial"/>
            </w:rPr>
            <w:delText xml:space="preserve"> an example of </w:delText>
          </w:r>
        </w:del>
      </w:ins>
      <w:ins w:id="193" w:author="Samantha Rowe" w:date="2013-12-08T12:25:00Z">
        <w:del w:id="194" w:author="Danielle Child" w:date="2014-04-03T20:38:00Z">
          <w:r w:rsidR="00063E4C" w:rsidRPr="005A21E5" w:rsidDel="00180EB7">
            <w:rPr>
              <w:rFonts w:ascii="Arial" w:hAnsi="Arial" w:cs="Arial"/>
            </w:rPr>
            <w:delText xml:space="preserve">Symbolist art.  </w:delText>
          </w:r>
        </w:del>
      </w:ins>
      <w:ins w:id="195" w:author="Samantha Rowe" w:date="2013-12-08T12:18:00Z">
        <w:del w:id="196" w:author="Danielle Child" w:date="2014-04-03T20:38:00Z">
          <w:r w:rsidR="00DC335C" w:rsidRPr="005A21E5" w:rsidDel="00180EB7">
            <w:rPr>
              <w:rFonts w:ascii="Arial" w:hAnsi="Arial" w:cs="Arial"/>
            </w:rPr>
            <w:delText>Below is a translation</w:delText>
          </w:r>
        </w:del>
      </w:ins>
      <w:ins w:id="197" w:author="Samantha Rowe" w:date="2013-12-08T12:32:00Z">
        <w:del w:id="198" w:author="Danielle Child" w:date="2014-04-03T20:38:00Z">
          <w:r w:rsidDel="00180EB7">
            <w:rPr>
              <w:rFonts w:ascii="Arial" w:hAnsi="Arial" w:cs="Arial"/>
            </w:rPr>
            <w:delText xml:space="preserve"> of this text</w:delText>
          </w:r>
        </w:del>
      </w:ins>
      <w:ins w:id="199" w:author="Samantha Rowe" w:date="2013-12-08T12:18:00Z">
        <w:del w:id="200" w:author="Danielle Child" w:date="2014-04-03T20:38:00Z">
          <w:r w:rsidR="00DC335C" w:rsidRPr="005A21E5" w:rsidDel="00180EB7">
            <w:rPr>
              <w:rFonts w:ascii="Arial" w:hAnsi="Arial" w:cs="Arial"/>
            </w:rPr>
            <w:delText xml:space="preserve"> taken from </w:delText>
          </w:r>
          <w:r w:rsidR="00063E4C" w:rsidRPr="005A21E5" w:rsidDel="00180EB7">
            <w:rPr>
              <w:rFonts w:ascii="Arial" w:hAnsi="Arial" w:cs="Arial"/>
            </w:rPr>
            <w:delText xml:space="preserve">Edward Lucie-Smith’s book </w:delText>
          </w:r>
        </w:del>
      </w:ins>
      <w:ins w:id="201" w:author="Samantha Rowe" w:date="2013-12-08T12:19:00Z">
        <w:del w:id="202" w:author="Danielle Child" w:date="2014-04-03T20:38:00Z">
          <w:r w:rsidR="00063E4C" w:rsidRPr="005A21E5" w:rsidDel="00180EB7">
            <w:rPr>
              <w:rFonts w:ascii="Arial" w:hAnsi="Arial" w:cs="Arial"/>
            </w:rPr>
            <w:delText>‘Symbolist Art’</w:delText>
          </w:r>
        </w:del>
      </w:ins>
      <w:ins w:id="203" w:author="Samantha Rowe" w:date="2013-12-08T12:33:00Z">
        <w:del w:id="204" w:author="Danielle Child" w:date="2014-04-03T20:38:00Z">
          <w:r w:rsidDel="00180EB7">
            <w:rPr>
              <w:rFonts w:ascii="Arial" w:hAnsi="Arial" w:cs="Arial"/>
            </w:rPr>
            <w:delText>:</w:delText>
          </w:r>
        </w:del>
      </w:ins>
    </w:p>
    <w:p w:rsidR="00063E4C" w:rsidRPr="005A21E5" w:rsidDel="00180EB7" w:rsidRDefault="00E3383A" w:rsidP="00063E4C">
      <w:pPr>
        <w:jc w:val="both"/>
        <w:rPr>
          <w:ins w:id="205" w:author="Samantha Rowe" w:date="2013-12-08T12:19:00Z"/>
          <w:del w:id="206" w:author="Danielle Child" w:date="2014-04-03T20:38:00Z"/>
          <w:rFonts w:ascii="Arial" w:hAnsi="Arial" w:cs="Arial"/>
        </w:rPr>
      </w:pPr>
      <w:ins w:id="207" w:author="Samantha Rowe" w:date="2013-12-08T12:19:00Z">
        <w:del w:id="208" w:author="Danielle Child" w:date="2014-04-03T20:38:00Z">
          <w:r w:rsidDel="00180EB7">
            <w:rPr>
              <w:rFonts w:ascii="Arial" w:hAnsi="Arial" w:cs="Arial"/>
            </w:rPr>
            <w:delText>1.</w:delText>
          </w:r>
          <w:r w:rsidDel="00180EB7">
            <w:rPr>
              <w:rFonts w:ascii="Arial" w:hAnsi="Arial" w:cs="Arial"/>
            </w:rPr>
            <w:tab/>
            <w:delText>Ideative - since its sole aim should be the expression of the Idea</w:delText>
          </w:r>
        </w:del>
      </w:ins>
    </w:p>
    <w:p w:rsidR="00063E4C" w:rsidRPr="005A21E5" w:rsidDel="00180EB7" w:rsidRDefault="00E3383A" w:rsidP="00063E4C">
      <w:pPr>
        <w:jc w:val="both"/>
        <w:rPr>
          <w:ins w:id="209" w:author="Samantha Rowe" w:date="2013-12-08T12:19:00Z"/>
          <w:del w:id="210" w:author="Danielle Child" w:date="2014-04-03T20:38:00Z"/>
          <w:rFonts w:ascii="Arial" w:hAnsi="Arial" w:cs="Arial"/>
        </w:rPr>
      </w:pPr>
      <w:ins w:id="211" w:author="Samantha Rowe" w:date="2013-12-08T12:19:00Z">
        <w:del w:id="212" w:author="Danielle Child" w:date="2014-04-03T20:38:00Z">
          <w:r w:rsidDel="00180EB7">
            <w:rPr>
              <w:rFonts w:ascii="Arial" w:hAnsi="Arial" w:cs="Arial"/>
            </w:rPr>
            <w:delText>2.</w:delText>
          </w:r>
          <w:r w:rsidDel="00180EB7">
            <w:rPr>
              <w:rFonts w:ascii="Arial" w:hAnsi="Arial" w:cs="Arial"/>
            </w:rPr>
            <w:tab/>
            <w:delText>Symbolist - since it must express this idea in forms</w:delText>
          </w:r>
        </w:del>
      </w:ins>
    </w:p>
    <w:p w:rsidR="00063E4C" w:rsidRPr="005A21E5" w:rsidDel="00180EB7" w:rsidRDefault="00E3383A" w:rsidP="00063E4C">
      <w:pPr>
        <w:jc w:val="both"/>
        <w:rPr>
          <w:ins w:id="213" w:author="Samantha Rowe" w:date="2013-12-08T12:19:00Z"/>
          <w:del w:id="214" w:author="Danielle Child" w:date="2014-04-03T20:38:00Z"/>
          <w:rFonts w:ascii="Arial" w:hAnsi="Arial" w:cs="Arial"/>
        </w:rPr>
      </w:pPr>
      <w:ins w:id="215" w:author="Samantha Rowe" w:date="2013-12-08T12:19:00Z">
        <w:del w:id="216" w:author="Danielle Child" w:date="2014-04-03T20:38:00Z">
          <w:r w:rsidDel="00180EB7">
            <w:rPr>
              <w:rFonts w:ascii="Arial" w:hAnsi="Arial" w:cs="Arial"/>
            </w:rPr>
            <w:delText>3.</w:delText>
          </w:r>
          <w:r w:rsidDel="00180EB7">
            <w:rPr>
              <w:rFonts w:ascii="Arial" w:hAnsi="Arial" w:cs="Arial"/>
            </w:rPr>
            <w:tab/>
            <w:delText>Synthetic - since it will express those forms and signs in a way that is generally comprehensible.</w:delText>
          </w:r>
        </w:del>
      </w:ins>
    </w:p>
    <w:p w:rsidR="00063E4C" w:rsidRPr="005A21E5" w:rsidDel="00180EB7" w:rsidRDefault="00E3383A" w:rsidP="00063E4C">
      <w:pPr>
        <w:jc w:val="both"/>
        <w:rPr>
          <w:ins w:id="217" w:author="Samantha Rowe" w:date="2013-12-08T12:19:00Z"/>
          <w:del w:id="218" w:author="Danielle Child" w:date="2014-04-03T20:38:00Z"/>
          <w:rFonts w:ascii="Arial" w:hAnsi="Arial" w:cs="Arial"/>
        </w:rPr>
      </w:pPr>
      <w:ins w:id="219" w:author="Samantha Rowe" w:date="2013-12-08T12:19:00Z">
        <w:del w:id="220" w:author="Danielle Child" w:date="2014-04-03T20:38:00Z">
          <w:r w:rsidDel="00180EB7">
            <w:rPr>
              <w:rFonts w:ascii="Arial" w:hAnsi="Arial" w:cs="Arial"/>
            </w:rPr>
            <w:delText>4.</w:delText>
          </w:r>
          <w:r w:rsidDel="00180EB7">
            <w:rPr>
              <w:rFonts w:ascii="Arial" w:hAnsi="Arial" w:cs="Arial"/>
            </w:rPr>
            <w:tab/>
            <w:delText>Subjective - since the object will never be considered merely as an object, but as the indication of an idea perceived by the subject</w:delText>
          </w:r>
        </w:del>
      </w:ins>
    </w:p>
    <w:p w:rsidR="00063E4C" w:rsidRPr="005A21E5" w:rsidDel="00180EB7" w:rsidRDefault="00E3383A" w:rsidP="00063E4C">
      <w:pPr>
        <w:jc w:val="both"/>
        <w:rPr>
          <w:ins w:id="221" w:author="Samantha Rowe" w:date="2013-12-08T12:31:00Z"/>
          <w:del w:id="222" w:author="Danielle Child" w:date="2014-04-03T20:38:00Z"/>
          <w:rFonts w:ascii="Arial" w:hAnsi="Arial" w:cs="Arial"/>
        </w:rPr>
      </w:pPr>
      <w:ins w:id="223" w:author="Samantha Rowe" w:date="2013-12-08T12:19:00Z">
        <w:del w:id="224" w:author="Danielle Child" w:date="2014-04-03T20:38:00Z">
          <w:r w:rsidDel="00180EB7">
            <w:rPr>
              <w:rFonts w:ascii="Arial" w:hAnsi="Arial" w:cs="Arial"/>
            </w:rPr>
            <w:delText>5.</w:delText>
          </w:r>
          <w:r w:rsidDel="00180EB7">
            <w:rPr>
              <w:rFonts w:ascii="Arial" w:hAnsi="Arial" w:cs="Arial"/>
            </w:rPr>
            <w:tab/>
            <w:delText>(in consequence) Decorative - since decorative painting, properly speaking, such as it was conceived by the Egyptians, very probably by the Greeks and the Primitives, is nothing other than an art at once synthetic, symbolist and ideative</w:delText>
          </w:r>
        </w:del>
      </w:ins>
      <w:ins w:id="225" w:author="Samantha Rowe" w:date="2013-12-08T12:25:00Z">
        <w:del w:id="226" w:author="Danielle Child" w:date="2014-04-03T20:38:00Z">
          <w:r w:rsidDel="00180EB7">
            <w:rPr>
              <w:rFonts w:ascii="Arial" w:hAnsi="Arial" w:cs="Arial"/>
            </w:rPr>
            <w:delText xml:space="preserve">.  </w:delText>
          </w:r>
        </w:del>
      </w:ins>
      <w:ins w:id="227" w:author="Samantha Rowe" w:date="2013-12-08T12:19:00Z">
        <w:del w:id="228" w:author="Danielle Child" w:date="2014-04-03T20:38:00Z">
          <w:r w:rsidDel="00180EB7">
            <w:rPr>
              <w:rFonts w:ascii="Arial" w:hAnsi="Arial" w:cs="Arial"/>
            </w:rPr>
            <w:delText>(Lucie-Smith, 1972: 59).</w:delText>
          </w:r>
        </w:del>
      </w:ins>
    </w:p>
    <w:p w:rsidR="005A21E5" w:rsidRPr="005A21E5" w:rsidDel="00180EB7" w:rsidRDefault="004976DC" w:rsidP="005A21E5">
      <w:pPr>
        <w:rPr>
          <w:ins w:id="229" w:author="Samantha Rowe" w:date="2013-12-08T12:31:00Z"/>
          <w:del w:id="230" w:author="Danielle Child" w:date="2014-04-03T20:38:00Z"/>
          <w:rFonts w:ascii="Arial" w:hAnsi="Arial" w:cs="Arial"/>
          <w:b/>
          <w:rPrChange w:id="231" w:author="Samantha Rowe" w:date="2013-12-08T12:32:00Z">
            <w:rPr>
              <w:ins w:id="232" w:author="Samantha Rowe" w:date="2013-12-08T12:31:00Z"/>
              <w:del w:id="233" w:author="Danielle Child" w:date="2014-04-03T20:38:00Z"/>
              <w:rFonts w:ascii="Arial" w:hAnsi="Arial" w:cs="Arial"/>
            </w:rPr>
          </w:rPrChange>
        </w:rPr>
      </w:pPr>
      <w:ins w:id="234" w:author="Samantha Rowe" w:date="2013-12-08T12:31:00Z">
        <w:del w:id="235" w:author="Danielle Child" w:date="2014-04-03T20:29:00Z">
          <w:r w:rsidRPr="004976DC">
            <w:rPr>
              <w:rFonts w:ascii="Arial" w:hAnsi="Arial" w:cs="Arial"/>
              <w:b/>
              <w:rPrChange w:id="236" w:author="Samantha Rowe" w:date="2013-12-08T12:32:00Z">
                <w:rPr>
                  <w:rFonts w:ascii="Arial" w:hAnsi="Arial" w:cs="Arial"/>
                </w:rPr>
              </w:rPrChange>
            </w:rPr>
            <w:delText>Lucie-Smith, Edward (1972) Symbolist Art London: Thames and Hudson</w:delText>
          </w:r>
        </w:del>
      </w:ins>
    </w:p>
    <w:p w:rsidR="005A21E5" w:rsidDel="00180EB7" w:rsidRDefault="005A21E5">
      <w:pPr>
        <w:rPr>
          <w:ins w:id="237" w:author="Samantha Rowe" w:date="2013-12-08T12:20:00Z"/>
          <w:del w:id="238" w:author="Danielle Child" w:date="2014-04-03T20:38:00Z"/>
          <w:rFonts w:ascii="Arial" w:hAnsi="Arial" w:cs="Arial"/>
        </w:rPr>
        <w:pPrChange w:id="239" w:author="Danielle Child" w:date="2014-04-03T20:38:00Z">
          <w:pPr>
            <w:jc w:val="both"/>
          </w:pPr>
        </w:pPrChange>
      </w:pPr>
    </w:p>
    <w:p w:rsidR="00063E4C" w:rsidRPr="00063E4C" w:rsidDel="005B6524" w:rsidRDefault="00063E4C" w:rsidP="00063E4C">
      <w:pPr>
        <w:jc w:val="both"/>
        <w:rPr>
          <w:del w:id="240" w:author="Danielle Child" w:date="2014-04-03T20:39:00Z"/>
          <w:rFonts w:ascii="Arial" w:hAnsi="Arial" w:cs="Arial"/>
        </w:rPr>
      </w:pPr>
    </w:p>
    <w:p w:rsidR="0036492C" w:rsidRPr="00670F10" w:rsidDel="00DC73B3" w:rsidRDefault="0036492C" w:rsidP="00670F10">
      <w:pPr>
        <w:jc w:val="both"/>
        <w:rPr>
          <w:del w:id="241" w:author="doctor" w:date="2014-04-22T20:56:00Z"/>
          <w:rFonts w:ascii="Arial" w:hAnsi="Arial" w:cs="Arial"/>
        </w:rPr>
      </w:pPr>
      <w:del w:id="242" w:author="doctor" w:date="2014-04-22T20:56:00Z">
        <w:r w:rsidDel="00DC73B3">
          <w:rPr>
            <w:rFonts w:ascii="Arial" w:hAnsi="Arial" w:cs="Arial"/>
          </w:rPr>
          <w:delText xml:space="preserve">In conclusion, Symbolism was a wide-spread artistic, and literary, movement that used all aspects of art, from content and form, to express the thoughts and feelings of the artist creating the work.  </w:delText>
        </w:r>
      </w:del>
    </w:p>
    <w:p w:rsidR="0060430E" w:rsidRDefault="0060430E" w:rsidP="00670F10">
      <w:pPr>
        <w:jc w:val="both"/>
        <w:rPr>
          <w:rFonts w:ascii="Arial" w:hAnsi="Arial" w:cs="Arial"/>
        </w:rPr>
      </w:pPr>
    </w:p>
    <w:p w:rsidR="0036492C" w:rsidRPr="00670F10" w:rsidRDefault="0036492C" w:rsidP="00670F10">
      <w:pPr>
        <w:jc w:val="both"/>
        <w:rPr>
          <w:rFonts w:ascii="Arial" w:hAnsi="Arial" w:cs="Arial"/>
        </w:rPr>
      </w:pPr>
    </w:p>
    <w:p w:rsidR="0060430E" w:rsidRPr="00C34544" w:rsidRDefault="001E1D6B" w:rsidP="00670F10">
      <w:pPr>
        <w:jc w:val="both"/>
        <w:rPr>
          <w:rFonts w:ascii="Arial" w:hAnsi="Arial" w:cs="Arial"/>
          <w:sz w:val="18"/>
          <w:szCs w:val="18"/>
        </w:rPr>
      </w:pPr>
      <w:del w:id="243" w:author="Danielle Child" w:date="2013-11-25T12:14:00Z">
        <w:r w:rsidRPr="00C34544" w:rsidDel="004C4CBC">
          <w:rPr>
            <w:rFonts w:ascii="Arial" w:hAnsi="Arial" w:cs="Arial"/>
          </w:rPr>
          <w:delText>F</w:delText>
        </w:r>
      </w:del>
      <w:del w:id="244" w:author="Danielle Child" w:date="2013-11-25T12:15:00Z">
        <w:r w:rsidRPr="00C34544" w:rsidDel="004C4CBC">
          <w:rPr>
            <w:rFonts w:ascii="Arial" w:hAnsi="Arial" w:cs="Arial"/>
          </w:rPr>
          <w:delText xml:space="preserve">ollowing is a short list of </w:delText>
        </w:r>
      </w:del>
      <w:ins w:id="245" w:author="Danielle Child" w:date="2013-11-25T12:15:00Z">
        <w:r w:rsidR="004C4CBC">
          <w:rPr>
            <w:rFonts w:ascii="Arial" w:hAnsi="Arial" w:cs="Arial"/>
          </w:rPr>
          <w:t>K</w:t>
        </w:r>
      </w:ins>
      <w:del w:id="246" w:author="Danielle Child" w:date="2013-11-25T12:15:00Z">
        <w:r w:rsidRPr="00C34544" w:rsidDel="004C4CBC">
          <w:rPr>
            <w:rFonts w:ascii="Arial" w:hAnsi="Arial" w:cs="Arial"/>
          </w:rPr>
          <w:delText>k</w:delText>
        </w:r>
      </w:del>
      <w:r w:rsidRPr="00C34544">
        <w:rPr>
          <w:rFonts w:ascii="Arial" w:hAnsi="Arial" w:cs="Arial"/>
        </w:rPr>
        <w:t>ey Symbolist artists from the differing Symbolist movements throughout the world:</w:t>
      </w:r>
      <w:r w:rsidR="00C34544">
        <w:rPr>
          <w:rFonts w:ascii="Arial" w:hAnsi="Arial" w:cs="Arial"/>
        </w:rPr>
        <w:t xml:space="preserve"> </w:t>
      </w:r>
      <w:del w:id="247" w:author="Danielle Child" w:date="2013-11-25T12:15:00Z">
        <w:r w:rsidR="000C0D7E" w:rsidDel="004C4CBC">
          <w:rPr>
            <w:rFonts w:ascii="Arial" w:hAnsi="Arial" w:cs="Arial"/>
            <w:i/>
            <w:color w:val="7030A0"/>
            <w:sz w:val="18"/>
            <w:szCs w:val="18"/>
          </w:rPr>
          <w:delText>(</w:delText>
        </w:r>
        <w:r w:rsidR="00C34544" w:rsidRPr="00C34544" w:rsidDel="004C4CBC">
          <w:rPr>
            <w:rFonts w:ascii="Arial" w:hAnsi="Arial" w:cs="Arial"/>
            <w:i/>
            <w:color w:val="7030A0"/>
            <w:sz w:val="18"/>
            <w:szCs w:val="18"/>
          </w:rPr>
          <w:delText>note</w:delText>
        </w:r>
        <w:r w:rsidR="000C0D7E" w:rsidDel="004C4CBC">
          <w:rPr>
            <w:rFonts w:ascii="Arial" w:hAnsi="Arial" w:cs="Arial"/>
            <w:i/>
            <w:color w:val="7030A0"/>
            <w:sz w:val="18"/>
            <w:szCs w:val="18"/>
          </w:rPr>
          <w:delText xml:space="preserve"> for Dani</w:delText>
        </w:r>
        <w:r w:rsidR="00C34544" w:rsidRPr="00C34544" w:rsidDel="004C4CBC">
          <w:rPr>
            <w:rFonts w:ascii="Arial" w:hAnsi="Arial" w:cs="Arial"/>
            <w:i/>
            <w:color w:val="7030A0"/>
            <w:sz w:val="18"/>
            <w:szCs w:val="18"/>
          </w:rPr>
          <w:delText>: I have organised the artists below in a loose chronological order as I thought it might be easier to see who may have influenced whom</w:delText>
        </w:r>
        <w:r w:rsidR="00C34544" w:rsidDel="004C4CBC">
          <w:rPr>
            <w:rFonts w:ascii="Arial" w:hAnsi="Arial" w:cs="Arial"/>
            <w:i/>
            <w:color w:val="7030A0"/>
            <w:sz w:val="18"/>
            <w:szCs w:val="18"/>
          </w:rPr>
          <w:delText xml:space="preserve">; </w:delText>
        </w:r>
        <w:r w:rsidR="00C34544" w:rsidRPr="00C34544" w:rsidDel="004C4CBC">
          <w:rPr>
            <w:rFonts w:ascii="Arial" w:hAnsi="Arial" w:cs="Arial"/>
            <w:i/>
            <w:color w:val="7030A0"/>
            <w:sz w:val="18"/>
            <w:szCs w:val="18"/>
          </w:rPr>
          <w:delText xml:space="preserve">if you would prefer these were organised alphabetically by country and </w:delText>
        </w:r>
        <w:r w:rsidR="00C34544" w:rsidDel="004C4CBC">
          <w:rPr>
            <w:rFonts w:ascii="Arial" w:hAnsi="Arial" w:cs="Arial"/>
            <w:i/>
            <w:color w:val="7030A0"/>
            <w:sz w:val="18"/>
            <w:szCs w:val="18"/>
          </w:rPr>
          <w:delText xml:space="preserve">then alphabetically by </w:delText>
        </w:r>
        <w:r w:rsidR="00C34544" w:rsidRPr="00C34544" w:rsidDel="004C4CBC">
          <w:rPr>
            <w:rFonts w:ascii="Arial" w:hAnsi="Arial" w:cs="Arial"/>
            <w:i/>
            <w:color w:val="7030A0"/>
            <w:sz w:val="18"/>
            <w:szCs w:val="18"/>
          </w:rPr>
          <w:delText>artist within country do let me know)</w:delText>
        </w:r>
      </w:del>
    </w:p>
    <w:p w:rsidR="00005960" w:rsidRDefault="00005960" w:rsidP="00005960">
      <w:pPr>
        <w:jc w:val="both"/>
        <w:rPr>
          <w:rFonts w:ascii="Arial" w:hAnsi="Arial" w:cs="Arial"/>
        </w:rPr>
      </w:pPr>
    </w:p>
    <w:p w:rsidR="00C34544" w:rsidRDefault="00C34544" w:rsidP="00005960">
      <w:pPr>
        <w:jc w:val="both"/>
        <w:rPr>
          <w:rFonts w:ascii="Arial" w:hAnsi="Arial" w:cs="Arial"/>
          <w:i/>
        </w:rPr>
        <w:sectPr w:rsidR="00C34544">
          <w:headerReference w:type="default" r:id="rId8"/>
          <w:pgSz w:w="11906" w:h="16838"/>
          <w:pgMar w:top="1440" w:right="1440" w:bottom="1440" w:left="1440" w:header="708" w:footer="708" w:gutter="0"/>
          <w:cols w:space="708"/>
          <w:docGrid w:linePitch="360"/>
        </w:sectPr>
      </w:pPr>
    </w:p>
    <w:p w:rsidR="00005960" w:rsidRDefault="00005960" w:rsidP="00005960">
      <w:pPr>
        <w:jc w:val="both"/>
        <w:rPr>
          <w:rFonts w:ascii="Arial" w:hAnsi="Arial" w:cs="Arial"/>
          <w:i/>
        </w:rPr>
      </w:pPr>
      <w:r w:rsidRPr="00670F10">
        <w:rPr>
          <w:rFonts w:ascii="Arial" w:hAnsi="Arial" w:cs="Arial"/>
          <w:i/>
        </w:rPr>
        <w:t>France</w:t>
      </w:r>
    </w:p>
    <w:p w:rsidR="00005960" w:rsidRPr="00670F10" w:rsidRDefault="00005960" w:rsidP="00005960">
      <w:pPr>
        <w:jc w:val="both"/>
        <w:rPr>
          <w:rFonts w:ascii="Arial" w:hAnsi="Arial" w:cs="Arial"/>
          <w:i/>
        </w:rPr>
      </w:pPr>
      <w:r>
        <w:rPr>
          <w:rFonts w:ascii="Arial" w:hAnsi="Arial" w:cs="Arial"/>
          <w:color w:val="000000"/>
          <w:shd w:val="clear" w:color="auto" w:fill="FFFFFF"/>
        </w:rPr>
        <w:t xml:space="preserve">Pierre </w:t>
      </w:r>
      <w:proofErr w:type="spellStart"/>
      <w:r>
        <w:rPr>
          <w:rFonts w:ascii="Arial" w:hAnsi="Arial" w:cs="Arial"/>
          <w:color w:val="000000"/>
          <w:shd w:val="clear" w:color="auto" w:fill="FFFFFF"/>
        </w:rPr>
        <w:t>Puvis</w:t>
      </w:r>
      <w:proofErr w:type="spellEnd"/>
      <w:r>
        <w:rPr>
          <w:rFonts w:ascii="Arial" w:hAnsi="Arial" w:cs="Arial"/>
          <w:color w:val="000000"/>
          <w:shd w:val="clear" w:color="auto" w:fill="FFFFFF"/>
        </w:rPr>
        <w:t xml:space="preserve"> de Chavannes (1824-1898)</w:t>
      </w:r>
    </w:p>
    <w:p w:rsidR="00005960" w:rsidRDefault="00D85899" w:rsidP="00005960">
      <w:pPr>
        <w:jc w:val="both"/>
        <w:rPr>
          <w:rFonts w:ascii="Arial" w:hAnsi="Arial" w:cs="Arial"/>
        </w:rPr>
      </w:pPr>
      <w:r>
        <w:rPr>
          <w:rFonts w:ascii="Arial" w:hAnsi="Arial" w:cs="Arial"/>
        </w:rPr>
        <w:t>Gustave Moreau (1826-</w:t>
      </w:r>
      <w:r w:rsidR="00005960">
        <w:rPr>
          <w:rFonts w:ascii="Arial" w:hAnsi="Arial" w:cs="Arial"/>
        </w:rPr>
        <w:t>1898)</w:t>
      </w:r>
    </w:p>
    <w:p w:rsidR="00005960" w:rsidRPr="00005960" w:rsidRDefault="00D85899" w:rsidP="00005960">
      <w:pPr>
        <w:jc w:val="both"/>
        <w:rPr>
          <w:rFonts w:ascii="Arial" w:hAnsi="Arial" w:cs="Arial"/>
        </w:rPr>
      </w:pPr>
      <w:proofErr w:type="spellStart"/>
      <w:r>
        <w:rPr>
          <w:rFonts w:ascii="Arial" w:hAnsi="Arial" w:cs="Arial"/>
        </w:rPr>
        <w:t>Odilon</w:t>
      </w:r>
      <w:proofErr w:type="spellEnd"/>
      <w:r>
        <w:rPr>
          <w:rFonts w:ascii="Arial" w:hAnsi="Arial" w:cs="Arial"/>
        </w:rPr>
        <w:t xml:space="preserve"> Redon (1840-</w:t>
      </w:r>
      <w:r w:rsidR="00005960">
        <w:rPr>
          <w:rFonts w:ascii="Arial" w:hAnsi="Arial" w:cs="Arial"/>
        </w:rPr>
        <w:t>1916)</w:t>
      </w:r>
    </w:p>
    <w:p w:rsidR="00005960" w:rsidRDefault="00D85899" w:rsidP="00005960">
      <w:pPr>
        <w:jc w:val="both"/>
        <w:rPr>
          <w:rFonts w:ascii="Arial" w:hAnsi="Arial" w:cs="Arial"/>
        </w:rPr>
      </w:pPr>
      <w:r>
        <w:rPr>
          <w:rFonts w:ascii="Arial" w:hAnsi="Arial" w:cs="Arial"/>
        </w:rPr>
        <w:t>Paul Gauguin (1848-</w:t>
      </w:r>
      <w:r w:rsidR="00005960">
        <w:rPr>
          <w:rFonts w:ascii="Arial" w:hAnsi="Arial" w:cs="Arial"/>
        </w:rPr>
        <w:t>1903)</w:t>
      </w:r>
    </w:p>
    <w:p w:rsidR="00005960" w:rsidRDefault="00005960" w:rsidP="00005960">
      <w:pPr>
        <w:jc w:val="both"/>
        <w:rPr>
          <w:rFonts w:ascii="Arial" w:hAnsi="Arial" w:cs="Arial"/>
          <w:i/>
        </w:rPr>
      </w:pPr>
    </w:p>
    <w:p w:rsidR="00005960" w:rsidRPr="00670F10" w:rsidRDefault="00005960" w:rsidP="00005960">
      <w:pPr>
        <w:jc w:val="both"/>
        <w:rPr>
          <w:rFonts w:ascii="Arial" w:hAnsi="Arial" w:cs="Arial"/>
          <w:i/>
        </w:rPr>
      </w:pPr>
      <w:r w:rsidRPr="00670F10">
        <w:rPr>
          <w:rFonts w:ascii="Arial" w:hAnsi="Arial" w:cs="Arial"/>
          <w:i/>
        </w:rPr>
        <w:t>Belgium and the Netherlands</w:t>
      </w:r>
    </w:p>
    <w:p w:rsidR="00005960" w:rsidRDefault="00D85899" w:rsidP="00005960">
      <w:pPr>
        <w:jc w:val="both"/>
        <w:rPr>
          <w:rFonts w:ascii="Arial" w:hAnsi="Arial" w:cs="Arial"/>
        </w:rPr>
      </w:pPr>
      <w:proofErr w:type="spellStart"/>
      <w:r>
        <w:rPr>
          <w:rFonts w:ascii="Arial" w:hAnsi="Arial" w:cs="Arial"/>
        </w:rPr>
        <w:t>Félicien</w:t>
      </w:r>
      <w:proofErr w:type="spellEnd"/>
      <w:r>
        <w:rPr>
          <w:rFonts w:ascii="Arial" w:hAnsi="Arial" w:cs="Arial"/>
        </w:rPr>
        <w:t xml:space="preserve"> </w:t>
      </w:r>
      <w:proofErr w:type="spellStart"/>
      <w:r>
        <w:rPr>
          <w:rFonts w:ascii="Arial" w:hAnsi="Arial" w:cs="Arial"/>
        </w:rPr>
        <w:t>Rops</w:t>
      </w:r>
      <w:proofErr w:type="spellEnd"/>
      <w:r>
        <w:rPr>
          <w:rFonts w:ascii="Arial" w:hAnsi="Arial" w:cs="Arial"/>
        </w:rPr>
        <w:t xml:space="preserve"> (1833-</w:t>
      </w:r>
      <w:r w:rsidR="00005960">
        <w:rPr>
          <w:rFonts w:ascii="Arial" w:hAnsi="Arial" w:cs="Arial"/>
        </w:rPr>
        <w:t>1898)</w:t>
      </w:r>
    </w:p>
    <w:p w:rsidR="00005960" w:rsidRPr="006B125C" w:rsidRDefault="00005960" w:rsidP="00005960">
      <w:pPr>
        <w:jc w:val="both"/>
        <w:rPr>
          <w:rFonts w:ascii="Arial" w:hAnsi="Arial" w:cs="Arial"/>
        </w:rPr>
      </w:pPr>
      <w:r>
        <w:rPr>
          <w:rFonts w:ascii="Arial" w:hAnsi="Arial" w:cs="Arial"/>
        </w:rPr>
        <w:t xml:space="preserve">Fernand </w:t>
      </w:r>
      <w:proofErr w:type="spellStart"/>
      <w:r>
        <w:rPr>
          <w:rFonts w:ascii="Arial" w:hAnsi="Arial" w:cs="Arial"/>
        </w:rPr>
        <w:t>Khnopff</w:t>
      </w:r>
      <w:proofErr w:type="spellEnd"/>
      <w:r>
        <w:rPr>
          <w:rFonts w:ascii="Arial" w:hAnsi="Arial" w:cs="Arial"/>
        </w:rPr>
        <w:t xml:space="preserve"> (1858-1921)</w:t>
      </w:r>
    </w:p>
    <w:p w:rsidR="00C34544" w:rsidRDefault="00D85899" w:rsidP="00C34544">
      <w:pPr>
        <w:jc w:val="both"/>
        <w:rPr>
          <w:rFonts w:ascii="Arial" w:hAnsi="Arial" w:cs="Arial"/>
        </w:rPr>
      </w:pPr>
      <w:r>
        <w:rPr>
          <w:rFonts w:ascii="Arial" w:hAnsi="Arial" w:cs="Arial"/>
        </w:rPr>
        <w:t xml:space="preserve">Jan </w:t>
      </w:r>
      <w:proofErr w:type="spellStart"/>
      <w:r>
        <w:rPr>
          <w:rFonts w:ascii="Arial" w:hAnsi="Arial" w:cs="Arial"/>
        </w:rPr>
        <w:t>Toorop</w:t>
      </w:r>
      <w:proofErr w:type="spellEnd"/>
      <w:r>
        <w:rPr>
          <w:rFonts w:ascii="Arial" w:hAnsi="Arial" w:cs="Arial"/>
        </w:rPr>
        <w:t xml:space="preserve"> (1858-</w:t>
      </w:r>
      <w:r w:rsidR="00C34544">
        <w:rPr>
          <w:rFonts w:ascii="Arial" w:hAnsi="Arial" w:cs="Arial"/>
        </w:rPr>
        <w:t>1928)</w:t>
      </w:r>
    </w:p>
    <w:p w:rsidR="00005960" w:rsidRDefault="00D85899" w:rsidP="00005960">
      <w:pPr>
        <w:jc w:val="both"/>
        <w:rPr>
          <w:rFonts w:ascii="Arial" w:hAnsi="Arial" w:cs="Arial"/>
        </w:rPr>
      </w:pPr>
      <w:r>
        <w:rPr>
          <w:rFonts w:ascii="Arial" w:hAnsi="Arial" w:cs="Arial"/>
        </w:rPr>
        <w:t>James Ensor (1860-</w:t>
      </w:r>
      <w:r w:rsidR="00005960">
        <w:rPr>
          <w:rFonts w:ascii="Arial" w:hAnsi="Arial" w:cs="Arial"/>
        </w:rPr>
        <w:t>1949)</w:t>
      </w:r>
    </w:p>
    <w:p w:rsidR="00C34544" w:rsidRDefault="00C34544" w:rsidP="00C34544">
      <w:pPr>
        <w:jc w:val="both"/>
        <w:rPr>
          <w:rFonts w:ascii="Arial" w:hAnsi="Arial" w:cs="Arial"/>
          <w:i/>
        </w:rPr>
      </w:pPr>
    </w:p>
    <w:p w:rsidR="00C34544" w:rsidRPr="00005960" w:rsidRDefault="00C34544" w:rsidP="00C34544">
      <w:pPr>
        <w:jc w:val="both"/>
        <w:rPr>
          <w:rFonts w:ascii="Arial" w:hAnsi="Arial" w:cs="Arial"/>
          <w:i/>
        </w:rPr>
      </w:pPr>
      <w:r>
        <w:rPr>
          <w:rFonts w:ascii="Arial" w:hAnsi="Arial" w:cs="Arial"/>
          <w:i/>
        </w:rPr>
        <w:t>Austria</w:t>
      </w:r>
    </w:p>
    <w:p w:rsidR="00C34544" w:rsidRDefault="00C34544" w:rsidP="00C34544">
      <w:pPr>
        <w:jc w:val="both"/>
        <w:rPr>
          <w:rFonts w:ascii="Arial" w:hAnsi="Arial" w:cs="Arial"/>
        </w:rPr>
      </w:pPr>
      <w:r>
        <w:rPr>
          <w:rFonts w:ascii="Arial" w:hAnsi="Arial" w:cs="Arial"/>
        </w:rPr>
        <w:t>Gustav Klimt (1862-1918)</w:t>
      </w:r>
    </w:p>
    <w:p w:rsidR="00C34544" w:rsidRDefault="00C34544" w:rsidP="00C34544">
      <w:pPr>
        <w:jc w:val="both"/>
        <w:rPr>
          <w:rFonts w:ascii="Arial" w:hAnsi="Arial" w:cs="Arial"/>
          <w:i/>
        </w:rPr>
      </w:pPr>
    </w:p>
    <w:p w:rsidR="00C34544" w:rsidRPr="00670F10" w:rsidRDefault="00C34544" w:rsidP="00C34544">
      <w:pPr>
        <w:jc w:val="both"/>
        <w:rPr>
          <w:rFonts w:ascii="Arial" w:hAnsi="Arial" w:cs="Arial"/>
          <w:i/>
        </w:rPr>
      </w:pPr>
      <w:r w:rsidRPr="00670F10">
        <w:rPr>
          <w:rFonts w:ascii="Arial" w:hAnsi="Arial" w:cs="Arial"/>
          <w:i/>
        </w:rPr>
        <w:t>Britain</w:t>
      </w:r>
    </w:p>
    <w:p w:rsidR="00C34544" w:rsidRDefault="00D85899" w:rsidP="00C34544">
      <w:pPr>
        <w:jc w:val="both"/>
        <w:rPr>
          <w:rFonts w:ascii="Arial" w:hAnsi="Arial" w:cs="Arial"/>
        </w:rPr>
      </w:pPr>
      <w:r>
        <w:rPr>
          <w:rFonts w:ascii="Arial" w:hAnsi="Arial" w:cs="Arial"/>
        </w:rPr>
        <w:t>Aubrey Beardsley (1872-</w:t>
      </w:r>
      <w:r w:rsidR="00C34544">
        <w:rPr>
          <w:rFonts w:ascii="Arial" w:hAnsi="Arial" w:cs="Arial"/>
        </w:rPr>
        <w:t>1898)</w:t>
      </w:r>
    </w:p>
    <w:p w:rsidR="00C34544" w:rsidRDefault="00C34544" w:rsidP="00670F10">
      <w:pPr>
        <w:jc w:val="both"/>
        <w:rPr>
          <w:rFonts w:ascii="Arial" w:hAnsi="Arial" w:cs="Arial"/>
        </w:rPr>
        <w:sectPr w:rsidR="00C34544">
          <w:type w:val="continuous"/>
          <w:pgSz w:w="11906" w:h="16838"/>
          <w:pgMar w:top="1440" w:right="1440" w:bottom="1440" w:left="1440" w:header="708" w:footer="708" w:gutter="0"/>
          <w:cols w:space="708"/>
          <w:docGrid w:linePitch="360"/>
        </w:sectPr>
      </w:pPr>
    </w:p>
    <w:p w:rsidR="00005960" w:rsidRDefault="00005960" w:rsidP="00670F10">
      <w:pPr>
        <w:jc w:val="both"/>
        <w:rPr>
          <w:rFonts w:ascii="Arial" w:hAnsi="Arial" w:cs="Arial"/>
        </w:rPr>
      </w:pPr>
    </w:p>
    <w:p w:rsidR="00C34544" w:rsidRPr="006B125C" w:rsidRDefault="00C34544" w:rsidP="00670F10">
      <w:pPr>
        <w:jc w:val="both"/>
        <w:rPr>
          <w:rFonts w:ascii="Arial" w:hAnsi="Arial" w:cs="Arial"/>
        </w:rPr>
      </w:pPr>
    </w:p>
    <w:p w:rsidR="00944A03" w:rsidRDefault="001E1D6B" w:rsidP="00670F10">
      <w:pPr>
        <w:jc w:val="both"/>
        <w:rPr>
          <w:rFonts w:ascii="Arial" w:hAnsi="Arial" w:cs="Arial"/>
        </w:rPr>
      </w:pPr>
      <w:r>
        <w:rPr>
          <w:rFonts w:ascii="Arial" w:hAnsi="Arial" w:cs="Arial"/>
        </w:rPr>
        <w:t>Further reading:</w:t>
      </w:r>
    </w:p>
    <w:p w:rsidR="00965B43" w:rsidRDefault="00965B43" w:rsidP="00670F10">
      <w:pPr>
        <w:jc w:val="both"/>
        <w:rPr>
          <w:rFonts w:ascii="Arial" w:hAnsi="Arial" w:cs="Arial"/>
        </w:rPr>
      </w:pPr>
    </w:p>
    <w:p w:rsidR="00670F10" w:rsidRPr="00AD4E38" w:rsidRDefault="00670F10" w:rsidP="00670F10">
      <w:pPr>
        <w:jc w:val="both"/>
        <w:rPr>
          <w:rFonts w:ascii="Arial" w:hAnsi="Arial" w:cs="Arial"/>
        </w:rPr>
      </w:pPr>
      <w:r w:rsidRPr="00670F10">
        <w:rPr>
          <w:rFonts w:ascii="Arial" w:hAnsi="Arial" w:cs="Arial"/>
        </w:rPr>
        <w:t xml:space="preserve">Baudelaire, C., (1964) ‘The Painter of Modern Life’, in Baudelaire, C., translated by </w:t>
      </w:r>
      <w:proofErr w:type="spellStart"/>
      <w:r w:rsidRPr="00670F10">
        <w:rPr>
          <w:rFonts w:ascii="Arial" w:hAnsi="Arial" w:cs="Arial"/>
        </w:rPr>
        <w:t>Mayne</w:t>
      </w:r>
      <w:proofErr w:type="spellEnd"/>
      <w:r w:rsidRPr="00670F10">
        <w:rPr>
          <w:rFonts w:ascii="Arial" w:hAnsi="Arial" w:cs="Arial"/>
        </w:rPr>
        <w:t xml:space="preserve">, J. </w:t>
      </w:r>
      <w:r w:rsidR="004976DC" w:rsidRPr="004976DC">
        <w:rPr>
          <w:rFonts w:ascii="Arial" w:hAnsi="Arial" w:cs="Arial"/>
          <w:i/>
          <w:rPrChange w:id="248" w:author="Danielle Child" w:date="2014-04-03T20:30:00Z">
            <w:rPr>
              <w:rFonts w:ascii="Arial" w:hAnsi="Arial" w:cs="Arial"/>
            </w:rPr>
          </w:rPrChange>
        </w:rPr>
        <w:t>The Painter of Modern Life and Other Essays</w:t>
      </w:r>
      <w:r>
        <w:rPr>
          <w:rFonts w:ascii="Arial" w:hAnsi="Arial" w:cs="Arial"/>
        </w:rPr>
        <w:t xml:space="preserve">, </w:t>
      </w:r>
      <w:r w:rsidRPr="00670F10">
        <w:rPr>
          <w:rFonts w:ascii="Arial" w:hAnsi="Arial" w:cs="Arial"/>
        </w:rPr>
        <w:t xml:space="preserve">London: </w:t>
      </w:r>
      <w:proofErr w:type="spellStart"/>
      <w:r w:rsidRPr="00670F10">
        <w:rPr>
          <w:rFonts w:ascii="Arial" w:hAnsi="Arial" w:cs="Arial"/>
        </w:rPr>
        <w:t>Phaidon</w:t>
      </w:r>
      <w:proofErr w:type="spellEnd"/>
      <w:ins w:id="249" w:author="Danielle Child" w:date="2014-04-03T20:30:00Z">
        <w:r w:rsidR="00A542E5">
          <w:rPr>
            <w:rFonts w:ascii="Arial" w:hAnsi="Arial" w:cs="Arial"/>
          </w:rPr>
          <w:t>.</w:t>
        </w:r>
      </w:ins>
    </w:p>
    <w:p w:rsidR="00670F10" w:rsidRDefault="00670F10" w:rsidP="00670F10">
      <w:pPr>
        <w:jc w:val="both"/>
        <w:rPr>
          <w:rFonts w:ascii="Arial" w:hAnsi="Arial" w:cs="Arial"/>
        </w:rPr>
      </w:pPr>
    </w:p>
    <w:p w:rsidR="00670F10" w:rsidRDefault="00670F10" w:rsidP="00670F10">
      <w:pPr>
        <w:jc w:val="both"/>
        <w:rPr>
          <w:rFonts w:ascii="Arial" w:hAnsi="Arial" w:cs="Arial"/>
        </w:rPr>
      </w:pPr>
      <w:proofErr w:type="spellStart"/>
      <w:r w:rsidRPr="00AD4E38">
        <w:rPr>
          <w:rFonts w:ascii="Arial" w:hAnsi="Arial" w:cs="Arial"/>
        </w:rPr>
        <w:t>Delevoy</w:t>
      </w:r>
      <w:proofErr w:type="spellEnd"/>
      <w:r w:rsidRPr="00AD4E38">
        <w:rPr>
          <w:rFonts w:ascii="Arial" w:hAnsi="Arial" w:cs="Arial"/>
        </w:rPr>
        <w:t xml:space="preserve">, R. L., (1978) </w:t>
      </w:r>
      <w:r w:rsidR="004976DC" w:rsidRPr="004976DC">
        <w:rPr>
          <w:rFonts w:ascii="Arial" w:hAnsi="Arial" w:cs="Arial"/>
          <w:i/>
          <w:rPrChange w:id="250" w:author="Danielle Child" w:date="2014-04-03T20:29:00Z">
            <w:rPr>
              <w:rFonts w:ascii="Arial" w:hAnsi="Arial" w:cs="Arial"/>
              <w:u w:val="single"/>
            </w:rPr>
          </w:rPrChange>
        </w:rPr>
        <w:t>Symbolists and Symbolism</w:t>
      </w:r>
      <w:r w:rsidRPr="00AD4E38">
        <w:rPr>
          <w:rFonts w:ascii="Arial" w:hAnsi="Arial" w:cs="Arial"/>
        </w:rPr>
        <w:t>, London: MacMillan London Limited</w:t>
      </w:r>
      <w:ins w:id="251" w:author="Danielle Child" w:date="2014-04-03T20:30:00Z">
        <w:r w:rsidR="00A542E5">
          <w:rPr>
            <w:rFonts w:ascii="Arial" w:hAnsi="Arial" w:cs="Arial"/>
          </w:rPr>
          <w:t>.</w:t>
        </w:r>
      </w:ins>
    </w:p>
    <w:p w:rsidR="00670F10" w:rsidRPr="006B125C" w:rsidRDefault="00670F10" w:rsidP="00670F10">
      <w:pPr>
        <w:jc w:val="both"/>
        <w:rPr>
          <w:rFonts w:ascii="Arial" w:hAnsi="Arial" w:cs="Arial"/>
        </w:rPr>
      </w:pPr>
    </w:p>
    <w:p w:rsidR="006B125C" w:rsidRPr="006B125C" w:rsidRDefault="006B125C" w:rsidP="00670F10">
      <w:pPr>
        <w:jc w:val="both"/>
        <w:rPr>
          <w:rFonts w:ascii="Arial" w:hAnsi="Arial" w:cs="Arial"/>
        </w:rPr>
      </w:pPr>
      <w:proofErr w:type="spellStart"/>
      <w:proofErr w:type="gramStart"/>
      <w:r w:rsidRPr="006B125C">
        <w:rPr>
          <w:rFonts w:ascii="Arial" w:hAnsi="Arial" w:cs="Arial"/>
        </w:rPr>
        <w:t>Facos</w:t>
      </w:r>
      <w:proofErr w:type="spellEnd"/>
      <w:r w:rsidRPr="006B125C">
        <w:rPr>
          <w:rFonts w:ascii="Arial" w:hAnsi="Arial" w:cs="Arial"/>
        </w:rPr>
        <w:t xml:space="preserve">, M. (2009) ‘Beginnings’ in </w:t>
      </w:r>
      <w:r w:rsidR="004976DC" w:rsidRPr="004976DC">
        <w:rPr>
          <w:rFonts w:ascii="Arial" w:hAnsi="Arial" w:cs="Arial"/>
          <w:i/>
          <w:rPrChange w:id="252" w:author="Danielle Child" w:date="2014-04-03T20:29:00Z">
            <w:rPr>
              <w:rFonts w:ascii="Arial" w:hAnsi="Arial" w:cs="Arial"/>
              <w:u w:val="single"/>
            </w:rPr>
          </w:rPrChange>
        </w:rPr>
        <w:t>Symbolist Art in Context</w:t>
      </w:r>
      <w:r w:rsidRPr="006B125C">
        <w:rPr>
          <w:rFonts w:ascii="Arial" w:hAnsi="Arial" w:cs="Arial"/>
        </w:rPr>
        <w:t>, California: University of California Press.</w:t>
      </w:r>
      <w:proofErr w:type="gramEnd"/>
      <w:del w:id="253" w:author="Danielle Child" w:date="2014-04-03T20:31:00Z">
        <w:r w:rsidRPr="006B125C" w:rsidDel="00A542E5">
          <w:rPr>
            <w:rFonts w:ascii="Arial" w:hAnsi="Arial" w:cs="Arial"/>
          </w:rPr>
          <w:delText xml:space="preserve">  (Accessed as pdf: </w:delText>
        </w:r>
        <w:r w:rsidR="004976DC" w:rsidDel="00A542E5">
          <w:fldChar w:fldCharType="begin"/>
        </w:r>
        <w:r w:rsidR="00E3383A" w:rsidDel="00A542E5">
          <w:delInstrText>HYPERLINK "http://www.ucpress.edu/content/chapters/11096.ch01.pdf"</w:delInstrText>
        </w:r>
        <w:r w:rsidR="004976DC" w:rsidDel="00A542E5">
          <w:fldChar w:fldCharType="separate"/>
        </w:r>
        <w:r w:rsidRPr="006B125C" w:rsidDel="00A542E5">
          <w:rPr>
            <w:rStyle w:val="Hyperlink"/>
            <w:rFonts w:ascii="Arial" w:hAnsi="Arial" w:cs="Arial"/>
          </w:rPr>
          <w:delText>http://www.ucpress.edu/content/chapters/11096.ch01.pdf</w:delText>
        </w:r>
        <w:r w:rsidR="004976DC" w:rsidDel="00A542E5">
          <w:fldChar w:fldCharType="end"/>
        </w:r>
        <w:r w:rsidRPr="006B125C" w:rsidDel="00A542E5">
          <w:rPr>
            <w:rStyle w:val="Hyperlink"/>
            <w:rFonts w:ascii="Arial" w:hAnsi="Arial" w:cs="Arial"/>
          </w:rPr>
          <w:delText>)</w:delText>
        </w:r>
      </w:del>
    </w:p>
    <w:p w:rsidR="006B125C" w:rsidRPr="006B125C" w:rsidRDefault="006B125C" w:rsidP="00670F10">
      <w:pPr>
        <w:jc w:val="both"/>
        <w:rPr>
          <w:rFonts w:ascii="Arial" w:hAnsi="Arial" w:cs="Arial"/>
        </w:rPr>
      </w:pPr>
    </w:p>
    <w:p w:rsidR="008803F5" w:rsidRDefault="006B125C" w:rsidP="00670F10">
      <w:pPr>
        <w:jc w:val="both"/>
        <w:rPr>
          <w:ins w:id="254" w:author="Danielle Child" w:date="2014-04-03T20:29:00Z"/>
          <w:rFonts w:ascii="Arial" w:hAnsi="Arial" w:cs="Arial"/>
        </w:rPr>
      </w:pPr>
      <w:r w:rsidRPr="006B125C">
        <w:rPr>
          <w:rFonts w:ascii="Arial" w:hAnsi="Arial" w:cs="Arial"/>
        </w:rPr>
        <w:t xml:space="preserve">Gibson, M., (1999) </w:t>
      </w:r>
      <w:r w:rsidR="004976DC" w:rsidRPr="004976DC">
        <w:rPr>
          <w:rFonts w:ascii="Arial" w:hAnsi="Arial" w:cs="Arial"/>
          <w:i/>
          <w:rPrChange w:id="255" w:author="Danielle Child" w:date="2014-04-03T20:29:00Z">
            <w:rPr>
              <w:rFonts w:ascii="Arial" w:hAnsi="Arial" w:cs="Arial"/>
              <w:u w:val="single"/>
            </w:rPr>
          </w:rPrChange>
        </w:rPr>
        <w:t>Symbolism</w:t>
      </w:r>
      <w:r w:rsidRPr="006B125C">
        <w:rPr>
          <w:rFonts w:ascii="Arial" w:hAnsi="Arial" w:cs="Arial"/>
        </w:rPr>
        <w:t xml:space="preserve">, Köln: </w:t>
      </w:r>
      <w:proofErr w:type="spellStart"/>
      <w:r w:rsidRPr="006B125C">
        <w:rPr>
          <w:rFonts w:ascii="Arial" w:hAnsi="Arial" w:cs="Arial"/>
        </w:rPr>
        <w:t>Taschen</w:t>
      </w:r>
      <w:proofErr w:type="spellEnd"/>
      <w:r w:rsidRPr="006B125C">
        <w:rPr>
          <w:rFonts w:ascii="Arial" w:hAnsi="Arial" w:cs="Arial"/>
        </w:rPr>
        <w:t>.</w:t>
      </w:r>
    </w:p>
    <w:p w:rsidR="00A542E5" w:rsidRDefault="00A542E5" w:rsidP="00670F10">
      <w:pPr>
        <w:numPr>
          <w:ins w:id="256" w:author="Danielle Child" w:date="2014-04-03T20:29:00Z"/>
        </w:numPr>
        <w:jc w:val="both"/>
        <w:rPr>
          <w:ins w:id="257" w:author="Danielle Child" w:date="2014-04-03T20:29:00Z"/>
          <w:rFonts w:ascii="Arial" w:hAnsi="Arial" w:cs="Arial"/>
        </w:rPr>
      </w:pPr>
    </w:p>
    <w:p w:rsidR="00A542E5" w:rsidRPr="00A542E5" w:rsidRDefault="004976DC" w:rsidP="00670F10">
      <w:pPr>
        <w:numPr>
          <w:ins w:id="258" w:author="Danielle Child" w:date="2014-04-03T20:29:00Z"/>
        </w:numPr>
        <w:jc w:val="both"/>
        <w:rPr>
          <w:rFonts w:ascii="Arial" w:hAnsi="Arial" w:cs="Arial"/>
        </w:rPr>
      </w:pPr>
      <w:proofErr w:type="spellStart"/>
      <w:ins w:id="259" w:author="Danielle Child" w:date="2014-04-03T20:29:00Z">
        <w:r w:rsidRPr="004976DC">
          <w:rPr>
            <w:rFonts w:ascii="Arial" w:hAnsi="Arial" w:cs="Arial"/>
            <w:rPrChange w:id="260" w:author="Danielle Child" w:date="2014-04-03T20:29:00Z">
              <w:rPr>
                <w:rFonts w:ascii="Arial" w:hAnsi="Arial" w:cs="Arial"/>
                <w:b/>
              </w:rPr>
            </w:rPrChange>
          </w:rPr>
          <w:t>Lucie</w:t>
        </w:r>
        <w:proofErr w:type="spellEnd"/>
        <w:r w:rsidRPr="004976DC">
          <w:rPr>
            <w:rFonts w:ascii="Arial" w:hAnsi="Arial" w:cs="Arial"/>
            <w:rPrChange w:id="261" w:author="Danielle Child" w:date="2014-04-03T20:29:00Z">
              <w:rPr>
                <w:rFonts w:ascii="Arial" w:hAnsi="Arial" w:cs="Arial"/>
                <w:b/>
              </w:rPr>
            </w:rPrChange>
          </w:rPr>
          <w:t xml:space="preserve">-Smith, E. (1972) </w:t>
        </w:r>
        <w:r w:rsidRPr="004976DC">
          <w:rPr>
            <w:rFonts w:ascii="Arial" w:hAnsi="Arial" w:cs="Arial"/>
            <w:i/>
            <w:rPrChange w:id="262" w:author="Danielle Child" w:date="2014-04-03T20:29:00Z">
              <w:rPr>
                <w:rFonts w:ascii="Arial" w:hAnsi="Arial" w:cs="Arial"/>
                <w:b/>
              </w:rPr>
            </w:rPrChange>
          </w:rPr>
          <w:t>Symbolist Art</w:t>
        </w:r>
        <w:r w:rsidRPr="004976DC">
          <w:rPr>
            <w:rFonts w:ascii="Arial" w:hAnsi="Arial" w:cs="Arial"/>
            <w:rPrChange w:id="263" w:author="Danielle Child" w:date="2014-04-03T20:29:00Z">
              <w:rPr>
                <w:rFonts w:ascii="Arial" w:hAnsi="Arial" w:cs="Arial"/>
                <w:b/>
              </w:rPr>
            </w:rPrChange>
          </w:rPr>
          <w:t>, London: Thames and Hudson</w:t>
        </w:r>
      </w:ins>
      <w:ins w:id="264" w:author="Danielle Child" w:date="2014-04-03T20:30:00Z">
        <w:r w:rsidR="00A542E5">
          <w:rPr>
            <w:rFonts w:ascii="Arial" w:hAnsi="Arial" w:cs="Arial"/>
          </w:rPr>
          <w:t>.</w:t>
        </w:r>
      </w:ins>
    </w:p>
    <w:p w:rsidR="00944A03" w:rsidRDefault="00944A03" w:rsidP="00670F10">
      <w:pPr>
        <w:jc w:val="both"/>
        <w:rPr>
          <w:rFonts w:ascii="Arial" w:hAnsi="Arial" w:cs="Arial"/>
        </w:rPr>
      </w:pPr>
    </w:p>
    <w:p w:rsidR="00965B43" w:rsidRDefault="00965B43" w:rsidP="00670F10">
      <w:pPr>
        <w:numPr>
          <w:ins w:id="265" w:author="Danielle Child" w:date="2014-04-03T20:33:00Z"/>
        </w:numPr>
        <w:jc w:val="both"/>
        <w:rPr>
          <w:ins w:id="266" w:author="Danielle Child" w:date="2014-04-03T20:33:00Z"/>
          <w:rFonts w:ascii="Arial" w:hAnsi="Arial" w:cs="Arial"/>
        </w:rPr>
      </w:pPr>
    </w:p>
    <w:p w:rsidR="007A2C8B" w:rsidRDefault="007A2C8B" w:rsidP="00670F10">
      <w:pPr>
        <w:numPr>
          <w:ins w:id="267" w:author="Danielle Child" w:date="2014-04-03T20:33:00Z"/>
        </w:numPr>
        <w:jc w:val="both"/>
        <w:rPr>
          <w:ins w:id="268" w:author="Danielle Child" w:date="2014-04-03T20:33:00Z"/>
          <w:rFonts w:ascii="Arial" w:hAnsi="Arial" w:cs="Arial"/>
        </w:rPr>
      </w:pPr>
    </w:p>
    <w:p w:rsidR="007A2C8B" w:rsidRPr="008803F5" w:rsidRDefault="007A2C8B" w:rsidP="007A2C8B">
      <w:pPr>
        <w:numPr>
          <w:ins w:id="269" w:author="Danielle Child" w:date="2014-04-03T20:33:00Z"/>
        </w:numPr>
        <w:rPr>
          <w:ins w:id="270" w:author="Danielle Child" w:date="2014-04-03T20:33:00Z"/>
          <w:rFonts w:ascii="Arial" w:hAnsi="Arial" w:cs="Arial"/>
          <w:i/>
          <w:color w:val="7030A0"/>
          <w:sz w:val="20"/>
          <w:szCs w:val="20"/>
        </w:rPr>
      </w:pPr>
      <w:ins w:id="271" w:author="Danielle Child" w:date="2014-04-03T20:33:00Z">
        <w:r w:rsidRPr="008803F5">
          <w:rPr>
            <w:rFonts w:ascii="Arial" w:hAnsi="Arial" w:cs="Arial"/>
            <w:i/>
            <w:color w:val="7030A0"/>
            <w:sz w:val="20"/>
            <w:szCs w:val="20"/>
          </w:rPr>
          <w:t>Image of ‘</w:t>
        </w:r>
        <w:r>
          <w:rPr>
            <w:rFonts w:ascii="Arial" w:hAnsi="Arial" w:cs="Arial"/>
            <w:i/>
            <w:color w:val="7030A0"/>
            <w:sz w:val="20"/>
            <w:szCs w:val="20"/>
          </w:rPr>
          <w:t xml:space="preserve">The </w:t>
        </w:r>
        <w:r w:rsidRPr="008803F5">
          <w:rPr>
            <w:rFonts w:ascii="Arial" w:hAnsi="Arial" w:cs="Arial"/>
            <w:i/>
            <w:color w:val="7030A0"/>
            <w:sz w:val="20"/>
            <w:szCs w:val="20"/>
          </w:rPr>
          <w:t xml:space="preserve">Loss of Virginity’ accessed from the Chrysler Museum of Art website: </w:t>
        </w:r>
        <w:r w:rsidR="004976DC">
          <w:fldChar w:fldCharType="begin"/>
        </w:r>
        <w:r>
          <w:instrText>HYPERLINK "http://collection.chrysler.org/emuseum/view/objects/asitem/search$0040/3/title-asc?t:state:flow=4f9fbef9-eee7-45ea-8937-afdefe77d18d"</w:instrText>
        </w:r>
        <w:r w:rsidR="004976DC">
          <w:fldChar w:fldCharType="separate"/>
        </w:r>
        <w:r w:rsidRPr="008803F5">
          <w:rPr>
            <w:rStyle w:val="Hyperlink"/>
            <w:rFonts w:ascii="Arial" w:hAnsi="Arial" w:cs="Arial"/>
            <w:i/>
            <w:color w:val="7030A0"/>
            <w:sz w:val="20"/>
            <w:szCs w:val="20"/>
          </w:rPr>
          <w:t>http://collection.chrysler.org/emuseum/view/objects/asitem/search$0040/3/title-asc?t:state:flow=4f9fbef9-eee7-45ea-8937-afdefe77d18d</w:t>
        </w:r>
        <w:r w:rsidR="004976DC">
          <w:fldChar w:fldCharType="end"/>
        </w:r>
      </w:ins>
    </w:p>
    <w:p w:rsidR="007A2C8B" w:rsidRPr="008803F5" w:rsidRDefault="007A2C8B" w:rsidP="007A2C8B">
      <w:pPr>
        <w:numPr>
          <w:ins w:id="272" w:author="Danielle Child" w:date="2014-04-03T20:33:00Z"/>
        </w:numPr>
        <w:rPr>
          <w:ins w:id="273" w:author="Danielle Child" w:date="2014-04-03T20:33:00Z"/>
          <w:rFonts w:ascii="Arial" w:hAnsi="Arial" w:cs="Arial"/>
          <w:i/>
          <w:color w:val="7030A0"/>
          <w:sz w:val="20"/>
          <w:szCs w:val="20"/>
        </w:rPr>
      </w:pPr>
      <w:ins w:id="274" w:author="Danielle Child" w:date="2014-04-03T20:33:00Z">
        <w:r w:rsidRPr="008803F5">
          <w:rPr>
            <w:rFonts w:ascii="Arial" w:hAnsi="Arial" w:cs="Arial"/>
            <w:i/>
            <w:color w:val="7030A0"/>
            <w:sz w:val="20"/>
            <w:szCs w:val="20"/>
          </w:rPr>
          <w:t>The copyright info on the website page is</w:t>
        </w:r>
        <w:r>
          <w:rPr>
            <w:rFonts w:ascii="Arial" w:hAnsi="Arial" w:cs="Arial"/>
            <w:i/>
            <w:color w:val="7030A0"/>
            <w:sz w:val="20"/>
            <w:szCs w:val="20"/>
          </w:rPr>
          <w:t xml:space="preserve"> stated as</w:t>
        </w:r>
        <w:r w:rsidRPr="008803F5">
          <w:rPr>
            <w:rFonts w:ascii="Arial" w:hAnsi="Arial" w:cs="Arial"/>
            <w:i/>
            <w:color w:val="7030A0"/>
            <w:sz w:val="20"/>
            <w:szCs w:val="20"/>
          </w:rPr>
          <w:t xml:space="preserve">: </w:t>
        </w:r>
        <w:r w:rsidR="004976DC">
          <w:fldChar w:fldCharType="begin"/>
        </w:r>
        <w:r>
          <w:instrText>HYPERLINK "http://collection.chrysler.org/emuseum/copyright/9768?t:state:flow=bcc2d84d-e638-4582-8a6c-cd3f36f5719d"</w:instrText>
        </w:r>
        <w:r w:rsidR="004976DC">
          <w:fldChar w:fldCharType="separate"/>
        </w:r>
        <w:r w:rsidRPr="008803F5">
          <w:rPr>
            <w:rStyle w:val="Hyperlink"/>
            <w:rFonts w:ascii="Arial" w:hAnsi="Arial" w:cs="Arial"/>
            <w:i/>
            <w:color w:val="7030A0"/>
            <w:sz w:val="20"/>
            <w:szCs w:val="20"/>
          </w:rPr>
          <w:t>http://collection.chrysler.org/emuseum/copyright/9768?t:state:flow=bcc2d84d-e638-4582-8a6c-cd3f36f5719d</w:t>
        </w:r>
        <w:r w:rsidR="004976DC">
          <w:fldChar w:fldCharType="end"/>
        </w:r>
      </w:ins>
    </w:p>
    <w:p w:rsidR="007A2C8B" w:rsidRPr="006B125C" w:rsidRDefault="007A2C8B" w:rsidP="00670F10">
      <w:pPr>
        <w:jc w:val="both"/>
        <w:rPr>
          <w:rFonts w:ascii="Arial" w:hAnsi="Arial" w:cs="Arial"/>
        </w:rPr>
      </w:pPr>
    </w:p>
    <w:sectPr w:rsidR="007A2C8B" w:rsidRPr="006B125C" w:rsidSect="00C3454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04" w:rsidRDefault="00D21504" w:rsidP="00D01DFE">
      <w:r>
        <w:separator/>
      </w:r>
    </w:p>
  </w:endnote>
  <w:endnote w:type="continuationSeparator" w:id="0">
    <w:p w:rsidR="00D21504" w:rsidRDefault="00D21504" w:rsidP="00D0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04" w:rsidRDefault="00D21504" w:rsidP="00D01DFE">
      <w:r>
        <w:separator/>
      </w:r>
    </w:p>
  </w:footnote>
  <w:footnote w:type="continuationSeparator" w:id="0">
    <w:p w:rsidR="00D21504" w:rsidRDefault="00D21504" w:rsidP="00D01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DE8" w:rsidRDefault="001F2DE8">
    <w:pPr>
      <w:pStyle w:val="Header"/>
    </w:pPr>
    <w:r>
      <w:t>Samantha Rowe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20757"/>
    <w:multiLevelType w:val="hybridMultilevel"/>
    <w:tmpl w:val="5B428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1F"/>
    <w:rsid w:val="00005960"/>
    <w:rsid w:val="0004166F"/>
    <w:rsid w:val="00063E4C"/>
    <w:rsid w:val="00096664"/>
    <w:rsid w:val="000B1150"/>
    <w:rsid w:val="000C0D7E"/>
    <w:rsid w:val="00157698"/>
    <w:rsid w:val="00171AC2"/>
    <w:rsid w:val="00180EB7"/>
    <w:rsid w:val="001E1D6B"/>
    <w:rsid w:val="001F2DE8"/>
    <w:rsid w:val="00250EFC"/>
    <w:rsid w:val="00254C1F"/>
    <w:rsid w:val="00286D25"/>
    <w:rsid w:val="002A2146"/>
    <w:rsid w:val="002A58D6"/>
    <w:rsid w:val="002F29A7"/>
    <w:rsid w:val="002F6C6F"/>
    <w:rsid w:val="0036492C"/>
    <w:rsid w:val="0036600C"/>
    <w:rsid w:val="003A152A"/>
    <w:rsid w:val="004766EE"/>
    <w:rsid w:val="004976DC"/>
    <w:rsid w:val="004C4CBC"/>
    <w:rsid w:val="004D08FD"/>
    <w:rsid w:val="004F2D82"/>
    <w:rsid w:val="0052006E"/>
    <w:rsid w:val="00554E09"/>
    <w:rsid w:val="00560DD6"/>
    <w:rsid w:val="00586774"/>
    <w:rsid w:val="005A21E5"/>
    <w:rsid w:val="005B6524"/>
    <w:rsid w:val="0060430E"/>
    <w:rsid w:val="006454C9"/>
    <w:rsid w:val="006557E0"/>
    <w:rsid w:val="00670F10"/>
    <w:rsid w:val="0067403F"/>
    <w:rsid w:val="006B125C"/>
    <w:rsid w:val="006E0477"/>
    <w:rsid w:val="006F2CA5"/>
    <w:rsid w:val="00722480"/>
    <w:rsid w:val="00751A52"/>
    <w:rsid w:val="00753FE3"/>
    <w:rsid w:val="0078305B"/>
    <w:rsid w:val="0078674C"/>
    <w:rsid w:val="007A2C8B"/>
    <w:rsid w:val="00820A45"/>
    <w:rsid w:val="00832425"/>
    <w:rsid w:val="008803F5"/>
    <w:rsid w:val="008B4949"/>
    <w:rsid w:val="00905CB1"/>
    <w:rsid w:val="0092390F"/>
    <w:rsid w:val="00933BEF"/>
    <w:rsid w:val="00944A03"/>
    <w:rsid w:val="00965B43"/>
    <w:rsid w:val="009D3976"/>
    <w:rsid w:val="00A3336E"/>
    <w:rsid w:val="00A473B1"/>
    <w:rsid w:val="00A542E5"/>
    <w:rsid w:val="00A564F0"/>
    <w:rsid w:val="00AB3986"/>
    <w:rsid w:val="00AD1C16"/>
    <w:rsid w:val="00AD4E38"/>
    <w:rsid w:val="00AD6923"/>
    <w:rsid w:val="00AF10AB"/>
    <w:rsid w:val="00B23350"/>
    <w:rsid w:val="00B861F0"/>
    <w:rsid w:val="00C143B3"/>
    <w:rsid w:val="00C34544"/>
    <w:rsid w:val="00C87B7D"/>
    <w:rsid w:val="00CA0EED"/>
    <w:rsid w:val="00D01DFE"/>
    <w:rsid w:val="00D1508E"/>
    <w:rsid w:val="00D21504"/>
    <w:rsid w:val="00D23102"/>
    <w:rsid w:val="00D46D94"/>
    <w:rsid w:val="00D844C3"/>
    <w:rsid w:val="00D85899"/>
    <w:rsid w:val="00D867D9"/>
    <w:rsid w:val="00DC335C"/>
    <w:rsid w:val="00DC73B3"/>
    <w:rsid w:val="00E13A0A"/>
    <w:rsid w:val="00E277F4"/>
    <w:rsid w:val="00E3383A"/>
    <w:rsid w:val="00E37BA5"/>
    <w:rsid w:val="00E54E39"/>
    <w:rsid w:val="00F452A3"/>
    <w:rsid w:val="00F45DC4"/>
    <w:rsid w:val="00F57740"/>
    <w:rsid w:val="00F60124"/>
    <w:rsid w:val="00F64B7B"/>
    <w:rsid w:val="00F83814"/>
    <w:rsid w:val="00FB5F06"/>
    <w:rsid w:val="00FB68F2"/>
    <w:rsid w:val="00FD2287"/>
    <w:rsid w:val="00FE7EF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A03"/>
    <w:rPr>
      <w:color w:val="0000FF" w:themeColor="hyperlink"/>
      <w:u w:val="single"/>
    </w:rPr>
  </w:style>
  <w:style w:type="paragraph" w:styleId="ListParagraph">
    <w:name w:val="List Paragraph"/>
    <w:basedOn w:val="Normal"/>
    <w:uiPriority w:val="34"/>
    <w:qFormat/>
    <w:rsid w:val="00D46D94"/>
    <w:pPr>
      <w:ind w:left="720"/>
      <w:contextualSpacing/>
    </w:pPr>
  </w:style>
  <w:style w:type="paragraph" w:styleId="BodyText">
    <w:name w:val="Body Text"/>
    <w:basedOn w:val="Normal"/>
    <w:link w:val="BodyTextChar"/>
    <w:rsid w:val="000B1150"/>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0B1150"/>
    <w:rPr>
      <w:rFonts w:ascii="Bookman Old Style" w:eastAsia="Times New Roman" w:hAnsi="Bookman Old Style" w:cs="Times New Roman"/>
      <w:sz w:val="20"/>
      <w:szCs w:val="24"/>
    </w:rPr>
  </w:style>
  <w:style w:type="paragraph" w:styleId="Header">
    <w:name w:val="header"/>
    <w:basedOn w:val="Normal"/>
    <w:link w:val="HeaderChar"/>
    <w:uiPriority w:val="99"/>
    <w:unhideWhenUsed/>
    <w:rsid w:val="00D01DFE"/>
    <w:pPr>
      <w:tabs>
        <w:tab w:val="center" w:pos="4513"/>
        <w:tab w:val="right" w:pos="9026"/>
      </w:tabs>
    </w:pPr>
  </w:style>
  <w:style w:type="character" w:customStyle="1" w:styleId="HeaderChar">
    <w:name w:val="Header Char"/>
    <w:basedOn w:val="DefaultParagraphFont"/>
    <w:link w:val="Header"/>
    <w:uiPriority w:val="99"/>
    <w:rsid w:val="00D01DFE"/>
  </w:style>
  <w:style w:type="paragraph" w:styleId="Footer">
    <w:name w:val="footer"/>
    <w:basedOn w:val="Normal"/>
    <w:link w:val="FooterChar"/>
    <w:uiPriority w:val="99"/>
    <w:unhideWhenUsed/>
    <w:rsid w:val="00D01DFE"/>
    <w:pPr>
      <w:tabs>
        <w:tab w:val="center" w:pos="4513"/>
        <w:tab w:val="right" w:pos="9026"/>
      </w:tabs>
    </w:pPr>
  </w:style>
  <w:style w:type="character" w:customStyle="1" w:styleId="FooterChar">
    <w:name w:val="Footer Char"/>
    <w:basedOn w:val="DefaultParagraphFont"/>
    <w:link w:val="Footer"/>
    <w:uiPriority w:val="99"/>
    <w:rsid w:val="00D01DFE"/>
  </w:style>
  <w:style w:type="character" w:customStyle="1" w:styleId="apple-converted-space">
    <w:name w:val="apple-converted-space"/>
    <w:basedOn w:val="DefaultParagraphFont"/>
    <w:rsid w:val="00820A45"/>
  </w:style>
  <w:style w:type="paragraph" w:styleId="BalloonText">
    <w:name w:val="Balloon Text"/>
    <w:basedOn w:val="Normal"/>
    <w:link w:val="BalloonTextChar"/>
    <w:uiPriority w:val="99"/>
    <w:semiHidden/>
    <w:unhideWhenUsed/>
    <w:rsid w:val="001F2DE8"/>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DE8"/>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A03"/>
    <w:rPr>
      <w:color w:val="0000FF" w:themeColor="hyperlink"/>
      <w:u w:val="single"/>
    </w:rPr>
  </w:style>
  <w:style w:type="paragraph" w:styleId="ListParagraph">
    <w:name w:val="List Paragraph"/>
    <w:basedOn w:val="Normal"/>
    <w:uiPriority w:val="34"/>
    <w:qFormat/>
    <w:rsid w:val="00D46D94"/>
    <w:pPr>
      <w:ind w:left="720"/>
      <w:contextualSpacing/>
    </w:pPr>
  </w:style>
  <w:style w:type="paragraph" w:styleId="BodyText">
    <w:name w:val="Body Text"/>
    <w:basedOn w:val="Normal"/>
    <w:link w:val="BodyTextChar"/>
    <w:rsid w:val="000B1150"/>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0B1150"/>
    <w:rPr>
      <w:rFonts w:ascii="Bookman Old Style" w:eastAsia="Times New Roman" w:hAnsi="Bookman Old Style" w:cs="Times New Roman"/>
      <w:sz w:val="20"/>
      <w:szCs w:val="24"/>
    </w:rPr>
  </w:style>
  <w:style w:type="paragraph" w:styleId="Header">
    <w:name w:val="header"/>
    <w:basedOn w:val="Normal"/>
    <w:link w:val="HeaderChar"/>
    <w:uiPriority w:val="99"/>
    <w:unhideWhenUsed/>
    <w:rsid w:val="00D01DFE"/>
    <w:pPr>
      <w:tabs>
        <w:tab w:val="center" w:pos="4513"/>
        <w:tab w:val="right" w:pos="9026"/>
      </w:tabs>
    </w:pPr>
  </w:style>
  <w:style w:type="character" w:customStyle="1" w:styleId="HeaderChar">
    <w:name w:val="Header Char"/>
    <w:basedOn w:val="DefaultParagraphFont"/>
    <w:link w:val="Header"/>
    <w:uiPriority w:val="99"/>
    <w:rsid w:val="00D01DFE"/>
  </w:style>
  <w:style w:type="paragraph" w:styleId="Footer">
    <w:name w:val="footer"/>
    <w:basedOn w:val="Normal"/>
    <w:link w:val="FooterChar"/>
    <w:uiPriority w:val="99"/>
    <w:unhideWhenUsed/>
    <w:rsid w:val="00D01DFE"/>
    <w:pPr>
      <w:tabs>
        <w:tab w:val="center" w:pos="4513"/>
        <w:tab w:val="right" w:pos="9026"/>
      </w:tabs>
    </w:pPr>
  </w:style>
  <w:style w:type="character" w:customStyle="1" w:styleId="FooterChar">
    <w:name w:val="Footer Char"/>
    <w:basedOn w:val="DefaultParagraphFont"/>
    <w:link w:val="Footer"/>
    <w:uiPriority w:val="99"/>
    <w:rsid w:val="00D01DFE"/>
  </w:style>
  <w:style w:type="character" w:customStyle="1" w:styleId="apple-converted-space">
    <w:name w:val="apple-converted-space"/>
    <w:basedOn w:val="DefaultParagraphFont"/>
    <w:rsid w:val="00820A45"/>
  </w:style>
  <w:style w:type="paragraph" w:styleId="BalloonText">
    <w:name w:val="Balloon Text"/>
    <w:basedOn w:val="Normal"/>
    <w:link w:val="BalloonTextChar"/>
    <w:uiPriority w:val="99"/>
    <w:semiHidden/>
    <w:unhideWhenUsed/>
    <w:rsid w:val="001F2DE8"/>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D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Rowe</dc:creator>
  <cp:lastModifiedBy>doctor</cp:lastModifiedBy>
  <cp:revision>2</cp:revision>
  <dcterms:created xsi:type="dcterms:W3CDTF">2014-04-22T19:59:00Z</dcterms:created>
  <dcterms:modified xsi:type="dcterms:W3CDTF">2014-04-22T19:59:00Z</dcterms:modified>
</cp:coreProperties>
</file>