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16789" w14:textId="77777777" w:rsidR="008E6279" w:rsidRPr="008E6279" w:rsidRDefault="008E6279" w:rsidP="00DE3F05">
      <w:pPr>
        <w:spacing w:line="240" w:lineRule="auto"/>
        <w:jc w:val="both"/>
        <w:rPr>
          <w:ins w:id="0" w:author="Bru Sascha" w:date="2013-07-09T12:31:00Z"/>
          <w:rFonts w:ascii="Times New Roman" w:hAnsi="Times New Roman" w:cs="Times New Roman"/>
          <w:sz w:val="24"/>
          <w:szCs w:val="24"/>
          <w:lang w:val="en-US"/>
          <w:rPrChange w:id="1" w:author="Bru Sascha" w:date="2013-07-09T12:32:00Z">
            <w:rPr>
              <w:ins w:id="2" w:author="Bru Sascha" w:date="2013-07-09T12:31:00Z"/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</w:pPr>
      <w:ins w:id="3" w:author="Bru Sascha" w:date="2013-07-09T12:31:00Z">
        <w:r w:rsidRPr="008E6279">
          <w:rPr>
            <w:rFonts w:ascii="Times New Roman" w:hAnsi="Times New Roman" w:cs="Times New Roman"/>
            <w:sz w:val="24"/>
            <w:szCs w:val="24"/>
            <w:lang w:val="en-US"/>
            <w:rPrChange w:id="4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 xml:space="preserve">Alexander </w:t>
        </w:r>
        <w:proofErr w:type="spellStart"/>
        <w:r w:rsidRPr="008E6279">
          <w:rPr>
            <w:rFonts w:ascii="Times New Roman" w:hAnsi="Times New Roman" w:cs="Times New Roman"/>
            <w:sz w:val="24"/>
            <w:szCs w:val="24"/>
            <w:lang w:val="en-US"/>
            <w:rPrChange w:id="5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>Dickow</w:t>
        </w:r>
        <w:proofErr w:type="spellEnd"/>
        <w:r w:rsidRPr="008E6279" w:rsidDel="008E6279">
          <w:rPr>
            <w:rFonts w:ascii="Times New Roman" w:hAnsi="Times New Roman" w:cs="Times New Roman"/>
            <w:sz w:val="24"/>
            <w:szCs w:val="24"/>
            <w:lang w:val="en-US"/>
            <w:rPrChange w:id="6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 xml:space="preserve"> </w:t>
        </w:r>
      </w:ins>
    </w:p>
    <w:p w14:paraId="32DDE07D" w14:textId="621DE389" w:rsidR="00E15FCF" w:rsidRPr="008E6279" w:rsidRDefault="00E15FCF" w:rsidP="00D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7" w:author="Bru Sascha" w:date="2013-07-09T12:32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</w:pPr>
      <w:del w:id="8" w:author="Bru Sascha" w:date="2013-07-09T12:30:00Z">
        <w:r w:rsidRPr="008E6279" w:rsidDel="008E6279">
          <w:rPr>
            <w:rFonts w:ascii="Times New Roman" w:hAnsi="Times New Roman" w:cs="Times New Roman"/>
            <w:b/>
            <w:sz w:val="24"/>
            <w:szCs w:val="24"/>
            <w:lang w:val="en-US"/>
          </w:rPr>
          <w:delText xml:space="preserve">Max </w:delText>
        </w:r>
      </w:del>
      <w:r w:rsidRPr="008E6279">
        <w:rPr>
          <w:rFonts w:ascii="Times New Roman" w:hAnsi="Times New Roman" w:cs="Times New Roman"/>
          <w:b/>
          <w:sz w:val="24"/>
          <w:szCs w:val="24"/>
          <w:lang w:val="en-US"/>
          <w:rPrChange w:id="9" w:author="Bru Sascha" w:date="2013-07-09T12:32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Jacob</w:t>
      </w:r>
      <w:ins w:id="10" w:author="Bru Sascha" w:date="2013-07-09T12:30:00Z">
        <w:r w:rsidR="008E6279" w:rsidRPr="008E6279">
          <w:rPr>
            <w:rFonts w:ascii="Times New Roman" w:hAnsi="Times New Roman" w:cs="Times New Roman"/>
            <w:b/>
            <w:sz w:val="24"/>
            <w:szCs w:val="24"/>
            <w:lang w:val="en-US"/>
            <w:rPrChange w:id="11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>,</w:t>
        </w:r>
      </w:ins>
      <w:r w:rsidRPr="008E6279">
        <w:rPr>
          <w:rFonts w:ascii="Times New Roman" w:hAnsi="Times New Roman" w:cs="Times New Roman"/>
          <w:b/>
          <w:sz w:val="24"/>
          <w:szCs w:val="24"/>
          <w:lang w:val="en-US"/>
          <w:rPrChange w:id="12" w:author="Bru Sascha" w:date="2013-07-09T12:32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 </w:t>
      </w:r>
      <w:ins w:id="13" w:author="Bru Sascha" w:date="2013-07-09T12:30:00Z">
        <w:r w:rsidR="008E6279" w:rsidRPr="008E6279">
          <w:rPr>
            <w:rFonts w:ascii="Times New Roman" w:hAnsi="Times New Roman" w:cs="Times New Roman"/>
            <w:b/>
            <w:sz w:val="24"/>
            <w:szCs w:val="24"/>
            <w:lang w:val="en-US"/>
            <w:rPrChange w:id="14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 xml:space="preserve">Max </w:t>
        </w:r>
        <w:r w:rsidR="008E6279" w:rsidRPr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15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t>(1876</w:t>
        </w:r>
        <w:r w:rsidR="008E6279" w:rsidRPr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16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t>—</w:t>
        </w:r>
        <w:r w:rsidR="008E6279" w:rsidRPr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17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t>1944)</w:t>
        </w:r>
        <w:r w:rsidR="008E6279" w:rsidRPr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18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t xml:space="preserve"> </w:t>
        </w:r>
      </w:ins>
      <w:del w:id="19" w:author="Bru Sascha" w:date="2013-07-09T12:30:00Z">
        <w:r w:rsidRPr="008E6279" w:rsidDel="008E6279">
          <w:rPr>
            <w:rFonts w:ascii="Times New Roman" w:hAnsi="Times New Roman" w:cs="Times New Roman"/>
            <w:b/>
            <w:sz w:val="24"/>
            <w:szCs w:val="24"/>
            <w:lang w:val="en-US"/>
            <w:rPrChange w:id="20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delText>(200 words)</w:delText>
        </w:r>
        <w:r w:rsidR="00EF4156" w:rsidRPr="008E6279" w:rsidDel="008E6279">
          <w:rPr>
            <w:rFonts w:ascii="Times New Roman" w:hAnsi="Times New Roman" w:cs="Times New Roman"/>
            <w:b/>
            <w:sz w:val="24"/>
            <w:szCs w:val="24"/>
            <w:lang w:val="en-US"/>
            <w:rPrChange w:id="21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delText xml:space="preserve"> </w:delText>
        </w:r>
      </w:del>
      <w:del w:id="22" w:author="Bru Sascha" w:date="2013-07-09T12:31:00Z">
        <w:r w:rsidR="00EF4156" w:rsidRPr="008E6279" w:rsidDel="008E6279">
          <w:rPr>
            <w:rFonts w:ascii="Times New Roman" w:hAnsi="Times New Roman" w:cs="Times New Roman"/>
            <w:b/>
            <w:sz w:val="24"/>
            <w:szCs w:val="24"/>
            <w:lang w:val="en-US"/>
            <w:rPrChange w:id="23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delText>–</w:delText>
        </w:r>
        <w:r w:rsidRPr="008E6279" w:rsidDel="008E6279">
          <w:rPr>
            <w:rFonts w:ascii="Times New Roman" w:hAnsi="Times New Roman" w:cs="Times New Roman"/>
            <w:b/>
            <w:sz w:val="24"/>
            <w:szCs w:val="24"/>
            <w:lang w:val="en-US"/>
            <w:rPrChange w:id="24" w:author="Bru Sascha" w:date="2013-07-09T12:32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delText xml:space="preserve"> Alexander Dickow</w:delText>
        </w:r>
      </w:del>
    </w:p>
    <w:p w14:paraId="04F9F088" w14:textId="2C85A981" w:rsidR="00E15FCF" w:rsidRPr="008E6279" w:rsidRDefault="00E15FCF" w:rsidP="00DE3F05">
      <w:pPr>
        <w:spacing w:after="0" w:line="240" w:lineRule="auto"/>
        <w:jc w:val="both"/>
        <w:rPr>
          <w:ins w:id="25" w:author="Bru Sascha" w:date="2013-07-09T12:32:00Z"/>
          <w:rFonts w:ascii="Times New Roman" w:eastAsia="Times New Roman" w:hAnsi="Times New Roman" w:cs="Times New Roman"/>
          <w:sz w:val="24"/>
          <w:szCs w:val="24"/>
          <w:lang w:val="en-US" w:eastAsia="fr-BE"/>
          <w:rPrChange w:id="26" w:author="Bru Sascha" w:date="2013-07-09T12:32:00Z">
            <w:rPr>
              <w:ins w:id="27" w:author="Bru Sascha" w:date="2013-07-09T12:32:00Z"/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</w:pPr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28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The poet and painter Max Jacob </w:t>
      </w:r>
      <w:del w:id="29" w:author="Bru Sascha" w:date="2013-07-09T12:30:00Z">
        <w:r w:rsidRPr="008E6279" w:rsidDel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30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delText>(1876-1944)</w:delText>
        </w:r>
      </w:del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31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 was a major figure in the Parisian artistic movements of the early 20</w:t>
      </w:r>
      <w:r w:rsidRPr="008E6279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fr-BE"/>
          <w:rPrChange w:id="32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en-US" w:eastAsia="fr-BE"/>
            </w:rPr>
          </w:rPrChange>
        </w:rPr>
        <w:t>th</w:t>
      </w:r>
      <w:r w:rsidR="008E6279"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33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 </w:t>
      </w:r>
      <w:ins w:id="34" w:author="Bru Sascha" w:date="2013-07-09T12:30:00Z">
        <w:r w:rsidR="008E6279" w:rsidRPr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35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t>c</w:t>
        </w:r>
      </w:ins>
      <w:del w:id="36" w:author="Bru Sascha" w:date="2013-07-09T12:30:00Z">
        <w:r w:rsidR="008E6279" w:rsidRPr="008E6279" w:rsidDel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37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delText>C</w:delText>
        </w:r>
      </w:del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38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entury. With his friends Apollinaire and </w:t>
      </w:r>
      <w:proofErr w:type="spellStart"/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39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>Reverdy</w:t>
      </w:r>
      <w:proofErr w:type="spellEnd"/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40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, Jacob produced some of the Esprit </w:t>
      </w:r>
      <w:proofErr w:type="spellStart"/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41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>Nouveau’s</w:t>
      </w:r>
      <w:proofErr w:type="spellEnd"/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42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 most radical works. Jacob’s writing is often described in terms of </w:t>
      </w:r>
      <w:del w:id="43" w:author="Bru Sascha" w:date="2013-07-09T12:30:00Z">
        <w:r w:rsidRPr="008E6279" w:rsidDel="008E6279">
          <w:rPr>
            <w:rFonts w:ascii="Times New Roman" w:eastAsia="Times New Roman" w:hAnsi="Times New Roman" w:cs="Times New Roman"/>
            <w:sz w:val="24"/>
            <w:szCs w:val="24"/>
            <w:lang w:val="en-US" w:eastAsia="fr-BE"/>
            <w:rPrChange w:id="44" w:author="Bru Sascha" w:date="2013-07-09T12:32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rPrChange>
          </w:rPr>
          <w:delText xml:space="preserve">the </w:delText>
        </w:r>
      </w:del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45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formal play, burlesque humor and zany imagination of his most famous work, </w:t>
      </w:r>
      <w:r w:rsidRPr="008E627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BE"/>
          <w:rPrChange w:id="46" w:author="Bru Sascha" w:date="2013-07-09T12:3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-US" w:eastAsia="fr-BE"/>
            </w:rPr>
          </w:rPrChange>
        </w:rPr>
        <w:t xml:space="preserve">Le Cornet à </w:t>
      </w:r>
      <w:proofErr w:type="spellStart"/>
      <w:r w:rsidRPr="008E627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BE"/>
          <w:rPrChange w:id="47" w:author="Bru Sascha" w:date="2013-07-09T12:3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-US" w:eastAsia="fr-BE"/>
            </w:rPr>
          </w:rPrChange>
        </w:rPr>
        <w:t>dés</w:t>
      </w:r>
      <w:proofErr w:type="spellEnd"/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48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 (</w:t>
      </w:r>
      <w:r w:rsidRPr="008E627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BE"/>
          <w:rPrChange w:id="49" w:author="Bru Sascha" w:date="2013-07-09T12:3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-US" w:eastAsia="fr-BE"/>
            </w:rPr>
          </w:rPrChange>
        </w:rPr>
        <w:t>The Dice Cup</w:t>
      </w:r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50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, </w:t>
      </w:r>
      <w:r w:rsidRPr="008E6279">
        <w:rPr>
          <w:rFonts w:ascii="Times New Roman" w:eastAsia="Times New Roman" w:hAnsi="Times New Roman" w:cs="Times New Roman"/>
          <w:bCs/>
          <w:sz w:val="24"/>
          <w:szCs w:val="24"/>
          <w:lang w:val="en-US" w:eastAsia="fr-BE"/>
          <w:rPrChange w:id="51" w:author="Bru Sascha" w:date="2013-07-09T12:32:00Z"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fr-BE"/>
            </w:rPr>
          </w:rPrChange>
        </w:rPr>
        <w:t>1917</w:t>
      </w:r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52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>), an avant-ga</w:t>
      </w:r>
      <w:r w:rsidR="00546E98"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53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 xml:space="preserve">rde collection of prose poems. </w:t>
      </w:r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54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>Yet other works reveal a stylist of considerable range. Blending parody and lyricism, he appropriates both popular and classical forms. A master of masks, he can seem a whimsical innovator, or a stern religious moralist of classical inspiration. These contrasting orientations have made him a riddle to some, while giving him lasting appeal. An eccentric wit, Jacob spent most of his life in poverty. Raised in a secular Jewish family in Quimper, Brittany, he moved to Paris and became a close friend of Picasso. Mystical visions in 1909 prompted his later conversion to Catholicism, in 1915. He remained a devout Catholic u</w:t>
      </w:r>
      <w:bookmarkStart w:id="55" w:name="_GoBack"/>
      <w:bookmarkEnd w:id="55"/>
      <w:r w:rsidRPr="008E6279">
        <w:rPr>
          <w:rFonts w:ascii="Times New Roman" w:eastAsia="Times New Roman" w:hAnsi="Times New Roman" w:cs="Times New Roman"/>
          <w:sz w:val="24"/>
          <w:szCs w:val="24"/>
          <w:lang w:val="en-US" w:eastAsia="fr-BE"/>
          <w:rPrChange w:id="56" w:author="Bru Sascha" w:date="2013-07-09T12:32:00Z">
            <w:rPr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  <w:t>ntil his death at the Drancy deportation camp in 1944. Jacob produced novels, plays, meditations, maxims, poems, and a rich correspondence of some 30,000+ letters.</w:t>
      </w:r>
    </w:p>
    <w:p w14:paraId="33EC6CA0" w14:textId="77777777" w:rsidR="008E6279" w:rsidRPr="008E6279" w:rsidRDefault="008E6279" w:rsidP="00DE3F05">
      <w:pPr>
        <w:spacing w:after="0" w:line="240" w:lineRule="auto"/>
        <w:jc w:val="both"/>
        <w:rPr>
          <w:ins w:id="57" w:author="Bru Sascha" w:date="2013-07-09T12:32:00Z"/>
          <w:rFonts w:ascii="Times New Roman" w:eastAsia="Times New Roman" w:hAnsi="Times New Roman" w:cs="Times New Roman"/>
          <w:sz w:val="24"/>
          <w:szCs w:val="24"/>
          <w:lang w:val="en-US" w:eastAsia="fr-BE"/>
          <w:rPrChange w:id="58" w:author="Bru Sascha" w:date="2013-07-09T12:32:00Z">
            <w:rPr>
              <w:ins w:id="59" w:author="Bru Sascha" w:date="2013-07-09T12:32:00Z"/>
              <w:rFonts w:ascii="Times New Roman" w:eastAsia="Times New Roman" w:hAnsi="Times New Roman" w:cs="Times New Roman"/>
              <w:sz w:val="24"/>
              <w:szCs w:val="24"/>
              <w:lang w:val="en-US" w:eastAsia="fr-BE"/>
            </w:rPr>
          </w:rPrChange>
        </w:rPr>
      </w:pPr>
    </w:p>
    <w:p w14:paraId="2AA54954" w14:textId="77777777" w:rsidR="008E6279" w:rsidRPr="008E6279" w:rsidRDefault="008E6279" w:rsidP="008E6279">
      <w:pPr>
        <w:rPr>
          <w:ins w:id="60" w:author="Bru Sascha" w:date="2013-07-09T12:32:00Z"/>
          <w:rFonts w:ascii="Times New Roman" w:hAnsi="Times New Roman" w:cs="Times New Roman"/>
          <w:sz w:val="24"/>
          <w:szCs w:val="24"/>
          <w:lang w:val="en-US"/>
          <w:rPrChange w:id="61" w:author="Bru Sascha" w:date="2013-07-09T12:32:00Z">
            <w:rPr>
              <w:ins w:id="62" w:author="Bru Sascha" w:date="2013-07-09T12:32:00Z"/>
              <w:lang w:val="en-US"/>
            </w:rPr>
          </w:rPrChange>
        </w:rPr>
      </w:pPr>
      <w:commentRangeStart w:id="63"/>
      <w:ins w:id="64" w:author="Bru Sascha" w:date="2013-07-09T12:32:00Z">
        <w:r w:rsidRPr="008E6279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65" w:author="Bru Sascha" w:date="2013-07-09T12:32:00Z">
              <w:rPr>
                <w:highlight w:val="yellow"/>
                <w:lang w:val="en-US"/>
              </w:rPr>
            </w:rPrChange>
          </w:rPr>
          <w:t>References and further reading</w:t>
        </w:r>
      </w:ins>
    </w:p>
    <w:p w14:paraId="21FADFB4" w14:textId="77777777" w:rsidR="008E6279" w:rsidRPr="008E6279" w:rsidRDefault="008E6279" w:rsidP="008E6279">
      <w:pPr>
        <w:rPr>
          <w:ins w:id="66" w:author="Bru Sascha" w:date="2013-07-09T12:32:00Z"/>
          <w:rFonts w:ascii="Times New Roman" w:hAnsi="Times New Roman" w:cs="Times New Roman"/>
          <w:sz w:val="24"/>
          <w:szCs w:val="24"/>
          <w:lang w:val="en-US"/>
          <w:rPrChange w:id="67" w:author="Bru Sascha" w:date="2013-07-09T12:32:00Z">
            <w:rPr>
              <w:ins w:id="68" w:author="Bru Sascha" w:date="2013-07-09T12:32:00Z"/>
              <w:lang w:val="en-US"/>
            </w:rPr>
          </w:rPrChange>
        </w:rPr>
      </w:pPr>
      <w:proofErr w:type="spellStart"/>
      <w:ins w:id="69" w:author="Bru Sascha" w:date="2013-07-09T12:32:00Z">
        <w:r w:rsidRPr="008E6279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70" w:author="Bru Sascha" w:date="2013-07-09T12:32:00Z">
              <w:rPr>
                <w:highlight w:val="yellow"/>
                <w:lang w:val="en-US"/>
              </w:rPr>
            </w:rPrChange>
          </w:rPr>
          <w:t>Paratextual</w:t>
        </w:r>
        <w:proofErr w:type="spellEnd"/>
        <w:r w:rsidRPr="008E6279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71" w:author="Bru Sascha" w:date="2013-07-09T12:32:00Z">
              <w:rPr>
                <w:highlight w:val="yellow"/>
                <w:lang w:val="en-US"/>
              </w:rPr>
            </w:rPrChange>
          </w:rPr>
          <w:t xml:space="preserve"> material</w:t>
        </w:r>
        <w:commentRangeEnd w:id="63"/>
        <w:r w:rsidRPr="008E6279">
          <w:rPr>
            <w:rStyle w:val="CommentReference"/>
            <w:rFonts w:ascii="Times New Roman" w:hAnsi="Times New Roman" w:cs="Times New Roman"/>
            <w:sz w:val="24"/>
            <w:szCs w:val="24"/>
            <w:rPrChange w:id="72" w:author="Bru Sascha" w:date="2013-07-09T12:32:00Z">
              <w:rPr>
                <w:rStyle w:val="CommentReference"/>
              </w:rPr>
            </w:rPrChange>
          </w:rPr>
          <w:commentReference w:id="63"/>
        </w:r>
      </w:ins>
    </w:p>
    <w:p w14:paraId="100FF6F1" w14:textId="77777777" w:rsidR="008E6279" w:rsidRPr="00D26F0D" w:rsidRDefault="008E6279" w:rsidP="00DE3F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74C980B9" w14:textId="77777777" w:rsidR="00845077" w:rsidRPr="00DA0F03" w:rsidRDefault="00845077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77" w:rsidRPr="00DA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3" w:author="Bru Sascha" w:date="2013-07-09T12:32:00Z" w:initials="BS">
    <w:p w14:paraId="3064BB1B" w14:textId="77777777" w:rsidR="008E6279" w:rsidRDefault="008E6279" w:rsidP="008E6279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6"/>
    <w:rsid w:val="00003FE1"/>
    <w:rsid w:val="00006DC0"/>
    <w:rsid w:val="00012711"/>
    <w:rsid w:val="00036AB0"/>
    <w:rsid w:val="00042FAD"/>
    <w:rsid w:val="000559BE"/>
    <w:rsid w:val="000851A2"/>
    <w:rsid w:val="000877C7"/>
    <w:rsid w:val="000941E9"/>
    <w:rsid w:val="0009593B"/>
    <w:rsid w:val="000B0A6B"/>
    <w:rsid w:val="000C21AB"/>
    <w:rsid w:val="00104F90"/>
    <w:rsid w:val="00106405"/>
    <w:rsid w:val="00112EF7"/>
    <w:rsid w:val="001161CF"/>
    <w:rsid w:val="0013410B"/>
    <w:rsid w:val="001744B4"/>
    <w:rsid w:val="00181BFF"/>
    <w:rsid w:val="001B46F4"/>
    <w:rsid w:val="001C1921"/>
    <w:rsid w:val="001E54CF"/>
    <w:rsid w:val="001E7376"/>
    <w:rsid w:val="00220718"/>
    <w:rsid w:val="002332ED"/>
    <w:rsid w:val="002508F7"/>
    <w:rsid w:val="002673D6"/>
    <w:rsid w:val="00277215"/>
    <w:rsid w:val="002865F4"/>
    <w:rsid w:val="0029393F"/>
    <w:rsid w:val="002A0F5A"/>
    <w:rsid w:val="002D7D7D"/>
    <w:rsid w:val="002E5F68"/>
    <w:rsid w:val="002E7172"/>
    <w:rsid w:val="003073EF"/>
    <w:rsid w:val="003376B0"/>
    <w:rsid w:val="003503B0"/>
    <w:rsid w:val="003507C4"/>
    <w:rsid w:val="003566E3"/>
    <w:rsid w:val="0037431B"/>
    <w:rsid w:val="00376E26"/>
    <w:rsid w:val="003C1956"/>
    <w:rsid w:val="003C63BB"/>
    <w:rsid w:val="003D748C"/>
    <w:rsid w:val="003E17F7"/>
    <w:rsid w:val="00411019"/>
    <w:rsid w:val="00455717"/>
    <w:rsid w:val="00473996"/>
    <w:rsid w:val="00484581"/>
    <w:rsid w:val="00484FE9"/>
    <w:rsid w:val="00485BA3"/>
    <w:rsid w:val="004936E4"/>
    <w:rsid w:val="004B1AE0"/>
    <w:rsid w:val="004B6492"/>
    <w:rsid w:val="004D070E"/>
    <w:rsid w:val="004D0C75"/>
    <w:rsid w:val="00501836"/>
    <w:rsid w:val="00520B43"/>
    <w:rsid w:val="00546E98"/>
    <w:rsid w:val="00555288"/>
    <w:rsid w:val="00577812"/>
    <w:rsid w:val="005922DB"/>
    <w:rsid w:val="005E0943"/>
    <w:rsid w:val="00610D1E"/>
    <w:rsid w:val="00647EFE"/>
    <w:rsid w:val="006539E3"/>
    <w:rsid w:val="00667D6B"/>
    <w:rsid w:val="00670CC1"/>
    <w:rsid w:val="0069609B"/>
    <w:rsid w:val="006A2668"/>
    <w:rsid w:val="006A46DB"/>
    <w:rsid w:val="006B537A"/>
    <w:rsid w:val="006E31A6"/>
    <w:rsid w:val="00701B69"/>
    <w:rsid w:val="00701EC7"/>
    <w:rsid w:val="007268C0"/>
    <w:rsid w:val="007449CD"/>
    <w:rsid w:val="00762AF5"/>
    <w:rsid w:val="007724CF"/>
    <w:rsid w:val="007959D2"/>
    <w:rsid w:val="00796F5F"/>
    <w:rsid w:val="007A06E5"/>
    <w:rsid w:val="007A67A2"/>
    <w:rsid w:val="007C3D32"/>
    <w:rsid w:val="007D35C2"/>
    <w:rsid w:val="00807477"/>
    <w:rsid w:val="008074D6"/>
    <w:rsid w:val="00811220"/>
    <w:rsid w:val="008160B3"/>
    <w:rsid w:val="008234D7"/>
    <w:rsid w:val="00833257"/>
    <w:rsid w:val="00845077"/>
    <w:rsid w:val="008730A9"/>
    <w:rsid w:val="008863D7"/>
    <w:rsid w:val="008D393B"/>
    <w:rsid w:val="008D5351"/>
    <w:rsid w:val="008E6279"/>
    <w:rsid w:val="008F12C9"/>
    <w:rsid w:val="008F2BE3"/>
    <w:rsid w:val="009166A2"/>
    <w:rsid w:val="0092770A"/>
    <w:rsid w:val="00942374"/>
    <w:rsid w:val="009655BA"/>
    <w:rsid w:val="009D64E1"/>
    <w:rsid w:val="009E0041"/>
    <w:rsid w:val="009E29E3"/>
    <w:rsid w:val="009E6499"/>
    <w:rsid w:val="009E65B7"/>
    <w:rsid w:val="009F6D0B"/>
    <w:rsid w:val="00A10501"/>
    <w:rsid w:val="00A14A10"/>
    <w:rsid w:val="00A528B2"/>
    <w:rsid w:val="00A65B85"/>
    <w:rsid w:val="00A83802"/>
    <w:rsid w:val="00A91610"/>
    <w:rsid w:val="00A926A4"/>
    <w:rsid w:val="00AA56CE"/>
    <w:rsid w:val="00AC0850"/>
    <w:rsid w:val="00AD3457"/>
    <w:rsid w:val="00AD7B8B"/>
    <w:rsid w:val="00AE79EC"/>
    <w:rsid w:val="00AF757F"/>
    <w:rsid w:val="00B000F1"/>
    <w:rsid w:val="00B0245C"/>
    <w:rsid w:val="00B66F93"/>
    <w:rsid w:val="00B67827"/>
    <w:rsid w:val="00B83AFE"/>
    <w:rsid w:val="00BB1628"/>
    <w:rsid w:val="00BB647A"/>
    <w:rsid w:val="00BC17AF"/>
    <w:rsid w:val="00BC6486"/>
    <w:rsid w:val="00BF5C44"/>
    <w:rsid w:val="00C0015E"/>
    <w:rsid w:val="00C06428"/>
    <w:rsid w:val="00C079AD"/>
    <w:rsid w:val="00C203D7"/>
    <w:rsid w:val="00C27CA2"/>
    <w:rsid w:val="00C45C61"/>
    <w:rsid w:val="00C51245"/>
    <w:rsid w:val="00C60145"/>
    <w:rsid w:val="00C74A72"/>
    <w:rsid w:val="00C92313"/>
    <w:rsid w:val="00C95D23"/>
    <w:rsid w:val="00CA4444"/>
    <w:rsid w:val="00D0256A"/>
    <w:rsid w:val="00D26F0D"/>
    <w:rsid w:val="00D455D3"/>
    <w:rsid w:val="00D764ED"/>
    <w:rsid w:val="00D76D08"/>
    <w:rsid w:val="00D776E9"/>
    <w:rsid w:val="00D947B1"/>
    <w:rsid w:val="00DA0F03"/>
    <w:rsid w:val="00DA2574"/>
    <w:rsid w:val="00DB254F"/>
    <w:rsid w:val="00DE3F05"/>
    <w:rsid w:val="00E122A5"/>
    <w:rsid w:val="00E15FCF"/>
    <w:rsid w:val="00E26714"/>
    <w:rsid w:val="00E32A0A"/>
    <w:rsid w:val="00E33C99"/>
    <w:rsid w:val="00E429AE"/>
    <w:rsid w:val="00E81E0B"/>
    <w:rsid w:val="00E8207E"/>
    <w:rsid w:val="00E829FC"/>
    <w:rsid w:val="00E90F3D"/>
    <w:rsid w:val="00EB7870"/>
    <w:rsid w:val="00EC7F41"/>
    <w:rsid w:val="00ED4CD7"/>
    <w:rsid w:val="00EE066A"/>
    <w:rsid w:val="00EE6521"/>
    <w:rsid w:val="00EE7BEE"/>
    <w:rsid w:val="00EF01F6"/>
    <w:rsid w:val="00EF2E92"/>
    <w:rsid w:val="00EF4156"/>
    <w:rsid w:val="00EF73A0"/>
    <w:rsid w:val="00F203A6"/>
    <w:rsid w:val="00F3770B"/>
    <w:rsid w:val="00F411D0"/>
    <w:rsid w:val="00F73492"/>
    <w:rsid w:val="00F84BD7"/>
    <w:rsid w:val="00F95772"/>
    <w:rsid w:val="00F97391"/>
    <w:rsid w:val="00FD4B5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D3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6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279"/>
    <w:pPr>
      <w:spacing w:line="240" w:lineRule="auto"/>
    </w:pPr>
    <w:rPr>
      <w:rFonts w:eastAsiaTheme="minorEastAsia"/>
      <w:sz w:val="20"/>
      <w:szCs w:val="20"/>
      <w:lang w:val="nl-BE" w:eastAsia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279"/>
    <w:rPr>
      <w:rFonts w:eastAsiaTheme="minorEastAsia"/>
      <w:sz w:val="20"/>
      <w:szCs w:val="20"/>
      <w:lang w:val="nl-BE"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6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279"/>
    <w:pPr>
      <w:spacing w:line="240" w:lineRule="auto"/>
    </w:pPr>
    <w:rPr>
      <w:rFonts w:eastAsiaTheme="minorEastAsia"/>
      <w:sz w:val="20"/>
      <w:szCs w:val="20"/>
      <w:lang w:val="nl-BE" w:eastAsia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279"/>
    <w:rPr>
      <w:rFonts w:eastAsiaTheme="minorEastAsia"/>
      <w:sz w:val="20"/>
      <w:szCs w:val="20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5388B-FC3D-40FE-AC11-6267594F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Reverseau Anne</dc:creator>
  <cp:lastModifiedBy>Bru Sascha</cp:lastModifiedBy>
  <cp:revision>4</cp:revision>
  <dcterms:created xsi:type="dcterms:W3CDTF">2013-06-15T12:48:00Z</dcterms:created>
  <dcterms:modified xsi:type="dcterms:W3CDTF">2013-07-09T10:33:00Z</dcterms:modified>
</cp:coreProperties>
</file>