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CA" w:rsidRPr="001C7CCA" w:rsidRDefault="001C7CCA">
      <w:pPr>
        <w:rPr>
          <w:ins w:id="0" w:author="Bru Sascha" w:date="2013-07-09T12:18:00Z"/>
          <w:lang w:val="en-US"/>
        </w:rPr>
      </w:pPr>
      <w:ins w:id="1" w:author="Bru Sascha" w:date="2013-07-09T12:18:00Z">
        <w:r w:rsidRPr="001C7CCA">
          <w:rPr>
            <w:lang w:val="en-US"/>
          </w:rPr>
          <w:t>Jan Baetens</w:t>
        </w:r>
      </w:ins>
    </w:p>
    <w:p w:rsidR="00A076FE" w:rsidRPr="001471F6" w:rsidRDefault="0003509D">
      <w:pPr>
        <w:rPr>
          <w:b/>
          <w:lang w:val="en-US"/>
        </w:rPr>
      </w:pPr>
      <w:r w:rsidRPr="001471F6">
        <w:rPr>
          <w:b/>
          <w:lang w:val="en-US"/>
        </w:rPr>
        <w:t xml:space="preserve">Robbe-Grillet, Alain </w:t>
      </w:r>
      <w:r w:rsidR="001C7CCA">
        <w:rPr>
          <w:b/>
          <w:lang w:val="en-US"/>
        </w:rPr>
        <w:t>(1922—</w:t>
      </w:r>
      <w:r w:rsidR="00BB56C5" w:rsidRPr="001471F6">
        <w:rPr>
          <w:b/>
          <w:lang w:val="en-US"/>
        </w:rPr>
        <w:t>2008)</w:t>
      </w:r>
    </w:p>
    <w:p w:rsidR="001C7CCA" w:rsidRDefault="00BB56C5">
      <w:pPr>
        <w:rPr>
          <w:ins w:id="2" w:author="Bru Sascha" w:date="2013-07-09T12:19:00Z"/>
          <w:lang w:val="en-US"/>
        </w:rPr>
      </w:pPr>
      <w:r w:rsidRPr="00BB56C5">
        <w:rPr>
          <w:lang w:val="en-US"/>
        </w:rPr>
        <w:t>Born in Brest in a f</w:t>
      </w:r>
      <w:r>
        <w:rPr>
          <w:lang w:val="en-US"/>
        </w:rPr>
        <w:t>amily of scientists and a trained agricultural engineer himself, Alain Robbe-Grillet is a French novelist</w:t>
      </w:r>
      <w:ins w:id="3" w:author="Bru Sascha" w:date="2013-07-09T12:19:00Z">
        <w:r w:rsidR="001C7CCA">
          <w:rPr>
            <w:lang w:val="en-US"/>
          </w:rPr>
          <w:t xml:space="preserve">, </w:t>
        </w:r>
      </w:ins>
      <w:del w:id="4" w:author="Bru Sascha" w:date="2013-07-09T12:19:00Z">
        <w:r w:rsidDel="001C7CCA">
          <w:rPr>
            <w:lang w:val="en-US"/>
          </w:rPr>
          <w:delText xml:space="preserve"> and</w:delText>
        </w:r>
      </w:del>
      <w:ins w:id="5" w:author="Bru Sascha" w:date="2013-07-09T12:19:00Z">
        <w:r w:rsidR="001C7CCA">
          <w:rPr>
            <w:lang w:val="en-US"/>
          </w:rPr>
          <w:t>film</w:t>
        </w:r>
      </w:ins>
      <w:del w:id="6" w:author="Bru Sascha" w:date="2013-07-09T12:19:00Z">
        <w:r w:rsidDel="001C7CCA">
          <w:rPr>
            <w:lang w:val="en-US"/>
          </w:rPr>
          <w:delText xml:space="preserve"> movie</w:delText>
        </w:r>
      </w:del>
      <w:r>
        <w:rPr>
          <w:lang w:val="en-US"/>
        </w:rPr>
        <w:t xml:space="preserve"> director</w:t>
      </w:r>
      <w:ins w:id="7" w:author="Bru Sascha" w:date="2013-07-09T12:19:00Z">
        <w:r w:rsidR="001C7CCA">
          <w:rPr>
            <w:lang w:val="en-US"/>
          </w:rPr>
          <w:t xml:space="preserve">, and </w:t>
        </w:r>
      </w:ins>
      <w:del w:id="8" w:author="Bru Sascha" w:date="2013-07-09T12:19:00Z">
        <w:r w:rsidDel="001C7CCA">
          <w:rPr>
            <w:lang w:val="en-US"/>
          </w:rPr>
          <w:delText xml:space="preserve"> who was </w:delText>
        </w:r>
      </w:del>
      <w:r>
        <w:rPr>
          <w:lang w:val="en-US"/>
        </w:rPr>
        <w:t xml:space="preserve">one of the leading figures of the Nouveau Roman (New Novel), a literary movement that aimed at revolutionizing the psychological tradition of the French novel. </w:t>
      </w:r>
    </w:p>
    <w:p w:rsidR="00EF0889" w:rsidRDefault="00BB56C5">
      <w:pPr>
        <w:rPr>
          <w:ins w:id="9" w:author="Bru Sascha" w:date="2013-07-09T12:19:00Z"/>
          <w:lang w:val="en-US"/>
        </w:rPr>
      </w:pPr>
      <w:r>
        <w:rPr>
          <w:lang w:val="en-US"/>
        </w:rPr>
        <w:t xml:space="preserve">After the publication of his first novel in 1953, he became the editorial assistant of </w:t>
      </w:r>
      <w:proofErr w:type="spellStart"/>
      <w:r>
        <w:rPr>
          <w:lang w:val="en-US"/>
        </w:rPr>
        <w:t>Jérôme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Lindon</w:t>
      </w:r>
      <w:proofErr w:type="spellEnd"/>
      <w:r>
        <w:rPr>
          <w:lang w:val="en-US"/>
        </w:rPr>
        <w:t xml:space="preserve">, director of the famous publishing company Les </w:t>
      </w:r>
      <w:proofErr w:type="spellStart"/>
      <w:r>
        <w:rPr>
          <w:lang w:val="en-US"/>
        </w:rPr>
        <w:t>éditions</w:t>
      </w:r>
      <w:proofErr w:type="spellEnd"/>
      <w:r>
        <w:rPr>
          <w:lang w:val="en-US"/>
        </w:rPr>
        <w:t xml:space="preserve"> de Minuit, and could devote most of his time to his writing as well as to the promotion of the new literature of his times (besides his creative work, Robbe-Grillet </w:t>
      </w:r>
      <w:del w:id="10" w:author="Bru Sascha" w:date="2013-07-09T12:20:00Z">
        <w:r w:rsidDel="001C7CCA">
          <w:rPr>
            <w:lang w:val="en-US"/>
          </w:rPr>
          <w:delText xml:space="preserve">had </w:delText>
        </w:r>
      </w:del>
      <w:ins w:id="11" w:author="Bru Sascha" w:date="2013-07-09T12:20:00Z">
        <w:r w:rsidR="001C7CCA">
          <w:rPr>
            <w:lang w:val="en-US"/>
          </w:rPr>
          <w:t>was</w:t>
        </w:r>
        <w:r w:rsidR="001C7CCA">
          <w:rPr>
            <w:lang w:val="en-US"/>
          </w:rPr>
          <w:t xml:space="preserve"> </w:t>
        </w:r>
      </w:ins>
      <w:r>
        <w:rPr>
          <w:lang w:val="en-US"/>
        </w:rPr>
        <w:t xml:space="preserve">also an important </w:t>
      </w:r>
      <w:del w:id="12" w:author="Bru Sascha" w:date="2013-07-09T12:20:00Z">
        <w:r w:rsidDel="001C7CCA">
          <w:rPr>
            <w:lang w:val="en-US"/>
          </w:rPr>
          <w:delText xml:space="preserve">activity as </w:delText>
        </w:r>
      </w:del>
      <w:r>
        <w:rPr>
          <w:lang w:val="en-US"/>
        </w:rPr>
        <w:t xml:space="preserve">critic and polemist). </w:t>
      </w:r>
      <w:r w:rsidRPr="00E3429A">
        <w:rPr>
          <w:lang w:val="en-US"/>
        </w:rPr>
        <w:t>His first novels</w:t>
      </w:r>
      <w:ins w:id="13" w:author="Bru Sascha" w:date="2013-07-09T12:20:00Z">
        <w:r w:rsidR="001C7CCA">
          <w:rPr>
            <w:lang w:val="en-US"/>
          </w:rPr>
          <w:t>,</w:t>
        </w:r>
      </w:ins>
      <w:del w:id="14" w:author="Bru Sascha" w:date="2013-07-09T12:20:00Z">
        <w:r w:rsidRPr="00E3429A" w:rsidDel="001C7CCA">
          <w:rPr>
            <w:lang w:val="en-US"/>
          </w:rPr>
          <w:delText>:</w:delText>
        </w:r>
      </w:del>
      <w:r w:rsidRPr="00E3429A">
        <w:rPr>
          <w:lang w:val="en-US"/>
        </w:rPr>
        <w:t xml:space="preserve"> </w:t>
      </w:r>
      <w:r w:rsidRPr="00E3429A">
        <w:rPr>
          <w:i/>
          <w:lang w:val="en-US"/>
        </w:rPr>
        <w:t xml:space="preserve">Les </w:t>
      </w:r>
      <w:proofErr w:type="spellStart"/>
      <w:r w:rsidRPr="00E3429A">
        <w:rPr>
          <w:i/>
          <w:lang w:val="en-US"/>
        </w:rPr>
        <w:t>Gommes</w:t>
      </w:r>
      <w:proofErr w:type="spellEnd"/>
      <w:r w:rsidRPr="00E3429A">
        <w:rPr>
          <w:lang w:val="en-US"/>
        </w:rPr>
        <w:t xml:space="preserve"> (</w:t>
      </w:r>
      <w:r w:rsidRPr="00E3429A">
        <w:rPr>
          <w:i/>
          <w:lang w:val="en-US"/>
        </w:rPr>
        <w:t>The Erasers</w:t>
      </w:r>
      <w:r w:rsidRPr="00E3429A">
        <w:rPr>
          <w:lang w:val="en-US"/>
        </w:rPr>
        <w:t xml:space="preserve">, 1953), </w:t>
      </w:r>
      <w:r w:rsidR="00E3429A" w:rsidRPr="00E3429A">
        <w:rPr>
          <w:i/>
          <w:lang w:val="en-US"/>
        </w:rPr>
        <w:t>Le Voyeur</w:t>
      </w:r>
      <w:r w:rsidR="00E3429A" w:rsidRPr="00E3429A">
        <w:rPr>
          <w:lang w:val="en-US"/>
        </w:rPr>
        <w:t xml:space="preserve"> (</w:t>
      </w:r>
      <w:r w:rsidR="00E3429A" w:rsidRPr="00E3429A">
        <w:rPr>
          <w:i/>
          <w:lang w:val="en-US"/>
        </w:rPr>
        <w:t>The Voyeur</w:t>
      </w:r>
      <w:r w:rsidR="00E3429A" w:rsidRPr="00E3429A">
        <w:rPr>
          <w:lang w:val="en-US"/>
        </w:rPr>
        <w:t xml:space="preserve">, 1955), </w:t>
      </w:r>
      <w:r w:rsidR="00E3429A" w:rsidRPr="00E3429A">
        <w:rPr>
          <w:i/>
          <w:lang w:val="en-US"/>
        </w:rPr>
        <w:t>La Jalousie</w:t>
      </w:r>
      <w:r w:rsidR="00E3429A" w:rsidRPr="00E3429A">
        <w:rPr>
          <w:lang w:val="en-US"/>
        </w:rPr>
        <w:t xml:space="preserve"> (</w:t>
      </w:r>
      <w:r w:rsidR="00E3429A" w:rsidRPr="00E3429A">
        <w:rPr>
          <w:i/>
          <w:lang w:val="en-US"/>
        </w:rPr>
        <w:t>Jealousy</w:t>
      </w:r>
      <w:r w:rsidR="00E3429A" w:rsidRPr="00E3429A">
        <w:rPr>
          <w:lang w:val="en-US"/>
        </w:rPr>
        <w:t>, 1957, his m</w:t>
      </w:r>
      <w:r w:rsidR="00E3429A">
        <w:rPr>
          <w:lang w:val="en-US"/>
        </w:rPr>
        <w:t xml:space="preserve">ost radical book), and </w:t>
      </w:r>
      <w:proofErr w:type="spellStart"/>
      <w:r w:rsidR="00E3429A" w:rsidRPr="00E3429A">
        <w:rPr>
          <w:i/>
          <w:lang w:val="en-US"/>
        </w:rPr>
        <w:t>Dans</w:t>
      </w:r>
      <w:proofErr w:type="spellEnd"/>
      <w:r w:rsidR="00E3429A" w:rsidRPr="00E3429A">
        <w:rPr>
          <w:i/>
          <w:lang w:val="en-US"/>
        </w:rPr>
        <w:t xml:space="preserve"> le </w:t>
      </w:r>
      <w:proofErr w:type="spellStart"/>
      <w:r w:rsidR="00E3429A" w:rsidRPr="00E3429A">
        <w:rPr>
          <w:i/>
          <w:lang w:val="en-US"/>
        </w:rPr>
        <w:t>labyrinthe</w:t>
      </w:r>
      <w:proofErr w:type="spellEnd"/>
      <w:r w:rsidR="00E3429A">
        <w:rPr>
          <w:lang w:val="en-US"/>
        </w:rPr>
        <w:t xml:space="preserve"> (</w:t>
      </w:r>
      <w:r w:rsidR="00E3429A" w:rsidRPr="00E3429A">
        <w:rPr>
          <w:i/>
          <w:lang w:val="en-US"/>
        </w:rPr>
        <w:t>In the Labyrinth</w:t>
      </w:r>
      <w:r w:rsidR="00E3429A">
        <w:rPr>
          <w:lang w:val="en-US"/>
        </w:rPr>
        <w:t>, 1959)</w:t>
      </w:r>
      <w:ins w:id="15" w:author="Bru Sascha" w:date="2013-07-09T12:20:00Z">
        <w:r w:rsidR="001C7CCA">
          <w:rPr>
            <w:lang w:val="en-US"/>
          </w:rPr>
          <w:t>,</w:t>
        </w:r>
      </w:ins>
      <w:r w:rsidR="00E3429A">
        <w:rPr>
          <w:lang w:val="en-US"/>
        </w:rPr>
        <w:t xml:space="preserve"> did not sell very well, but were heavily praised by key critics such as Roland Barthes and Maurice </w:t>
      </w:r>
      <w:proofErr w:type="spellStart"/>
      <w:r w:rsidR="00E3429A">
        <w:rPr>
          <w:lang w:val="en-US"/>
        </w:rPr>
        <w:t>Blanchot</w:t>
      </w:r>
      <w:proofErr w:type="spellEnd"/>
      <w:r w:rsidR="00E3429A">
        <w:rPr>
          <w:lang w:val="en-US"/>
        </w:rPr>
        <w:t>, who</w:t>
      </w:r>
      <w:r w:rsidR="00CD6526">
        <w:rPr>
          <w:lang w:val="en-US"/>
        </w:rPr>
        <w:t xml:space="preserve"> considered them the forerunners</w:t>
      </w:r>
      <w:r w:rsidR="00E3429A">
        <w:rPr>
          <w:lang w:val="en-US"/>
        </w:rPr>
        <w:t xml:space="preserve"> of a new form of writing, deprived of the stylistic and ideological clichés of classic, humanist literature, a</w:t>
      </w:r>
      <w:r w:rsidR="00CD6526">
        <w:rPr>
          <w:lang w:val="en-US"/>
        </w:rPr>
        <w:t xml:space="preserve">nd exploring a type of narrative </w:t>
      </w:r>
      <w:r w:rsidR="00E3429A">
        <w:rPr>
          <w:lang w:val="en-US"/>
        </w:rPr>
        <w:t xml:space="preserve"> that no longer focuses on plot and character, but on the meticulous description of an object-based reality. The numerous polemics that surrounded Robbe-Grillet's work and public interventions</w:t>
      </w:r>
      <w:del w:id="16" w:author="Bru Sascha" w:date="2013-07-09T12:21:00Z">
        <w:r w:rsidR="00E3429A" w:rsidDel="001C7CCA">
          <w:rPr>
            <w:lang w:val="en-US"/>
          </w:rPr>
          <w:delText>,</w:delText>
        </w:r>
      </w:del>
      <w:r w:rsidR="00E3429A">
        <w:rPr>
          <w:lang w:val="en-US"/>
        </w:rPr>
        <w:t xml:space="preserve"> put the </w:t>
      </w:r>
      <w:r w:rsidR="0082438C">
        <w:rPr>
          <w:lang w:val="en-US"/>
        </w:rPr>
        <w:t xml:space="preserve">'scandalous' </w:t>
      </w:r>
      <w:r w:rsidR="00E3429A">
        <w:rPr>
          <w:lang w:val="en-US"/>
        </w:rPr>
        <w:t xml:space="preserve">New Novel at the </w:t>
      </w:r>
      <w:proofErr w:type="spellStart"/>
      <w:r w:rsidR="00E3429A">
        <w:rPr>
          <w:lang w:val="en-US"/>
        </w:rPr>
        <w:t>centre</w:t>
      </w:r>
      <w:proofErr w:type="spellEnd"/>
      <w:r w:rsidR="00E3429A">
        <w:rPr>
          <w:lang w:val="en-US"/>
        </w:rPr>
        <w:t xml:space="preserve"> of </w:t>
      </w:r>
      <w:ins w:id="17" w:author="Bru Sascha" w:date="2013-07-09T12:21:00Z">
        <w:r w:rsidR="001C7CCA">
          <w:rPr>
            <w:lang w:val="en-US"/>
          </w:rPr>
          <w:t xml:space="preserve">French </w:t>
        </w:r>
      </w:ins>
      <w:r w:rsidR="00E3429A">
        <w:rPr>
          <w:lang w:val="en-US"/>
        </w:rPr>
        <w:t>l</w:t>
      </w:r>
      <w:r w:rsidR="001A48A2">
        <w:rPr>
          <w:lang w:val="en-US"/>
        </w:rPr>
        <w:t>iterary life, where it took over, in a period of great political turmoil provoked by the colonial war in Algeria,  the dominant position of Sartre and Camus's existentialism.</w:t>
      </w:r>
      <w:r w:rsidR="00CD6526">
        <w:rPr>
          <w:lang w:val="en-US"/>
        </w:rPr>
        <w:t xml:space="preserve"> </w:t>
      </w:r>
      <w:r w:rsidR="00CD6526" w:rsidRPr="00CD6526">
        <w:rPr>
          <w:lang w:val="en-US"/>
        </w:rPr>
        <w:t xml:space="preserve">The publication of an important essay collection, </w:t>
      </w:r>
      <w:r w:rsidR="00CD6526" w:rsidRPr="00CD6526">
        <w:rPr>
          <w:i/>
          <w:lang w:val="en-US"/>
        </w:rPr>
        <w:t>Pour un nouveau roman</w:t>
      </w:r>
      <w:r w:rsidR="00CD6526" w:rsidRPr="00CD6526">
        <w:rPr>
          <w:lang w:val="en-US"/>
        </w:rPr>
        <w:t xml:space="preserve"> (</w:t>
      </w:r>
      <w:r w:rsidR="00CD6526" w:rsidRPr="00CD6526">
        <w:rPr>
          <w:i/>
          <w:lang w:val="en-US"/>
        </w:rPr>
        <w:t>For a New Novel</w:t>
      </w:r>
      <w:r w:rsidR="001422E6">
        <w:rPr>
          <w:lang w:val="en-US"/>
        </w:rPr>
        <w:t>, 1963)</w:t>
      </w:r>
      <w:ins w:id="18" w:author="Bru Sascha" w:date="2013-07-09T12:21:00Z">
        <w:r w:rsidR="001C7CCA">
          <w:rPr>
            <w:lang w:val="en-US"/>
          </w:rPr>
          <w:t>,</w:t>
        </w:r>
      </w:ins>
      <w:r w:rsidR="001422E6">
        <w:rPr>
          <w:lang w:val="en-US"/>
        </w:rPr>
        <w:t xml:space="preserve"> and the ubiquity of the author in all literary debates of the 1960s and 70s </w:t>
      </w:r>
      <w:r w:rsidR="0082438C">
        <w:rPr>
          <w:lang w:val="en-US"/>
        </w:rPr>
        <w:t>institutionalized</w:t>
      </w:r>
      <w:r w:rsidR="00CD6526" w:rsidRPr="00CD6526">
        <w:rPr>
          <w:lang w:val="en-US"/>
        </w:rPr>
        <w:t xml:space="preserve"> the role of </w:t>
      </w:r>
      <w:del w:id="19" w:author="Bru Sascha" w:date="2013-07-09T12:21:00Z">
        <w:r w:rsidR="00CD6526" w:rsidRPr="00CD6526" w:rsidDel="001C7CCA">
          <w:rPr>
            <w:lang w:val="en-US"/>
          </w:rPr>
          <w:delText>t</w:delText>
        </w:r>
      </w:del>
      <w:r w:rsidR="00CD6526" w:rsidRPr="00CD6526">
        <w:rPr>
          <w:lang w:val="en-US"/>
        </w:rPr>
        <w:t>his n</w:t>
      </w:r>
      <w:r w:rsidR="001422E6">
        <w:rPr>
          <w:lang w:val="en-US"/>
        </w:rPr>
        <w:t xml:space="preserve">ew </w:t>
      </w:r>
      <w:ins w:id="20" w:author="Bru Sascha" w:date="2013-07-09T12:21:00Z">
        <w:r w:rsidR="001C7CCA">
          <w:rPr>
            <w:lang w:val="en-US"/>
          </w:rPr>
          <w:t xml:space="preserve">type of </w:t>
        </w:r>
      </w:ins>
      <w:r w:rsidR="001422E6">
        <w:rPr>
          <w:lang w:val="en-US"/>
        </w:rPr>
        <w:t>narrative. At that moment, however,</w:t>
      </w:r>
      <w:r w:rsidR="00CD6526">
        <w:rPr>
          <w:lang w:val="en-US"/>
        </w:rPr>
        <w:t xml:space="preserve"> the work of Robbe-Gr</w:t>
      </w:r>
      <w:r w:rsidR="0082438C">
        <w:rPr>
          <w:lang w:val="en-US"/>
        </w:rPr>
        <w:t>illet wa</w:t>
      </w:r>
      <w:r w:rsidR="00CD6526">
        <w:rPr>
          <w:lang w:val="en-US"/>
        </w:rPr>
        <w:t>s already shifting to new grounds</w:t>
      </w:r>
      <w:ins w:id="21" w:author="Bru Sascha" w:date="2013-07-09T12:21:00Z">
        <w:r w:rsidR="001C7CCA">
          <w:rPr>
            <w:lang w:val="en-US"/>
          </w:rPr>
          <w:t>,</w:t>
        </w:r>
      </w:ins>
      <w:del w:id="22" w:author="Bru Sascha" w:date="2013-07-09T12:21:00Z">
        <w:r w:rsidR="00CD6526" w:rsidDel="001C7CCA">
          <w:rPr>
            <w:lang w:val="en-US"/>
          </w:rPr>
          <w:delText>:</w:delText>
        </w:r>
      </w:del>
      <w:r w:rsidR="00CD6526">
        <w:rPr>
          <w:lang w:val="en-US"/>
        </w:rPr>
        <w:t xml:space="preserve"> cinema, on the one hand</w:t>
      </w:r>
      <w:r w:rsidR="001422E6">
        <w:rPr>
          <w:lang w:val="en-US"/>
        </w:rPr>
        <w:t xml:space="preserve"> (a logical choice for such a visually descriptive author)</w:t>
      </w:r>
      <w:r w:rsidR="00CD6526">
        <w:rPr>
          <w:lang w:val="en-US"/>
        </w:rPr>
        <w:t xml:space="preserve">, </w:t>
      </w:r>
      <w:ins w:id="23" w:author="Bru Sascha" w:date="2013-07-09T12:22:00Z">
        <w:r w:rsidR="001C7CCA">
          <w:rPr>
            <w:lang w:val="en-US"/>
          </w:rPr>
          <w:t xml:space="preserve">and </w:t>
        </w:r>
      </w:ins>
      <w:proofErr w:type="spellStart"/>
      <w:r w:rsidR="00CD6526">
        <w:rPr>
          <w:lang w:val="en-US"/>
        </w:rPr>
        <w:t>autofiction</w:t>
      </w:r>
      <w:proofErr w:type="spellEnd"/>
      <w:r w:rsidR="00CD6526">
        <w:rPr>
          <w:lang w:val="en-US"/>
        </w:rPr>
        <w:t>, on the other hand</w:t>
      </w:r>
      <w:r w:rsidR="001422E6">
        <w:rPr>
          <w:lang w:val="en-US"/>
        </w:rPr>
        <w:t xml:space="preserve"> (a more surprising move, given his violent attacks against the psychological novel in the 1950s)</w:t>
      </w:r>
      <w:r w:rsidR="00CD6526">
        <w:rPr>
          <w:lang w:val="en-US"/>
        </w:rPr>
        <w:t xml:space="preserve">. </w:t>
      </w:r>
      <w:r w:rsidR="0082438C">
        <w:rPr>
          <w:lang w:val="en-US"/>
        </w:rPr>
        <w:t xml:space="preserve">Alain Robbe-Grillet </w:t>
      </w:r>
      <w:r w:rsidR="001422E6">
        <w:rPr>
          <w:lang w:val="en-US"/>
        </w:rPr>
        <w:t>wrote</w:t>
      </w:r>
      <w:r w:rsidR="0082438C">
        <w:rPr>
          <w:lang w:val="en-US"/>
        </w:rPr>
        <w:t xml:space="preserve"> the script for the Alain </w:t>
      </w:r>
      <w:proofErr w:type="spellStart"/>
      <w:r w:rsidR="0082438C">
        <w:rPr>
          <w:lang w:val="en-US"/>
        </w:rPr>
        <w:t>Resnais</w:t>
      </w:r>
      <w:proofErr w:type="spellEnd"/>
      <w:r w:rsidR="0082438C">
        <w:rPr>
          <w:lang w:val="en-US"/>
        </w:rPr>
        <w:t xml:space="preserve"> </w:t>
      </w:r>
      <w:del w:id="24" w:author="Bru Sascha" w:date="2013-07-09T12:22:00Z">
        <w:r w:rsidR="0082438C" w:rsidDel="001C7CCA">
          <w:rPr>
            <w:lang w:val="en-US"/>
          </w:rPr>
          <w:delText xml:space="preserve">picture </w:delText>
        </w:r>
      </w:del>
      <w:ins w:id="25" w:author="Bru Sascha" w:date="2013-07-09T12:22:00Z">
        <w:r w:rsidR="001C7CCA">
          <w:rPr>
            <w:lang w:val="en-US"/>
          </w:rPr>
          <w:t>film</w:t>
        </w:r>
        <w:r w:rsidR="001C7CCA">
          <w:rPr>
            <w:lang w:val="en-US"/>
          </w:rPr>
          <w:t xml:space="preserve"> </w:t>
        </w:r>
      </w:ins>
      <w:proofErr w:type="spellStart"/>
      <w:r w:rsidR="0082438C" w:rsidRPr="0082438C">
        <w:rPr>
          <w:i/>
          <w:lang w:val="en-US"/>
        </w:rPr>
        <w:t>L'année</w:t>
      </w:r>
      <w:proofErr w:type="spellEnd"/>
      <w:r w:rsidR="0082438C" w:rsidRPr="0082438C">
        <w:rPr>
          <w:i/>
          <w:lang w:val="en-US"/>
        </w:rPr>
        <w:t xml:space="preserve"> </w:t>
      </w:r>
      <w:proofErr w:type="spellStart"/>
      <w:r w:rsidR="0082438C" w:rsidRPr="0082438C">
        <w:rPr>
          <w:i/>
          <w:lang w:val="en-US"/>
        </w:rPr>
        <w:t>dernière</w:t>
      </w:r>
      <w:proofErr w:type="spellEnd"/>
      <w:r w:rsidR="0082438C" w:rsidRPr="0082438C">
        <w:rPr>
          <w:i/>
          <w:lang w:val="en-US"/>
        </w:rPr>
        <w:t xml:space="preserve"> à Marienbad</w:t>
      </w:r>
      <w:r w:rsidR="0082438C">
        <w:rPr>
          <w:lang w:val="en-US"/>
        </w:rPr>
        <w:t xml:space="preserve"> (</w:t>
      </w:r>
      <w:r w:rsidR="0082438C" w:rsidRPr="0082438C">
        <w:rPr>
          <w:i/>
          <w:lang w:val="en-US"/>
        </w:rPr>
        <w:t>Last Year in Marienbad</w:t>
      </w:r>
      <w:r w:rsidR="0082438C">
        <w:rPr>
          <w:lang w:val="en-US"/>
        </w:rPr>
        <w:t xml:space="preserve">, 1961), an experimental yet also highly successful reflection on the productive role of memory, and </w:t>
      </w:r>
      <w:del w:id="26" w:author="Bru Sascha" w:date="2013-07-09T12:25:00Z">
        <w:r w:rsidR="0082438C" w:rsidDel="001C7CCA">
          <w:rPr>
            <w:lang w:val="en-US"/>
          </w:rPr>
          <w:delText xml:space="preserve">has </w:delText>
        </w:r>
      </w:del>
      <w:r w:rsidR="0082438C">
        <w:rPr>
          <w:lang w:val="en-US"/>
        </w:rPr>
        <w:t xml:space="preserve">directed himself some ten other films, most of </w:t>
      </w:r>
      <w:del w:id="27" w:author="Bru Sascha" w:date="2013-07-09T12:25:00Z">
        <w:r w:rsidR="0082438C" w:rsidDel="001C7CCA">
          <w:rPr>
            <w:lang w:val="en-US"/>
          </w:rPr>
          <w:delText xml:space="preserve">them </w:delText>
        </w:r>
      </w:del>
      <w:ins w:id="28" w:author="Bru Sascha" w:date="2013-07-09T12:25:00Z">
        <w:r w:rsidR="001C7CCA">
          <w:rPr>
            <w:lang w:val="en-US"/>
          </w:rPr>
          <w:t>which were</w:t>
        </w:r>
        <w:r w:rsidR="001C7CCA">
          <w:rPr>
            <w:lang w:val="en-US"/>
          </w:rPr>
          <w:t xml:space="preserve"> </w:t>
        </w:r>
      </w:ins>
      <w:r w:rsidR="0082438C">
        <w:rPr>
          <w:lang w:val="en-US"/>
        </w:rPr>
        <w:t xml:space="preserve">also published </w:t>
      </w:r>
      <w:del w:id="29" w:author="Bru Sascha" w:date="2013-07-09T12:26:00Z">
        <w:r w:rsidR="0082438C" w:rsidDel="001C7CCA">
          <w:rPr>
            <w:lang w:val="en-US"/>
          </w:rPr>
          <w:delText xml:space="preserve">also </w:delText>
        </w:r>
      </w:del>
      <w:r w:rsidR="0082438C">
        <w:rPr>
          <w:lang w:val="en-US"/>
        </w:rPr>
        <w:t xml:space="preserve">as illustrated cine-novels, a hybrid genre, half-script, half-novel, that fascinated also other New Novelists </w:t>
      </w:r>
      <w:del w:id="30" w:author="Bru Sascha" w:date="2013-07-09T12:26:00Z">
        <w:r w:rsidR="0082438C" w:rsidDel="001C7CCA">
          <w:rPr>
            <w:lang w:val="en-US"/>
          </w:rPr>
          <w:delText>such as</w:delText>
        </w:r>
      </w:del>
      <w:ins w:id="31" w:author="Bru Sascha" w:date="2013-07-09T12:26:00Z">
        <w:r w:rsidR="001C7CCA">
          <w:rPr>
            <w:lang w:val="en-US"/>
          </w:rPr>
          <w:t>like</w:t>
        </w:r>
      </w:ins>
      <w:r w:rsidR="0082438C">
        <w:rPr>
          <w:lang w:val="en-US"/>
        </w:rPr>
        <w:t xml:space="preserve"> Marguerite </w:t>
      </w:r>
      <w:proofErr w:type="spellStart"/>
      <w:r w:rsidR="0082438C">
        <w:rPr>
          <w:lang w:val="en-US"/>
        </w:rPr>
        <w:t>Duras</w:t>
      </w:r>
      <w:proofErr w:type="spellEnd"/>
      <w:r w:rsidR="0082438C">
        <w:rPr>
          <w:lang w:val="en-US"/>
        </w:rPr>
        <w:t xml:space="preserve">. From 1965 on, with the publication of </w:t>
      </w:r>
      <w:r w:rsidR="0082438C" w:rsidRPr="0082438C">
        <w:rPr>
          <w:i/>
          <w:lang w:val="en-US"/>
        </w:rPr>
        <w:t xml:space="preserve">La </w:t>
      </w:r>
      <w:proofErr w:type="spellStart"/>
      <w:r w:rsidR="0082438C" w:rsidRPr="0082438C">
        <w:rPr>
          <w:i/>
          <w:lang w:val="en-US"/>
        </w:rPr>
        <w:t>Maison</w:t>
      </w:r>
      <w:proofErr w:type="spellEnd"/>
      <w:r w:rsidR="0082438C" w:rsidRPr="0082438C">
        <w:rPr>
          <w:i/>
          <w:lang w:val="en-US"/>
        </w:rPr>
        <w:t xml:space="preserve"> de </w:t>
      </w:r>
      <w:proofErr w:type="spellStart"/>
      <w:r w:rsidR="0082438C" w:rsidRPr="0082438C">
        <w:rPr>
          <w:i/>
          <w:lang w:val="en-US"/>
        </w:rPr>
        <w:t>Rendez-vous</w:t>
      </w:r>
      <w:proofErr w:type="spellEnd"/>
      <w:ins w:id="32" w:author="Bru Sascha" w:date="2013-07-09T12:26:00Z">
        <w:r w:rsidR="001C7CCA">
          <w:rPr>
            <w:lang w:val="en-US"/>
          </w:rPr>
          <w:t xml:space="preserve"> (</w:t>
        </w:r>
        <w:r w:rsidR="001C7CCA" w:rsidRPr="001C7CCA">
          <w:rPr>
            <w:highlight w:val="yellow"/>
            <w:lang w:val="en-US"/>
            <w:rPrChange w:id="33" w:author="Bru Sascha" w:date="2013-07-09T12:26:00Z">
              <w:rPr>
                <w:lang w:val="en-US"/>
              </w:rPr>
            </w:rPrChange>
          </w:rPr>
          <w:t>TRANSLATION</w:t>
        </w:r>
        <w:r w:rsidR="001C7CCA">
          <w:rPr>
            <w:lang w:val="en-US"/>
          </w:rPr>
          <w:t>)</w:t>
        </w:r>
      </w:ins>
      <w:r w:rsidR="0082438C">
        <w:rPr>
          <w:lang w:val="en-US"/>
        </w:rPr>
        <w:t>, Robbe-Grillet abandon</w:t>
      </w:r>
      <w:ins w:id="34" w:author="Bru Sascha" w:date="2013-07-09T12:26:00Z">
        <w:r w:rsidR="001C7CCA">
          <w:rPr>
            <w:lang w:val="en-US"/>
          </w:rPr>
          <w:t>ed</w:t>
        </w:r>
      </w:ins>
      <w:del w:id="35" w:author="Bru Sascha" w:date="2013-07-09T12:26:00Z">
        <w:r w:rsidR="0082438C" w:rsidDel="001C7CCA">
          <w:rPr>
            <w:lang w:val="en-US"/>
          </w:rPr>
          <w:delText>s</w:delText>
        </w:r>
      </w:del>
      <w:r w:rsidR="0082438C">
        <w:rPr>
          <w:lang w:val="en-US"/>
        </w:rPr>
        <w:t xml:space="preserve"> his objective, phenomenological style</w:t>
      </w:r>
      <w:del w:id="36" w:author="Bru Sascha" w:date="2013-07-09T12:26:00Z">
        <w:r w:rsidR="0082438C" w:rsidDel="001C7CCA">
          <w:rPr>
            <w:lang w:val="en-US"/>
          </w:rPr>
          <w:delText>,</w:delText>
        </w:r>
      </w:del>
      <w:r w:rsidR="0082438C">
        <w:rPr>
          <w:lang w:val="en-US"/>
        </w:rPr>
        <w:t xml:space="preserve"> in </w:t>
      </w:r>
      <w:proofErr w:type="spellStart"/>
      <w:r w:rsidR="0082438C">
        <w:rPr>
          <w:lang w:val="en-US"/>
        </w:rPr>
        <w:t>favo</w:t>
      </w:r>
      <w:ins w:id="37" w:author="Bru Sascha" w:date="2013-07-09T12:26:00Z">
        <w:r w:rsidR="001C7CCA">
          <w:rPr>
            <w:lang w:val="en-US"/>
          </w:rPr>
          <w:t>u</w:t>
        </w:r>
      </w:ins>
      <w:r w:rsidR="0082438C">
        <w:rPr>
          <w:lang w:val="en-US"/>
        </w:rPr>
        <w:t>r</w:t>
      </w:r>
      <w:proofErr w:type="spellEnd"/>
      <w:r w:rsidR="0082438C">
        <w:rPr>
          <w:lang w:val="en-US"/>
        </w:rPr>
        <w:t xml:space="preserve"> of a more associative form of narrative that ma</w:t>
      </w:r>
      <w:ins w:id="38" w:author="Bru Sascha" w:date="2013-07-09T12:27:00Z">
        <w:r w:rsidR="001C7CCA">
          <w:rPr>
            <w:lang w:val="en-US"/>
          </w:rPr>
          <w:t>d</w:t>
        </w:r>
      </w:ins>
      <w:del w:id="39" w:author="Bru Sascha" w:date="2013-07-09T12:27:00Z">
        <w:r w:rsidR="0082438C" w:rsidDel="001C7CCA">
          <w:rPr>
            <w:lang w:val="en-US"/>
          </w:rPr>
          <w:delText>k</w:delText>
        </w:r>
      </w:del>
      <w:r w:rsidR="0082438C">
        <w:rPr>
          <w:lang w:val="en-US"/>
        </w:rPr>
        <w:t>e room for the personal (erotic and sadistic) fantasies of the author, who</w:t>
      </w:r>
      <w:r w:rsidR="001422E6">
        <w:rPr>
          <w:lang w:val="en-US"/>
        </w:rPr>
        <w:t xml:space="preserve"> liked</w:t>
      </w:r>
      <w:r w:rsidR="0082438C">
        <w:rPr>
          <w:lang w:val="en-US"/>
        </w:rPr>
        <w:t xml:space="preserve"> to pose a</w:t>
      </w:r>
      <w:bookmarkStart w:id="40" w:name="_GoBack"/>
      <w:bookmarkEnd w:id="40"/>
      <w:r w:rsidR="0082438C">
        <w:rPr>
          <w:lang w:val="en-US"/>
        </w:rPr>
        <w:t xml:space="preserve">s a pervert. This subjective turn </w:t>
      </w:r>
      <w:del w:id="41" w:author="Bru Sascha" w:date="2013-07-09T12:27:00Z">
        <w:r w:rsidR="0082438C" w:rsidDel="001C7CCA">
          <w:rPr>
            <w:lang w:val="en-US"/>
          </w:rPr>
          <w:delText xml:space="preserve">takes </w:delText>
        </w:r>
      </w:del>
      <w:ins w:id="42" w:author="Bru Sascha" w:date="2013-07-09T12:27:00Z">
        <w:r w:rsidR="001C7CCA">
          <w:rPr>
            <w:lang w:val="en-US"/>
          </w:rPr>
          <w:t>took</w:t>
        </w:r>
        <w:r w:rsidR="001C7CCA">
          <w:rPr>
            <w:lang w:val="en-US"/>
          </w:rPr>
          <w:t xml:space="preserve"> </w:t>
        </w:r>
      </w:ins>
      <w:r w:rsidR="0082438C">
        <w:rPr>
          <w:lang w:val="en-US"/>
        </w:rPr>
        <w:t xml:space="preserve">the form of semi-autobiographical or </w:t>
      </w:r>
      <w:proofErr w:type="spellStart"/>
      <w:r w:rsidR="0082438C">
        <w:rPr>
          <w:lang w:val="en-US"/>
        </w:rPr>
        <w:t>autofictional</w:t>
      </w:r>
      <w:proofErr w:type="spellEnd"/>
      <w:r w:rsidR="0082438C">
        <w:rPr>
          <w:lang w:val="en-US"/>
        </w:rPr>
        <w:t xml:space="preserve"> writing with </w:t>
      </w:r>
      <w:r w:rsidR="0082438C" w:rsidRPr="0082438C">
        <w:rPr>
          <w:i/>
          <w:lang w:val="en-US"/>
        </w:rPr>
        <w:t xml:space="preserve">Le </w:t>
      </w:r>
      <w:proofErr w:type="spellStart"/>
      <w:r w:rsidR="0082438C" w:rsidRPr="0082438C">
        <w:rPr>
          <w:i/>
          <w:lang w:val="en-US"/>
        </w:rPr>
        <w:t>Miroir</w:t>
      </w:r>
      <w:proofErr w:type="spellEnd"/>
      <w:r w:rsidR="0082438C" w:rsidRPr="0082438C">
        <w:rPr>
          <w:i/>
          <w:lang w:val="en-US"/>
        </w:rPr>
        <w:t xml:space="preserve"> qui </w:t>
      </w:r>
      <w:proofErr w:type="spellStart"/>
      <w:r w:rsidR="0082438C" w:rsidRPr="0082438C">
        <w:rPr>
          <w:i/>
          <w:lang w:val="en-US"/>
        </w:rPr>
        <w:t>revient</w:t>
      </w:r>
      <w:proofErr w:type="spellEnd"/>
      <w:r w:rsidR="0082438C">
        <w:rPr>
          <w:lang w:val="en-US"/>
        </w:rPr>
        <w:t xml:space="preserve"> (</w:t>
      </w:r>
      <w:r w:rsidR="0082438C" w:rsidRPr="0082438C">
        <w:rPr>
          <w:i/>
          <w:lang w:val="en-US"/>
        </w:rPr>
        <w:t>Ghosts in the Mirror</w:t>
      </w:r>
      <w:r w:rsidR="0082438C">
        <w:rPr>
          <w:lang w:val="en-US"/>
        </w:rPr>
        <w:t>, 1984), which purportedly blu</w:t>
      </w:r>
      <w:ins w:id="43" w:author="Bru Sascha" w:date="2013-07-09T12:27:00Z">
        <w:r w:rsidR="001C7CCA">
          <w:rPr>
            <w:lang w:val="en-US"/>
          </w:rPr>
          <w:t>r</w:t>
        </w:r>
      </w:ins>
      <w:r w:rsidR="0082438C">
        <w:rPr>
          <w:lang w:val="en-US"/>
        </w:rPr>
        <w:t>r</w:t>
      </w:r>
      <w:ins w:id="44" w:author="Bru Sascha" w:date="2013-07-09T12:27:00Z">
        <w:r w:rsidR="001C7CCA">
          <w:rPr>
            <w:lang w:val="en-US"/>
          </w:rPr>
          <w:t>ed</w:t>
        </w:r>
      </w:ins>
      <w:r w:rsidR="0082438C">
        <w:rPr>
          <w:lang w:val="en-US"/>
        </w:rPr>
        <w:t xml:space="preserve"> the boundaries between the fictional and the real. The last </w:t>
      </w:r>
      <w:r w:rsidR="001422E6">
        <w:rPr>
          <w:lang w:val="en-US"/>
        </w:rPr>
        <w:t>works by Rob</w:t>
      </w:r>
      <w:r w:rsidR="0082438C">
        <w:rPr>
          <w:lang w:val="en-US"/>
        </w:rPr>
        <w:t>be-Grillet, both in cinema and in literature, radicalize</w:t>
      </w:r>
      <w:ins w:id="45" w:author="Bru Sascha" w:date="2013-07-09T12:27:00Z">
        <w:r w:rsidR="001C7CCA">
          <w:rPr>
            <w:lang w:val="en-US"/>
          </w:rPr>
          <w:t>d</w:t>
        </w:r>
      </w:ins>
      <w:r w:rsidR="0082438C">
        <w:rPr>
          <w:lang w:val="en-US"/>
        </w:rPr>
        <w:t xml:space="preserve"> the mix of semi-autobiography and </w:t>
      </w:r>
      <w:r w:rsidR="001422E6">
        <w:rPr>
          <w:lang w:val="en-US"/>
        </w:rPr>
        <w:t>phantasm</w:t>
      </w:r>
      <w:r w:rsidR="0082438C">
        <w:rPr>
          <w:lang w:val="en-US"/>
        </w:rPr>
        <w:t xml:space="preserve">, but  did so </w:t>
      </w:r>
      <w:del w:id="46" w:author="Bru Sascha" w:date="2013-07-09T12:27:00Z">
        <w:r w:rsidR="0082438C" w:rsidDel="001C7CCA">
          <w:rPr>
            <w:lang w:val="en-US"/>
          </w:rPr>
          <w:delText>in the</w:delText>
        </w:r>
      </w:del>
      <w:ins w:id="47" w:author="Bru Sascha" w:date="2013-07-09T12:27:00Z">
        <w:r w:rsidR="001C7CCA">
          <w:rPr>
            <w:lang w:val="en-US"/>
          </w:rPr>
          <w:t>with</w:t>
        </w:r>
      </w:ins>
      <w:r w:rsidR="0082438C">
        <w:rPr>
          <w:lang w:val="en-US"/>
        </w:rPr>
        <w:t xml:space="preserve"> gro</w:t>
      </w:r>
      <w:r w:rsidR="001471F6">
        <w:rPr>
          <w:lang w:val="en-US"/>
        </w:rPr>
        <w:t xml:space="preserve">wing indifference </w:t>
      </w:r>
      <w:del w:id="48" w:author="Bru Sascha" w:date="2013-07-09T12:27:00Z">
        <w:r w:rsidR="001471F6" w:rsidDel="001C7CCA">
          <w:rPr>
            <w:lang w:val="en-US"/>
          </w:rPr>
          <w:delText>of the</w:delText>
        </w:r>
      </w:del>
      <w:ins w:id="49" w:author="Bru Sascha" w:date="2013-07-09T12:27:00Z">
        <w:r w:rsidR="001C7CCA">
          <w:rPr>
            <w:lang w:val="en-US"/>
          </w:rPr>
          <w:t>towards the reading</w:t>
        </w:r>
      </w:ins>
      <w:r w:rsidR="001471F6">
        <w:rPr>
          <w:lang w:val="en-US"/>
        </w:rPr>
        <w:t xml:space="preserve"> public.</w:t>
      </w:r>
    </w:p>
    <w:p w:rsidR="001C7CCA" w:rsidRDefault="001C7CCA">
      <w:pPr>
        <w:rPr>
          <w:ins w:id="50" w:author="Bru Sascha" w:date="2013-07-09T12:19:00Z"/>
          <w:lang w:val="en-US"/>
        </w:rPr>
      </w:pPr>
    </w:p>
    <w:p w:rsidR="001C7CCA" w:rsidRDefault="001C7CCA" w:rsidP="001C7CCA">
      <w:pPr>
        <w:rPr>
          <w:ins w:id="51" w:author="Bru Sascha" w:date="2013-07-09T12:19:00Z"/>
          <w:lang w:val="en-US"/>
        </w:rPr>
      </w:pPr>
      <w:commentRangeStart w:id="52"/>
      <w:ins w:id="53" w:author="Bru Sascha" w:date="2013-07-09T12:19:00Z">
        <w:r w:rsidRPr="008A3CDA">
          <w:rPr>
            <w:highlight w:val="yellow"/>
            <w:lang w:val="en-US"/>
          </w:rPr>
          <w:t>References and further reading</w:t>
        </w:r>
      </w:ins>
    </w:p>
    <w:p w:rsidR="001C7CCA" w:rsidRPr="000612A0" w:rsidRDefault="001C7CCA">
      <w:pPr>
        <w:rPr>
          <w:lang w:val="en-US"/>
        </w:rPr>
      </w:pPr>
      <w:proofErr w:type="spellStart"/>
      <w:ins w:id="54" w:author="Bru Sascha" w:date="2013-07-09T12:19:00Z">
        <w:r w:rsidRPr="008A3CDA">
          <w:rPr>
            <w:highlight w:val="yellow"/>
            <w:lang w:val="en-US"/>
          </w:rPr>
          <w:t>Paratextual</w:t>
        </w:r>
        <w:proofErr w:type="spellEnd"/>
        <w:r w:rsidRPr="008A3CDA">
          <w:rPr>
            <w:highlight w:val="yellow"/>
            <w:lang w:val="en-US"/>
          </w:rPr>
          <w:t xml:space="preserve"> material</w:t>
        </w:r>
        <w:commentRangeEnd w:id="52"/>
        <w:r>
          <w:rPr>
            <w:rStyle w:val="CommentReference"/>
          </w:rPr>
          <w:commentReference w:id="52"/>
        </w:r>
      </w:ins>
    </w:p>
    <w:sectPr w:rsidR="001C7CCA" w:rsidRPr="000612A0" w:rsidSect="0050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" w:author="Bru Sascha" w:date="2013-07-09T12:19:00Z" w:initials="BS">
    <w:p w:rsidR="001C7CCA" w:rsidRDefault="001C7CCA" w:rsidP="001C7CCA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24BF1"/>
    <w:multiLevelType w:val="multilevel"/>
    <w:tmpl w:val="939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FE"/>
    <w:rsid w:val="0003509D"/>
    <w:rsid w:val="000612A0"/>
    <w:rsid w:val="00071085"/>
    <w:rsid w:val="000D7543"/>
    <w:rsid w:val="000E4A3E"/>
    <w:rsid w:val="001179BD"/>
    <w:rsid w:val="001422E6"/>
    <w:rsid w:val="001471F6"/>
    <w:rsid w:val="001A48A2"/>
    <w:rsid w:val="001B3B4F"/>
    <w:rsid w:val="001C7CCA"/>
    <w:rsid w:val="00292AD0"/>
    <w:rsid w:val="002C47C9"/>
    <w:rsid w:val="00345326"/>
    <w:rsid w:val="003708FF"/>
    <w:rsid w:val="00440B91"/>
    <w:rsid w:val="004551AF"/>
    <w:rsid w:val="004D12A6"/>
    <w:rsid w:val="004E58DA"/>
    <w:rsid w:val="004E6D77"/>
    <w:rsid w:val="00503425"/>
    <w:rsid w:val="006256FA"/>
    <w:rsid w:val="00653C10"/>
    <w:rsid w:val="00690EE6"/>
    <w:rsid w:val="00737543"/>
    <w:rsid w:val="00796D3E"/>
    <w:rsid w:val="007D3BDF"/>
    <w:rsid w:val="0082438C"/>
    <w:rsid w:val="00885631"/>
    <w:rsid w:val="008950E6"/>
    <w:rsid w:val="008C26EE"/>
    <w:rsid w:val="009B5870"/>
    <w:rsid w:val="009B74F0"/>
    <w:rsid w:val="00A060BB"/>
    <w:rsid w:val="00A076FE"/>
    <w:rsid w:val="00AF057C"/>
    <w:rsid w:val="00B411EC"/>
    <w:rsid w:val="00B47853"/>
    <w:rsid w:val="00B67267"/>
    <w:rsid w:val="00BB56C5"/>
    <w:rsid w:val="00BC1B82"/>
    <w:rsid w:val="00CD6526"/>
    <w:rsid w:val="00CE0377"/>
    <w:rsid w:val="00E3429A"/>
    <w:rsid w:val="00E60309"/>
    <w:rsid w:val="00EF0889"/>
    <w:rsid w:val="00F755BE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53"/>
    <w:pPr>
      <w:ind w:left="720"/>
      <w:contextualSpacing/>
    </w:pPr>
  </w:style>
  <w:style w:type="character" w:customStyle="1" w:styleId="citecrochet1">
    <w:name w:val="cite_crochet1"/>
    <w:basedOn w:val="DefaultParagraphFont"/>
    <w:rsid w:val="00292AD0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CC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53"/>
    <w:pPr>
      <w:ind w:left="720"/>
      <w:contextualSpacing/>
    </w:pPr>
  </w:style>
  <w:style w:type="character" w:customStyle="1" w:styleId="citecrochet1">
    <w:name w:val="cite_crochet1"/>
    <w:basedOn w:val="DefaultParagraphFont"/>
    <w:rsid w:val="00292AD0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C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Faculteit Letteren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u0004749</dc:creator>
  <cp:lastModifiedBy>Bru Sascha</cp:lastModifiedBy>
  <cp:revision>4</cp:revision>
  <dcterms:created xsi:type="dcterms:W3CDTF">2013-06-15T14:21:00Z</dcterms:created>
  <dcterms:modified xsi:type="dcterms:W3CDTF">2013-07-09T10:28:00Z</dcterms:modified>
</cp:coreProperties>
</file>