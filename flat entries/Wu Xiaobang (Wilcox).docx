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952EB" w14:textId="77777777" w:rsidR="007422B0" w:rsidRPr="00E221D3" w:rsidRDefault="007422B0">
      <w:pPr>
        <w:rPr>
          <w:rFonts w:ascii="Times New Roman" w:hAnsi="Times New Roman" w:cs="Times New Roman"/>
        </w:rPr>
      </w:pPr>
    </w:p>
    <w:p w14:paraId="6E4ED6A3" w14:textId="59AE4199" w:rsidR="007422B0" w:rsidRPr="00E221D3" w:rsidDel="003867DB" w:rsidRDefault="007422B0" w:rsidP="00742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0" w:author="Editorial Comments" w:date="2015-05-12T16:16:00Z"/>
          <w:rFonts w:ascii="Times New Roman" w:hAnsi="Times New Roman" w:cs="Times New Roman"/>
          <w:b/>
          <w:bCs/>
          <w:i/>
          <w:iCs/>
        </w:rPr>
      </w:pPr>
      <w:del w:id="1" w:author="Editorial Comments" w:date="2015-05-12T16:16:00Z">
        <w:r w:rsidRPr="00E221D3" w:rsidDel="003867DB">
          <w:rPr>
            <w:rFonts w:ascii="Times New Roman" w:hAnsi="Times New Roman" w:cs="Times New Roman"/>
            <w:b/>
            <w:bCs/>
            <w:i/>
            <w:iCs/>
            <w:lang w:val="en-GB"/>
          </w:rPr>
          <w:delText>Routledge</w:delText>
        </w:r>
        <w:r w:rsidRPr="00E221D3" w:rsidDel="003867DB">
          <w:rPr>
            <w:rFonts w:ascii="Times New Roman" w:hAnsi="Times New Roman" w:cs="Times New Roman"/>
            <w:b/>
            <w:bCs/>
            <w:i/>
            <w:iCs/>
          </w:rPr>
          <w:delText xml:space="preserve"> Encyclopedia of Modernism </w:delText>
        </w:r>
      </w:del>
    </w:p>
    <w:p w14:paraId="618D202D" w14:textId="0D177835" w:rsidR="007422B0" w:rsidRPr="00E221D3" w:rsidDel="003867DB" w:rsidRDefault="007422B0" w:rsidP="00742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 w:author="Editorial Comments" w:date="2015-05-12T16:16:00Z"/>
          <w:rFonts w:ascii="Times New Roman" w:hAnsi="Times New Roman" w:cs="Times New Roman"/>
          <w:b/>
          <w:bCs/>
        </w:rPr>
      </w:pPr>
      <w:del w:id="3" w:author="Editorial Comments" w:date="2015-05-12T16:16:00Z">
        <w:r w:rsidRPr="00E221D3" w:rsidDel="003867DB">
          <w:rPr>
            <w:rFonts w:ascii="Times New Roman" w:hAnsi="Times New Roman" w:cs="Times New Roman"/>
            <w:b/>
            <w:bCs/>
          </w:rPr>
          <w:delText>Draft Entry – Dance Section (China)</w:delText>
        </w:r>
      </w:del>
    </w:p>
    <w:p w14:paraId="7E184D03" w14:textId="586B32C3" w:rsidR="007422B0" w:rsidRPr="00E221D3" w:rsidDel="003867DB" w:rsidRDefault="007422B0" w:rsidP="00742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 w:author="Editorial Comments" w:date="2015-05-12T16:16:00Z"/>
          <w:rFonts w:ascii="Times New Roman" w:hAnsi="Times New Roman" w:cs="Times New Roman"/>
        </w:rPr>
      </w:pPr>
    </w:p>
    <w:p w14:paraId="054F7729" w14:textId="238754CF" w:rsidR="006664DD" w:rsidRPr="00E221D3" w:rsidDel="003867DB" w:rsidRDefault="006664DD">
      <w:pPr>
        <w:rPr>
          <w:del w:id="5" w:author="Editorial Comments" w:date="2015-05-12T16:16:00Z"/>
          <w:rFonts w:ascii="Times New Roman" w:hAnsi="Times New Roman" w:cs="Times New Roman"/>
          <w:b/>
        </w:rPr>
      </w:pPr>
    </w:p>
    <w:p w14:paraId="549B182A" w14:textId="19CD473E" w:rsidR="007422B0" w:rsidRPr="00E221D3" w:rsidDel="003867DB" w:rsidRDefault="007422B0">
      <w:pPr>
        <w:rPr>
          <w:del w:id="6" w:author="Editorial Comments" w:date="2015-05-12T16:16:00Z"/>
          <w:rFonts w:ascii="Times New Roman" w:hAnsi="Times New Roman" w:cs="Times New Roman"/>
          <w:b/>
          <w:lang w:eastAsia="zh-CN"/>
        </w:rPr>
      </w:pPr>
      <w:r w:rsidRPr="00E221D3">
        <w:rPr>
          <w:rFonts w:ascii="Times New Roman" w:hAnsi="Times New Roman" w:cs="Times New Roman"/>
          <w:b/>
        </w:rPr>
        <w:t xml:space="preserve">Wu </w:t>
      </w:r>
      <w:proofErr w:type="spellStart"/>
      <w:r w:rsidRPr="00E221D3">
        <w:rPr>
          <w:rFonts w:ascii="Times New Roman" w:hAnsi="Times New Roman" w:cs="Times New Roman"/>
          <w:b/>
        </w:rPr>
        <w:t>Xiaobang</w:t>
      </w:r>
      <w:proofErr w:type="spellEnd"/>
      <w:r w:rsidRPr="00E221D3">
        <w:rPr>
          <w:rFonts w:ascii="Times New Roman" w:hAnsi="Times New Roman" w:cs="Times New Roman"/>
          <w:b/>
        </w:rPr>
        <w:t xml:space="preserve"> </w:t>
      </w:r>
      <w:r w:rsidRPr="00E221D3">
        <w:rPr>
          <w:rFonts w:ascii="Times New Roman" w:hAnsi="Times New Roman" w:cs="Times New Roman"/>
          <w:b/>
          <w:lang w:eastAsia="zh-CN"/>
        </w:rPr>
        <w:t>吴</w:t>
      </w:r>
      <w:r w:rsidRPr="00E221D3">
        <w:rPr>
          <w:rFonts w:ascii="Times New Roman" w:eastAsia="SimSun" w:hAnsi="Times New Roman" w:cs="Times New Roman"/>
          <w:b/>
          <w:lang w:eastAsia="zh-CN"/>
        </w:rPr>
        <w:t>晓</w:t>
      </w:r>
      <w:r w:rsidRPr="00E221D3">
        <w:rPr>
          <w:rFonts w:ascii="Times New Roman" w:hAnsi="Times New Roman" w:cs="Times New Roman"/>
          <w:b/>
          <w:lang w:eastAsia="zh-CN"/>
        </w:rPr>
        <w:t>邦</w:t>
      </w:r>
      <w:ins w:id="7" w:author="Editorial Comments" w:date="2015-05-12T16:16:00Z">
        <w:r w:rsidR="003867DB">
          <w:rPr>
            <w:rFonts w:ascii="Times New Roman" w:hAnsi="Times New Roman" w:cs="Times New Roman"/>
            <w:b/>
            <w:lang w:eastAsia="zh-CN"/>
          </w:rPr>
          <w:t xml:space="preserve"> </w:t>
        </w:r>
      </w:ins>
    </w:p>
    <w:p w14:paraId="5CFAECE8" w14:textId="77777777" w:rsidR="007422B0" w:rsidRPr="00E221D3" w:rsidDel="003867DB" w:rsidRDefault="007422B0">
      <w:pPr>
        <w:rPr>
          <w:del w:id="8" w:author="Editorial Comments" w:date="2015-05-12T16:16:00Z"/>
          <w:rFonts w:ascii="Times New Roman" w:hAnsi="Times New Roman" w:cs="Times New Roman"/>
          <w:lang w:eastAsia="zh-CN"/>
        </w:rPr>
      </w:pPr>
    </w:p>
    <w:p w14:paraId="215F5E78" w14:textId="6061E641" w:rsidR="007422B0" w:rsidRPr="00E221D3" w:rsidRDefault="007E4408">
      <w:pPr>
        <w:rPr>
          <w:rFonts w:ascii="Times New Roman" w:hAnsi="Times New Roman" w:cs="Times New Roman"/>
          <w:b/>
          <w:lang w:eastAsia="zh-CN"/>
        </w:rPr>
      </w:pPr>
      <w:r w:rsidRPr="00E221D3">
        <w:rPr>
          <w:rFonts w:ascii="Times New Roman" w:hAnsi="Times New Roman" w:cs="Times New Roman"/>
          <w:b/>
          <w:lang w:eastAsia="zh-CN"/>
        </w:rPr>
        <w:t>(b.  December 18, 1906, Jiangsu Province, China</w:t>
      </w:r>
      <w:del w:id="9" w:author="Editorial Comments" w:date="2015-05-12T16:16:00Z">
        <w:r w:rsidRPr="00E221D3" w:rsidDel="003867DB">
          <w:rPr>
            <w:rFonts w:ascii="Times New Roman" w:hAnsi="Times New Roman" w:cs="Times New Roman"/>
            <w:b/>
            <w:lang w:eastAsia="zh-CN"/>
          </w:rPr>
          <w:delText xml:space="preserve"> -</w:delText>
        </w:r>
      </w:del>
      <w:proofErr w:type="gramStart"/>
      <w:ins w:id="10" w:author="Editorial Comments" w:date="2015-05-12T16:16:00Z">
        <w:r w:rsidR="003867DB">
          <w:rPr>
            <w:rFonts w:ascii="Times New Roman" w:hAnsi="Times New Roman" w:cs="Times New Roman"/>
            <w:b/>
            <w:lang w:eastAsia="zh-CN"/>
          </w:rPr>
          <w:t xml:space="preserve">; </w:t>
        </w:r>
      </w:ins>
      <w:r w:rsidRPr="00E221D3">
        <w:rPr>
          <w:rFonts w:ascii="Times New Roman" w:hAnsi="Times New Roman" w:cs="Times New Roman"/>
          <w:b/>
          <w:lang w:eastAsia="zh-CN"/>
        </w:rPr>
        <w:t xml:space="preserve"> d</w:t>
      </w:r>
      <w:proofErr w:type="gramEnd"/>
      <w:r w:rsidRPr="00E221D3">
        <w:rPr>
          <w:rFonts w:ascii="Times New Roman" w:hAnsi="Times New Roman" w:cs="Times New Roman"/>
          <w:b/>
          <w:lang w:eastAsia="zh-CN"/>
        </w:rPr>
        <w:t>. July 8, 1995</w:t>
      </w:r>
      <w:ins w:id="11" w:author="Editorial Comments" w:date="2015-05-12T16:17:00Z">
        <w:r w:rsidR="00350F08">
          <w:rPr>
            <w:rFonts w:ascii="Times New Roman" w:hAnsi="Times New Roman" w:cs="Times New Roman"/>
            <w:b/>
            <w:lang w:eastAsia="zh-CN"/>
          </w:rPr>
          <w:t>,</w:t>
        </w:r>
      </w:ins>
      <w:bookmarkStart w:id="12" w:name="_GoBack"/>
      <w:bookmarkEnd w:id="12"/>
      <w:r w:rsidRPr="00E221D3">
        <w:rPr>
          <w:rFonts w:ascii="Times New Roman" w:hAnsi="Times New Roman" w:cs="Times New Roman"/>
          <w:b/>
          <w:lang w:eastAsia="zh-CN"/>
        </w:rPr>
        <w:t xml:space="preserve"> Beijing, China)</w:t>
      </w:r>
    </w:p>
    <w:p w14:paraId="62B7E16E" w14:textId="77777777" w:rsidR="007422B0" w:rsidRPr="00E221D3" w:rsidRDefault="007422B0">
      <w:pPr>
        <w:rPr>
          <w:rFonts w:ascii="Times New Roman" w:hAnsi="Times New Roman" w:cs="Times New Roman"/>
        </w:rPr>
      </w:pPr>
    </w:p>
    <w:p w14:paraId="43502FDF" w14:textId="77777777" w:rsidR="007422B0" w:rsidRPr="00E221D3" w:rsidRDefault="007422B0">
      <w:pPr>
        <w:rPr>
          <w:rFonts w:ascii="Times New Roman" w:hAnsi="Times New Roman" w:cs="Times New Roman"/>
        </w:rPr>
      </w:pPr>
    </w:p>
    <w:p w14:paraId="764961F7" w14:textId="77777777" w:rsidR="000E3E24" w:rsidRPr="00E221D3" w:rsidRDefault="000E3E24">
      <w:pPr>
        <w:rPr>
          <w:rFonts w:ascii="Times New Roman" w:hAnsi="Times New Roman" w:cs="Times New Roman"/>
        </w:rPr>
      </w:pPr>
      <w:r w:rsidRPr="00E221D3">
        <w:rPr>
          <w:rFonts w:ascii="Times New Roman" w:hAnsi="Times New Roman" w:cs="Times New Roman"/>
        </w:rPr>
        <w:t xml:space="preserve">Wu </w:t>
      </w:r>
      <w:proofErr w:type="spellStart"/>
      <w:r w:rsidRPr="00E221D3">
        <w:rPr>
          <w:rFonts w:ascii="Times New Roman" w:hAnsi="Times New Roman" w:cs="Times New Roman"/>
        </w:rPr>
        <w:t>Xiaobang</w:t>
      </w:r>
      <w:proofErr w:type="spellEnd"/>
      <w:r w:rsidRPr="00E221D3">
        <w:rPr>
          <w:rFonts w:ascii="Times New Roman" w:hAnsi="Times New Roman" w:cs="Times New Roman"/>
        </w:rPr>
        <w:t xml:space="preserve"> portrait</w:t>
      </w:r>
    </w:p>
    <w:p w14:paraId="78402668" w14:textId="77777777" w:rsidR="007422B0" w:rsidRPr="00E221D3" w:rsidRDefault="007422B0">
      <w:pPr>
        <w:rPr>
          <w:rFonts w:ascii="Times New Roman" w:hAnsi="Times New Roman" w:cs="Times New Roman"/>
        </w:rPr>
      </w:pPr>
      <w:r w:rsidRPr="00E221D3">
        <w:rPr>
          <w:rFonts w:ascii="Times New Roman" w:hAnsi="Times New Roman" w:cs="Times New Roman"/>
          <w:noProof/>
        </w:rPr>
        <w:drawing>
          <wp:inline distT="0" distB="0" distL="0" distR="0" wp14:anchorId="446E85FB" wp14:editId="5F16C121">
            <wp:extent cx="46990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000" cy="3352800"/>
                    </a:xfrm>
                    <a:prstGeom prst="rect">
                      <a:avLst/>
                    </a:prstGeom>
                    <a:noFill/>
                    <a:ln>
                      <a:noFill/>
                    </a:ln>
                  </pic:spPr>
                </pic:pic>
              </a:graphicData>
            </a:graphic>
          </wp:inline>
        </w:drawing>
      </w:r>
    </w:p>
    <w:p w14:paraId="500E505A" w14:textId="77777777" w:rsidR="007422B0" w:rsidRPr="00E221D3" w:rsidRDefault="007422B0">
      <w:pPr>
        <w:rPr>
          <w:rFonts w:ascii="Times New Roman" w:hAnsi="Times New Roman" w:cs="Times New Roman"/>
        </w:rPr>
      </w:pPr>
      <w:proofErr w:type="gramStart"/>
      <w:r w:rsidRPr="00E221D3">
        <w:rPr>
          <w:rFonts w:ascii="Times New Roman" w:hAnsi="Times New Roman" w:cs="Times New Roman"/>
        </w:rPr>
        <w:t>image</w:t>
      </w:r>
      <w:proofErr w:type="gramEnd"/>
      <w:r w:rsidRPr="00E221D3">
        <w:rPr>
          <w:rFonts w:ascii="Times New Roman" w:hAnsi="Times New Roman" w:cs="Times New Roman"/>
        </w:rPr>
        <w:t xml:space="preserve"> source: </w:t>
      </w:r>
      <w:hyperlink r:id="rId6" w:anchor="pn8&amp;-1&amp;di294838036851&amp;objURLhttp%3A%2F%2Fwww.pp155.com%2FeWebEditor%2FUploadFile%2F201052119201428.jpg&amp;fromURLhttp%3A%2F%2Fwww.pp155.com%2Farticleall.asp%3Fsid%3D814&amp;W370&amp;H264&amp;T8190&amp;S64&amp;TPjpg" w:history="1">
        <w:r w:rsidRPr="00E221D3">
          <w:rPr>
            <w:rStyle w:val="Hyperlink"/>
            <w:rFonts w:ascii="Times New Roman" w:hAnsi="Times New Roman" w:cs="Times New Roman"/>
          </w:rPr>
          <w:t>http://image.baidu.com/i?ct=503316480&amp;z=&amp;tn=baiduimagedetail&amp;word=%CE%E2%CF%FE%B0%EE&amp;in=15053&amp;cl=2&amp;lm=-1&amp;st=-1&amp;pn=8&amp;rn=1&amp;di=294838036851&amp;ln=813&amp;fr=&amp;fm=&amp;fmq=1338106445652_R_D&amp;ic=0&amp;s=&amp;se=1&amp;sme=0&amp;tab=&amp;width=&amp;height=&amp;face=0&amp;is=&amp;istype=2#pn8&amp;-1&amp;di294838036851&amp;objURLhttp%3A%2F%2Fwww.pp155.com%2FeWebEditor%2FUploadFile%2F201052119201428.jpg&amp;fromURLhttp%3A%2F%2Fwww.pp155.com%2Farticleall.asp%3Fsid%3D814&amp;W370&amp;H264&amp;T8190&amp;S64&amp;TPjpg</w:t>
        </w:r>
      </w:hyperlink>
    </w:p>
    <w:p w14:paraId="502D6E2D" w14:textId="77777777" w:rsidR="007422B0" w:rsidRPr="00E221D3" w:rsidRDefault="007422B0">
      <w:pPr>
        <w:rPr>
          <w:rFonts w:ascii="Times New Roman" w:hAnsi="Times New Roman" w:cs="Times New Roman"/>
        </w:rPr>
      </w:pPr>
    </w:p>
    <w:p w14:paraId="79E89A3F" w14:textId="77777777" w:rsidR="006664DD" w:rsidRPr="00E221D3" w:rsidRDefault="006664DD">
      <w:pPr>
        <w:rPr>
          <w:rFonts w:ascii="Times New Roman" w:hAnsi="Times New Roman" w:cs="Times New Roman"/>
          <w:i/>
          <w:lang w:eastAsia="zh-CN"/>
        </w:rPr>
      </w:pPr>
    </w:p>
    <w:p w14:paraId="6B726449" w14:textId="77777777" w:rsidR="006664DD" w:rsidRPr="00E221D3" w:rsidRDefault="006664DD">
      <w:pPr>
        <w:rPr>
          <w:rFonts w:ascii="Times New Roman" w:hAnsi="Times New Roman" w:cs="Times New Roman"/>
          <w:i/>
          <w:lang w:eastAsia="zh-CN"/>
        </w:rPr>
      </w:pPr>
    </w:p>
    <w:p w14:paraId="1E7E3909" w14:textId="77777777" w:rsidR="006664DD" w:rsidRPr="00E221D3" w:rsidRDefault="006664DD">
      <w:pPr>
        <w:rPr>
          <w:rFonts w:ascii="Times New Roman" w:hAnsi="Times New Roman" w:cs="Times New Roman"/>
          <w:i/>
          <w:lang w:eastAsia="zh-CN"/>
        </w:rPr>
      </w:pPr>
    </w:p>
    <w:p w14:paraId="6B5ED320" w14:textId="77777777" w:rsidR="006664DD" w:rsidRPr="00E221D3" w:rsidRDefault="006664DD">
      <w:pPr>
        <w:rPr>
          <w:rFonts w:ascii="Times New Roman" w:hAnsi="Times New Roman" w:cs="Times New Roman"/>
          <w:i/>
          <w:lang w:eastAsia="zh-CN"/>
        </w:rPr>
      </w:pPr>
    </w:p>
    <w:p w14:paraId="2FD6700E" w14:textId="77777777" w:rsidR="006664DD" w:rsidRPr="00E221D3" w:rsidRDefault="006664DD">
      <w:pPr>
        <w:rPr>
          <w:rFonts w:ascii="Times New Roman" w:hAnsi="Times New Roman" w:cs="Times New Roman"/>
          <w:i/>
          <w:lang w:eastAsia="zh-CN"/>
        </w:rPr>
      </w:pPr>
    </w:p>
    <w:p w14:paraId="5095A59F" w14:textId="77777777" w:rsidR="006664DD" w:rsidRPr="00E221D3" w:rsidRDefault="006664DD">
      <w:pPr>
        <w:rPr>
          <w:rFonts w:ascii="Times New Roman" w:hAnsi="Times New Roman" w:cs="Times New Roman"/>
          <w:i/>
          <w:lang w:eastAsia="zh-CN"/>
        </w:rPr>
      </w:pPr>
    </w:p>
    <w:p w14:paraId="17FFAB1E" w14:textId="77777777" w:rsidR="006664DD" w:rsidRPr="00E221D3" w:rsidRDefault="006664DD">
      <w:pPr>
        <w:rPr>
          <w:rFonts w:ascii="Times New Roman" w:hAnsi="Times New Roman" w:cs="Times New Roman"/>
          <w:i/>
          <w:lang w:eastAsia="zh-CN"/>
        </w:rPr>
      </w:pPr>
    </w:p>
    <w:p w14:paraId="46545605" w14:textId="77777777" w:rsidR="006664DD" w:rsidRPr="00E221D3" w:rsidRDefault="006664DD">
      <w:pPr>
        <w:rPr>
          <w:rFonts w:ascii="Times New Roman" w:hAnsi="Times New Roman" w:cs="Times New Roman"/>
          <w:lang w:eastAsia="zh-CN"/>
        </w:rPr>
      </w:pPr>
      <w:r w:rsidRPr="00E221D3">
        <w:rPr>
          <w:rFonts w:ascii="Times New Roman" w:hAnsi="Times New Roman" w:cs="Times New Roman"/>
          <w:i/>
          <w:lang w:eastAsia="zh-CN"/>
        </w:rPr>
        <w:t>Fire of Hunger</w:t>
      </w:r>
      <w:r w:rsidRPr="00E221D3">
        <w:rPr>
          <w:rFonts w:ascii="Times New Roman" w:hAnsi="Times New Roman" w:cs="Times New Roman"/>
          <w:lang w:eastAsia="zh-CN"/>
        </w:rPr>
        <w:t xml:space="preserve"> (1942):</w:t>
      </w:r>
    </w:p>
    <w:p w14:paraId="2C74D988" w14:textId="77777777" w:rsidR="006664DD" w:rsidRPr="00E221D3" w:rsidRDefault="006664DD">
      <w:pPr>
        <w:rPr>
          <w:rFonts w:ascii="Times New Roman" w:hAnsi="Times New Roman" w:cs="Times New Roman"/>
          <w:lang w:eastAsia="zh-CN"/>
        </w:rPr>
      </w:pPr>
      <w:r w:rsidRPr="00E221D3">
        <w:rPr>
          <w:rFonts w:ascii="Times New Roman" w:hAnsi="Times New Roman" w:cs="Times New Roman"/>
          <w:noProof/>
        </w:rPr>
        <w:lastRenderedPageBreak/>
        <w:drawing>
          <wp:inline distT="0" distB="0" distL="0" distR="0" wp14:anchorId="06FBEBC1" wp14:editId="098FF9A6">
            <wp:extent cx="2541270" cy="382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3827780"/>
                    </a:xfrm>
                    <a:prstGeom prst="rect">
                      <a:avLst/>
                    </a:prstGeom>
                    <a:noFill/>
                    <a:ln>
                      <a:noFill/>
                    </a:ln>
                  </pic:spPr>
                </pic:pic>
              </a:graphicData>
            </a:graphic>
          </wp:inline>
        </w:drawing>
      </w:r>
    </w:p>
    <w:p w14:paraId="19C9F679" w14:textId="77777777" w:rsidR="006664DD" w:rsidRPr="00E221D3" w:rsidRDefault="006664DD">
      <w:pPr>
        <w:rPr>
          <w:rFonts w:ascii="Times New Roman" w:hAnsi="Times New Roman" w:cs="Times New Roman"/>
          <w:lang w:eastAsia="zh-CN"/>
        </w:rPr>
      </w:pPr>
      <w:proofErr w:type="gramStart"/>
      <w:r w:rsidRPr="00E221D3">
        <w:rPr>
          <w:rFonts w:ascii="Times New Roman" w:hAnsi="Times New Roman" w:cs="Times New Roman"/>
          <w:lang w:eastAsia="zh-CN"/>
        </w:rPr>
        <w:t>image</w:t>
      </w:r>
      <w:proofErr w:type="gramEnd"/>
      <w:r w:rsidRPr="00E221D3">
        <w:rPr>
          <w:rFonts w:ascii="Times New Roman" w:hAnsi="Times New Roman" w:cs="Times New Roman"/>
          <w:lang w:eastAsia="zh-CN"/>
        </w:rPr>
        <w:t xml:space="preserve"> </w:t>
      </w:r>
      <w:r w:rsidR="004C3813" w:rsidRPr="00E221D3">
        <w:rPr>
          <w:rFonts w:ascii="Times New Roman" w:hAnsi="Times New Roman" w:cs="Times New Roman"/>
          <w:lang w:eastAsia="zh-CN"/>
        </w:rPr>
        <w:t>source</w:t>
      </w:r>
      <w:r w:rsidRPr="00E221D3">
        <w:rPr>
          <w:rFonts w:ascii="Times New Roman" w:hAnsi="Times New Roman" w:cs="Times New Roman"/>
          <w:lang w:eastAsia="zh-CN"/>
        </w:rPr>
        <w:t xml:space="preserve">: </w:t>
      </w:r>
      <w:hyperlink r:id="rId8" w:history="1">
        <w:r w:rsidRPr="00E221D3">
          <w:rPr>
            <w:rStyle w:val="Hyperlink"/>
            <w:rFonts w:ascii="Times New Roman" w:hAnsi="Times New Roman" w:cs="Times New Roman"/>
            <w:lang w:eastAsia="zh-CN"/>
          </w:rPr>
          <w:t>http://www.chinabaike.com/article/316/338/2007/2007022580172.html</w:t>
        </w:r>
      </w:hyperlink>
    </w:p>
    <w:p w14:paraId="74013F0B" w14:textId="77777777" w:rsidR="006664DD" w:rsidRPr="00E221D3" w:rsidRDefault="006664DD">
      <w:pPr>
        <w:rPr>
          <w:rFonts w:ascii="Times New Roman" w:hAnsi="Times New Roman" w:cs="Times New Roman"/>
          <w:lang w:eastAsia="zh-CN"/>
        </w:rPr>
      </w:pPr>
    </w:p>
    <w:p w14:paraId="6EDC86F3" w14:textId="77777777" w:rsidR="006664DD" w:rsidRPr="00E221D3" w:rsidRDefault="006664DD">
      <w:pPr>
        <w:rPr>
          <w:rFonts w:ascii="Times New Roman" w:hAnsi="Times New Roman" w:cs="Times New Roman"/>
        </w:rPr>
      </w:pPr>
    </w:p>
    <w:p w14:paraId="1D31FF28" w14:textId="77777777" w:rsidR="006664DD" w:rsidRPr="00E221D3" w:rsidRDefault="006664DD">
      <w:pPr>
        <w:rPr>
          <w:rFonts w:ascii="Times New Roman" w:hAnsi="Times New Roman" w:cs="Times New Roman"/>
        </w:rPr>
      </w:pPr>
    </w:p>
    <w:p w14:paraId="22166425" w14:textId="77777777" w:rsidR="006664DD" w:rsidRPr="00E221D3" w:rsidRDefault="006664DD">
      <w:pPr>
        <w:rPr>
          <w:rFonts w:ascii="Times New Roman" w:hAnsi="Times New Roman" w:cs="Times New Roman"/>
        </w:rPr>
      </w:pPr>
    </w:p>
    <w:p w14:paraId="500CA546" w14:textId="77777777" w:rsidR="006664DD" w:rsidRPr="00E221D3" w:rsidRDefault="006664DD">
      <w:pPr>
        <w:rPr>
          <w:rFonts w:ascii="Times New Roman" w:hAnsi="Times New Roman" w:cs="Times New Roman"/>
        </w:rPr>
      </w:pPr>
    </w:p>
    <w:p w14:paraId="102D535D" w14:textId="77777777" w:rsidR="006664DD" w:rsidRPr="00E221D3" w:rsidRDefault="006664DD">
      <w:pPr>
        <w:rPr>
          <w:rFonts w:ascii="Times New Roman" w:hAnsi="Times New Roman" w:cs="Times New Roman"/>
        </w:rPr>
      </w:pPr>
    </w:p>
    <w:p w14:paraId="35E3BD99" w14:textId="77777777" w:rsidR="006664DD" w:rsidRPr="00E221D3" w:rsidRDefault="006664DD">
      <w:pPr>
        <w:rPr>
          <w:rFonts w:ascii="Times New Roman" w:hAnsi="Times New Roman" w:cs="Times New Roman"/>
        </w:rPr>
      </w:pPr>
    </w:p>
    <w:p w14:paraId="7CED73DD" w14:textId="77777777" w:rsidR="006664DD" w:rsidRPr="00E221D3" w:rsidRDefault="006664DD">
      <w:pPr>
        <w:rPr>
          <w:rFonts w:ascii="Times New Roman" w:hAnsi="Times New Roman" w:cs="Times New Roman"/>
        </w:rPr>
      </w:pPr>
    </w:p>
    <w:p w14:paraId="3C82EAF5" w14:textId="77777777" w:rsidR="006664DD" w:rsidRPr="00E221D3" w:rsidRDefault="006664DD">
      <w:pPr>
        <w:rPr>
          <w:rFonts w:ascii="Times New Roman" w:hAnsi="Times New Roman" w:cs="Times New Roman"/>
        </w:rPr>
      </w:pPr>
    </w:p>
    <w:p w14:paraId="057C94A5" w14:textId="77777777" w:rsidR="006664DD" w:rsidRPr="00E221D3" w:rsidRDefault="006664DD">
      <w:pPr>
        <w:rPr>
          <w:rFonts w:ascii="Times New Roman" w:hAnsi="Times New Roman" w:cs="Times New Roman"/>
        </w:rPr>
      </w:pPr>
    </w:p>
    <w:p w14:paraId="175F370A" w14:textId="77777777" w:rsidR="006664DD" w:rsidRPr="00E221D3" w:rsidRDefault="006664DD">
      <w:pPr>
        <w:rPr>
          <w:rFonts w:ascii="Times New Roman" w:hAnsi="Times New Roman" w:cs="Times New Roman"/>
        </w:rPr>
      </w:pPr>
    </w:p>
    <w:p w14:paraId="3ACF3DD8" w14:textId="77777777" w:rsidR="006664DD" w:rsidRPr="00E221D3" w:rsidRDefault="006664DD">
      <w:pPr>
        <w:rPr>
          <w:rFonts w:ascii="Times New Roman" w:hAnsi="Times New Roman" w:cs="Times New Roman"/>
        </w:rPr>
      </w:pPr>
    </w:p>
    <w:p w14:paraId="3B845EB0" w14:textId="77777777" w:rsidR="006664DD" w:rsidRPr="00E221D3" w:rsidRDefault="006664DD">
      <w:pPr>
        <w:rPr>
          <w:rFonts w:ascii="Times New Roman" w:hAnsi="Times New Roman" w:cs="Times New Roman"/>
        </w:rPr>
      </w:pPr>
    </w:p>
    <w:p w14:paraId="603149E5" w14:textId="77777777" w:rsidR="006664DD" w:rsidRPr="00E221D3" w:rsidRDefault="006664DD">
      <w:pPr>
        <w:rPr>
          <w:rFonts w:ascii="Times New Roman" w:hAnsi="Times New Roman" w:cs="Times New Roman"/>
        </w:rPr>
      </w:pPr>
    </w:p>
    <w:p w14:paraId="5DECCCBA" w14:textId="77777777" w:rsidR="006664DD" w:rsidRPr="00E221D3" w:rsidRDefault="006664DD">
      <w:pPr>
        <w:rPr>
          <w:rFonts w:ascii="Times New Roman" w:hAnsi="Times New Roman" w:cs="Times New Roman"/>
        </w:rPr>
      </w:pPr>
    </w:p>
    <w:p w14:paraId="6076E30B" w14:textId="77777777" w:rsidR="006664DD" w:rsidRPr="00E221D3" w:rsidRDefault="006664DD">
      <w:pPr>
        <w:rPr>
          <w:rFonts w:ascii="Times New Roman" w:hAnsi="Times New Roman" w:cs="Times New Roman"/>
        </w:rPr>
      </w:pPr>
    </w:p>
    <w:p w14:paraId="4BF11747" w14:textId="77777777" w:rsidR="006664DD" w:rsidRPr="00E221D3" w:rsidRDefault="006664DD">
      <w:pPr>
        <w:rPr>
          <w:rFonts w:ascii="Times New Roman" w:hAnsi="Times New Roman" w:cs="Times New Roman"/>
        </w:rPr>
      </w:pPr>
    </w:p>
    <w:p w14:paraId="7B16E96A" w14:textId="77777777" w:rsidR="006664DD" w:rsidRPr="00E221D3" w:rsidRDefault="006664DD">
      <w:pPr>
        <w:rPr>
          <w:rFonts w:ascii="Times New Roman" w:hAnsi="Times New Roman" w:cs="Times New Roman"/>
        </w:rPr>
      </w:pPr>
    </w:p>
    <w:p w14:paraId="3905738E" w14:textId="77777777" w:rsidR="006664DD" w:rsidRPr="00E221D3" w:rsidRDefault="006664DD">
      <w:pPr>
        <w:rPr>
          <w:rFonts w:ascii="Times New Roman" w:hAnsi="Times New Roman" w:cs="Times New Roman"/>
        </w:rPr>
      </w:pPr>
    </w:p>
    <w:p w14:paraId="212EE5BB" w14:textId="77777777" w:rsidR="006664DD" w:rsidRPr="00E221D3" w:rsidRDefault="006664DD">
      <w:pPr>
        <w:rPr>
          <w:rFonts w:ascii="Times New Roman" w:hAnsi="Times New Roman" w:cs="Times New Roman"/>
        </w:rPr>
      </w:pPr>
    </w:p>
    <w:p w14:paraId="1F2FF3ED" w14:textId="77777777" w:rsidR="006664DD" w:rsidRPr="00E221D3" w:rsidRDefault="006664DD">
      <w:pPr>
        <w:rPr>
          <w:rFonts w:ascii="Times New Roman" w:hAnsi="Times New Roman" w:cs="Times New Roman"/>
        </w:rPr>
      </w:pPr>
    </w:p>
    <w:p w14:paraId="0DAD9F65" w14:textId="77777777" w:rsidR="006664DD" w:rsidRPr="00E221D3" w:rsidRDefault="006664DD">
      <w:pPr>
        <w:rPr>
          <w:rFonts w:ascii="Times New Roman" w:hAnsi="Times New Roman" w:cs="Times New Roman"/>
        </w:rPr>
      </w:pPr>
      <w:r w:rsidRPr="00E221D3">
        <w:rPr>
          <w:rFonts w:ascii="Times New Roman" w:hAnsi="Times New Roman" w:cs="Times New Roman"/>
        </w:rPr>
        <w:t xml:space="preserve">Wu </w:t>
      </w:r>
      <w:proofErr w:type="spellStart"/>
      <w:r w:rsidRPr="00E221D3">
        <w:rPr>
          <w:rFonts w:ascii="Times New Roman" w:hAnsi="Times New Roman" w:cs="Times New Roman"/>
        </w:rPr>
        <w:t>Xiaobang</w:t>
      </w:r>
      <w:proofErr w:type="spellEnd"/>
      <w:r w:rsidRPr="00E221D3">
        <w:rPr>
          <w:rFonts w:ascii="Times New Roman" w:hAnsi="Times New Roman" w:cs="Times New Roman"/>
        </w:rPr>
        <w:t xml:space="preserve"> in </w:t>
      </w:r>
      <w:proofErr w:type="spellStart"/>
      <w:r w:rsidRPr="00E221D3">
        <w:rPr>
          <w:rFonts w:ascii="Times New Roman" w:hAnsi="Times New Roman" w:cs="Times New Roman"/>
        </w:rPr>
        <w:t>Qufu</w:t>
      </w:r>
      <w:proofErr w:type="spellEnd"/>
      <w:r w:rsidRPr="00E221D3">
        <w:rPr>
          <w:rFonts w:ascii="Times New Roman" w:hAnsi="Times New Roman" w:cs="Times New Roman"/>
        </w:rPr>
        <w:t xml:space="preserve"> with Confucius Memorial Ceremony specialist </w:t>
      </w:r>
    </w:p>
    <w:p w14:paraId="58C8A66E" w14:textId="77777777" w:rsidR="006664DD" w:rsidRPr="00E221D3" w:rsidRDefault="006664DD">
      <w:pPr>
        <w:rPr>
          <w:rFonts w:ascii="Times New Roman" w:hAnsi="Times New Roman" w:cs="Times New Roman"/>
          <w:b/>
        </w:rPr>
      </w:pPr>
      <w:r w:rsidRPr="00E221D3">
        <w:rPr>
          <w:rFonts w:ascii="Times New Roman" w:hAnsi="Times New Roman" w:cs="Times New Roman"/>
          <w:noProof/>
        </w:rPr>
        <w:lastRenderedPageBreak/>
        <w:drawing>
          <wp:inline distT="0" distB="0" distL="0" distR="0" wp14:anchorId="7369010F" wp14:editId="1E5A9FA7">
            <wp:extent cx="4688840" cy="3540760"/>
            <wp:effectExtent l="0" t="0" r="1016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840" cy="3540760"/>
                    </a:xfrm>
                    <a:prstGeom prst="rect">
                      <a:avLst/>
                    </a:prstGeom>
                    <a:noFill/>
                    <a:ln>
                      <a:noFill/>
                    </a:ln>
                  </pic:spPr>
                </pic:pic>
              </a:graphicData>
            </a:graphic>
          </wp:inline>
        </w:drawing>
      </w:r>
    </w:p>
    <w:p w14:paraId="24A5A167" w14:textId="77777777" w:rsidR="006664DD" w:rsidRPr="00E221D3" w:rsidRDefault="006664DD">
      <w:pPr>
        <w:rPr>
          <w:rFonts w:ascii="Times New Roman" w:hAnsi="Times New Roman" w:cs="Times New Roman"/>
        </w:rPr>
      </w:pPr>
      <w:proofErr w:type="gramStart"/>
      <w:r w:rsidRPr="00E221D3">
        <w:rPr>
          <w:rFonts w:ascii="Times New Roman" w:hAnsi="Times New Roman" w:cs="Times New Roman"/>
        </w:rPr>
        <w:t>image</w:t>
      </w:r>
      <w:proofErr w:type="gramEnd"/>
      <w:r w:rsidRPr="00E221D3">
        <w:rPr>
          <w:rFonts w:ascii="Times New Roman" w:hAnsi="Times New Roman" w:cs="Times New Roman"/>
        </w:rPr>
        <w:t xml:space="preserve"> source: </w:t>
      </w:r>
      <w:hyperlink r:id="rId10" w:history="1">
        <w:r w:rsidRPr="00E221D3">
          <w:rPr>
            <w:rStyle w:val="Hyperlink"/>
            <w:rFonts w:ascii="Times New Roman" w:hAnsi="Times New Roman" w:cs="Times New Roman"/>
          </w:rPr>
          <w:t>http://baike.dangzhi.com/wiki/</w:t>
        </w:r>
        <w:r w:rsidRPr="00E221D3">
          <w:rPr>
            <w:rStyle w:val="Hyperlink"/>
            <w:rFonts w:ascii="Times New Roman" w:hAnsi="Times New Roman" w:cs="Times New Roman"/>
          </w:rPr>
          <w:t>文件</w:t>
        </w:r>
        <w:r w:rsidRPr="00E221D3">
          <w:rPr>
            <w:rStyle w:val="Hyperlink"/>
            <w:rFonts w:ascii="Times New Roman" w:hAnsi="Times New Roman" w:cs="Times New Roman"/>
          </w:rPr>
          <w:t>:200712101020ywwuxi02.jpg</w:t>
        </w:r>
      </w:hyperlink>
    </w:p>
    <w:p w14:paraId="012DC549" w14:textId="77777777" w:rsidR="006664DD" w:rsidRPr="00E221D3" w:rsidRDefault="006664DD">
      <w:pPr>
        <w:rPr>
          <w:rFonts w:ascii="Times New Roman" w:hAnsi="Times New Roman" w:cs="Times New Roman"/>
        </w:rPr>
      </w:pPr>
    </w:p>
    <w:p w14:paraId="53F64554" w14:textId="77777777" w:rsidR="006664DD" w:rsidRPr="00E221D3" w:rsidRDefault="006664DD">
      <w:pPr>
        <w:rPr>
          <w:rFonts w:ascii="Times New Roman" w:hAnsi="Times New Roman" w:cs="Times New Roman"/>
        </w:rPr>
      </w:pPr>
    </w:p>
    <w:p w14:paraId="29CE901E" w14:textId="0238C167" w:rsidR="007E4408" w:rsidRPr="00E221D3" w:rsidRDefault="00E221D3">
      <w:pPr>
        <w:rPr>
          <w:rFonts w:ascii="Times New Roman" w:hAnsi="Times New Roman" w:cs="Times New Roman"/>
          <w:b/>
        </w:rPr>
      </w:pPr>
      <w:r w:rsidRPr="00E221D3">
        <w:rPr>
          <w:rFonts w:ascii="Times New Roman" w:hAnsi="Times New Roman" w:cs="Times New Roman"/>
          <w:b/>
        </w:rPr>
        <w:t>Summary</w:t>
      </w:r>
    </w:p>
    <w:p w14:paraId="747BA3B7" w14:textId="57304E6E" w:rsidR="004162B2" w:rsidRPr="00E221D3" w:rsidRDefault="004162B2" w:rsidP="004162B2">
      <w:pPr>
        <w:rPr>
          <w:rFonts w:ascii="Times New Roman" w:hAnsi="Times New Roman" w:cs="Times New Roman"/>
        </w:rPr>
      </w:pPr>
      <w:r w:rsidRPr="00E221D3">
        <w:rPr>
          <w:rFonts w:ascii="Times New Roman" w:hAnsi="Times New Roman" w:cs="Times New Roman"/>
        </w:rPr>
        <w:t xml:space="preserve">Wu </w:t>
      </w:r>
      <w:proofErr w:type="spellStart"/>
      <w:r w:rsidRPr="00E221D3">
        <w:rPr>
          <w:rFonts w:ascii="Times New Roman" w:hAnsi="Times New Roman" w:cs="Times New Roman"/>
        </w:rPr>
        <w:t>Xiaobang</w:t>
      </w:r>
      <w:proofErr w:type="spellEnd"/>
      <w:r w:rsidRPr="00E221D3">
        <w:rPr>
          <w:rFonts w:ascii="Times New Roman" w:hAnsi="Times New Roman" w:cs="Times New Roman"/>
        </w:rPr>
        <w:t xml:space="preserve">, known in China as </w:t>
      </w:r>
      <w:r w:rsidR="0039287E" w:rsidRPr="00E221D3">
        <w:rPr>
          <w:rFonts w:ascii="Times New Roman" w:hAnsi="Times New Roman" w:cs="Times New Roman"/>
        </w:rPr>
        <w:t>‘</w:t>
      </w:r>
      <w:r w:rsidRPr="00E221D3">
        <w:rPr>
          <w:rFonts w:ascii="Times New Roman" w:hAnsi="Times New Roman" w:cs="Times New Roman"/>
        </w:rPr>
        <w:t>the f</w:t>
      </w:r>
      <w:r w:rsidR="0077454F" w:rsidRPr="00E221D3">
        <w:rPr>
          <w:rFonts w:ascii="Times New Roman" w:hAnsi="Times New Roman" w:cs="Times New Roman"/>
        </w:rPr>
        <w:t>ather of Chinese new dance,</w:t>
      </w:r>
      <w:r w:rsidR="0039287E" w:rsidRPr="00E221D3">
        <w:rPr>
          <w:rFonts w:ascii="Times New Roman" w:hAnsi="Times New Roman" w:cs="Times New Roman"/>
        </w:rPr>
        <w:t>’</w:t>
      </w:r>
      <w:r w:rsidR="0077454F" w:rsidRPr="00E221D3">
        <w:rPr>
          <w:rFonts w:ascii="Times New Roman" w:hAnsi="Times New Roman" w:cs="Times New Roman"/>
        </w:rPr>
        <w:t xml:space="preserve"> was</w:t>
      </w:r>
      <w:r w:rsidRPr="00E221D3">
        <w:rPr>
          <w:rFonts w:ascii="Times New Roman" w:hAnsi="Times New Roman" w:cs="Times New Roman"/>
        </w:rPr>
        <w:t xml:space="preserve"> </w:t>
      </w:r>
      <w:r w:rsidR="00386285" w:rsidRPr="00E221D3">
        <w:rPr>
          <w:rFonts w:ascii="Times New Roman" w:hAnsi="Times New Roman" w:cs="Times New Roman"/>
        </w:rPr>
        <w:t xml:space="preserve">the </w:t>
      </w:r>
      <w:r w:rsidR="00AB2F2A" w:rsidRPr="00E221D3">
        <w:rPr>
          <w:rFonts w:ascii="Times New Roman" w:hAnsi="Times New Roman" w:cs="Times New Roman"/>
        </w:rPr>
        <w:t xml:space="preserve">most </w:t>
      </w:r>
      <w:r w:rsidR="0077454F" w:rsidRPr="00E221D3">
        <w:rPr>
          <w:rFonts w:ascii="Times New Roman" w:hAnsi="Times New Roman" w:cs="Times New Roman"/>
        </w:rPr>
        <w:t>important</w:t>
      </w:r>
      <w:r w:rsidR="00AB2F2A" w:rsidRPr="00E221D3">
        <w:rPr>
          <w:rFonts w:ascii="Times New Roman" w:hAnsi="Times New Roman" w:cs="Times New Roman"/>
        </w:rPr>
        <w:t xml:space="preserve"> pioneer of modern dance in </w:t>
      </w:r>
      <w:r w:rsidR="008E2329" w:rsidRPr="00E221D3">
        <w:rPr>
          <w:rFonts w:ascii="Times New Roman" w:hAnsi="Times New Roman" w:cs="Times New Roman"/>
        </w:rPr>
        <w:t xml:space="preserve">twentieth </w:t>
      </w:r>
      <w:r w:rsidR="0077454F" w:rsidRPr="00E221D3">
        <w:rPr>
          <w:rFonts w:ascii="Times New Roman" w:hAnsi="Times New Roman" w:cs="Times New Roman"/>
        </w:rPr>
        <w:t xml:space="preserve">century </w:t>
      </w:r>
      <w:r w:rsidR="00AB2F2A" w:rsidRPr="00E221D3">
        <w:rPr>
          <w:rFonts w:ascii="Times New Roman" w:hAnsi="Times New Roman" w:cs="Times New Roman"/>
        </w:rPr>
        <w:t xml:space="preserve">China. Exposed to German </w:t>
      </w:r>
      <w:r w:rsidR="00066901" w:rsidRPr="00E221D3">
        <w:rPr>
          <w:rFonts w:ascii="Times New Roman" w:hAnsi="Times New Roman" w:cs="Times New Roman"/>
        </w:rPr>
        <w:t xml:space="preserve">and American </w:t>
      </w:r>
      <w:r w:rsidR="00AB2F2A" w:rsidRPr="00E221D3">
        <w:rPr>
          <w:rFonts w:ascii="Times New Roman" w:hAnsi="Times New Roman" w:cs="Times New Roman"/>
        </w:rPr>
        <w:t>modern</w:t>
      </w:r>
      <w:r w:rsidR="0077454F" w:rsidRPr="00E221D3">
        <w:rPr>
          <w:rFonts w:ascii="Times New Roman" w:hAnsi="Times New Roman" w:cs="Times New Roman"/>
        </w:rPr>
        <w:t xml:space="preserve"> dance </w:t>
      </w:r>
      <w:r w:rsidR="00066901" w:rsidRPr="00E221D3">
        <w:rPr>
          <w:rFonts w:ascii="Times New Roman" w:hAnsi="Times New Roman" w:cs="Times New Roman"/>
        </w:rPr>
        <w:t xml:space="preserve">and ballet </w:t>
      </w:r>
      <w:r w:rsidR="0077454F" w:rsidRPr="00E221D3">
        <w:rPr>
          <w:rFonts w:ascii="Times New Roman" w:hAnsi="Times New Roman" w:cs="Times New Roman"/>
        </w:rPr>
        <w:t>in Japan in the 1930s, Wu</w:t>
      </w:r>
      <w:r w:rsidR="00AB2F2A" w:rsidRPr="00E221D3">
        <w:rPr>
          <w:rFonts w:ascii="Times New Roman" w:hAnsi="Times New Roman" w:cs="Times New Roman"/>
        </w:rPr>
        <w:t xml:space="preserve"> devoted his life to promoting dance for the use of patriotic and leftist political causes</w:t>
      </w:r>
      <w:r w:rsidR="00503F62" w:rsidRPr="00E221D3">
        <w:rPr>
          <w:rFonts w:ascii="Times New Roman" w:hAnsi="Times New Roman" w:cs="Times New Roman"/>
        </w:rPr>
        <w:t xml:space="preserve">, </w:t>
      </w:r>
      <w:r w:rsidR="0077454F" w:rsidRPr="00E221D3">
        <w:rPr>
          <w:rFonts w:ascii="Times New Roman" w:hAnsi="Times New Roman" w:cs="Times New Roman"/>
        </w:rPr>
        <w:t xml:space="preserve">as well as </w:t>
      </w:r>
      <w:r w:rsidR="00386285" w:rsidRPr="00E221D3">
        <w:rPr>
          <w:rFonts w:ascii="Times New Roman" w:hAnsi="Times New Roman" w:cs="Times New Roman"/>
        </w:rPr>
        <w:t xml:space="preserve">to </w:t>
      </w:r>
      <w:r w:rsidR="0077454F" w:rsidRPr="00E221D3">
        <w:rPr>
          <w:rFonts w:ascii="Times New Roman" w:hAnsi="Times New Roman" w:cs="Times New Roman"/>
        </w:rPr>
        <w:t>the</w:t>
      </w:r>
      <w:r w:rsidR="00503F62" w:rsidRPr="00E221D3">
        <w:rPr>
          <w:rFonts w:ascii="Times New Roman" w:hAnsi="Times New Roman" w:cs="Times New Roman"/>
        </w:rPr>
        <w:t xml:space="preserve"> documentation</w:t>
      </w:r>
      <w:r w:rsidR="00386285" w:rsidRPr="00E221D3">
        <w:rPr>
          <w:rFonts w:ascii="Times New Roman" w:hAnsi="Times New Roman" w:cs="Times New Roman"/>
        </w:rPr>
        <w:t xml:space="preserve"> and study</w:t>
      </w:r>
      <w:r w:rsidR="00503F62" w:rsidRPr="00E221D3">
        <w:rPr>
          <w:rFonts w:ascii="Times New Roman" w:hAnsi="Times New Roman" w:cs="Times New Roman"/>
        </w:rPr>
        <w:t xml:space="preserve"> of Ch</w:t>
      </w:r>
      <w:r w:rsidR="00386285" w:rsidRPr="00E221D3">
        <w:rPr>
          <w:rFonts w:ascii="Times New Roman" w:hAnsi="Times New Roman" w:cs="Times New Roman"/>
        </w:rPr>
        <w:t>inese religious and folk dance</w:t>
      </w:r>
      <w:r w:rsidR="00AB2F2A" w:rsidRPr="00E221D3">
        <w:rPr>
          <w:rFonts w:ascii="Times New Roman" w:hAnsi="Times New Roman" w:cs="Times New Roman"/>
        </w:rPr>
        <w:t xml:space="preserve">. </w:t>
      </w:r>
      <w:r w:rsidR="00386285" w:rsidRPr="00E221D3">
        <w:rPr>
          <w:rFonts w:ascii="Times New Roman" w:hAnsi="Times New Roman" w:cs="Times New Roman"/>
        </w:rPr>
        <w:t>Wu founded</w:t>
      </w:r>
      <w:r w:rsidRPr="00E221D3">
        <w:rPr>
          <w:rFonts w:ascii="Times New Roman" w:hAnsi="Times New Roman" w:cs="Times New Roman"/>
        </w:rPr>
        <w:t xml:space="preserve"> the first Chinese-run modern dance school in Shanghai in the early 1930s, and </w:t>
      </w:r>
      <w:r w:rsidR="00503F62" w:rsidRPr="00E221D3">
        <w:rPr>
          <w:rFonts w:ascii="Times New Roman" w:hAnsi="Times New Roman" w:cs="Times New Roman"/>
        </w:rPr>
        <w:t xml:space="preserve">in 1937 he joined the </w:t>
      </w:r>
      <w:r w:rsidR="0062034E" w:rsidRPr="00E221D3">
        <w:rPr>
          <w:rFonts w:ascii="Times New Roman" w:hAnsi="Times New Roman" w:cs="Times New Roman"/>
        </w:rPr>
        <w:t>‘</w:t>
      </w:r>
      <w:r w:rsidR="00503F62" w:rsidRPr="00E221D3">
        <w:rPr>
          <w:rFonts w:ascii="Times New Roman" w:hAnsi="Times New Roman" w:cs="Times New Roman"/>
        </w:rPr>
        <w:t>National Salvation</w:t>
      </w:r>
      <w:r w:rsidR="0062034E" w:rsidRPr="00E221D3">
        <w:rPr>
          <w:rFonts w:ascii="Times New Roman" w:hAnsi="Times New Roman" w:cs="Times New Roman"/>
        </w:rPr>
        <w:t>’</w:t>
      </w:r>
      <w:r w:rsidR="00503F62" w:rsidRPr="00E221D3">
        <w:rPr>
          <w:rFonts w:ascii="Times New Roman" w:hAnsi="Times New Roman" w:cs="Times New Roman"/>
        </w:rPr>
        <w:t xml:space="preserve"> movement traveling around war-torn China as an</w:t>
      </w:r>
      <w:r w:rsidRPr="00E221D3">
        <w:rPr>
          <w:rFonts w:ascii="Times New Roman" w:hAnsi="Times New Roman" w:cs="Times New Roman"/>
        </w:rPr>
        <w:t xml:space="preserve"> activist choreographer and performer.</w:t>
      </w:r>
      <w:r w:rsidR="00AB2F2A" w:rsidRPr="00E221D3">
        <w:rPr>
          <w:rFonts w:ascii="Times New Roman" w:hAnsi="Times New Roman" w:cs="Times New Roman"/>
        </w:rPr>
        <w:t xml:space="preserve"> </w:t>
      </w:r>
      <w:r w:rsidR="00AB2F2A" w:rsidRPr="00E221D3">
        <w:rPr>
          <w:rFonts w:ascii="Times New Roman" w:hAnsi="Times New Roman" w:cs="Times New Roman"/>
          <w:i/>
        </w:rPr>
        <w:t>Exile Trilogy</w:t>
      </w:r>
      <w:r w:rsidR="00AB2F2A" w:rsidRPr="00E221D3">
        <w:rPr>
          <w:rFonts w:ascii="Times New Roman" w:hAnsi="Times New Roman" w:cs="Times New Roman"/>
        </w:rPr>
        <w:t xml:space="preserve">, </w:t>
      </w:r>
      <w:r w:rsidR="00AB2F2A" w:rsidRPr="00E221D3">
        <w:rPr>
          <w:rFonts w:ascii="Times New Roman" w:hAnsi="Times New Roman" w:cs="Times New Roman"/>
          <w:i/>
        </w:rPr>
        <w:t>Song of the Guerillas</w:t>
      </w:r>
      <w:r w:rsidR="00AB2F2A" w:rsidRPr="00E221D3">
        <w:rPr>
          <w:rFonts w:ascii="Times New Roman" w:hAnsi="Times New Roman" w:cs="Times New Roman"/>
        </w:rPr>
        <w:t>,</w:t>
      </w:r>
      <w:r w:rsidR="00AB2F2A" w:rsidRPr="00E221D3">
        <w:rPr>
          <w:rFonts w:ascii="Times New Roman" w:hAnsi="Times New Roman" w:cs="Times New Roman"/>
          <w:i/>
        </w:rPr>
        <w:t xml:space="preserve"> </w:t>
      </w:r>
      <w:r w:rsidR="00AB2F2A" w:rsidRPr="00E221D3">
        <w:rPr>
          <w:rFonts w:ascii="Times New Roman" w:hAnsi="Times New Roman" w:cs="Times New Roman"/>
        </w:rPr>
        <w:t xml:space="preserve">and </w:t>
      </w:r>
      <w:r w:rsidR="00AB2F2A" w:rsidRPr="00E221D3">
        <w:rPr>
          <w:rFonts w:ascii="Times New Roman" w:hAnsi="Times New Roman" w:cs="Times New Roman"/>
          <w:i/>
        </w:rPr>
        <w:t>March of the Volunteers</w:t>
      </w:r>
      <w:r w:rsidR="00AB2F2A" w:rsidRPr="00E221D3">
        <w:rPr>
          <w:rFonts w:ascii="Times New Roman" w:hAnsi="Times New Roman" w:cs="Times New Roman"/>
        </w:rPr>
        <w:t xml:space="preserve">, </w:t>
      </w:r>
      <w:r w:rsidR="00503F62" w:rsidRPr="00E221D3">
        <w:rPr>
          <w:rFonts w:ascii="Times New Roman" w:hAnsi="Times New Roman" w:cs="Times New Roman"/>
        </w:rPr>
        <w:t xml:space="preserve">among more than </w:t>
      </w:r>
      <w:r w:rsidR="008E2329" w:rsidRPr="00E221D3">
        <w:rPr>
          <w:rFonts w:ascii="Times New Roman" w:hAnsi="Times New Roman" w:cs="Times New Roman"/>
        </w:rPr>
        <w:t>fifty</w:t>
      </w:r>
      <w:r w:rsidR="00503F62" w:rsidRPr="00E221D3">
        <w:rPr>
          <w:rFonts w:ascii="Times New Roman" w:hAnsi="Times New Roman" w:cs="Times New Roman"/>
        </w:rPr>
        <w:t xml:space="preserve"> original works </w:t>
      </w:r>
      <w:r w:rsidR="00AB2F2A" w:rsidRPr="00E221D3">
        <w:rPr>
          <w:rFonts w:ascii="Times New Roman" w:hAnsi="Times New Roman" w:cs="Times New Roman"/>
        </w:rPr>
        <w:t>created in 1937-</w:t>
      </w:r>
      <w:r w:rsidR="00E221D3" w:rsidRPr="00E221D3">
        <w:rPr>
          <w:rFonts w:ascii="Times New Roman" w:hAnsi="Times New Roman" w:cs="Times New Roman"/>
        </w:rPr>
        <w:t>19</w:t>
      </w:r>
      <w:r w:rsidR="00AB2F2A" w:rsidRPr="00E221D3">
        <w:rPr>
          <w:rFonts w:ascii="Times New Roman" w:hAnsi="Times New Roman" w:cs="Times New Roman"/>
        </w:rPr>
        <w:t xml:space="preserve">38, are Wu’s trademark </w:t>
      </w:r>
      <w:r w:rsidR="00503F62" w:rsidRPr="00E221D3">
        <w:rPr>
          <w:rFonts w:ascii="Times New Roman" w:hAnsi="Times New Roman" w:cs="Times New Roman"/>
        </w:rPr>
        <w:t xml:space="preserve">dance </w:t>
      </w:r>
      <w:r w:rsidR="00AB2F2A" w:rsidRPr="00E221D3">
        <w:rPr>
          <w:rFonts w:ascii="Times New Roman" w:hAnsi="Times New Roman" w:cs="Times New Roman"/>
        </w:rPr>
        <w:t>works.</w:t>
      </w:r>
      <w:r w:rsidRPr="00E221D3">
        <w:rPr>
          <w:rFonts w:ascii="Times New Roman" w:hAnsi="Times New Roman" w:cs="Times New Roman"/>
        </w:rPr>
        <w:t xml:space="preserve"> </w:t>
      </w:r>
      <w:r w:rsidR="0077454F" w:rsidRPr="00E221D3">
        <w:rPr>
          <w:rFonts w:ascii="Times New Roman" w:hAnsi="Times New Roman" w:cs="Times New Roman"/>
        </w:rPr>
        <w:t>As one of two instructors of the</w:t>
      </w:r>
      <w:r w:rsidRPr="00E221D3">
        <w:rPr>
          <w:rFonts w:ascii="Times New Roman" w:hAnsi="Times New Roman" w:cs="Times New Roman"/>
        </w:rPr>
        <w:t xml:space="preserve"> Dance Cadre Training Course </w:t>
      </w:r>
      <w:r w:rsidR="00503F62" w:rsidRPr="00E221D3">
        <w:rPr>
          <w:rFonts w:ascii="Times New Roman" w:hAnsi="Times New Roman" w:cs="Times New Roman"/>
        </w:rPr>
        <w:t xml:space="preserve">held in Beijing </w:t>
      </w:r>
      <w:r w:rsidRPr="00E221D3">
        <w:rPr>
          <w:rFonts w:ascii="Times New Roman" w:hAnsi="Times New Roman" w:cs="Times New Roman"/>
        </w:rPr>
        <w:t xml:space="preserve">in 1951-52, </w:t>
      </w:r>
      <w:r w:rsidR="0077454F" w:rsidRPr="00E221D3">
        <w:rPr>
          <w:rFonts w:ascii="Times New Roman" w:hAnsi="Times New Roman" w:cs="Times New Roman"/>
        </w:rPr>
        <w:t>Wu shaped a generation of dance leaders in China. H</w:t>
      </w:r>
      <w:r w:rsidRPr="00E221D3">
        <w:rPr>
          <w:rFonts w:ascii="Times New Roman" w:hAnsi="Times New Roman" w:cs="Times New Roman"/>
        </w:rPr>
        <w:t>e founded the Chinese Dance Art Research Society in 1954 and the Sky Horse (</w:t>
      </w:r>
      <w:proofErr w:type="spellStart"/>
      <w:r w:rsidRPr="00E221D3">
        <w:rPr>
          <w:rFonts w:ascii="Times New Roman" w:hAnsi="Times New Roman" w:cs="Times New Roman"/>
          <w:i/>
        </w:rPr>
        <w:t>Tianma</w:t>
      </w:r>
      <w:proofErr w:type="spellEnd"/>
      <w:r w:rsidRPr="00E221D3">
        <w:rPr>
          <w:rFonts w:ascii="Times New Roman" w:hAnsi="Times New Roman" w:cs="Times New Roman"/>
        </w:rPr>
        <w:t xml:space="preserve">) Dance Art Studio in 1957. Wu was appointed Chairman of the China </w:t>
      </w:r>
      <w:r w:rsidR="00734105" w:rsidRPr="00E221D3">
        <w:rPr>
          <w:rFonts w:ascii="Times New Roman" w:hAnsi="Times New Roman" w:cs="Times New Roman"/>
        </w:rPr>
        <w:t>Dancers</w:t>
      </w:r>
      <w:r w:rsidRPr="00E221D3">
        <w:rPr>
          <w:rFonts w:ascii="Times New Roman" w:hAnsi="Times New Roman" w:cs="Times New Roman"/>
        </w:rPr>
        <w:t xml:space="preserve"> Association and founding member of the Dance Research Institute in 1978, and in 1982 he became first advisor to master of the arts in dance programs in China.</w:t>
      </w:r>
      <w:r w:rsidR="00503F62" w:rsidRPr="00E221D3">
        <w:rPr>
          <w:rFonts w:ascii="Times New Roman" w:hAnsi="Times New Roman" w:cs="Times New Roman"/>
        </w:rPr>
        <w:t xml:space="preserve"> </w:t>
      </w:r>
    </w:p>
    <w:p w14:paraId="5014DBAB" w14:textId="77777777" w:rsidR="006664DD" w:rsidRPr="00E221D3" w:rsidRDefault="006664DD">
      <w:pPr>
        <w:rPr>
          <w:rFonts w:ascii="Times New Roman" w:hAnsi="Times New Roman" w:cs="Times New Roman"/>
          <w:b/>
          <w:lang w:eastAsia="zh-CN"/>
        </w:rPr>
      </w:pPr>
    </w:p>
    <w:p w14:paraId="4B3C1194" w14:textId="77777777" w:rsidR="00503F62" w:rsidRPr="00E221D3" w:rsidRDefault="00386285">
      <w:pPr>
        <w:rPr>
          <w:rFonts w:ascii="Times New Roman" w:hAnsi="Times New Roman" w:cs="Times New Roman"/>
          <w:b/>
          <w:lang w:eastAsia="zh-CN"/>
        </w:rPr>
      </w:pPr>
      <w:r w:rsidRPr="00E221D3">
        <w:rPr>
          <w:rFonts w:ascii="Times New Roman" w:hAnsi="Times New Roman" w:cs="Times New Roman"/>
          <w:b/>
          <w:lang w:eastAsia="zh-CN"/>
        </w:rPr>
        <w:t>Training</w:t>
      </w:r>
    </w:p>
    <w:p w14:paraId="5A7B282A" w14:textId="219D2A7D" w:rsidR="0087615A" w:rsidRPr="00E221D3" w:rsidRDefault="00386285" w:rsidP="0087615A">
      <w:pPr>
        <w:rPr>
          <w:rFonts w:ascii="Times New Roman" w:hAnsi="Times New Roman" w:cs="Times New Roman"/>
        </w:rPr>
      </w:pPr>
      <w:r w:rsidRPr="00E221D3">
        <w:rPr>
          <w:rFonts w:ascii="Times New Roman" w:hAnsi="Times New Roman" w:cs="Times New Roman"/>
          <w:lang w:eastAsia="zh-CN"/>
        </w:rPr>
        <w:t xml:space="preserve">In 1929, Wu moved to Tokyo </w:t>
      </w:r>
      <w:r w:rsidRPr="00E221D3">
        <w:rPr>
          <w:rFonts w:ascii="Times New Roman" w:hAnsi="Times New Roman" w:cs="Times New Roman"/>
        </w:rPr>
        <w:t>to study music. I</w:t>
      </w:r>
      <w:r w:rsidR="00BF429C" w:rsidRPr="00E221D3">
        <w:rPr>
          <w:rFonts w:ascii="Times New Roman" w:hAnsi="Times New Roman" w:cs="Times New Roman"/>
        </w:rPr>
        <w:t>ns</w:t>
      </w:r>
      <w:r w:rsidRPr="00E221D3">
        <w:rPr>
          <w:rFonts w:ascii="Times New Roman" w:hAnsi="Times New Roman" w:cs="Times New Roman"/>
        </w:rPr>
        <w:t>pired by Western classical</w:t>
      </w:r>
      <w:r w:rsidR="00E221D3">
        <w:rPr>
          <w:rFonts w:ascii="Times New Roman" w:hAnsi="Times New Roman" w:cs="Times New Roman"/>
        </w:rPr>
        <w:t xml:space="preserve"> </w:t>
      </w:r>
      <w:r w:rsidRPr="00E221D3">
        <w:rPr>
          <w:rFonts w:ascii="Times New Roman" w:hAnsi="Times New Roman" w:cs="Times New Roman"/>
        </w:rPr>
        <w:t>compositions</w:t>
      </w:r>
      <w:r w:rsidR="00BF429C" w:rsidRPr="00E221D3">
        <w:rPr>
          <w:rFonts w:ascii="Times New Roman" w:hAnsi="Times New Roman" w:cs="Times New Roman"/>
        </w:rPr>
        <w:t xml:space="preserve">, </w:t>
      </w:r>
      <w:r w:rsidRPr="00E221D3">
        <w:rPr>
          <w:rFonts w:ascii="Times New Roman" w:hAnsi="Times New Roman" w:cs="Times New Roman"/>
        </w:rPr>
        <w:t xml:space="preserve">he changed his </w:t>
      </w:r>
      <w:r w:rsidR="00BF429C" w:rsidRPr="00E221D3">
        <w:rPr>
          <w:rFonts w:ascii="Times New Roman" w:hAnsi="Times New Roman" w:cs="Times New Roman"/>
        </w:rPr>
        <w:t>n</w:t>
      </w:r>
      <w:r w:rsidRPr="00E221D3">
        <w:rPr>
          <w:rFonts w:ascii="Times New Roman" w:hAnsi="Times New Roman" w:cs="Times New Roman"/>
        </w:rPr>
        <w:t xml:space="preserve">ame from </w:t>
      </w:r>
      <w:proofErr w:type="spellStart"/>
      <w:r w:rsidRPr="00E221D3">
        <w:rPr>
          <w:rFonts w:ascii="Times New Roman" w:hAnsi="Times New Roman" w:cs="Times New Roman"/>
        </w:rPr>
        <w:t>Zupei</w:t>
      </w:r>
      <w:proofErr w:type="spellEnd"/>
      <w:r w:rsidRPr="00E221D3">
        <w:rPr>
          <w:rFonts w:ascii="Times New Roman" w:hAnsi="Times New Roman" w:cs="Times New Roman"/>
        </w:rPr>
        <w:t xml:space="preserve"> to </w:t>
      </w:r>
      <w:r w:rsidR="00E221D3">
        <w:rPr>
          <w:rFonts w:ascii="Times New Roman" w:hAnsi="Times New Roman" w:cs="Times New Roman"/>
        </w:rPr>
        <w:t>‘</w:t>
      </w:r>
      <w:proofErr w:type="spellStart"/>
      <w:r w:rsidR="00E221D3" w:rsidRPr="00E221D3">
        <w:rPr>
          <w:rFonts w:ascii="Times New Roman" w:hAnsi="Times New Roman" w:cs="Times New Roman"/>
        </w:rPr>
        <w:t>Xiaobang</w:t>
      </w:r>
      <w:proofErr w:type="spellEnd"/>
      <w:r w:rsidRPr="00E221D3">
        <w:rPr>
          <w:rFonts w:ascii="Times New Roman" w:hAnsi="Times New Roman" w:cs="Times New Roman"/>
        </w:rPr>
        <w:t>,</w:t>
      </w:r>
      <w:r w:rsidR="000B7326" w:rsidRPr="00E221D3">
        <w:rPr>
          <w:rFonts w:ascii="Times New Roman" w:hAnsi="Times New Roman" w:cs="Times New Roman"/>
        </w:rPr>
        <w:t>’</w:t>
      </w:r>
      <w:r w:rsidRPr="00E221D3">
        <w:rPr>
          <w:rFonts w:ascii="Times New Roman" w:hAnsi="Times New Roman" w:cs="Times New Roman"/>
        </w:rPr>
        <w:t xml:space="preserve"> the Chinese pronunciation of</w:t>
      </w:r>
      <w:r w:rsidR="00BF429C" w:rsidRPr="00E221D3">
        <w:rPr>
          <w:rFonts w:ascii="Times New Roman" w:hAnsi="Times New Roman" w:cs="Times New Roman"/>
        </w:rPr>
        <w:t xml:space="preserve"> Chopin.</w:t>
      </w:r>
      <w:r w:rsidR="00395725" w:rsidRPr="00E221D3">
        <w:rPr>
          <w:rFonts w:ascii="Times New Roman" w:hAnsi="Times New Roman" w:cs="Times New Roman"/>
        </w:rPr>
        <w:t xml:space="preserve"> </w:t>
      </w:r>
      <w:r w:rsidRPr="00E221D3">
        <w:rPr>
          <w:rFonts w:ascii="Times New Roman" w:hAnsi="Times New Roman" w:cs="Times New Roman"/>
        </w:rPr>
        <w:t xml:space="preserve">After seeing a </w:t>
      </w:r>
      <w:r w:rsidR="00395725" w:rsidRPr="00E221D3">
        <w:rPr>
          <w:rFonts w:ascii="Times New Roman" w:hAnsi="Times New Roman" w:cs="Times New Roman"/>
        </w:rPr>
        <w:t xml:space="preserve">modern dance performance </w:t>
      </w:r>
      <w:r w:rsidRPr="00E221D3">
        <w:rPr>
          <w:rFonts w:ascii="Times New Roman" w:hAnsi="Times New Roman" w:cs="Times New Roman"/>
        </w:rPr>
        <w:t xml:space="preserve">called </w:t>
      </w:r>
      <w:r w:rsidR="00395725" w:rsidRPr="00E221D3">
        <w:rPr>
          <w:rFonts w:ascii="Times New Roman" w:hAnsi="Times New Roman" w:cs="Times New Roman"/>
          <w:i/>
        </w:rPr>
        <w:t>Host of Ghosts</w:t>
      </w:r>
      <w:r w:rsidR="00BF429C" w:rsidRPr="00E221D3">
        <w:rPr>
          <w:rFonts w:ascii="Times New Roman" w:hAnsi="Times New Roman" w:cs="Times New Roman"/>
        </w:rPr>
        <w:t xml:space="preserve"> by university students in Tokyo, </w:t>
      </w:r>
      <w:r w:rsidRPr="00E221D3">
        <w:rPr>
          <w:rFonts w:ascii="Times New Roman" w:hAnsi="Times New Roman" w:cs="Times New Roman"/>
        </w:rPr>
        <w:t xml:space="preserve">Wu </w:t>
      </w:r>
      <w:r w:rsidR="00BF429C" w:rsidRPr="00E221D3">
        <w:rPr>
          <w:rFonts w:ascii="Times New Roman" w:hAnsi="Times New Roman" w:cs="Times New Roman"/>
        </w:rPr>
        <w:t>de</w:t>
      </w:r>
      <w:r w:rsidRPr="00E221D3">
        <w:rPr>
          <w:rFonts w:ascii="Times New Roman" w:hAnsi="Times New Roman" w:cs="Times New Roman"/>
        </w:rPr>
        <w:t>cided to devote his life to dance. He studied ballet at the Dance Institute of Masao Takada, then taught dance in Shanghai in 193</w:t>
      </w:r>
      <w:r w:rsidR="0087615A" w:rsidRPr="00E221D3">
        <w:rPr>
          <w:rFonts w:ascii="Times New Roman" w:hAnsi="Times New Roman" w:cs="Times New Roman"/>
        </w:rPr>
        <w:t xml:space="preserve">1. In 1932, Wu went to </w:t>
      </w:r>
      <w:r w:rsidR="0087615A" w:rsidRPr="00E221D3">
        <w:rPr>
          <w:rFonts w:ascii="Times New Roman" w:hAnsi="Times New Roman" w:cs="Times New Roman"/>
        </w:rPr>
        <w:lastRenderedPageBreak/>
        <w:t>Japan and</w:t>
      </w:r>
      <w:r w:rsidR="00BF429C" w:rsidRPr="00E221D3">
        <w:rPr>
          <w:rFonts w:ascii="Times New Roman" w:hAnsi="Times New Roman" w:cs="Times New Roman"/>
        </w:rPr>
        <w:t xml:space="preserve"> </w:t>
      </w:r>
      <w:r w:rsidR="0087615A" w:rsidRPr="00E221D3">
        <w:rPr>
          <w:rFonts w:ascii="Times New Roman" w:hAnsi="Times New Roman" w:cs="Times New Roman"/>
        </w:rPr>
        <w:t>studied</w:t>
      </w:r>
      <w:r w:rsidRPr="00E221D3">
        <w:rPr>
          <w:rFonts w:ascii="Times New Roman" w:hAnsi="Times New Roman" w:cs="Times New Roman"/>
        </w:rPr>
        <w:t xml:space="preserve"> modern dance, influenced by Isadora Duncan, at the </w:t>
      </w:r>
      <w:r w:rsidR="0087615A" w:rsidRPr="00E221D3">
        <w:rPr>
          <w:rFonts w:ascii="Times New Roman" w:hAnsi="Times New Roman" w:cs="Times New Roman"/>
        </w:rPr>
        <w:t xml:space="preserve">Takada Dance Institute. In 1934, he returned to Shanghai to teach. In 1935, Wu attended a summer workshop in the German expressionist modern dance of Mary </w:t>
      </w:r>
      <w:proofErr w:type="spellStart"/>
      <w:r w:rsidR="0087615A" w:rsidRPr="00E221D3">
        <w:rPr>
          <w:rFonts w:ascii="Times New Roman" w:hAnsi="Times New Roman" w:cs="Times New Roman"/>
        </w:rPr>
        <w:t>Wigman</w:t>
      </w:r>
      <w:proofErr w:type="spellEnd"/>
      <w:r w:rsidR="0087615A" w:rsidRPr="00E221D3">
        <w:rPr>
          <w:rFonts w:ascii="Times New Roman" w:hAnsi="Times New Roman" w:cs="Times New Roman"/>
        </w:rPr>
        <w:t xml:space="preserve"> with Takaya </w:t>
      </w:r>
      <w:proofErr w:type="spellStart"/>
      <w:r w:rsidR="0087615A" w:rsidRPr="00E221D3">
        <w:rPr>
          <w:rFonts w:ascii="Times New Roman" w:hAnsi="Times New Roman" w:cs="Times New Roman"/>
        </w:rPr>
        <w:t>Eguchi</w:t>
      </w:r>
      <w:proofErr w:type="spellEnd"/>
      <w:r w:rsidR="0087615A" w:rsidRPr="00E221D3">
        <w:rPr>
          <w:rFonts w:ascii="Times New Roman" w:hAnsi="Times New Roman" w:cs="Times New Roman"/>
        </w:rPr>
        <w:t xml:space="preserve"> and </w:t>
      </w:r>
      <w:proofErr w:type="spellStart"/>
      <w:r w:rsidR="0087615A" w:rsidRPr="00E221D3">
        <w:rPr>
          <w:rFonts w:ascii="Times New Roman" w:hAnsi="Times New Roman" w:cs="Times New Roman"/>
        </w:rPr>
        <w:t>Misaka</w:t>
      </w:r>
      <w:proofErr w:type="spellEnd"/>
      <w:r w:rsidR="0087615A" w:rsidRPr="00E221D3">
        <w:rPr>
          <w:rFonts w:ascii="Times New Roman" w:hAnsi="Times New Roman" w:cs="Times New Roman"/>
        </w:rPr>
        <w:t xml:space="preserve"> </w:t>
      </w:r>
      <w:proofErr w:type="spellStart"/>
      <w:r w:rsidR="0087615A" w:rsidRPr="00E221D3">
        <w:rPr>
          <w:rFonts w:ascii="Times New Roman" w:hAnsi="Times New Roman" w:cs="Times New Roman"/>
        </w:rPr>
        <w:t>Miya</w:t>
      </w:r>
      <w:proofErr w:type="spellEnd"/>
      <w:r w:rsidR="0087615A" w:rsidRPr="00E221D3">
        <w:rPr>
          <w:rFonts w:ascii="Times New Roman" w:hAnsi="Times New Roman" w:cs="Times New Roman"/>
        </w:rPr>
        <w:t xml:space="preserve"> in Tokyo. In 1936, Wu </w:t>
      </w:r>
      <w:r w:rsidR="000B7326" w:rsidRPr="00E221D3">
        <w:rPr>
          <w:rFonts w:ascii="Times New Roman" w:hAnsi="Times New Roman" w:cs="Times New Roman"/>
        </w:rPr>
        <w:t xml:space="preserve">began </w:t>
      </w:r>
      <w:r w:rsidR="0087615A" w:rsidRPr="00E221D3">
        <w:rPr>
          <w:rFonts w:ascii="Times New Roman" w:hAnsi="Times New Roman" w:cs="Times New Roman"/>
        </w:rPr>
        <w:t xml:space="preserve">promoting his own form of modern dance in China, which he </w:t>
      </w:r>
      <w:r w:rsidR="000B7326" w:rsidRPr="00E221D3">
        <w:rPr>
          <w:rFonts w:ascii="Times New Roman" w:hAnsi="Times New Roman" w:cs="Times New Roman"/>
        </w:rPr>
        <w:t>called  ‘</w:t>
      </w:r>
      <w:r w:rsidR="0087615A" w:rsidRPr="00E221D3">
        <w:rPr>
          <w:rFonts w:ascii="Times New Roman" w:hAnsi="Times New Roman" w:cs="Times New Roman"/>
        </w:rPr>
        <w:t>New Dance</w:t>
      </w:r>
      <w:r w:rsidR="000B7326" w:rsidRPr="00E221D3">
        <w:rPr>
          <w:rFonts w:ascii="Times New Roman" w:hAnsi="Times New Roman" w:cs="Times New Roman"/>
          <w:lang w:eastAsia="zh-CN"/>
        </w:rPr>
        <w:t>.</w:t>
      </w:r>
      <w:r w:rsidR="000B7326" w:rsidRPr="00E221D3">
        <w:rPr>
          <w:rFonts w:ascii="Times New Roman" w:hAnsi="Times New Roman" w:cs="Times New Roman"/>
        </w:rPr>
        <w:t xml:space="preserve">’  </w:t>
      </w:r>
    </w:p>
    <w:p w14:paraId="41C0C573" w14:textId="77777777" w:rsidR="0087615A" w:rsidRPr="00E221D3" w:rsidRDefault="0087615A" w:rsidP="0087615A">
      <w:pPr>
        <w:rPr>
          <w:rFonts w:ascii="Times New Roman" w:hAnsi="Times New Roman" w:cs="Times New Roman"/>
        </w:rPr>
      </w:pPr>
    </w:p>
    <w:p w14:paraId="1B639FBA" w14:textId="77777777" w:rsidR="0087615A" w:rsidRPr="00E221D3" w:rsidRDefault="0087615A" w:rsidP="0087615A">
      <w:pPr>
        <w:rPr>
          <w:rFonts w:ascii="Times New Roman" w:hAnsi="Times New Roman" w:cs="Times New Roman"/>
          <w:b/>
        </w:rPr>
      </w:pPr>
      <w:r w:rsidRPr="00E221D3">
        <w:rPr>
          <w:rFonts w:ascii="Times New Roman" w:hAnsi="Times New Roman" w:cs="Times New Roman"/>
          <w:b/>
        </w:rPr>
        <w:t>Contributions</w:t>
      </w:r>
    </w:p>
    <w:p w14:paraId="57F358F8" w14:textId="29B59321" w:rsidR="006F39A5" w:rsidRPr="00E221D3" w:rsidRDefault="0087615A">
      <w:pPr>
        <w:rPr>
          <w:rFonts w:ascii="Times New Roman" w:eastAsia="SimSun" w:hAnsi="Times New Roman" w:cs="Times New Roman"/>
          <w:lang w:eastAsia="zh-CN"/>
        </w:rPr>
      </w:pPr>
      <w:r w:rsidRPr="00E221D3">
        <w:rPr>
          <w:rFonts w:ascii="Times New Roman" w:hAnsi="Times New Roman" w:cs="Times New Roman"/>
        </w:rPr>
        <w:t xml:space="preserve">Wu staged his first modern dance performance in Shanghai in 1935, a set of solo pieces set to music by </w:t>
      </w:r>
      <w:r w:rsidR="00066901" w:rsidRPr="00E221D3">
        <w:rPr>
          <w:rFonts w:ascii="Times New Roman" w:hAnsi="Times New Roman" w:cs="Times New Roman"/>
        </w:rPr>
        <w:t xml:space="preserve">Chopin. </w:t>
      </w:r>
      <w:r w:rsidRPr="00E221D3">
        <w:rPr>
          <w:rFonts w:ascii="Times New Roman" w:hAnsi="Times New Roman" w:cs="Times New Roman"/>
        </w:rPr>
        <w:t>After 1936 his new choreography turned to</w:t>
      </w:r>
      <w:r w:rsidR="00066901" w:rsidRPr="00E221D3">
        <w:rPr>
          <w:rFonts w:ascii="Times New Roman" w:hAnsi="Times New Roman" w:cs="Times New Roman"/>
        </w:rPr>
        <w:t xml:space="preserve"> themes of poverty, revolution, and criticism of commercial decadence. </w:t>
      </w:r>
      <w:r w:rsidRPr="00E221D3">
        <w:rPr>
          <w:rFonts w:ascii="Times New Roman" w:hAnsi="Times New Roman" w:cs="Times New Roman"/>
        </w:rPr>
        <w:t xml:space="preserve">Wu joined the </w:t>
      </w:r>
      <w:r w:rsidR="000F400D">
        <w:rPr>
          <w:rFonts w:ascii="Times New Roman" w:hAnsi="Times New Roman" w:cs="Times New Roman"/>
        </w:rPr>
        <w:t>‘</w:t>
      </w:r>
      <w:r w:rsidR="000F400D" w:rsidRPr="00E221D3">
        <w:rPr>
          <w:rFonts w:ascii="Times New Roman" w:hAnsi="Times New Roman" w:cs="Times New Roman"/>
        </w:rPr>
        <w:t xml:space="preserve">National </w:t>
      </w:r>
      <w:r w:rsidRPr="00E221D3">
        <w:rPr>
          <w:rFonts w:ascii="Times New Roman" w:hAnsi="Times New Roman" w:cs="Times New Roman"/>
        </w:rPr>
        <w:t>Salvation</w:t>
      </w:r>
      <w:r w:rsidR="000F400D">
        <w:rPr>
          <w:rFonts w:ascii="Times New Roman" w:hAnsi="Times New Roman" w:cs="Times New Roman"/>
        </w:rPr>
        <w:t>’</w:t>
      </w:r>
      <w:r w:rsidR="000F400D" w:rsidRPr="00E221D3">
        <w:rPr>
          <w:rFonts w:ascii="Times New Roman" w:hAnsi="Times New Roman" w:cs="Times New Roman"/>
        </w:rPr>
        <w:t xml:space="preserve"> </w:t>
      </w:r>
      <w:r w:rsidRPr="00E221D3">
        <w:rPr>
          <w:rFonts w:ascii="Times New Roman" w:hAnsi="Times New Roman" w:cs="Times New Roman"/>
        </w:rPr>
        <w:t xml:space="preserve">movement in 1937, a group of intellectuals and artists </w:t>
      </w:r>
      <w:r w:rsidR="001B3AB5" w:rsidRPr="00E221D3">
        <w:rPr>
          <w:rFonts w:ascii="Times New Roman" w:hAnsi="Times New Roman" w:cs="Times New Roman"/>
        </w:rPr>
        <w:t xml:space="preserve">who vowed to use art to inspire patriotic sentiment and increase morale during the war.  At this time, Wu formally </w:t>
      </w:r>
      <w:r w:rsidRPr="00E221D3">
        <w:rPr>
          <w:rFonts w:ascii="Times New Roman" w:hAnsi="Times New Roman" w:cs="Times New Roman"/>
        </w:rPr>
        <w:t xml:space="preserve">rejected </w:t>
      </w:r>
      <w:r w:rsidR="000B73C9" w:rsidRPr="00E221D3">
        <w:rPr>
          <w:rFonts w:ascii="Times New Roman" w:hAnsi="Times New Roman" w:cs="Times New Roman"/>
        </w:rPr>
        <w:t>r</w:t>
      </w:r>
      <w:r w:rsidRPr="00E221D3">
        <w:rPr>
          <w:rFonts w:ascii="Times New Roman" w:hAnsi="Times New Roman" w:cs="Times New Roman"/>
        </w:rPr>
        <w:t>omanticism</w:t>
      </w:r>
      <w:r w:rsidR="00066901" w:rsidRPr="00E221D3">
        <w:rPr>
          <w:rFonts w:ascii="Times New Roman" w:hAnsi="Times New Roman" w:cs="Times New Roman"/>
        </w:rPr>
        <w:t xml:space="preserve"> </w:t>
      </w:r>
      <w:r w:rsidR="001B3AB5" w:rsidRPr="00E221D3">
        <w:rPr>
          <w:rFonts w:ascii="Times New Roman" w:hAnsi="Times New Roman" w:cs="Times New Roman"/>
        </w:rPr>
        <w:t>and created</w:t>
      </w:r>
      <w:r w:rsidRPr="00E221D3">
        <w:rPr>
          <w:rFonts w:ascii="Times New Roman" w:hAnsi="Times New Roman" w:cs="Times New Roman"/>
        </w:rPr>
        <w:t xml:space="preserve"> </w:t>
      </w:r>
      <w:r w:rsidR="001B3AB5" w:rsidRPr="00E221D3">
        <w:rPr>
          <w:rFonts w:ascii="Times New Roman" w:hAnsi="Times New Roman" w:cs="Times New Roman"/>
        </w:rPr>
        <w:t xml:space="preserve">realistic works intended to support the Chinese cause against Japan. In 1939, Wu began creating full-length political dance dramas, such as the anti-Fascist work </w:t>
      </w:r>
      <w:r w:rsidR="00A46CA3" w:rsidRPr="00E221D3">
        <w:rPr>
          <w:rFonts w:ascii="Times New Roman" w:hAnsi="Times New Roman" w:cs="Times New Roman"/>
          <w:i/>
        </w:rPr>
        <w:t>Poppy Flower</w:t>
      </w:r>
      <w:r w:rsidR="001B3AB5" w:rsidRPr="00E221D3">
        <w:rPr>
          <w:rFonts w:ascii="Times New Roman" w:hAnsi="Times New Roman" w:cs="Times New Roman"/>
        </w:rPr>
        <w:t xml:space="preserve">. In 1946, Wu conducted field research and teaching in Inner Mongolia, where he helped foster the modern Mongolian folk dance movement led by </w:t>
      </w:r>
      <w:proofErr w:type="spellStart"/>
      <w:r w:rsidR="001B3AB5" w:rsidRPr="00E221D3">
        <w:rPr>
          <w:rFonts w:ascii="Times New Roman" w:hAnsi="Times New Roman" w:cs="Times New Roman"/>
        </w:rPr>
        <w:t>Jia</w:t>
      </w:r>
      <w:proofErr w:type="spellEnd"/>
      <w:r w:rsidR="001B3AB5" w:rsidRPr="00E221D3">
        <w:rPr>
          <w:rFonts w:ascii="Times New Roman" w:hAnsi="Times New Roman" w:cs="Times New Roman"/>
        </w:rPr>
        <w:t xml:space="preserve"> </w:t>
      </w:r>
      <w:proofErr w:type="spellStart"/>
      <w:r w:rsidR="001B3AB5" w:rsidRPr="00E221D3">
        <w:rPr>
          <w:rFonts w:ascii="Times New Roman" w:hAnsi="Times New Roman" w:cs="Times New Roman"/>
        </w:rPr>
        <w:t>Zuoguang</w:t>
      </w:r>
      <w:proofErr w:type="spellEnd"/>
      <w:r w:rsidR="001B3AB5" w:rsidRPr="00E221D3">
        <w:rPr>
          <w:rFonts w:ascii="Times New Roman" w:hAnsi="Times New Roman" w:cs="Times New Roman"/>
        </w:rPr>
        <w:t xml:space="preserve"> and </w:t>
      </w:r>
      <w:proofErr w:type="spellStart"/>
      <w:r w:rsidR="001B3AB5" w:rsidRPr="00E221D3">
        <w:rPr>
          <w:rFonts w:ascii="Times New Roman" w:hAnsi="Times New Roman" w:cs="Times New Roman"/>
        </w:rPr>
        <w:t>Siqintariha</w:t>
      </w:r>
      <w:proofErr w:type="spellEnd"/>
      <w:r w:rsidR="001B3AB5" w:rsidRPr="00E221D3">
        <w:rPr>
          <w:rFonts w:ascii="Times New Roman" w:hAnsi="Times New Roman" w:cs="Times New Roman"/>
        </w:rPr>
        <w:t xml:space="preserve">. Through his role as one of two teachers (along with Korean dancer </w:t>
      </w:r>
      <w:proofErr w:type="spellStart"/>
      <w:r w:rsidR="000F400D">
        <w:t>Ch’oe</w:t>
      </w:r>
      <w:proofErr w:type="spellEnd"/>
      <w:r w:rsidR="000F400D" w:rsidRPr="008C58EA">
        <w:t xml:space="preserve"> </w:t>
      </w:r>
      <w:proofErr w:type="spellStart"/>
      <w:r w:rsidR="000F400D" w:rsidRPr="008C58EA">
        <w:t>Sŭng-hŭi</w:t>
      </w:r>
      <w:proofErr w:type="spellEnd"/>
      <w:r w:rsidR="000F400D">
        <w:t>’</w:t>
      </w:r>
      <w:r w:rsidR="001B3AB5" w:rsidRPr="00E221D3">
        <w:rPr>
          <w:rFonts w:ascii="Times New Roman" w:hAnsi="Times New Roman" w:cs="Times New Roman"/>
        </w:rPr>
        <w:t xml:space="preserve">) selected to lead the </w:t>
      </w:r>
      <w:r w:rsidR="00B15C49" w:rsidRPr="00E221D3">
        <w:rPr>
          <w:rFonts w:ascii="Times New Roman" w:hAnsi="Times New Roman" w:cs="Times New Roman"/>
        </w:rPr>
        <w:t xml:space="preserve">Dance Cadre Training Course at </w:t>
      </w:r>
      <w:r w:rsidR="001B3AB5" w:rsidRPr="00E221D3">
        <w:rPr>
          <w:rFonts w:ascii="Times New Roman" w:hAnsi="Times New Roman" w:cs="Times New Roman"/>
        </w:rPr>
        <w:t>Central Drama School in Beijing in 1951-</w:t>
      </w:r>
      <w:r w:rsidR="000F400D">
        <w:rPr>
          <w:rFonts w:ascii="Times New Roman" w:hAnsi="Times New Roman" w:cs="Times New Roman"/>
        </w:rPr>
        <w:t>195</w:t>
      </w:r>
      <w:r w:rsidR="001B3AB5" w:rsidRPr="00E221D3">
        <w:rPr>
          <w:rFonts w:ascii="Times New Roman" w:hAnsi="Times New Roman" w:cs="Times New Roman"/>
        </w:rPr>
        <w:t>2, Wu</w:t>
      </w:r>
      <w:r w:rsidR="00B15C49" w:rsidRPr="00E221D3">
        <w:rPr>
          <w:rFonts w:ascii="Times New Roman" w:hAnsi="Times New Roman" w:cs="Times New Roman"/>
        </w:rPr>
        <w:t xml:space="preserve"> </w:t>
      </w:r>
      <w:r w:rsidR="001B3AB5" w:rsidRPr="00E221D3">
        <w:rPr>
          <w:rFonts w:ascii="Times New Roman" w:hAnsi="Times New Roman" w:cs="Times New Roman"/>
        </w:rPr>
        <w:t>mentored the People’s Republic of China’s first generation of dance leaders. After rejecting the position of founding principal of the Beijing Dance School in 1954, due to objections to Soviet ballet training, Wu devoted his efforts to research and documentation of Chinese religious and folk dance. In 1956-</w:t>
      </w:r>
      <w:r w:rsidR="009142BC">
        <w:rPr>
          <w:rFonts w:ascii="Times New Roman" w:hAnsi="Times New Roman" w:cs="Times New Roman"/>
        </w:rPr>
        <w:t>195</w:t>
      </w:r>
      <w:r w:rsidR="001B3AB5" w:rsidRPr="00E221D3">
        <w:rPr>
          <w:rFonts w:ascii="Times New Roman" w:hAnsi="Times New Roman" w:cs="Times New Roman"/>
        </w:rPr>
        <w:t xml:space="preserve">7 Wu led the field research team that created the only existing pre-Cultural Revolution documentary film footage of the </w:t>
      </w:r>
      <w:r w:rsidR="00604E4C" w:rsidRPr="00E221D3">
        <w:rPr>
          <w:rFonts w:ascii="Times New Roman" w:eastAsia="SimSun" w:hAnsi="Times New Roman" w:cs="Times New Roman"/>
          <w:lang w:eastAsia="zh-CN"/>
        </w:rPr>
        <w:t xml:space="preserve">Confucius Memorial Ceremony in </w:t>
      </w:r>
      <w:proofErr w:type="spellStart"/>
      <w:r w:rsidR="00604E4C" w:rsidRPr="00E221D3">
        <w:rPr>
          <w:rFonts w:ascii="Times New Roman" w:eastAsia="SimSun" w:hAnsi="Times New Roman" w:cs="Times New Roman"/>
          <w:lang w:eastAsia="zh-CN"/>
        </w:rPr>
        <w:t>Qufu</w:t>
      </w:r>
      <w:proofErr w:type="spellEnd"/>
      <w:r w:rsidR="00604E4C" w:rsidRPr="00E221D3">
        <w:rPr>
          <w:rFonts w:ascii="Times New Roman" w:eastAsia="SimSun" w:hAnsi="Times New Roman" w:cs="Times New Roman"/>
          <w:lang w:eastAsia="zh-CN"/>
        </w:rPr>
        <w:t xml:space="preserve">, Shandong. </w:t>
      </w:r>
      <w:r w:rsidR="001B3AB5" w:rsidRPr="00E221D3">
        <w:rPr>
          <w:rFonts w:ascii="Times New Roman" w:eastAsia="SimSun" w:hAnsi="Times New Roman" w:cs="Times New Roman"/>
          <w:lang w:eastAsia="zh-CN"/>
        </w:rPr>
        <w:t>Wu was persecuted during the Cultural Revolution (1966-</w:t>
      </w:r>
      <w:r w:rsidR="009142BC">
        <w:rPr>
          <w:rFonts w:ascii="Times New Roman" w:eastAsia="SimSun" w:hAnsi="Times New Roman" w:cs="Times New Roman"/>
          <w:lang w:eastAsia="zh-CN"/>
        </w:rPr>
        <w:t>19</w:t>
      </w:r>
      <w:r w:rsidR="001B3AB5" w:rsidRPr="00E221D3">
        <w:rPr>
          <w:rFonts w:ascii="Times New Roman" w:eastAsia="SimSun" w:hAnsi="Times New Roman" w:cs="Times New Roman"/>
          <w:lang w:eastAsia="zh-CN"/>
        </w:rPr>
        <w:t xml:space="preserve">76) and was recuperated in 1976. In 1982, he </w:t>
      </w:r>
      <w:r w:rsidR="001B3AB5" w:rsidRPr="00E221D3">
        <w:rPr>
          <w:rFonts w:ascii="Times New Roman" w:hAnsi="Times New Roman" w:cs="Times New Roman"/>
          <w:lang w:eastAsia="zh-CN"/>
        </w:rPr>
        <w:t>founded and served</w:t>
      </w:r>
      <w:r w:rsidR="006F39A5" w:rsidRPr="00E221D3">
        <w:rPr>
          <w:rFonts w:ascii="Times New Roman" w:hAnsi="Times New Roman" w:cs="Times New Roman"/>
          <w:lang w:eastAsia="zh-CN"/>
        </w:rPr>
        <w:t xml:space="preserve"> as first director of the Dance Research Institut</w:t>
      </w:r>
      <w:r w:rsidR="001B3AB5" w:rsidRPr="00E221D3">
        <w:rPr>
          <w:rFonts w:ascii="Times New Roman" w:hAnsi="Times New Roman" w:cs="Times New Roman"/>
          <w:lang w:eastAsia="zh-CN"/>
        </w:rPr>
        <w:t>e in the China Academy of Arts in Beijing.</w:t>
      </w:r>
    </w:p>
    <w:p w14:paraId="2DA8F6FD" w14:textId="77777777" w:rsidR="00503F62" w:rsidRPr="00E221D3" w:rsidRDefault="00503F62">
      <w:pPr>
        <w:rPr>
          <w:rFonts w:ascii="Times New Roman" w:hAnsi="Times New Roman" w:cs="Times New Roman"/>
        </w:rPr>
      </w:pPr>
    </w:p>
    <w:p w14:paraId="46181A08" w14:textId="77777777" w:rsidR="004162B2" w:rsidRPr="00E221D3" w:rsidRDefault="0087615A">
      <w:pPr>
        <w:rPr>
          <w:rFonts w:ascii="Times New Roman" w:hAnsi="Times New Roman" w:cs="Times New Roman"/>
          <w:b/>
        </w:rPr>
      </w:pPr>
      <w:r w:rsidRPr="00E221D3">
        <w:rPr>
          <w:rFonts w:ascii="Times New Roman" w:hAnsi="Times New Roman" w:cs="Times New Roman"/>
          <w:b/>
        </w:rPr>
        <w:t>Legacy</w:t>
      </w:r>
    </w:p>
    <w:p w14:paraId="25AB81BF" w14:textId="70788FAD" w:rsidR="004162B2" w:rsidRDefault="0077454F" w:rsidP="004162B2">
      <w:pPr>
        <w:rPr>
          <w:rFonts w:ascii="Times New Roman" w:hAnsi="Times New Roman" w:cs="Times New Roman"/>
        </w:rPr>
      </w:pPr>
      <w:r w:rsidRPr="00E221D3">
        <w:rPr>
          <w:rFonts w:ascii="Times New Roman" w:hAnsi="Times New Roman" w:cs="Times New Roman"/>
        </w:rPr>
        <w:t xml:space="preserve">As a teacher, choreographer, performer, and researcher, Wu </w:t>
      </w:r>
      <w:r w:rsidR="009640FC" w:rsidRPr="00E221D3">
        <w:rPr>
          <w:rFonts w:ascii="Times New Roman" w:hAnsi="Times New Roman" w:cs="Times New Roman"/>
        </w:rPr>
        <w:t>helped define the</w:t>
      </w:r>
      <w:r w:rsidR="00E62E02" w:rsidRPr="00E221D3">
        <w:rPr>
          <w:rFonts w:ascii="Times New Roman" w:hAnsi="Times New Roman" w:cs="Times New Roman"/>
        </w:rPr>
        <w:t xml:space="preserve"> trajectory of </w:t>
      </w:r>
      <w:r w:rsidR="008E2329" w:rsidRPr="00E221D3">
        <w:rPr>
          <w:rFonts w:ascii="Times New Roman" w:hAnsi="Times New Roman" w:cs="Times New Roman"/>
        </w:rPr>
        <w:t>twentieth</w:t>
      </w:r>
      <w:r w:rsidR="009142BC">
        <w:rPr>
          <w:rFonts w:ascii="Times New Roman" w:hAnsi="Times New Roman" w:cs="Times New Roman"/>
        </w:rPr>
        <w:t>-</w:t>
      </w:r>
      <w:r w:rsidR="00E62E02" w:rsidRPr="00E221D3">
        <w:rPr>
          <w:rFonts w:ascii="Times New Roman" w:hAnsi="Times New Roman" w:cs="Times New Roman"/>
        </w:rPr>
        <w:t xml:space="preserve">century Chinese dance. The success of Wu’s wartime activist performances in the late 1930s and 1940s alerted the Chinese Communist Party leadership to the power of dance as a medium of political education and propaganda, helping to establish dance as a </w:t>
      </w:r>
      <w:r w:rsidR="009A1197" w:rsidRPr="00E221D3">
        <w:rPr>
          <w:rFonts w:ascii="Times New Roman" w:hAnsi="Times New Roman" w:cs="Times New Roman"/>
        </w:rPr>
        <w:t>state</w:t>
      </w:r>
      <w:r w:rsidR="00E62E02" w:rsidRPr="00E221D3">
        <w:rPr>
          <w:rFonts w:ascii="Times New Roman" w:hAnsi="Times New Roman" w:cs="Times New Roman"/>
        </w:rPr>
        <w:t xml:space="preserve">-supported art form after the </w:t>
      </w:r>
      <w:r w:rsidR="00F00E48" w:rsidRPr="00E221D3">
        <w:rPr>
          <w:rFonts w:ascii="Times New Roman" w:hAnsi="Times New Roman" w:cs="Times New Roman"/>
        </w:rPr>
        <w:t xml:space="preserve">founding of the </w:t>
      </w:r>
      <w:r w:rsidR="00E62E02" w:rsidRPr="00E221D3">
        <w:rPr>
          <w:rFonts w:ascii="Times New Roman" w:hAnsi="Times New Roman" w:cs="Times New Roman"/>
        </w:rPr>
        <w:t xml:space="preserve">People’s </w:t>
      </w:r>
      <w:r w:rsidR="009A1197" w:rsidRPr="00E221D3">
        <w:rPr>
          <w:rFonts w:ascii="Times New Roman" w:hAnsi="Times New Roman" w:cs="Times New Roman"/>
        </w:rPr>
        <w:t xml:space="preserve">Republic of China in 1949. Unlike Dai </w:t>
      </w:r>
      <w:proofErr w:type="spellStart"/>
      <w:r w:rsidR="009A1197" w:rsidRPr="00E221D3">
        <w:rPr>
          <w:rFonts w:ascii="Times New Roman" w:hAnsi="Times New Roman" w:cs="Times New Roman"/>
        </w:rPr>
        <w:t>Ailian</w:t>
      </w:r>
      <w:proofErr w:type="spellEnd"/>
      <w:r w:rsidR="009A1197" w:rsidRPr="00E221D3">
        <w:rPr>
          <w:rFonts w:ascii="Times New Roman" w:hAnsi="Times New Roman" w:cs="Times New Roman"/>
        </w:rPr>
        <w:t xml:space="preserve">, Wu favored modern dance over ballet as the </w:t>
      </w:r>
      <w:r w:rsidR="009640FC" w:rsidRPr="00E221D3">
        <w:rPr>
          <w:rFonts w:ascii="Times New Roman" w:hAnsi="Times New Roman" w:cs="Times New Roman"/>
        </w:rPr>
        <w:t>basis for</w:t>
      </w:r>
      <w:r w:rsidR="00F00E48" w:rsidRPr="00E221D3">
        <w:rPr>
          <w:rFonts w:ascii="Times New Roman" w:hAnsi="Times New Roman" w:cs="Times New Roman"/>
        </w:rPr>
        <w:t xml:space="preserve"> Chinese dance</w:t>
      </w:r>
      <w:r w:rsidR="009A1197" w:rsidRPr="00E221D3">
        <w:rPr>
          <w:rFonts w:ascii="Times New Roman" w:hAnsi="Times New Roman" w:cs="Times New Roman"/>
        </w:rPr>
        <w:t xml:space="preserve"> training</w:t>
      </w:r>
      <w:r w:rsidR="009640FC" w:rsidRPr="00E221D3">
        <w:rPr>
          <w:rFonts w:ascii="Times New Roman" w:hAnsi="Times New Roman" w:cs="Times New Roman"/>
        </w:rPr>
        <w:t xml:space="preserve">. As Chinese dance scholar </w:t>
      </w:r>
      <w:proofErr w:type="spellStart"/>
      <w:r w:rsidR="009640FC" w:rsidRPr="00E221D3">
        <w:rPr>
          <w:rFonts w:ascii="Times New Roman" w:hAnsi="Times New Roman" w:cs="Times New Roman"/>
        </w:rPr>
        <w:t>Ou</w:t>
      </w:r>
      <w:proofErr w:type="spellEnd"/>
      <w:r w:rsidR="009640FC" w:rsidRPr="00E221D3">
        <w:rPr>
          <w:rFonts w:ascii="Times New Roman" w:hAnsi="Times New Roman" w:cs="Times New Roman"/>
        </w:rPr>
        <w:t xml:space="preserve"> </w:t>
      </w:r>
      <w:proofErr w:type="spellStart"/>
      <w:r w:rsidR="009640FC" w:rsidRPr="00E221D3">
        <w:rPr>
          <w:rFonts w:ascii="Times New Roman" w:hAnsi="Times New Roman" w:cs="Times New Roman"/>
        </w:rPr>
        <w:t>Jianping</w:t>
      </w:r>
      <w:proofErr w:type="spellEnd"/>
      <w:r w:rsidR="009640FC" w:rsidRPr="00E221D3">
        <w:rPr>
          <w:rFonts w:ascii="Times New Roman" w:hAnsi="Times New Roman" w:cs="Times New Roman"/>
        </w:rPr>
        <w:t xml:space="preserve"> has noted, modern dance was largely suppressed during the 1950s</w:t>
      </w:r>
      <w:r w:rsidR="00493AE5" w:rsidRPr="00E221D3">
        <w:rPr>
          <w:rFonts w:ascii="Times New Roman" w:hAnsi="Times New Roman" w:cs="Times New Roman"/>
        </w:rPr>
        <w:t xml:space="preserve"> to </w:t>
      </w:r>
      <w:r w:rsidR="009640FC" w:rsidRPr="00E221D3">
        <w:rPr>
          <w:rFonts w:ascii="Times New Roman" w:hAnsi="Times New Roman" w:cs="Times New Roman"/>
        </w:rPr>
        <w:t xml:space="preserve">1970s in China, and Wu turned his energies to folk and historical dance research during this period. </w:t>
      </w:r>
      <w:r w:rsidR="004162B2" w:rsidRPr="00E221D3">
        <w:rPr>
          <w:rFonts w:ascii="Times New Roman" w:hAnsi="Times New Roman" w:cs="Times New Roman"/>
        </w:rPr>
        <w:t xml:space="preserve">Along with his wife and collaborator Sheng </w:t>
      </w:r>
      <w:proofErr w:type="spellStart"/>
      <w:r w:rsidR="004162B2" w:rsidRPr="00E221D3">
        <w:rPr>
          <w:rFonts w:ascii="Times New Roman" w:hAnsi="Times New Roman" w:cs="Times New Roman"/>
        </w:rPr>
        <w:t>Jie</w:t>
      </w:r>
      <w:proofErr w:type="spellEnd"/>
      <w:r w:rsidR="004162B2" w:rsidRPr="00E221D3">
        <w:rPr>
          <w:rFonts w:ascii="Times New Roman" w:hAnsi="Times New Roman" w:cs="Times New Roman"/>
        </w:rPr>
        <w:t xml:space="preserve"> (1917- ), Wu conducted extensive field research documenting and preserving Chinese historical and folk dances</w:t>
      </w:r>
      <w:r w:rsidR="009640FC" w:rsidRPr="00E221D3">
        <w:rPr>
          <w:rFonts w:ascii="Times New Roman" w:hAnsi="Times New Roman" w:cs="Times New Roman"/>
        </w:rPr>
        <w:t xml:space="preserve"> and </w:t>
      </w:r>
      <w:r w:rsidR="009A1197" w:rsidRPr="00E221D3">
        <w:rPr>
          <w:rFonts w:ascii="Times New Roman" w:hAnsi="Times New Roman" w:cs="Times New Roman"/>
        </w:rPr>
        <w:t>helped create one of the first teaching curriculum for Chinese folk and ethnic dance</w:t>
      </w:r>
      <w:r w:rsidR="004162B2" w:rsidRPr="00E221D3">
        <w:rPr>
          <w:rFonts w:ascii="Times New Roman" w:hAnsi="Times New Roman" w:cs="Times New Roman"/>
        </w:rPr>
        <w:t>.</w:t>
      </w:r>
      <w:r w:rsidR="009640FC" w:rsidRPr="00E221D3">
        <w:rPr>
          <w:rFonts w:ascii="Times New Roman" w:hAnsi="Times New Roman" w:cs="Times New Roman"/>
        </w:rPr>
        <w:t xml:space="preserve"> </w:t>
      </w:r>
      <w:r w:rsidR="004162B2" w:rsidRPr="00E221D3">
        <w:rPr>
          <w:rFonts w:ascii="Times New Roman" w:hAnsi="Times New Roman" w:cs="Times New Roman"/>
        </w:rPr>
        <w:t>Wu</w:t>
      </w:r>
      <w:r w:rsidR="009A1197" w:rsidRPr="00E221D3">
        <w:rPr>
          <w:rFonts w:ascii="Times New Roman" w:hAnsi="Times New Roman" w:cs="Times New Roman"/>
        </w:rPr>
        <w:t xml:space="preserve"> wrote and taught extensively on dance theory. </w:t>
      </w:r>
      <w:r w:rsidR="004162B2" w:rsidRPr="00E221D3">
        <w:rPr>
          <w:rFonts w:ascii="Times New Roman" w:hAnsi="Times New Roman" w:cs="Times New Roman"/>
        </w:rPr>
        <w:t xml:space="preserve"> </w:t>
      </w:r>
      <w:r w:rsidR="009A1197" w:rsidRPr="00E221D3">
        <w:rPr>
          <w:rFonts w:ascii="Times New Roman" w:hAnsi="Times New Roman" w:cs="Times New Roman"/>
        </w:rPr>
        <w:t xml:space="preserve">He </w:t>
      </w:r>
      <w:r w:rsidR="004162B2" w:rsidRPr="00E221D3">
        <w:rPr>
          <w:rFonts w:ascii="Times New Roman" w:hAnsi="Times New Roman" w:cs="Times New Roman"/>
        </w:rPr>
        <w:t xml:space="preserve">published six books </w:t>
      </w:r>
      <w:r w:rsidR="009A1197" w:rsidRPr="00E221D3">
        <w:rPr>
          <w:rFonts w:ascii="Times New Roman" w:hAnsi="Times New Roman" w:cs="Times New Roman"/>
        </w:rPr>
        <w:t xml:space="preserve">in Chinese </w:t>
      </w:r>
      <w:r w:rsidR="004162B2" w:rsidRPr="00E221D3">
        <w:rPr>
          <w:rFonts w:ascii="Times New Roman" w:hAnsi="Times New Roman" w:cs="Times New Roman"/>
        </w:rPr>
        <w:t>on dance theory</w:t>
      </w:r>
      <w:r w:rsidR="009A1197" w:rsidRPr="00E221D3">
        <w:rPr>
          <w:rFonts w:ascii="Times New Roman" w:hAnsi="Times New Roman" w:cs="Times New Roman"/>
        </w:rPr>
        <w:t>,</w:t>
      </w:r>
      <w:r w:rsidR="004162B2" w:rsidRPr="00E221D3">
        <w:rPr>
          <w:rFonts w:ascii="Times New Roman" w:hAnsi="Times New Roman" w:cs="Times New Roman"/>
        </w:rPr>
        <w:t xml:space="preserve"> as well as his autobiography, </w:t>
      </w:r>
      <w:r w:rsidR="004162B2" w:rsidRPr="00E221D3">
        <w:rPr>
          <w:rFonts w:ascii="Times New Roman" w:hAnsi="Times New Roman" w:cs="Times New Roman"/>
          <w:i/>
          <w:iCs/>
        </w:rPr>
        <w:t>My Career in Dance Art</w:t>
      </w:r>
      <w:r w:rsidR="009A1197" w:rsidRPr="00E221D3">
        <w:rPr>
          <w:rFonts w:ascii="Times New Roman" w:hAnsi="Times New Roman" w:cs="Times New Roman"/>
        </w:rPr>
        <w:t xml:space="preserve">. Wu </w:t>
      </w:r>
      <w:r w:rsidR="004162B2" w:rsidRPr="00E221D3">
        <w:rPr>
          <w:rFonts w:ascii="Times New Roman" w:hAnsi="Times New Roman" w:cs="Times New Roman"/>
        </w:rPr>
        <w:t>worked as editor-in-chief of three monumental projects in con</w:t>
      </w:r>
      <w:r w:rsidR="009A1197" w:rsidRPr="00E221D3">
        <w:rPr>
          <w:rFonts w:ascii="Times New Roman" w:hAnsi="Times New Roman" w:cs="Times New Roman"/>
        </w:rPr>
        <w:t>temporary Chinese dance history, including</w:t>
      </w:r>
      <w:r w:rsidR="004162B2" w:rsidRPr="00E221D3">
        <w:rPr>
          <w:rFonts w:ascii="Times New Roman" w:hAnsi="Times New Roman" w:cs="Times New Roman"/>
        </w:rPr>
        <w:t xml:space="preserve"> </w:t>
      </w:r>
      <w:r w:rsidR="004162B2" w:rsidRPr="00E221D3">
        <w:rPr>
          <w:rFonts w:ascii="Times New Roman" w:hAnsi="Times New Roman" w:cs="Times New Roman"/>
          <w:i/>
          <w:iCs/>
        </w:rPr>
        <w:t xml:space="preserve">Collection of Chinese National Folk Dances </w:t>
      </w:r>
      <w:r w:rsidR="004162B2" w:rsidRPr="00E221D3">
        <w:rPr>
          <w:rFonts w:ascii="Times New Roman" w:hAnsi="Times New Roman" w:cs="Times New Roman"/>
        </w:rPr>
        <w:t>(</w:t>
      </w:r>
      <w:r w:rsidR="009A1197" w:rsidRPr="00E221D3">
        <w:rPr>
          <w:rFonts w:ascii="Times New Roman" w:hAnsi="Times New Roman" w:cs="Times New Roman"/>
        </w:rPr>
        <w:t xml:space="preserve">containing </w:t>
      </w:r>
      <w:r w:rsidR="004162B2" w:rsidRPr="00E221D3">
        <w:rPr>
          <w:rFonts w:ascii="Times New Roman" w:hAnsi="Times New Roman" w:cs="Times New Roman"/>
        </w:rPr>
        <w:t xml:space="preserve">over thirty volumes); </w:t>
      </w:r>
      <w:r w:rsidR="004162B2" w:rsidRPr="00E221D3">
        <w:rPr>
          <w:rFonts w:ascii="Times New Roman" w:hAnsi="Times New Roman" w:cs="Times New Roman"/>
          <w:i/>
          <w:iCs/>
        </w:rPr>
        <w:t>The Chinese Encyclopedia: Music and Dance Volume</w:t>
      </w:r>
      <w:r w:rsidR="008E2329" w:rsidRPr="00E221D3">
        <w:rPr>
          <w:rFonts w:ascii="Times New Roman" w:hAnsi="Times New Roman" w:cs="Times New Roman"/>
        </w:rPr>
        <w:t>;</w:t>
      </w:r>
      <w:r w:rsidR="004162B2" w:rsidRPr="00E221D3">
        <w:rPr>
          <w:rFonts w:ascii="Times New Roman" w:hAnsi="Times New Roman" w:cs="Times New Roman"/>
        </w:rPr>
        <w:t xml:space="preserve"> and </w:t>
      </w:r>
      <w:r w:rsidR="004162B2" w:rsidRPr="00E221D3">
        <w:rPr>
          <w:rFonts w:ascii="Times New Roman" w:hAnsi="Times New Roman" w:cs="Times New Roman"/>
          <w:i/>
          <w:iCs/>
        </w:rPr>
        <w:t>Contemporary China: Dance Volume</w:t>
      </w:r>
      <w:r w:rsidR="00AB2F2A" w:rsidRPr="00E221D3">
        <w:rPr>
          <w:rFonts w:ascii="Times New Roman" w:hAnsi="Times New Roman" w:cs="Times New Roman"/>
        </w:rPr>
        <w:t>.</w:t>
      </w:r>
    </w:p>
    <w:p w14:paraId="5399A04B" w14:textId="77777777" w:rsidR="00EE0CE0" w:rsidRDefault="00EE0CE0" w:rsidP="004162B2">
      <w:pPr>
        <w:rPr>
          <w:rFonts w:ascii="Times New Roman" w:hAnsi="Times New Roman" w:cs="Times New Roman"/>
        </w:rPr>
      </w:pPr>
    </w:p>
    <w:p w14:paraId="47A73F67" w14:textId="76382A4E" w:rsidR="00EE0CE0" w:rsidRPr="003867DB" w:rsidRDefault="00EE0CE0" w:rsidP="004162B2">
      <w:pPr>
        <w:rPr>
          <w:rFonts w:ascii="Times New Roman" w:hAnsi="Times New Roman" w:cs="Times New Roman"/>
          <w:b/>
        </w:rPr>
      </w:pPr>
      <w:r w:rsidRPr="003867DB">
        <w:rPr>
          <w:rFonts w:ascii="Times New Roman" w:hAnsi="Times New Roman" w:cs="Times New Roman"/>
          <w:b/>
        </w:rPr>
        <w:t>Emily E. Wilcox</w:t>
      </w:r>
    </w:p>
    <w:p w14:paraId="3F9D31E3" w14:textId="77777777" w:rsidR="007E4408" w:rsidRDefault="007E4408">
      <w:pPr>
        <w:rPr>
          <w:rFonts w:ascii="Times New Roman" w:hAnsi="Times New Roman" w:cs="Times New Roman"/>
        </w:rPr>
      </w:pPr>
    </w:p>
    <w:p w14:paraId="63BBF502" w14:textId="77777777" w:rsidR="00EE0CE0" w:rsidRPr="00E221D3" w:rsidRDefault="00EE0CE0">
      <w:pPr>
        <w:rPr>
          <w:rFonts w:ascii="Times New Roman" w:hAnsi="Times New Roman" w:cs="Times New Roman"/>
        </w:rPr>
      </w:pPr>
    </w:p>
    <w:p w14:paraId="0C8F9F78" w14:textId="77777777" w:rsidR="006B7685" w:rsidRPr="00E221D3" w:rsidRDefault="000E3E24">
      <w:pPr>
        <w:rPr>
          <w:rFonts w:ascii="Times New Roman" w:hAnsi="Times New Roman" w:cs="Times New Roman"/>
          <w:b/>
        </w:rPr>
      </w:pPr>
      <w:r w:rsidRPr="00E221D3">
        <w:rPr>
          <w:rFonts w:ascii="Times New Roman" w:hAnsi="Times New Roman" w:cs="Times New Roman"/>
          <w:b/>
        </w:rPr>
        <w:t>List of</w:t>
      </w:r>
      <w:r w:rsidR="006B7685" w:rsidRPr="00E221D3">
        <w:rPr>
          <w:rFonts w:ascii="Times New Roman" w:hAnsi="Times New Roman" w:cs="Times New Roman"/>
          <w:b/>
        </w:rPr>
        <w:t xml:space="preserve"> Works</w:t>
      </w:r>
    </w:p>
    <w:p w14:paraId="7CE57570" w14:textId="77777777" w:rsidR="009A1197" w:rsidRPr="00E221D3" w:rsidRDefault="00701FBA">
      <w:pPr>
        <w:rPr>
          <w:rFonts w:ascii="Times New Roman" w:hAnsi="Times New Roman" w:cs="Times New Roman"/>
        </w:rPr>
      </w:pPr>
      <w:r w:rsidRPr="00E221D3">
        <w:rPr>
          <w:rFonts w:ascii="Times New Roman" w:hAnsi="Times New Roman" w:cs="Times New Roman"/>
        </w:rPr>
        <w:t>Early works in Shanghai (1936):</w:t>
      </w:r>
    </w:p>
    <w:p w14:paraId="09D74865" w14:textId="77777777" w:rsidR="009A1197" w:rsidRPr="00E221D3" w:rsidRDefault="00701FBA">
      <w:pPr>
        <w:rPr>
          <w:rFonts w:ascii="Times New Roman" w:hAnsi="Times New Roman" w:cs="Times New Roman"/>
          <w:i/>
          <w:iCs/>
        </w:rPr>
      </w:pPr>
      <w:r w:rsidRPr="00E221D3">
        <w:rPr>
          <w:rFonts w:ascii="Times New Roman" w:hAnsi="Times New Roman" w:cs="Times New Roman"/>
          <w:i/>
          <w:iCs/>
        </w:rPr>
        <w:t xml:space="preserve">River </w:t>
      </w:r>
      <w:r w:rsidR="004C3813" w:rsidRPr="00E221D3">
        <w:rPr>
          <w:rFonts w:ascii="Times New Roman" w:hAnsi="Times New Roman" w:cs="Times New Roman"/>
          <w:i/>
          <w:iCs/>
        </w:rPr>
        <w:t xml:space="preserve">Elegy </w:t>
      </w:r>
      <w:r w:rsidR="004C3813" w:rsidRPr="00E221D3">
        <w:rPr>
          <w:rFonts w:ascii="Times New Roman" w:hAnsi="Times New Roman" w:cs="Times New Roman"/>
        </w:rPr>
        <w:t>浦江之夜</w:t>
      </w:r>
    </w:p>
    <w:p w14:paraId="2301042A" w14:textId="77777777" w:rsidR="00701FBA" w:rsidRPr="00E221D3" w:rsidRDefault="004C3813">
      <w:pPr>
        <w:rPr>
          <w:rFonts w:ascii="Times New Roman" w:hAnsi="Times New Roman" w:cs="Times New Roman"/>
          <w:i/>
          <w:iCs/>
        </w:rPr>
      </w:pPr>
      <w:r w:rsidRPr="00E221D3">
        <w:rPr>
          <w:rFonts w:ascii="Times New Roman" w:hAnsi="Times New Roman" w:cs="Times New Roman"/>
          <w:i/>
          <w:iCs/>
        </w:rPr>
        <w:t xml:space="preserve">Clown </w:t>
      </w:r>
      <w:r w:rsidRPr="00E221D3">
        <w:rPr>
          <w:rFonts w:ascii="Times New Roman" w:hAnsi="Times New Roman" w:cs="Times New Roman"/>
        </w:rPr>
        <w:t>小丑</w:t>
      </w:r>
    </w:p>
    <w:p w14:paraId="79097EF2" w14:textId="77777777" w:rsidR="009A1197" w:rsidRPr="00E221D3" w:rsidRDefault="009A1197">
      <w:pPr>
        <w:rPr>
          <w:rFonts w:ascii="Times New Roman" w:hAnsi="Times New Roman" w:cs="Times New Roman"/>
        </w:rPr>
      </w:pPr>
      <w:r w:rsidRPr="00E221D3">
        <w:rPr>
          <w:rFonts w:ascii="Times New Roman" w:hAnsi="Times New Roman" w:cs="Times New Roman"/>
          <w:i/>
          <w:iCs/>
        </w:rPr>
        <w:t xml:space="preserve">In a Funeral </w:t>
      </w:r>
      <w:r w:rsidR="004C3813" w:rsidRPr="00E221D3">
        <w:rPr>
          <w:rFonts w:ascii="Times New Roman" w:hAnsi="Times New Roman" w:cs="Times New Roman"/>
          <w:i/>
          <w:iCs/>
        </w:rPr>
        <w:t xml:space="preserve">Procession </w:t>
      </w:r>
      <w:r w:rsidR="004C3813" w:rsidRPr="00E221D3">
        <w:rPr>
          <w:rFonts w:ascii="Times New Roman" w:hAnsi="Times New Roman" w:cs="Times New Roman"/>
        </w:rPr>
        <w:t>送葬</w:t>
      </w:r>
    </w:p>
    <w:p w14:paraId="7C57F2E3" w14:textId="77777777" w:rsidR="009A1197" w:rsidRPr="00E221D3" w:rsidRDefault="004C3813">
      <w:pPr>
        <w:rPr>
          <w:rFonts w:ascii="Times New Roman" w:hAnsi="Times New Roman" w:cs="Times New Roman"/>
          <w:iCs/>
        </w:rPr>
      </w:pPr>
      <w:r w:rsidRPr="00E221D3">
        <w:rPr>
          <w:rFonts w:ascii="Times New Roman" w:hAnsi="Times New Roman" w:cs="Times New Roman"/>
          <w:i/>
          <w:iCs/>
        </w:rPr>
        <w:t xml:space="preserve">Puppet </w:t>
      </w:r>
      <w:r w:rsidRPr="00E221D3">
        <w:rPr>
          <w:rFonts w:ascii="Times New Roman" w:hAnsi="Times New Roman" w:cs="Times New Roman"/>
        </w:rPr>
        <w:t>傀儡</w:t>
      </w:r>
    </w:p>
    <w:p w14:paraId="550DDABC" w14:textId="77777777" w:rsidR="009A1197" w:rsidRPr="00E221D3" w:rsidRDefault="009A1197">
      <w:pPr>
        <w:rPr>
          <w:rFonts w:ascii="Times New Roman" w:hAnsi="Times New Roman" w:cs="Times New Roman"/>
        </w:rPr>
      </w:pPr>
      <w:r w:rsidRPr="00E221D3">
        <w:rPr>
          <w:rFonts w:ascii="Times New Roman" w:hAnsi="Times New Roman" w:cs="Times New Roman"/>
          <w:i/>
          <w:iCs/>
        </w:rPr>
        <w:t xml:space="preserve">Peace </w:t>
      </w:r>
      <w:r w:rsidR="004C3813" w:rsidRPr="00E221D3">
        <w:rPr>
          <w:rFonts w:ascii="Times New Roman" w:hAnsi="Times New Roman" w:cs="Times New Roman"/>
          <w:i/>
          <w:iCs/>
        </w:rPr>
        <w:t xml:space="preserve">Fantasy </w:t>
      </w:r>
      <w:r w:rsidR="004C3813" w:rsidRPr="00E221D3">
        <w:rPr>
          <w:rFonts w:ascii="Times New Roman" w:hAnsi="Times New Roman" w:cs="Times New Roman"/>
        </w:rPr>
        <w:t>和平的憧憬</w:t>
      </w:r>
    </w:p>
    <w:p w14:paraId="0F8D4A46" w14:textId="77777777" w:rsidR="009A1197" w:rsidRPr="00E221D3" w:rsidRDefault="00493AE5">
      <w:pPr>
        <w:rPr>
          <w:rFonts w:ascii="Times New Roman" w:hAnsi="Times New Roman" w:cs="Times New Roman"/>
        </w:rPr>
      </w:pPr>
      <w:r w:rsidRPr="00E221D3">
        <w:rPr>
          <w:rFonts w:ascii="Times New Roman" w:hAnsi="Times New Roman" w:cs="Times New Roman"/>
        </w:rPr>
        <w:t>’</w:t>
      </w:r>
      <w:r w:rsidR="00647061" w:rsidRPr="00E221D3">
        <w:rPr>
          <w:rFonts w:ascii="Times New Roman" w:hAnsi="Times New Roman" w:cs="Times New Roman"/>
        </w:rPr>
        <w:t>National Salvation</w:t>
      </w:r>
      <w:r w:rsidRPr="00E221D3">
        <w:rPr>
          <w:rFonts w:ascii="Times New Roman" w:hAnsi="Times New Roman" w:cs="Times New Roman"/>
        </w:rPr>
        <w:t>’</w:t>
      </w:r>
      <w:r w:rsidR="00647061" w:rsidRPr="00E221D3">
        <w:rPr>
          <w:rFonts w:ascii="Times New Roman" w:hAnsi="Times New Roman" w:cs="Times New Roman"/>
        </w:rPr>
        <w:t xml:space="preserve"> works</w:t>
      </w:r>
      <w:r w:rsidR="00701FBA" w:rsidRPr="00E221D3">
        <w:rPr>
          <w:rFonts w:ascii="Times New Roman" w:hAnsi="Times New Roman" w:cs="Times New Roman"/>
        </w:rPr>
        <w:t xml:space="preserve"> (1937</w:t>
      </w:r>
      <w:r w:rsidR="00647061" w:rsidRPr="00E221D3">
        <w:rPr>
          <w:rFonts w:ascii="Times New Roman" w:hAnsi="Times New Roman" w:cs="Times New Roman"/>
        </w:rPr>
        <w:t>-42</w:t>
      </w:r>
      <w:r w:rsidR="00701FBA" w:rsidRPr="00E221D3">
        <w:rPr>
          <w:rFonts w:ascii="Times New Roman" w:hAnsi="Times New Roman" w:cs="Times New Roman"/>
        </w:rPr>
        <w:t>)</w:t>
      </w:r>
      <w:r w:rsidR="009A1197" w:rsidRPr="00E221D3">
        <w:rPr>
          <w:rFonts w:ascii="Times New Roman" w:hAnsi="Times New Roman" w:cs="Times New Roman"/>
        </w:rPr>
        <w:t>:</w:t>
      </w:r>
    </w:p>
    <w:p w14:paraId="3A670917" w14:textId="77777777" w:rsidR="009A1197" w:rsidRPr="00E221D3" w:rsidRDefault="009A1197">
      <w:pPr>
        <w:rPr>
          <w:rFonts w:ascii="Times New Roman" w:hAnsi="Times New Roman" w:cs="Times New Roman"/>
        </w:rPr>
      </w:pPr>
      <w:r w:rsidRPr="00E221D3">
        <w:rPr>
          <w:rFonts w:ascii="Times New Roman" w:hAnsi="Times New Roman" w:cs="Times New Roman"/>
          <w:i/>
          <w:iCs/>
        </w:rPr>
        <w:t xml:space="preserve">March of the </w:t>
      </w:r>
      <w:r w:rsidR="004C3813" w:rsidRPr="00E221D3">
        <w:rPr>
          <w:rFonts w:ascii="Times New Roman" w:hAnsi="Times New Roman" w:cs="Times New Roman"/>
          <w:i/>
          <w:iCs/>
        </w:rPr>
        <w:t xml:space="preserve">Volunteers </w:t>
      </w:r>
      <w:r w:rsidR="004C3813" w:rsidRPr="00E221D3">
        <w:rPr>
          <w:rFonts w:ascii="Times New Roman" w:eastAsia="华文宋体" w:hAnsi="Times New Roman" w:cs="Times New Roman"/>
        </w:rPr>
        <w:t>义</w:t>
      </w:r>
      <w:r w:rsidR="004C3813" w:rsidRPr="00E221D3">
        <w:rPr>
          <w:rFonts w:ascii="Times New Roman" w:hAnsi="Times New Roman" w:cs="Times New Roman"/>
        </w:rPr>
        <w:t>勇</w:t>
      </w:r>
      <w:r w:rsidR="004C3813" w:rsidRPr="00E221D3">
        <w:rPr>
          <w:rFonts w:ascii="Times New Roman" w:eastAsia="华文宋体" w:hAnsi="Times New Roman" w:cs="Times New Roman"/>
        </w:rPr>
        <w:t>军进</w:t>
      </w:r>
      <w:r w:rsidR="004C3813" w:rsidRPr="00E221D3">
        <w:rPr>
          <w:rFonts w:ascii="Times New Roman" w:hAnsi="Times New Roman" w:cs="Times New Roman"/>
        </w:rPr>
        <w:t>行曲</w:t>
      </w:r>
    </w:p>
    <w:p w14:paraId="1DD490E6" w14:textId="77777777" w:rsidR="00701FBA" w:rsidRPr="00E221D3" w:rsidRDefault="00701FBA">
      <w:pPr>
        <w:rPr>
          <w:rFonts w:ascii="Times New Roman" w:hAnsi="Times New Roman" w:cs="Times New Roman"/>
        </w:rPr>
      </w:pPr>
      <w:r w:rsidRPr="00E221D3">
        <w:rPr>
          <w:rFonts w:ascii="Times New Roman" w:hAnsi="Times New Roman" w:cs="Times New Roman"/>
          <w:i/>
        </w:rPr>
        <w:t>Song of the Guerillas</w:t>
      </w:r>
      <w:r w:rsidR="004C3813" w:rsidRPr="00E221D3">
        <w:rPr>
          <w:rFonts w:ascii="Times New Roman" w:hAnsi="Times New Roman" w:cs="Times New Roman"/>
          <w:i/>
        </w:rPr>
        <w:t xml:space="preserve"> </w:t>
      </w:r>
      <w:r w:rsidRPr="00E221D3">
        <w:rPr>
          <w:rFonts w:ascii="Times New Roman" w:hAnsi="Times New Roman" w:cs="Times New Roman"/>
        </w:rPr>
        <w:t>游</w:t>
      </w:r>
      <w:r w:rsidRPr="00E221D3">
        <w:rPr>
          <w:rFonts w:ascii="Times New Roman" w:eastAsia="华文宋体" w:hAnsi="Times New Roman" w:cs="Times New Roman"/>
        </w:rPr>
        <w:t>击队</w:t>
      </w:r>
      <w:r w:rsidR="004C3813" w:rsidRPr="00E221D3">
        <w:rPr>
          <w:rFonts w:ascii="Times New Roman" w:hAnsi="Times New Roman" w:cs="Times New Roman"/>
        </w:rPr>
        <w:t>之歌</w:t>
      </w:r>
    </w:p>
    <w:p w14:paraId="7EC77D5A" w14:textId="77777777" w:rsidR="009D6472" w:rsidRPr="00E221D3" w:rsidRDefault="009D6472">
      <w:pPr>
        <w:rPr>
          <w:rFonts w:ascii="Times New Roman" w:hAnsi="Times New Roman" w:cs="Times New Roman"/>
        </w:rPr>
      </w:pPr>
      <w:r w:rsidRPr="00E221D3">
        <w:rPr>
          <w:rFonts w:ascii="Times New Roman" w:hAnsi="Times New Roman" w:cs="Times New Roman"/>
          <w:i/>
        </w:rPr>
        <w:t>Poppy Flower</w:t>
      </w:r>
      <w:r w:rsidR="004C3813" w:rsidRPr="00E221D3">
        <w:rPr>
          <w:rFonts w:ascii="Times New Roman" w:hAnsi="Times New Roman" w:cs="Times New Roman"/>
          <w:i/>
        </w:rPr>
        <w:t xml:space="preserve"> </w:t>
      </w:r>
      <w:r w:rsidR="00067838" w:rsidRPr="00E221D3">
        <w:rPr>
          <w:rFonts w:ascii="Times New Roman" w:eastAsia="华文宋体" w:hAnsi="Times New Roman" w:cs="Times New Roman"/>
        </w:rPr>
        <w:t>罂</w:t>
      </w:r>
      <w:r w:rsidR="004C3813" w:rsidRPr="00E221D3">
        <w:rPr>
          <w:rFonts w:ascii="Times New Roman" w:hAnsi="Times New Roman" w:cs="Times New Roman"/>
        </w:rPr>
        <w:t>粟花</w:t>
      </w:r>
    </w:p>
    <w:p w14:paraId="4620CF92" w14:textId="77777777" w:rsidR="00647061" w:rsidRPr="00E221D3" w:rsidRDefault="00647061" w:rsidP="00647061">
      <w:pPr>
        <w:rPr>
          <w:rFonts w:ascii="Times New Roman" w:hAnsi="Times New Roman" w:cs="Times New Roman"/>
          <w:lang w:eastAsia="zh-CN"/>
        </w:rPr>
      </w:pPr>
      <w:r w:rsidRPr="00E221D3">
        <w:rPr>
          <w:rFonts w:ascii="Times New Roman" w:hAnsi="Times New Roman" w:cs="Times New Roman"/>
          <w:i/>
        </w:rPr>
        <w:t xml:space="preserve">Fire of Hunger </w:t>
      </w:r>
      <w:r w:rsidRPr="00E221D3">
        <w:rPr>
          <w:rFonts w:ascii="Times New Roman" w:eastAsia="SimSun" w:hAnsi="Times New Roman" w:cs="Times New Roman"/>
          <w:lang w:eastAsia="zh-CN"/>
        </w:rPr>
        <w:t>饥火</w:t>
      </w:r>
    </w:p>
    <w:p w14:paraId="73C7E0D6" w14:textId="77777777" w:rsidR="009D6472" w:rsidRPr="00E221D3" w:rsidRDefault="00647061">
      <w:pPr>
        <w:rPr>
          <w:rFonts w:ascii="Times New Roman" w:hAnsi="Times New Roman" w:cs="Times New Roman"/>
        </w:rPr>
      </w:pPr>
      <w:r w:rsidRPr="00E221D3">
        <w:rPr>
          <w:rFonts w:ascii="Times New Roman" w:hAnsi="Times New Roman" w:cs="Times New Roman"/>
        </w:rPr>
        <w:t>Mongolian-themed</w:t>
      </w:r>
      <w:r w:rsidR="00701FBA" w:rsidRPr="00E221D3">
        <w:rPr>
          <w:rFonts w:ascii="Times New Roman" w:hAnsi="Times New Roman" w:cs="Times New Roman"/>
        </w:rPr>
        <w:t xml:space="preserve"> (</w:t>
      </w:r>
      <w:r w:rsidR="00067838" w:rsidRPr="00E221D3">
        <w:rPr>
          <w:rFonts w:ascii="Times New Roman" w:hAnsi="Times New Roman" w:cs="Times New Roman"/>
        </w:rPr>
        <w:t>1946-1949</w:t>
      </w:r>
      <w:r w:rsidR="00701FBA" w:rsidRPr="00E221D3">
        <w:rPr>
          <w:rFonts w:ascii="Times New Roman" w:hAnsi="Times New Roman" w:cs="Times New Roman"/>
        </w:rPr>
        <w:t>):</w:t>
      </w:r>
    </w:p>
    <w:p w14:paraId="560978E9" w14:textId="77777777" w:rsidR="009D6472" w:rsidRPr="00E221D3" w:rsidRDefault="009D6472">
      <w:pPr>
        <w:rPr>
          <w:rFonts w:ascii="Times New Roman" w:hAnsi="Times New Roman" w:cs="Times New Roman"/>
        </w:rPr>
      </w:pPr>
      <w:r w:rsidRPr="00E221D3">
        <w:rPr>
          <w:rFonts w:ascii="Times New Roman" w:hAnsi="Times New Roman" w:cs="Times New Roman"/>
          <w:i/>
        </w:rPr>
        <w:t>Mongolian Dance</w:t>
      </w:r>
      <w:r w:rsidR="004C3813" w:rsidRPr="00E221D3">
        <w:rPr>
          <w:rFonts w:ascii="Times New Roman" w:hAnsi="Times New Roman" w:cs="Times New Roman"/>
          <w:color w:val="1A1A1A"/>
        </w:rPr>
        <w:t xml:space="preserve"> </w:t>
      </w:r>
      <w:r w:rsidR="004C3813" w:rsidRPr="00E221D3">
        <w:rPr>
          <w:rFonts w:ascii="Times New Roman" w:hAnsi="Times New Roman" w:cs="Times New Roman"/>
          <w:color w:val="1A1A1A"/>
        </w:rPr>
        <w:t>蒙古舞</w:t>
      </w:r>
    </w:p>
    <w:p w14:paraId="4470768F" w14:textId="77777777" w:rsidR="009D6472" w:rsidRPr="00E221D3" w:rsidRDefault="009D6472">
      <w:pPr>
        <w:rPr>
          <w:rFonts w:ascii="Times New Roman" w:hAnsi="Times New Roman" w:cs="Times New Roman"/>
        </w:rPr>
      </w:pPr>
      <w:r w:rsidRPr="00E221D3">
        <w:rPr>
          <w:rFonts w:ascii="Times New Roman" w:hAnsi="Times New Roman" w:cs="Times New Roman"/>
          <w:i/>
        </w:rPr>
        <w:t>Inner Mongolia People’s Trilogy</w:t>
      </w:r>
      <w:r w:rsidR="004C3813" w:rsidRPr="00E221D3">
        <w:rPr>
          <w:rFonts w:ascii="Times New Roman" w:hAnsi="Times New Roman" w:cs="Times New Roman"/>
          <w:i/>
        </w:rPr>
        <w:t xml:space="preserve"> </w:t>
      </w:r>
      <w:r w:rsidR="004C3813" w:rsidRPr="00E221D3">
        <w:rPr>
          <w:rFonts w:ascii="Times New Roman" w:hAnsi="Times New Roman" w:cs="Times New Roman"/>
        </w:rPr>
        <w:t>内蒙古人民三部曲</w:t>
      </w:r>
    </w:p>
    <w:p w14:paraId="298125B7" w14:textId="77777777" w:rsidR="009D6472" w:rsidRPr="00E221D3" w:rsidRDefault="009D6472">
      <w:pPr>
        <w:rPr>
          <w:rFonts w:ascii="Times New Roman" w:hAnsi="Times New Roman" w:cs="Times New Roman"/>
          <w:lang w:eastAsia="zh-CN"/>
        </w:rPr>
      </w:pPr>
      <w:r w:rsidRPr="00E221D3">
        <w:rPr>
          <w:rFonts w:ascii="Times New Roman" w:hAnsi="Times New Roman" w:cs="Times New Roman"/>
          <w:i/>
        </w:rPr>
        <w:t>Hope</w:t>
      </w:r>
      <w:r w:rsidR="00067838" w:rsidRPr="00E221D3">
        <w:rPr>
          <w:rFonts w:ascii="Times New Roman" w:hAnsi="Times New Roman" w:cs="Times New Roman"/>
          <w:i/>
        </w:rPr>
        <w:t xml:space="preserve"> </w:t>
      </w:r>
      <w:r w:rsidR="004C3813" w:rsidRPr="00E221D3">
        <w:rPr>
          <w:rFonts w:ascii="Times New Roman" w:hAnsi="Times New Roman" w:cs="Times New Roman"/>
          <w:lang w:eastAsia="zh-CN"/>
        </w:rPr>
        <w:t>希望</w:t>
      </w:r>
    </w:p>
    <w:p w14:paraId="5A90A82F" w14:textId="77777777" w:rsidR="009D6472" w:rsidRPr="00E221D3" w:rsidRDefault="00701FBA">
      <w:pPr>
        <w:rPr>
          <w:rFonts w:ascii="Times New Roman" w:hAnsi="Times New Roman" w:cs="Times New Roman"/>
        </w:rPr>
      </w:pPr>
      <w:r w:rsidRPr="00E221D3">
        <w:rPr>
          <w:rFonts w:ascii="Times New Roman" w:hAnsi="Times New Roman" w:cs="Times New Roman"/>
        </w:rPr>
        <w:t>Sky Horse Dance Art Studio (1957):</w:t>
      </w:r>
    </w:p>
    <w:p w14:paraId="7A90F095" w14:textId="77777777" w:rsidR="00701FBA" w:rsidRPr="00E221D3" w:rsidRDefault="00647061">
      <w:pPr>
        <w:rPr>
          <w:rFonts w:ascii="Times New Roman" w:hAnsi="Times New Roman" w:cs="Times New Roman"/>
        </w:rPr>
      </w:pPr>
      <w:r w:rsidRPr="00E221D3">
        <w:rPr>
          <w:rFonts w:ascii="Times New Roman" w:hAnsi="Times New Roman" w:cs="Times New Roman"/>
        </w:rPr>
        <w:t>Three Stanzas of Plum-Blossoms</w:t>
      </w:r>
      <w:r w:rsidR="004C3813" w:rsidRPr="00E221D3">
        <w:rPr>
          <w:rFonts w:ascii="Times New Roman" w:hAnsi="Times New Roman" w:cs="Times New Roman"/>
        </w:rPr>
        <w:t xml:space="preserve"> </w:t>
      </w:r>
      <w:hyperlink r:id="rId11" w:history="1">
        <w:r w:rsidR="00701FBA" w:rsidRPr="00E221D3">
          <w:rPr>
            <w:rFonts w:ascii="Times New Roman" w:hAnsi="Times New Roman" w:cs="Times New Roman"/>
          </w:rPr>
          <w:t>梅花三弄</w:t>
        </w:r>
      </w:hyperlink>
    </w:p>
    <w:p w14:paraId="256A7858" w14:textId="77777777" w:rsidR="00701FBA" w:rsidRPr="00E221D3" w:rsidRDefault="00647061">
      <w:pPr>
        <w:rPr>
          <w:rFonts w:ascii="Times New Roman" w:hAnsi="Times New Roman" w:cs="Times New Roman"/>
        </w:rPr>
      </w:pPr>
      <w:r w:rsidRPr="00E221D3">
        <w:rPr>
          <w:rFonts w:ascii="Times New Roman" w:hAnsi="Times New Roman" w:cs="Times New Roman"/>
        </w:rPr>
        <w:t>Wild Geese Landing on Calm Sands</w:t>
      </w:r>
      <w:r w:rsidR="004C3813" w:rsidRPr="00E221D3">
        <w:rPr>
          <w:rFonts w:ascii="Times New Roman" w:hAnsi="Times New Roman" w:cs="Times New Roman"/>
        </w:rPr>
        <w:t xml:space="preserve"> </w:t>
      </w:r>
      <w:r w:rsidR="004C3813" w:rsidRPr="00E221D3">
        <w:rPr>
          <w:rFonts w:ascii="Times New Roman" w:hAnsi="Times New Roman" w:cs="Times New Roman"/>
        </w:rPr>
        <w:t>平沙落雁</w:t>
      </w:r>
    </w:p>
    <w:p w14:paraId="00979752" w14:textId="77777777" w:rsidR="00701FBA" w:rsidRPr="00E221D3" w:rsidRDefault="00647061">
      <w:pPr>
        <w:rPr>
          <w:rFonts w:ascii="Times New Roman" w:hAnsi="Times New Roman" w:cs="Times New Roman"/>
          <w:lang w:eastAsia="zh-CN"/>
        </w:rPr>
      </w:pPr>
      <w:r w:rsidRPr="00E221D3">
        <w:rPr>
          <w:rFonts w:ascii="Times New Roman" w:hAnsi="Times New Roman" w:cs="Times New Roman"/>
        </w:rPr>
        <w:t>Fishermen</w:t>
      </w:r>
      <w:r w:rsidR="004C3813" w:rsidRPr="00E221D3">
        <w:rPr>
          <w:rFonts w:ascii="Times New Roman" w:hAnsi="Times New Roman" w:cs="Times New Roman"/>
        </w:rPr>
        <w:t xml:space="preserve"> </w:t>
      </w:r>
      <w:r w:rsidR="00701FBA" w:rsidRPr="00E221D3">
        <w:rPr>
          <w:rFonts w:ascii="Times New Roman" w:eastAsia="华文宋体" w:hAnsi="Times New Roman" w:cs="Times New Roman"/>
        </w:rPr>
        <w:t>渔</w:t>
      </w:r>
      <w:r w:rsidR="00701FBA" w:rsidRPr="00E221D3">
        <w:rPr>
          <w:rFonts w:ascii="Times New Roman" w:hAnsi="Times New Roman" w:cs="Times New Roman"/>
        </w:rPr>
        <w:t>夫</w:t>
      </w:r>
      <w:r w:rsidR="00701FBA" w:rsidRPr="00E221D3">
        <w:rPr>
          <w:rFonts w:ascii="Times New Roman" w:eastAsia="华文宋体" w:hAnsi="Times New Roman" w:cs="Times New Roman"/>
        </w:rPr>
        <w:t>乐</w:t>
      </w:r>
    </w:p>
    <w:p w14:paraId="5294E5FA" w14:textId="77777777" w:rsidR="00701FBA" w:rsidRPr="00E221D3" w:rsidRDefault="00647061">
      <w:pPr>
        <w:rPr>
          <w:rFonts w:ascii="Times New Roman" w:hAnsi="Times New Roman" w:cs="Times New Roman"/>
        </w:rPr>
      </w:pPr>
      <w:r w:rsidRPr="00E221D3">
        <w:rPr>
          <w:rFonts w:ascii="Times New Roman" w:hAnsi="Times New Roman" w:cs="Times New Roman"/>
        </w:rPr>
        <w:t>Ambush on All Sides</w:t>
      </w:r>
      <w:r w:rsidR="004C3813" w:rsidRPr="00E221D3">
        <w:rPr>
          <w:rFonts w:ascii="Times New Roman" w:hAnsi="Times New Roman" w:cs="Times New Roman"/>
        </w:rPr>
        <w:t xml:space="preserve"> </w:t>
      </w:r>
      <w:r w:rsidR="004C3813" w:rsidRPr="00E221D3">
        <w:rPr>
          <w:rFonts w:ascii="Times New Roman" w:hAnsi="Times New Roman" w:cs="Times New Roman"/>
        </w:rPr>
        <w:t>十面埋伏</w:t>
      </w:r>
    </w:p>
    <w:p w14:paraId="354782B6" w14:textId="77777777" w:rsidR="006B7685" w:rsidRPr="00E221D3" w:rsidRDefault="006B7685">
      <w:pPr>
        <w:rPr>
          <w:rFonts w:ascii="Times New Roman" w:hAnsi="Times New Roman" w:cs="Times New Roman"/>
          <w:b/>
        </w:rPr>
      </w:pPr>
    </w:p>
    <w:p w14:paraId="136E4BB9" w14:textId="77777777" w:rsidR="007E4408" w:rsidRPr="00E221D3" w:rsidRDefault="000E3E24">
      <w:pPr>
        <w:rPr>
          <w:rFonts w:ascii="Times New Roman" w:hAnsi="Times New Roman" w:cs="Times New Roman"/>
          <w:b/>
        </w:rPr>
      </w:pPr>
      <w:r w:rsidRPr="00E221D3">
        <w:rPr>
          <w:rFonts w:ascii="Times New Roman" w:hAnsi="Times New Roman" w:cs="Times New Roman"/>
          <w:b/>
        </w:rPr>
        <w:t xml:space="preserve">References and </w:t>
      </w:r>
      <w:r w:rsidR="00386285" w:rsidRPr="00E221D3">
        <w:rPr>
          <w:rFonts w:ascii="Times New Roman" w:hAnsi="Times New Roman" w:cs="Times New Roman"/>
          <w:b/>
        </w:rPr>
        <w:t>Further Reading</w:t>
      </w:r>
    </w:p>
    <w:p w14:paraId="095BB640" w14:textId="77777777" w:rsidR="007E4408" w:rsidRPr="00E221D3" w:rsidRDefault="007E4408" w:rsidP="007D60A1">
      <w:pPr>
        <w:ind w:left="360" w:hanging="360"/>
        <w:rPr>
          <w:rFonts w:ascii="Times New Roman" w:hAnsi="Times New Roman" w:cs="Times New Roman"/>
        </w:rPr>
      </w:pPr>
      <w:proofErr w:type="spellStart"/>
      <w:r w:rsidRPr="00E221D3">
        <w:rPr>
          <w:rFonts w:ascii="Times New Roman" w:hAnsi="Times New Roman" w:cs="Times New Roman"/>
        </w:rPr>
        <w:t>Ou</w:t>
      </w:r>
      <w:proofErr w:type="spellEnd"/>
      <w:r w:rsidRPr="00E221D3">
        <w:rPr>
          <w:rFonts w:ascii="Times New Roman" w:hAnsi="Times New Roman" w:cs="Times New Roman"/>
        </w:rPr>
        <w:t xml:space="preserve">, </w:t>
      </w:r>
      <w:proofErr w:type="spellStart"/>
      <w:r w:rsidRPr="00E221D3">
        <w:rPr>
          <w:rFonts w:ascii="Times New Roman" w:hAnsi="Times New Roman" w:cs="Times New Roman"/>
        </w:rPr>
        <w:t>Jian</w:t>
      </w:r>
      <w:proofErr w:type="spellEnd"/>
      <w:r w:rsidRPr="00E221D3">
        <w:rPr>
          <w:rFonts w:ascii="Times New Roman" w:hAnsi="Times New Roman" w:cs="Times New Roman"/>
        </w:rPr>
        <w:t xml:space="preserve">-ping (1995) “From ‘Beasts’ to ‘Flowers’: Modern Dance in China.” In Ruth Solomon and John Solomon, ed. </w:t>
      </w:r>
      <w:r w:rsidRPr="00E221D3">
        <w:rPr>
          <w:rFonts w:ascii="Times New Roman" w:hAnsi="Times New Roman" w:cs="Times New Roman"/>
          <w:i/>
          <w:iCs/>
        </w:rPr>
        <w:t>East Meets West in Dance</w:t>
      </w:r>
      <w:r w:rsidRPr="00E221D3">
        <w:rPr>
          <w:rFonts w:ascii="Times New Roman" w:hAnsi="Times New Roman" w:cs="Times New Roman"/>
        </w:rPr>
        <w:t xml:space="preserve">, Switzerland: Harwood Academic Publishers. </w:t>
      </w:r>
      <w:proofErr w:type="gramStart"/>
      <w:r w:rsidRPr="00E221D3">
        <w:rPr>
          <w:rFonts w:ascii="Times New Roman" w:hAnsi="Times New Roman" w:cs="Times New Roman"/>
        </w:rPr>
        <w:t>pp</w:t>
      </w:r>
      <w:proofErr w:type="gramEnd"/>
      <w:r w:rsidRPr="00E221D3">
        <w:rPr>
          <w:rFonts w:ascii="Times New Roman" w:hAnsi="Times New Roman" w:cs="Times New Roman"/>
        </w:rPr>
        <w:t>. 29-35.</w:t>
      </w:r>
    </w:p>
    <w:p w14:paraId="1E6B7803" w14:textId="2986534F" w:rsidR="006E0E4F" w:rsidRPr="00E221D3" w:rsidRDefault="0046077B">
      <w:pPr>
        <w:ind w:left="360"/>
        <w:rPr>
          <w:rFonts w:ascii="Times New Roman" w:hAnsi="Times New Roman" w:cs="Times New Roman"/>
        </w:rPr>
      </w:pPr>
      <w:r w:rsidRPr="00E221D3">
        <w:rPr>
          <w:rFonts w:ascii="Times New Roman" w:hAnsi="Times New Roman" w:cs="Times New Roman"/>
        </w:rPr>
        <w:t>(</w:t>
      </w:r>
      <w:r w:rsidR="008E2329" w:rsidRPr="00E221D3">
        <w:rPr>
          <w:rFonts w:ascii="Times New Roman" w:hAnsi="Times New Roman" w:cs="Times New Roman"/>
        </w:rPr>
        <w:t>This is an a</w:t>
      </w:r>
      <w:r w:rsidR="00B9364A" w:rsidRPr="00E221D3">
        <w:rPr>
          <w:rFonts w:ascii="Times New Roman" w:hAnsi="Times New Roman" w:cs="Times New Roman"/>
        </w:rPr>
        <w:t xml:space="preserve">uthoritative account of the development of modern dance in China by </w:t>
      </w:r>
      <w:r w:rsidR="008E2329" w:rsidRPr="00E221D3">
        <w:rPr>
          <w:rFonts w:ascii="Times New Roman" w:hAnsi="Times New Roman" w:cs="Times New Roman"/>
        </w:rPr>
        <w:t xml:space="preserve">an </w:t>
      </w:r>
      <w:r w:rsidR="00B9364A" w:rsidRPr="00E221D3">
        <w:rPr>
          <w:rFonts w:ascii="Times New Roman" w:hAnsi="Times New Roman" w:cs="Times New Roman"/>
        </w:rPr>
        <w:t xml:space="preserve">esteemed Chinese dance studies scholar with expertise in Western modern dance. </w:t>
      </w:r>
      <w:proofErr w:type="spellStart"/>
      <w:r w:rsidR="008E2329" w:rsidRPr="00E221D3">
        <w:rPr>
          <w:rFonts w:ascii="Times New Roman" w:hAnsi="Times New Roman" w:cs="Times New Roman"/>
        </w:rPr>
        <w:t>Ou</w:t>
      </w:r>
      <w:proofErr w:type="spellEnd"/>
      <w:r w:rsidR="008E2329" w:rsidRPr="00E221D3">
        <w:rPr>
          <w:rFonts w:ascii="Times New Roman" w:hAnsi="Times New Roman" w:cs="Times New Roman"/>
        </w:rPr>
        <w:t xml:space="preserve"> c</w:t>
      </w:r>
      <w:r w:rsidR="00B9364A" w:rsidRPr="00E221D3">
        <w:rPr>
          <w:rFonts w:ascii="Times New Roman" w:hAnsi="Times New Roman" w:cs="Times New Roman"/>
        </w:rPr>
        <w:t>ontextualizes Wu’s contributions in</w:t>
      </w:r>
      <w:r w:rsidR="008E2329" w:rsidRPr="00E221D3">
        <w:rPr>
          <w:rFonts w:ascii="Times New Roman" w:hAnsi="Times New Roman" w:cs="Times New Roman"/>
        </w:rPr>
        <w:t xml:space="preserve"> the</w:t>
      </w:r>
      <w:r w:rsidR="00B9364A" w:rsidRPr="00E221D3">
        <w:rPr>
          <w:rFonts w:ascii="Times New Roman" w:hAnsi="Times New Roman" w:cs="Times New Roman"/>
        </w:rPr>
        <w:t xml:space="preserve"> political and cultural environment</w:t>
      </w:r>
      <w:r w:rsidR="008E2329" w:rsidRPr="00E221D3">
        <w:rPr>
          <w:rFonts w:ascii="Times New Roman" w:hAnsi="Times New Roman" w:cs="Times New Roman"/>
        </w:rPr>
        <w:t>s</w:t>
      </w:r>
      <w:r w:rsidR="00B9364A" w:rsidRPr="00E221D3">
        <w:rPr>
          <w:rFonts w:ascii="Times New Roman" w:hAnsi="Times New Roman" w:cs="Times New Roman"/>
        </w:rPr>
        <w:t xml:space="preserve"> of modern dance development in China and offers explanation</w:t>
      </w:r>
      <w:r w:rsidR="008E2329" w:rsidRPr="00E221D3">
        <w:rPr>
          <w:rFonts w:ascii="Times New Roman" w:hAnsi="Times New Roman" w:cs="Times New Roman"/>
        </w:rPr>
        <w:t>s</w:t>
      </w:r>
      <w:r w:rsidR="00B9364A" w:rsidRPr="00E221D3">
        <w:rPr>
          <w:rFonts w:ascii="Times New Roman" w:hAnsi="Times New Roman" w:cs="Times New Roman"/>
        </w:rPr>
        <w:t xml:space="preserve"> of why modern dance developed later in China than in other parts of the world. </w:t>
      </w:r>
      <w:r w:rsidR="008E2329" w:rsidRPr="00E221D3">
        <w:rPr>
          <w:rFonts w:ascii="Times New Roman" w:hAnsi="Times New Roman" w:cs="Times New Roman"/>
        </w:rPr>
        <w:t>This is an e</w:t>
      </w:r>
      <w:r w:rsidR="00B9364A" w:rsidRPr="00E221D3">
        <w:rPr>
          <w:rFonts w:ascii="Times New Roman" w:hAnsi="Times New Roman" w:cs="Times New Roman"/>
        </w:rPr>
        <w:t>xcellent</w:t>
      </w:r>
      <w:r w:rsidR="008E2329" w:rsidRPr="00E221D3">
        <w:rPr>
          <w:rFonts w:ascii="Times New Roman" w:hAnsi="Times New Roman" w:cs="Times New Roman"/>
        </w:rPr>
        <w:t xml:space="preserve"> resource</w:t>
      </w:r>
      <w:r w:rsidR="00B9364A" w:rsidRPr="00E221D3">
        <w:rPr>
          <w:rFonts w:ascii="Times New Roman" w:hAnsi="Times New Roman" w:cs="Times New Roman"/>
        </w:rPr>
        <w:t xml:space="preserve"> for undergraduate courses in dance history. English.</w:t>
      </w:r>
      <w:r w:rsidRPr="00E221D3">
        <w:rPr>
          <w:rFonts w:ascii="Times New Roman" w:hAnsi="Times New Roman" w:cs="Times New Roman"/>
        </w:rPr>
        <w:t>)</w:t>
      </w:r>
    </w:p>
    <w:p w14:paraId="1BE7DEDD" w14:textId="77777777" w:rsidR="007D60A1" w:rsidRPr="00E221D3" w:rsidRDefault="007D60A1" w:rsidP="007D6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i/>
          <w:iCs/>
        </w:rPr>
      </w:pPr>
      <w:r w:rsidRPr="00E221D3">
        <w:rPr>
          <w:rFonts w:ascii="Times New Roman" w:hAnsi="Times New Roman" w:cs="Times New Roman"/>
        </w:rPr>
        <w:t xml:space="preserve">_____(1998a) China: Contemporary Theatrical Dance. </w:t>
      </w:r>
      <w:r w:rsidRPr="00E221D3">
        <w:rPr>
          <w:rFonts w:ascii="Times New Roman" w:hAnsi="Times New Roman" w:cs="Times New Roman"/>
          <w:i/>
          <w:iCs/>
        </w:rPr>
        <w:t xml:space="preserve">The International Encyclopedia </w:t>
      </w:r>
    </w:p>
    <w:p w14:paraId="295D7A9C" w14:textId="77777777" w:rsidR="007D60A1" w:rsidRPr="00E221D3" w:rsidRDefault="007D60A1" w:rsidP="007D6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E221D3">
        <w:rPr>
          <w:rFonts w:ascii="Times New Roman" w:hAnsi="Times New Roman" w:cs="Times New Roman"/>
          <w:i/>
          <w:iCs/>
        </w:rPr>
        <w:t xml:space="preserve">   </w:t>
      </w:r>
      <w:proofErr w:type="gramStart"/>
      <w:r w:rsidRPr="00E221D3">
        <w:rPr>
          <w:rFonts w:ascii="Times New Roman" w:hAnsi="Times New Roman" w:cs="Times New Roman"/>
          <w:i/>
          <w:iCs/>
        </w:rPr>
        <w:t>of</w:t>
      </w:r>
      <w:proofErr w:type="gramEnd"/>
      <w:r w:rsidRPr="00E221D3">
        <w:rPr>
          <w:rFonts w:ascii="Times New Roman" w:hAnsi="Times New Roman" w:cs="Times New Roman"/>
          <w:i/>
          <w:iCs/>
        </w:rPr>
        <w:t xml:space="preserve"> Dance</w:t>
      </w:r>
      <w:r w:rsidRPr="00E221D3">
        <w:rPr>
          <w:rFonts w:ascii="Times New Roman" w:hAnsi="Times New Roman" w:cs="Times New Roman"/>
        </w:rPr>
        <w:t xml:space="preserve">. New York: Oxford University Press. </w:t>
      </w:r>
    </w:p>
    <w:p w14:paraId="0235809A" w14:textId="4BB89EA0" w:rsidR="006E0E4F" w:rsidRPr="00E221D3" w:rsidRDefault="00061503" w:rsidP="00061503">
      <w:pPr>
        <w:ind w:left="360"/>
        <w:rPr>
          <w:rFonts w:ascii="Times New Roman" w:hAnsi="Times New Roman" w:cs="Times New Roman"/>
          <w:lang w:val="en-GB"/>
        </w:rPr>
      </w:pPr>
      <w:r w:rsidRPr="00E221D3">
        <w:rPr>
          <w:rFonts w:ascii="Times New Roman" w:hAnsi="Times New Roman" w:cs="Times New Roman"/>
          <w:lang w:val="en-GB"/>
        </w:rPr>
        <w:t>(</w:t>
      </w:r>
      <w:r w:rsidR="008E2329" w:rsidRPr="00E221D3">
        <w:rPr>
          <w:rFonts w:ascii="Times New Roman" w:hAnsi="Times New Roman" w:cs="Times New Roman"/>
          <w:lang w:val="en-GB"/>
        </w:rPr>
        <w:t>This is an o</w:t>
      </w:r>
      <w:r w:rsidR="00B9364A" w:rsidRPr="00E221D3">
        <w:rPr>
          <w:rFonts w:ascii="Times New Roman" w:hAnsi="Times New Roman" w:cs="Times New Roman"/>
          <w:lang w:val="en-GB"/>
        </w:rPr>
        <w:t>verview of</w:t>
      </w:r>
      <w:r w:rsidR="008E2329" w:rsidRPr="00E221D3">
        <w:rPr>
          <w:rFonts w:ascii="Times New Roman" w:hAnsi="Times New Roman" w:cs="Times New Roman"/>
          <w:lang w:val="en-GB"/>
        </w:rPr>
        <w:t xml:space="preserve"> the</w:t>
      </w:r>
      <w:r w:rsidR="00B9364A" w:rsidRPr="00E221D3">
        <w:rPr>
          <w:rFonts w:ascii="Times New Roman" w:hAnsi="Times New Roman" w:cs="Times New Roman"/>
          <w:lang w:val="en-GB"/>
        </w:rPr>
        <w:t xml:space="preserve"> historical development of dance in contemporary China, written by </w:t>
      </w:r>
      <w:r w:rsidR="008E2329" w:rsidRPr="00E221D3">
        <w:rPr>
          <w:rFonts w:ascii="Times New Roman" w:hAnsi="Times New Roman" w:cs="Times New Roman"/>
          <w:lang w:val="en-GB"/>
        </w:rPr>
        <w:t xml:space="preserve">an </w:t>
      </w:r>
      <w:r w:rsidR="00B9364A" w:rsidRPr="00E221D3">
        <w:rPr>
          <w:rFonts w:ascii="Times New Roman" w:hAnsi="Times New Roman" w:cs="Times New Roman"/>
          <w:lang w:val="en-GB"/>
        </w:rPr>
        <w:t xml:space="preserve">esteemed dance studies scholar in China with expertise in Western modern dance. </w:t>
      </w:r>
      <w:r w:rsidR="008E2329" w:rsidRPr="00E221D3">
        <w:rPr>
          <w:rFonts w:ascii="Times New Roman" w:hAnsi="Times New Roman" w:cs="Times New Roman"/>
          <w:lang w:val="en-GB"/>
        </w:rPr>
        <w:t>It works well</w:t>
      </w:r>
      <w:r w:rsidR="00B9364A" w:rsidRPr="00E221D3">
        <w:rPr>
          <w:rFonts w:ascii="Times New Roman" w:hAnsi="Times New Roman" w:cs="Times New Roman"/>
          <w:lang w:val="en-GB"/>
        </w:rPr>
        <w:t xml:space="preserve"> as</w:t>
      </w:r>
      <w:r w:rsidR="008E2329" w:rsidRPr="00E221D3">
        <w:rPr>
          <w:rFonts w:ascii="Times New Roman" w:hAnsi="Times New Roman" w:cs="Times New Roman"/>
          <w:lang w:val="en-GB"/>
        </w:rPr>
        <w:t xml:space="preserve"> an</w:t>
      </w:r>
      <w:r w:rsidR="00B9364A" w:rsidRPr="00E221D3">
        <w:rPr>
          <w:rFonts w:ascii="Times New Roman" w:hAnsi="Times New Roman" w:cs="Times New Roman"/>
          <w:lang w:val="en-GB"/>
        </w:rPr>
        <w:t xml:space="preserve"> introduction to political and aesthetic issues in contemporary Chinese dance. </w:t>
      </w:r>
      <w:proofErr w:type="spellStart"/>
      <w:r w:rsidR="008E2329" w:rsidRPr="00E221D3">
        <w:rPr>
          <w:rFonts w:ascii="Times New Roman" w:hAnsi="Times New Roman" w:cs="Times New Roman"/>
          <w:lang w:val="en-GB"/>
        </w:rPr>
        <w:t>Ou</w:t>
      </w:r>
      <w:proofErr w:type="spellEnd"/>
      <w:r w:rsidR="008E2329" w:rsidRPr="00E221D3">
        <w:rPr>
          <w:rFonts w:ascii="Times New Roman" w:hAnsi="Times New Roman" w:cs="Times New Roman"/>
          <w:lang w:val="en-GB"/>
        </w:rPr>
        <w:t xml:space="preserve"> c</w:t>
      </w:r>
      <w:r w:rsidR="00B9364A" w:rsidRPr="00E221D3">
        <w:rPr>
          <w:rFonts w:ascii="Times New Roman" w:hAnsi="Times New Roman" w:cs="Times New Roman"/>
          <w:lang w:val="en-GB"/>
        </w:rPr>
        <w:t>ontextualizes Wu’s contributions in the broader policies and trends in Chinese dance development in the twentieth century. English.</w:t>
      </w:r>
      <w:r w:rsidRPr="00E221D3">
        <w:rPr>
          <w:rFonts w:ascii="Times New Roman" w:hAnsi="Times New Roman" w:cs="Times New Roman"/>
          <w:lang w:val="en-GB"/>
        </w:rPr>
        <w:t>)</w:t>
      </w:r>
    </w:p>
    <w:p w14:paraId="599343D3" w14:textId="77777777" w:rsidR="007D60A1" w:rsidRPr="00E221D3" w:rsidRDefault="007D60A1" w:rsidP="007D6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E221D3">
        <w:rPr>
          <w:rFonts w:ascii="Times New Roman" w:hAnsi="Times New Roman" w:cs="Times New Roman"/>
        </w:rPr>
        <w:t xml:space="preserve"> </w:t>
      </w:r>
      <w:proofErr w:type="gramStart"/>
      <w:r w:rsidRPr="00E221D3">
        <w:rPr>
          <w:rFonts w:ascii="Times New Roman" w:hAnsi="Times New Roman" w:cs="Times New Roman"/>
        </w:rPr>
        <w:t xml:space="preserve">_____(1998b) Wu </w:t>
      </w:r>
      <w:proofErr w:type="spellStart"/>
      <w:r w:rsidRPr="00E221D3">
        <w:rPr>
          <w:rFonts w:ascii="Times New Roman" w:hAnsi="Times New Roman" w:cs="Times New Roman"/>
        </w:rPr>
        <w:t>Xiaobang</w:t>
      </w:r>
      <w:proofErr w:type="spellEnd"/>
      <w:r w:rsidRPr="00E221D3">
        <w:rPr>
          <w:rFonts w:ascii="Times New Roman" w:hAnsi="Times New Roman" w:cs="Times New Roman"/>
        </w:rPr>
        <w:t>.</w:t>
      </w:r>
      <w:proofErr w:type="gramEnd"/>
      <w:r w:rsidRPr="00E221D3">
        <w:rPr>
          <w:rFonts w:ascii="Times New Roman" w:hAnsi="Times New Roman" w:cs="Times New Roman"/>
        </w:rPr>
        <w:t xml:space="preserve"> </w:t>
      </w:r>
      <w:proofErr w:type="gramStart"/>
      <w:r w:rsidRPr="00E221D3">
        <w:rPr>
          <w:rFonts w:ascii="Times New Roman" w:hAnsi="Times New Roman" w:cs="Times New Roman"/>
          <w:i/>
          <w:iCs/>
        </w:rPr>
        <w:t>The International Encyclopedia of Dance</w:t>
      </w:r>
      <w:r w:rsidRPr="00E221D3">
        <w:rPr>
          <w:rFonts w:ascii="Times New Roman" w:hAnsi="Times New Roman" w:cs="Times New Roman"/>
        </w:rPr>
        <w:t>.</w:t>
      </w:r>
      <w:proofErr w:type="gramEnd"/>
      <w:r w:rsidRPr="00E221D3">
        <w:rPr>
          <w:rFonts w:ascii="Times New Roman" w:hAnsi="Times New Roman" w:cs="Times New Roman"/>
        </w:rPr>
        <w:t xml:space="preserve"> New York: </w:t>
      </w:r>
    </w:p>
    <w:p w14:paraId="019DD21F" w14:textId="77777777" w:rsidR="007D60A1" w:rsidRPr="00E221D3" w:rsidRDefault="007D60A1" w:rsidP="007D60A1">
      <w:pPr>
        <w:ind w:left="360" w:hanging="360"/>
        <w:rPr>
          <w:rFonts w:ascii="Times New Roman" w:hAnsi="Times New Roman" w:cs="Times New Roman"/>
        </w:rPr>
      </w:pPr>
      <w:r w:rsidRPr="00E221D3">
        <w:rPr>
          <w:rFonts w:ascii="Times New Roman" w:hAnsi="Times New Roman" w:cs="Times New Roman"/>
        </w:rPr>
        <w:lastRenderedPageBreak/>
        <w:t xml:space="preserve">   </w:t>
      </w:r>
      <w:proofErr w:type="gramStart"/>
      <w:r w:rsidRPr="00E221D3">
        <w:rPr>
          <w:rFonts w:ascii="Times New Roman" w:hAnsi="Times New Roman" w:cs="Times New Roman"/>
        </w:rPr>
        <w:t>Oxford University Press.</w:t>
      </w:r>
      <w:proofErr w:type="gramEnd"/>
    </w:p>
    <w:p w14:paraId="1E9298ED" w14:textId="04AA42E2" w:rsidR="00B9364A" w:rsidRPr="00E221D3" w:rsidRDefault="00B9364A" w:rsidP="007D60A1">
      <w:pPr>
        <w:ind w:left="360" w:hanging="360"/>
        <w:rPr>
          <w:rFonts w:ascii="Times New Roman" w:hAnsi="Times New Roman" w:cs="Times New Roman"/>
        </w:rPr>
      </w:pPr>
      <w:r w:rsidRPr="00E221D3">
        <w:rPr>
          <w:rFonts w:ascii="Times New Roman" w:hAnsi="Times New Roman" w:cs="Times New Roman"/>
        </w:rPr>
        <w:tab/>
      </w:r>
      <w:r w:rsidR="00061503" w:rsidRPr="00E221D3">
        <w:rPr>
          <w:rFonts w:ascii="Times New Roman" w:hAnsi="Times New Roman" w:cs="Times New Roman"/>
        </w:rPr>
        <w:t>(</w:t>
      </w:r>
      <w:r w:rsidR="008E2329" w:rsidRPr="00E221D3">
        <w:rPr>
          <w:rFonts w:ascii="Times New Roman" w:hAnsi="Times New Roman" w:cs="Times New Roman"/>
        </w:rPr>
        <w:t>This is an i</w:t>
      </w:r>
      <w:r w:rsidRPr="00E221D3">
        <w:rPr>
          <w:rFonts w:ascii="Times New Roman" w:hAnsi="Times New Roman" w:cs="Times New Roman"/>
        </w:rPr>
        <w:t xml:space="preserve">ntroduction to Wu by </w:t>
      </w:r>
      <w:r w:rsidR="008E2329" w:rsidRPr="00E221D3">
        <w:rPr>
          <w:rFonts w:ascii="Times New Roman" w:hAnsi="Times New Roman" w:cs="Times New Roman"/>
        </w:rPr>
        <w:t xml:space="preserve">an </w:t>
      </w:r>
      <w:r w:rsidRPr="00E221D3">
        <w:rPr>
          <w:rFonts w:ascii="Times New Roman" w:hAnsi="Times New Roman" w:cs="Times New Roman"/>
        </w:rPr>
        <w:t>authoritative scholar on Chinese and Western modern dance. English.</w:t>
      </w:r>
      <w:r w:rsidR="00061503" w:rsidRPr="00E221D3">
        <w:rPr>
          <w:rFonts w:ascii="Times New Roman" w:hAnsi="Times New Roman" w:cs="Times New Roman"/>
        </w:rPr>
        <w:t>)</w:t>
      </w:r>
    </w:p>
    <w:p w14:paraId="79016F46" w14:textId="77777777" w:rsidR="007E4408" w:rsidRPr="00E221D3" w:rsidRDefault="007E4408" w:rsidP="007D6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E221D3">
        <w:rPr>
          <w:rFonts w:ascii="Times New Roman" w:hAnsi="Times New Roman" w:cs="Times New Roman"/>
        </w:rPr>
        <w:t xml:space="preserve">Wilcox, Emily (2011) </w:t>
      </w:r>
      <w:r w:rsidRPr="00E221D3">
        <w:rPr>
          <w:rFonts w:ascii="Times New Roman" w:hAnsi="Times New Roman" w:cs="Times New Roman"/>
          <w:i/>
          <w:iCs/>
        </w:rPr>
        <w:t xml:space="preserve">The Dialectics of Virtuosity: Dance in the People’s Republic of China 1949-2009. </w:t>
      </w:r>
      <w:r w:rsidRPr="00E221D3">
        <w:rPr>
          <w:rFonts w:ascii="Times New Roman" w:hAnsi="Times New Roman" w:cs="Times New Roman"/>
        </w:rPr>
        <w:t>PhD Dissertation. University of California, Berkeley.</w:t>
      </w:r>
    </w:p>
    <w:p w14:paraId="4716B818" w14:textId="4DD79D8E" w:rsidR="006E0E4F" w:rsidRPr="00E221D3" w:rsidRDefault="00B9364A">
      <w:pPr>
        <w:pStyle w:val="FreeFormAA"/>
        <w:ind w:left="360" w:hanging="360"/>
        <w:rPr>
          <w:rFonts w:ascii="Times New Roman" w:hAnsi="Times New Roman"/>
          <w:szCs w:val="24"/>
          <w:lang w:val="en-GB"/>
        </w:rPr>
      </w:pPr>
      <w:r w:rsidRPr="00E221D3">
        <w:rPr>
          <w:rFonts w:ascii="Times New Roman" w:hAnsi="Times New Roman"/>
          <w:szCs w:val="24"/>
        </w:rPr>
        <w:tab/>
      </w:r>
      <w:r w:rsidR="00061503" w:rsidRPr="00E221D3">
        <w:rPr>
          <w:rFonts w:ascii="Times New Roman" w:hAnsi="Times New Roman"/>
          <w:szCs w:val="24"/>
        </w:rPr>
        <w:t>(</w:t>
      </w:r>
      <w:r w:rsidR="008E2329" w:rsidRPr="00E221D3">
        <w:rPr>
          <w:rFonts w:ascii="Times New Roman" w:hAnsi="Times New Roman"/>
          <w:szCs w:val="24"/>
          <w:lang w:val="en-GB"/>
        </w:rPr>
        <w:t>Wilcox provides a c</w:t>
      </w:r>
      <w:r w:rsidRPr="00E221D3">
        <w:rPr>
          <w:rFonts w:ascii="Times New Roman" w:hAnsi="Times New Roman"/>
          <w:szCs w:val="24"/>
          <w:lang w:val="en-GB"/>
        </w:rPr>
        <w:t xml:space="preserve">ultural and historical analysis of Chinese dance in relation to socialist ideology and cultural nationalism. </w:t>
      </w:r>
      <w:r w:rsidR="008E2329" w:rsidRPr="00E221D3">
        <w:rPr>
          <w:rFonts w:ascii="Times New Roman" w:hAnsi="Times New Roman"/>
          <w:szCs w:val="24"/>
          <w:lang w:val="en-GB"/>
        </w:rPr>
        <w:t>The dissertation c</w:t>
      </w:r>
      <w:r w:rsidRPr="00E221D3">
        <w:rPr>
          <w:rFonts w:ascii="Times New Roman" w:hAnsi="Times New Roman"/>
          <w:szCs w:val="24"/>
          <w:lang w:val="en-GB"/>
        </w:rPr>
        <w:t xml:space="preserve">ontextualizes Wu’s contributions in the development of Chinese dance education at the Beijing Dance Academy and explains major theoretical issues in Chinese folk, classical, and revolutionary dance that helped shape Wu’s life and artistic work. </w:t>
      </w:r>
      <w:r w:rsidR="008E2329" w:rsidRPr="00E221D3">
        <w:rPr>
          <w:rFonts w:ascii="Times New Roman" w:hAnsi="Times New Roman"/>
          <w:szCs w:val="24"/>
          <w:lang w:val="en-GB"/>
        </w:rPr>
        <w:t>The dissertation i</w:t>
      </w:r>
      <w:r w:rsidRPr="00E221D3">
        <w:rPr>
          <w:rFonts w:ascii="Times New Roman" w:hAnsi="Times New Roman"/>
          <w:szCs w:val="24"/>
          <w:lang w:val="en-GB"/>
        </w:rPr>
        <w:t>ncludes interviews Wu’s students. English.</w:t>
      </w:r>
      <w:r w:rsidR="00061503" w:rsidRPr="00E221D3">
        <w:rPr>
          <w:rFonts w:ascii="Times New Roman" w:hAnsi="Times New Roman"/>
          <w:szCs w:val="24"/>
          <w:lang w:val="en-GB"/>
        </w:rPr>
        <w:t>)</w:t>
      </w:r>
      <w:r w:rsidRPr="00E221D3">
        <w:rPr>
          <w:rFonts w:ascii="Times New Roman" w:hAnsi="Times New Roman"/>
          <w:szCs w:val="24"/>
          <w:lang w:val="en-GB"/>
        </w:rPr>
        <w:t xml:space="preserve"> </w:t>
      </w:r>
    </w:p>
    <w:p w14:paraId="4DA142EA" w14:textId="77777777" w:rsidR="00944AD1" w:rsidRPr="00E221D3" w:rsidRDefault="00944AD1" w:rsidP="00944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ヒラギノ角ゴ Pro W3" w:hAnsi="Times New Roman" w:cs="Times New Roman"/>
          <w:lang w:eastAsia="zh-CN"/>
        </w:rPr>
      </w:pPr>
      <w:r w:rsidRPr="00E221D3">
        <w:rPr>
          <w:rFonts w:ascii="Times New Roman" w:eastAsia="ヒラギノ角ゴ Pro W3" w:hAnsi="Times New Roman" w:cs="Times New Roman"/>
          <w:lang w:eastAsia="zh-CN"/>
        </w:rPr>
        <w:t>吴</w:t>
      </w:r>
      <w:r w:rsidRPr="00E221D3">
        <w:rPr>
          <w:rFonts w:ascii="Times New Roman" w:eastAsia="儷黑 Pro" w:hAnsi="Times New Roman" w:cs="Times New Roman"/>
          <w:lang w:eastAsia="zh-CN"/>
        </w:rPr>
        <w:t>晓</w:t>
      </w:r>
      <w:r w:rsidRPr="00E221D3">
        <w:rPr>
          <w:rFonts w:ascii="Times New Roman" w:eastAsia="ヒラギノ角ゴ Pro W3" w:hAnsi="Times New Roman" w:cs="Times New Roman"/>
          <w:lang w:eastAsia="zh-CN"/>
        </w:rPr>
        <w:t>邦</w:t>
      </w:r>
      <w:r w:rsidRPr="00E221D3">
        <w:rPr>
          <w:rFonts w:ascii="Times New Roman" w:eastAsia="ヒラギノ角ゴ Pro W3" w:hAnsi="Times New Roman" w:cs="Times New Roman"/>
          <w:lang w:eastAsia="zh-CN"/>
        </w:rPr>
        <w:t xml:space="preserve"> </w:t>
      </w:r>
      <w:r w:rsidR="004E294B" w:rsidRPr="00E221D3">
        <w:rPr>
          <w:rFonts w:ascii="Times New Roman" w:eastAsia="ヒラギノ角ゴ Pro W3" w:hAnsi="Times New Roman" w:cs="Times New Roman"/>
          <w:lang w:eastAsia="zh-CN"/>
        </w:rPr>
        <w:t>(</w:t>
      </w:r>
      <w:r w:rsidRPr="00E221D3">
        <w:rPr>
          <w:rFonts w:ascii="Times New Roman" w:eastAsia="ヒラギノ角ゴ Pro W3" w:hAnsi="Times New Roman" w:cs="Times New Roman"/>
          <w:lang w:eastAsia="zh-CN"/>
        </w:rPr>
        <w:t>1982</w:t>
      </w:r>
      <w:r w:rsidR="004E294B" w:rsidRPr="00E221D3">
        <w:rPr>
          <w:rFonts w:ascii="Times New Roman" w:eastAsia="ヒラギノ角ゴ Pro W3" w:hAnsi="Times New Roman" w:cs="Times New Roman"/>
          <w:lang w:eastAsia="zh-CN"/>
        </w:rPr>
        <w:t>)</w:t>
      </w:r>
      <w:r w:rsidRPr="00E221D3">
        <w:rPr>
          <w:rFonts w:ascii="Times New Roman" w:eastAsia="ヒラギノ角ゴ Pro W3" w:hAnsi="Times New Roman" w:cs="Times New Roman"/>
          <w:lang w:eastAsia="zh-CN"/>
        </w:rPr>
        <w:t xml:space="preserve"> </w:t>
      </w:r>
      <w:r w:rsidRPr="00E221D3">
        <w:rPr>
          <w:rFonts w:ascii="Times New Roman" w:eastAsia="ヒラギノ角ゴ Pro W3" w:hAnsi="Times New Roman" w:cs="Times New Roman"/>
          <w:lang w:eastAsia="zh-CN"/>
        </w:rPr>
        <w:t>我的舞蹈</w:t>
      </w:r>
      <w:r w:rsidRPr="00E221D3">
        <w:rPr>
          <w:rFonts w:ascii="Times New Roman" w:eastAsia="儷黑 Pro" w:hAnsi="Times New Roman" w:cs="Times New Roman"/>
          <w:lang w:eastAsia="zh-CN"/>
        </w:rPr>
        <w:t>艺术</w:t>
      </w:r>
      <w:r w:rsidR="004C3813" w:rsidRPr="00E221D3">
        <w:rPr>
          <w:rFonts w:ascii="Times New Roman" w:eastAsia="ヒラギノ角ゴ Pro W3" w:hAnsi="Times New Roman" w:cs="Times New Roman"/>
          <w:lang w:eastAsia="zh-CN"/>
        </w:rPr>
        <w:t>生涯</w:t>
      </w:r>
      <w:r w:rsidR="004C3813" w:rsidRPr="00E221D3">
        <w:rPr>
          <w:rFonts w:ascii="Times New Roman" w:eastAsia="ヒラギノ角ゴ Pro W3" w:hAnsi="Times New Roman" w:cs="Times New Roman"/>
          <w:lang w:eastAsia="zh-CN"/>
        </w:rPr>
        <w:t xml:space="preserve">. </w:t>
      </w:r>
      <w:r w:rsidRPr="00E221D3">
        <w:rPr>
          <w:rFonts w:ascii="Times New Roman" w:eastAsia="ヒラギノ角ゴ Pro W3" w:hAnsi="Times New Roman" w:cs="Times New Roman"/>
          <w:lang w:eastAsia="zh-CN"/>
        </w:rPr>
        <w:t>中国</w:t>
      </w:r>
      <w:r w:rsidRPr="00E221D3">
        <w:rPr>
          <w:rFonts w:ascii="Times New Roman" w:eastAsia="儷黑 Pro" w:hAnsi="Times New Roman" w:cs="Times New Roman"/>
          <w:lang w:eastAsia="zh-CN"/>
        </w:rPr>
        <w:t>戏剧</w:t>
      </w:r>
      <w:r w:rsidRPr="00E221D3">
        <w:rPr>
          <w:rFonts w:ascii="Times New Roman" w:eastAsia="ヒラギノ角ゴ Pro W3" w:hAnsi="Times New Roman" w:cs="Times New Roman"/>
          <w:lang w:eastAsia="zh-CN"/>
        </w:rPr>
        <w:t>出版社</w:t>
      </w:r>
      <w:r w:rsidRPr="00E221D3">
        <w:rPr>
          <w:rFonts w:ascii="Times New Roman" w:eastAsia="ヒラギノ角ゴ Pro W3" w:hAnsi="Times New Roman" w:cs="Times New Roman"/>
          <w:lang w:eastAsia="zh-CN"/>
        </w:rPr>
        <w:t>.</w:t>
      </w:r>
    </w:p>
    <w:p w14:paraId="3E90EED0" w14:textId="193B7FF7" w:rsidR="00B9364A" w:rsidRPr="00E221D3" w:rsidRDefault="00B9364A" w:rsidP="00944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ヒラギノ角ゴ Pro W3" w:hAnsi="Times New Roman" w:cs="Times New Roman"/>
          <w:lang w:eastAsia="zh-CN"/>
        </w:rPr>
      </w:pPr>
      <w:r w:rsidRPr="00E221D3">
        <w:rPr>
          <w:rFonts w:ascii="Times New Roman" w:eastAsia="ヒラギノ角ゴ Pro W3" w:hAnsi="Times New Roman" w:cs="Times New Roman"/>
          <w:lang w:eastAsia="zh-CN"/>
        </w:rPr>
        <w:tab/>
      </w:r>
      <w:r w:rsidR="00061503" w:rsidRPr="00E221D3">
        <w:rPr>
          <w:rFonts w:ascii="Times New Roman" w:eastAsia="ヒラギノ角ゴ Pro W3" w:hAnsi="Times New Roman" w:cs="Times New Roman"/>
          <w:lang w:eastAsia="zh-CN"/>
        </w:rPr>
        <w:t>(</w:t>
      </w:r>
      <w:r w:rsidRPr="00E221D3">
        <w:rPr>
          <w:rFonts w:ascii="Times New Roman" w:eastAsia="ヒラギノ角ゴ Pro W3" w:hAnsi="Times New Roman" w:cs="Times New Roman"/>
          <w:lang w:eastAsia="zh-CN"/>
        </w:rPr>
        <w:t xml:space="preserve">Wu </w:t>
      </w:r>
      <w:proofErr w:type="spellStart"/>
      <w:r w:rsidRPr="00E221D3">
        <w:rPr>
          <w:rFonts w:ascii="Times New Roman" w:eastAsia="ヒラギノ角ゴ Pro W3" w:hAnsi="Times New Roman" w:cs="Times New Roman"/>
          <w:lang w:eastAsia="zh-CN"/>
        </w:rPr>
        <w:t>Xiaobang’s</w:t>
      </w:r>
      <w:proofErr w:type="spellEnd"/>
      <w:r w:rsidRPr="00E221D3">
        <w:rPr>
          <w:rFonts w:ascii="Times New Roman" w:eastAsia="ヒラギノ角ゴ Pro W3" w:hAnsi="Times New Roman" w:cs="Times New Roman"/>
          <w:lang w:eastAsia="zh-CN"/>
        </w:rPr>
        <w:t xml:space="preserve"> professional autobiography includ</w:t>
      </w:r>
      <w:r w:rsidR="008E2329" w:rsidRPr="00E221D3">
        <w:rPr>
          <w:rFonts w:ascii="Times New Roman" w:eastAsia="ヒラギノ角ゴ Pro W3" w:hAnsi="Times New Roman" w:cs="Times New Roman"/>
          <w:lang w:eastAsia="zh-CN"/>
        </w:rPr>
        <w:t>es</w:t>
      </w:r>
      <w:r w:rsidRPr="00E221D3">
        <w:rPr>
          <w:rFonts w:ascii="Times New Roman" w:eastAsia="ヒラギノ角ゴ Pro W3" w:hAnsi="Times New Roman" w:cs="Times New Roman"/>
          <w:lang w:eastAsia="zh-CN"/>
        </w:rPr>
        <w:t xml:space="preserve"> detailed accounts of his experiences studying dance in Japan, his major works in the 1940s and 1950s</w:t>
      </w:r>
      <w:r w:rsidR="008E2329" w:rsidRPr="00E221D3">
        <w:rPr>
          <w:rFonts w:ascii="Times New Roman" w:eastAsia="ヒラギノ角ゴ Pro W3" w:hAnsi="Times New Roman" w:cs="Times New Roman"/>
          <w:lang w:eastAsia="zh-CN"/>
        </w:rPr>
        <w:t>,</w:t>
      </w:r>
      <w:r w:rsidRPr="00E221D3">
        <w:rPr>
          <w:rFonts w:ascii="Times New Roman" w:eastAsia="ヒラギノ角ゴ Pro W3" w:hAnsi="Times New Roman" w:cs="Times New Roman"/>
          <w:lang w:eastAsia="zh-CN"/>
        </w:rPr>
        <w:t xml:space="preserve"> and his political and aesthetic views on the development of Chinese dance. </w:t>
      </w:r>
      <w:r w:rsidR="008E2329" w:rsidRPr="00E221D3">
        <w:rPr>
          <w:rFonts w:ascii="Times New Roman" w:eastAsia="ヒラギノ角ゴ Pro W3" w:hAnsi="Times New Roman" w:cs="Times New Roman"/>
          <w:lang w:eastAsia="zh-CN"/>
        </w:rPr>
        <w:t>This is an e</w:t>
      </w:r>
      <w:r w:rsidRPr="00E221D3">
        <w:rPr>
          <w:rFonts w:ascii="Times New Roman" w:eastAsia="ヒラギノ角ゴ Pro W3" w:hAnsi="Times New Roman" w:cs="Times New Roman"/>
          <w:lang w:eastAsia="zh-CN"/>
        </w:rPr>
        <w:t>xcellent resource for scholars of Chinese dance history. Chinese.</w:t>
      </w:r>
      <w:r w:rsidR="00061503" w:rsidRPr="00E221D3">
        <w:rPr>
          <w:rFonts w:ascii="Times New Roman" w:eastAsia="ヒラギノ角ゴ Pro W3" w:hAnsi="Times New Roman" w:cs="Times New Roman"/>
          <w:lang w:eastAsia="zh-CN"/>
        </w:rPr>
        <w:t>)</w:t>
      </w:r>
      <w:r w:rsidRPr="00E221D3">
        <w:rPr>
          <w:rFonts w:ascii="Times New Roman" w:eastAsia="ヒラギノ角ゴ Pro W3" w:hAnsi="Times New Roman" w:cs="Times New Roman"/>
          <w:lang w:eastAsia="zh-CN"/>
        </w:rPr>
        <w:t xml:space="preserve"> </w:t>
      </w:r>
    </w:p>
    <w:p w14:paraId="5926794D" w14:textId="77777777" w:rsidR="007E4408" w:rsidRPr="00E221D3" w:rsidRDefault="007E4408">
      <w:pPr>
        <w:rPr>
          <w:rFonts w:ascii="Times New Roman" w:hAnsi="Times New Roman" w:cs="Times New Roman"/>
          <w:lang w:eastAsia="zh-CN"/>
        </w:rPr>
      </w:pPr>
    </w:p>
    <w:p w14:paraId="340873B6" w14:textId="77777777" w:rsidR="007E4408" w:rsidRPr="00E221D3" w:rsidRDefault="007E4408">
      <w:pPr>
        <w:rPr>
          <w:rFonts w:ascii="Times New Roman" w:hAnsi="Times New Roman" w:cs="Times New Roman"/>
          <w:lang w:eastAsia="zh-CN"/>
        </w:rPr>
      </w:pPr>
    </w:p>
    <w:p w14:paraId="732DF074" w14:textId="77777777" w:rsidR="007E4408" w:rsidRPr="00E221D3" w:rsidRDefault="007E4408">
      <w:pPr>
        <w:rPr>
          <w:rFonts w:ascii="Times New Roman" w:hAnsi="Times New Roman" w:cs="Times New Roman"/>
        </w:rPr>
      </w:pPr>
    </w:p>
    <w:sectPr w:rsidR="007E4408" w:rsidRPr="00E221D3" w:rsidSect="00AE0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儷黑 Pro">
    <w:charset w:val="51"/>
    <w:family w:val="auto"/>
    <w:pitch w:val="variable"/>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2B0"/>
    <w:rsid w:val="000150B8"/>
    <w:rsid w:val="00047C34"/>
    <w:rsid w:val="00061503"/>
    <w:rsid w:val="00066901"/>
    <w:rsid w:val="00067838"/>
    <w:rsid w:val="00067DFE"/>
    <w:rsid w:val="000B7326"/>
    <w:rsid w:val="000B73C9"/>
    <w:rsid w:val="000E3E24"/>
    <w:rsid w:val="000F400D"/>
    <w:rsid w:val="001B3AB5"/>
    <w:rsid w:val="001C205B"/>
    <w:rsid w:val="00240221"/>
    <w:rsid w:val="002A68D7"/>
    <w:rsid w:val="00350F08"/>
    <w:rsid w:val="00384AF9"/>
    <w:rsid w:val="00386285"/>
    <w:rsid w:val="003867DB"/>
    <w:rsid w:val="0039287E"/>
    <w:rsid w:val="00395725"/>
    <w:rsid w:val="003F6D92"/>
    <w:rsid w:val="004162B2"/>
    <w:rsid w:val="0046077B"/>
    <w:rsid w:val="00493AE5"/>
    <w:rsid w:val="004A63C7"/>
    <w:rsid w:val="004A6605"/>
    <w:rsid w:val="004C3813"/>
    <w:rsid w:val="004E294B"/>
    <w:rsid w:val="004F7D67"/>
    <w:rsid w:val="00503F62"/>
    <w:rsid w:val="005530E0"/>
    <w:rsid w:val="00604E4C"/>
    <w:rsid w:val="00613140"/>
    <w:rsid w:val="0062034E"/>
    <w:rsid w:val="00647061"/>
    <w:rsid w:val="00650484"/>
    <w:rsid w:val="006664DD"/>
    <w:rsid w:val="006B7685"/>
    <w:rsid w:val="006E0E4F"/>
    <w:rsid w:val="006F39A5"/>
    <w:rsid w:val="00701FBA"/>
    <w:rsid w:val="00734105"/>
    <w:rsid w:val="007422B0"/>
    <w:rsid w:val="0077454F"/>
    <w:rsid w:val="007D60A1"/>
    <w:rsid w:val="007E4408"/>
    <w:rsid w:val="008451DF"/>
    <w:rsid w:val="0087615A"/>
    <w:rsid w:val="008E2329"/>
    <w:rsid w:val="009142BC"/>
    <w:rsid w:val="00944AD1"/>
    <w:rsid w:val="009640FC"/>
    <w:rsid w:val="009A1197"/>
    <w:rsid w:val="009D6472"/>
    <w:rsid w:val="009F3C72"/>
    <w:rsid w:val="00A46CA3"/>
    <w:rsid w:val="00A6542C"/>
    <w:rsid w:val="00AB2F2A"/>
    <w:rsid w:val="00AE0CCD"/>
    <w:rsid w:val="00B15C49"/>
    <w:rsid w:val="00B9364A"/>
    <w:rsid w:val="00BF429C"/>
    <w:rsid w:val="00DB38B6"/>
    <w:rsid w:val="00DD6264"/>
    <w:rsid w:val="00E221D3"/>
    <w:rsid w:val="00E62E02"/>
    <w:rsid w:val="00E71E3A"/>
    <w:rsid w:val="00E80C56"/>
    <w:rsid w:val="00EE0CE0"/>
    <w:rsid w:val="00F00E48"/>
    <w:rsid w:val="00F05A6C"/>
    <w:rsid w:val="00F86B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C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2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2B0"/>
    <w:rPr>
      <w:rFonts w:ascii="Lucida Grande" w:hAnsi="Lucida Grande" w:cs="Lucida Grande"/>
      <w:sz w:val="18"/>
      <w:szCs w:val="18"/>
    </w:rPr>
  </w:style>
  <w:style w:type="character" w:styleId="Hyperlink">
    <w:name w:val="Hyperlink"/>
    <w:basedOn w:val="DefaultParagraphFont"/>
    <w:uiPriority w:val="99"/>
    <w:unhideWhenUsed/>
    <w:rsid w:val="007422B0"/>
    <w:rPr>
      <w:color w:val="0000FF" w:themeColor="hyperlink"/>
      <w:u w:val="single"/>
    </w:rPr>
  </w:style>
  <w:style w:type="character" w:styleId="CommentReference">
    <w:name w:val="annotation reference"/>
    <w:basedOn w:val="DefaultParagraphFont"/>
    <w:uiPriority w:val="99"/>
    <w:semiHidden/>
    <w:unhideWhenUsed/>
    <w:rsid w:val="000B73C9"/>
    <w:rPr>
      <w:sz w:val="18"/>
      <w:szCs w:val="18"/>
    </w:rPr>
  </w:style>
  <w:style w:type="paragraph" w:styleId="CommentText">
    <w:name w:val="annotation text"/>
    <w:basedOn w:val="Normal"/>
    <w:link w:val="CommentTextChar"/>
    <w:uiPriority w:val="99"/>
    <w:semiHidden/>
    <w:unhideWhenUsed/>
    <w:rsid w:val="000B73C9"/>
  </w:style>
  <w:style w:type="character" w:customStyle="1" w:styleId="CommentTextChar">
    <w:name w:val="Comment Text Char"/>
    <w:basedOn w:val="DefaultParagraphFont"/>
    <w:link w:val="CommentText"/>
    <w:uiPriority w:val="99"/>
    <w:semiHidden/>
    <w:rsid w:val="000B73C9"/>
  </w:style>
  <w:style w:type="paragraph" w:styleId="CommentSubject">
    <w:name w:val="annotation subject"/>
    <w:basedOn w:val="CommentText"/>
    <w:next w:val="CommentText"/>
    <w:link w:val="CommentSubjectChar"/>
    <w:uiPriority w:val="99"/>
    <w:semiHidden/>
    <w:unhideWhenUsed/>
    <w:rsid w:val="000B73C9"/>
    <w:rPr>
      <w:b/>
      <w:bCs/>
      <w:sz w:val="20"/>
      <w:szCs w:val="20"/>
    </w:rPr>
  </w:style>
  <w:style w:type="character" w:customStyle="1" w:styleId="CommentSubjectChar">
    <w:name w:val="Comment Subject Char"/>
    <w:basedOn w:val="CommentTextChar"/>
    <w:link w:val="CommentSubject"/>
    <w:uiPriority w:val="99"/>
    <w:semiHidden/>
    <w:rsid w:val="000B73C9"/>
    <w:rPr>
      <w:b/>
      <w:bCs/>
      <w:sz w:val="20"/>
      <w:szCs w:val="20"/>
    </w:rPr>
  </w:style>
  <w:style w:type="paragraph" w:customStyle="1" w:styleId="FreeFormAA">
    <w:name w:val="Free Form A A"/>
    <w:rsid w:val="00B9364A"/>
    <w:rPr>
      <w:rFonts w:ascii="Helvetica" w:eastAsia="ヒラギノ角ゴ Pro W3" w:hAnsi="Helvetica" w:cs="Times New Roman"/>
      <w:color w:val="00000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2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2B0"/>
    <w:rPr>
      <w:rFonts w:ascii="Lucida Grande" w:hAnsi="Lucida Grande" w:cs="Lucida Grande"/>
      <w:sz w:val="18"/>
      <w:szCs w:val="18"/>
    </w:rPr>
  </w:style>
  <w:style w:type="character" w:styleId="Hyperlink">
    <w:name w:val="Hyperlink"/>
    <w:basedOn w:val="DefaultParagraphFont"/>
    <w:uiPriority w:val="99"/>
    <w:unhideWhenUsed/>
    <w:rsid w:val="007422B0"/>
    <w:rPr>
      <w:color w:val="0000FF" w:themeColor="hyperlink"/>
      <w:u w:val="single"/>
    </w:rPr>
  </w:style>
  <w:style w:type="character" w:styleId="CommentReference">
    <w:name w:val="annotation reference"/>
    <w:basedOn w:val="DefaultParagraphFont"/>
    <w:uiPriority w:val="99"/>
    <w:semiHidden/>
    <w:unhideWhenUsed/>
    <w:rsid w:val="000B73C9"/>
    <w:rPr>
      <w:sz w:val="18"/>
      <w:szCs w:val="18"/>
    </w:rPr>
  </w:style>
  <w:style w:type="paragraph" w:styleId="CommentText">
    <w:name w:val="annotation text"/>
    <w:basedOn w:val="Normal"/>
    <w:link w:val="CommentTextChar"/>
    <w:uiPriority w:val="99"/>
    <w:semiHidden/>
    <w:unhideWhenUsed/>
    <w:rsid w:val="000B73C9"/>
  </w:style>
  <w:style w:type="character" w:customStyle="1" w:styleId="CommentTextChar">
    <w:name w:val="Comment Text Char"/>
    <w:basedOn w:val="DefaultParagraphFont"/>
    <w:link w:val="CommentText"/>
    <w:uiPriority w:val="99"/>
    <w:semiHidden/>
    <w:rsid w:val="000B73C9"/>
  </w:style>
  <w:style w:type="paragraph" w:styleId="CommentSubject">
    <w:name w:val="annotation subject"/>
    <w:basedOn w:val="CommentText"/>
    <w:next w:val="CommentText"/>
    <w:link w:val="CommentSubjectChar"/>
    <w:uiPriority w:val="99"/>
    <w:semiHidden/>
    <w:unhideWhenUsed/>
    <w:rsid w:val="000B73C9"/>
    <w:rPr>
      <w:b/>
      <w:bCs/>
      <w:sz w:val="20"/>
      <w:szCs w:val="20"/>
    </w:rPr>
  </w:style>
  <w:style w:type="character" w:customStyle="1" w:styleId="CommentSubjectChar">
    <w:name w:val="Comment Subject Char"/>
    <w:basedOn w:val="CommentTextChar"/>
    <w:link w:val="CommentSubject"/>
    <w:uiPriority w:val="99"/>
    <w:semiHidden/>
    <w:rsid w:val="000B73C9"/>
    <w:rPr>
      <w:b/>
      <w:bCs/>
      <w:sz w:val="20"/>
      <w:szCs w:val="20"/>
    </w:rPr>
  </w:style>
  <w:style w:type="paragraph" w:customStyle="1" w:styleId="FreeFormAA">
    <w:name w:val="Free Form A A"/>
    <w:rsid w:val="00B9364A"/>
    <w:rPr>
      <w:rFonts w:ascii="Helvetica" w:eastAsia="ヒラギノ角ゴ Pro W3" w:hAnsi="Helvetica" w:cs="Times New Roman"/>
      <w:color w:val="00000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dong.com/wiki/%E3%80%8A%E6%A2%85%E8%8A%B1%E4%B8%89%E5%BC%84%E3%80%8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image.baidu.com/i?ct=503316480&amp;z=&amp;tn=baiduimagedetail&amp;word=%CE%E2%CF%FE%B0%EE&amp;in=15053&amp;cl=2&amp;lm=-1&amp;st=-1&amp;pn=8&amp;rn=1&amp;di=294838036851&amp;ln=813&amp;fr=&amp;fm=&amp;fmq=1338106445652_R_D&amp;ic=0&amp;s=&amp;se=1&amp;sme=0&amp;tab=&amp;width=&amp;height=&amp;face=0&amp;is=&amp;istype=2" TargetMode="External"/><Relationship Id="rId7" Type="http://schemas.openxmlformats.org/officeDocument/2006/relationships/image" Target="media/image2.jpeg"/><Relationship Id="rId8" Type="http://schemas.openxmlformats.org/officeDocument/2006/relationships/hyperlink" Target="http://www.chinabaike.com/article/316/338/2007/2007022580172.html" TargetMode="External"/><Relationship Id="rId9" Type="http://schemas.openxmlformats.org/officeDocument/2006/relationships/image" Target="media/image3.jpeg"/><Relationship Id="rId10" Type="http://schemas.openxmlformats.org/officeDocument/2006/relationships/hyperlink" Target="http://baike.dangzhi.com/wiki/&#25991;&#20214;:200712101020ywwuxi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1448</Words>
  <Characters>8258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Editorial Comments</cp:lastModifiedBy>
  <cp:revision>3</cp:revision>
  <dcterms:created xsi:type="dcterms:W3CDTF">2015-05-12T22:16:00Z</dcterms:created>
  <dcterms:modified xsi:type="dcterms:W3CDTF">2015-05-12T22:17:00Z</dcterms:modified>
</cp:coreProperties>
</file>