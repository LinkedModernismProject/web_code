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D9E2" w14:textId="77777777" w:rsidR="004C29E7" w:rsidRPr="00E64B8E" w:rsidRDefault="004C29E7" w:rsidP="00DE3F05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  <w:rPrChange w:id="0" w:author="Bru Sascha" w:date="2013-07-09T17:5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</w:pPr>
      <w:r w:rsidRPr="00E64B8E">
        <w:rPr>
          <w:rFonts w:ascii="Times New Roman" w:hAnsi="Times New Roman" w:cs="Times New Roman"/>
          <w:b/>
          <w:sz w:val="24"/>
          <w:szCs w:val="24"/>
          <w:lang w:val="en-GB"/>
          <w:rPrChange w:id="1" w:author="Bru Sascha" w:date="2013-07-09T17:5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Anne Reverseau</w:t>
      </w:r>
      <w:r w:rsidRPr="00E64B8E">
        <w:rPr>
          <w:rFonts w:ascii="Times New Roman" w:hAnsi="Times New Roman" w:cs="Times New Roman"/>
          <w:b/>
          <w:i/>
          <w:sz w:val="24"/>
          <w:szCs w:val="24"/>
          <w:lang w:val="en-GB"/>
          <w:rPrChange w:id="2" w:author="Bru Sascha" w:date="2013-07-09T17:5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 xml:space="preserve"> </w:t>
      </w:r>
    </w:p>
    <w:p w14:paraId="29348A27" w14:textId="34C0DEF7" w:rsidR="00106405" w:rsidRPr="00E64B8E" w:rsidRDefault="00E81E0B" w:rsidP="00D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  <w:rPrChange w:id="3" w:author="Bru Sascha" w:date="2013-07-09T17:5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proofErr w:type="spellStart"/>
      <w:r w:rsidRPr="00E64B8E">
        <w:rPr>
          <w:rFonts w:ascii="Times New Roman" w:hAnsi="Times New Roman" w:cs="Times New Roman"/>
          <w:b/>
          <w:sz w:val="24"/>
          <w:szCs w:val="24"/>
          <w:lang w:val="en-GB"/>
          <w:rPrChange w:id="4" w:author="Bru Sascha" w:date="2013-07-09T17:5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L’</w:t>
      </w:r>
      <w:r w:rsidR="00106405" w:rsidRPr="00E64B8E">
        <w:rPr>
          <w:rFonts w:ascii="Times New Roman" w:hAnsi="Times New Roman" w:cs="Times New Roman"/>
          <w:b/>
          <w:sz w:val="24"/>
          <w:szCs w:val="24"/>
          <w:lang w:val="en-GB"/>
          <w:rPrChange w:id="5" w:author="Bru Sascha" w:date="2013-07-09T17:5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Art</w:t>
      </w:r>
      <w:proofErr w:type="spellEnd"/>
      <w:r w:rsidR="00106405" w:rsidRPr="00E64B8E">
        <w:rPr>
          <w:rFonts w:ascii="Times New Roman" w:hAnsi="Times New Roman" w:cs="Times New Roman"/>
          <w:b/>
          <w:sz w:val="24"/>
          <w:szCs w:val="24"/>
          <w:lang w:val="en-GB"/>
          <w:rPrChange w:id="6" w:author="Bru Sascha" w:date="2013-07-09T17:5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 xml:space="preserve"> pour </w:t>
      </w:r>
      <w:proofErr w:type="spellStart"/>
      <w:r w:rsidRPr="00E64B8E">
        <w:rPr>
          <w:rFonts w:ascii="Times New Roman" w:hAnsi="Times New Roman" w:cs="Times New Roman"/>
          <w:b/>
          <w:sz w:val="24"/>
          <w:szCs w:val="24"/>
          <w:lang w:val="en-GB"/>
          <w:rPrChange w:id="7" w:author="Bru Sascha" w:date="2013-07-09T17:5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l’</w:t>
      </w:r>
      <w:r w:rsidR="00106405" w:rsidRPr="00E64B8E">
        <w:rPr>
          <w:rFonts w:ascii="Times New Roman" w:hAnsi="Times New Roman" w:cs="Times New Roman"/>
          <w:b/>
          <w:sz w:val="24"/>
          <w:szCs w:val="24"/>
          <w:lang w:val="en-GB"/>
          <w:rPrChange w:id="8" w:author="Bru Sascha" w:date="2013-07-09T17:5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art</w:t>
      </w:r>
      <w:proofErr w:type="spellEnd"/>
      <w:r w:rsidR="00106405" w:rsidRPr="00E64B8E">
        <w:rPr>
          <w:rFonts w:ascii="Times New Roman" w:hAnsi="Times New Roman" w:cs="Times New Roman"/>
          <w:b/>
          <w:sz w:val="24"/>
          <w:szCs w:val="24"/>
          <w:lang w:val="en-GB"/>
          <w:rPrChange w:id="9" w:author="Bru Sascha" w:date="2013-07-09T17:5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</w:t>
      </w:r>
    </w:p>
    <w:p w14:paraId="7A8F7468" w14:textId="210345C2" w:rsidR="00AD3457" w:rsidRDefault="007268C0" w:rsidP="00036A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A French slogan </w:t>
      </w:r>
      <w:r w:rsidR="004C29E7">
        <w:rPr>
          <w:rFonts w:ascii="Times New Roman" w:hAnsi="Times New Roman" w:cs="Times New Roman"/>
          <w:sz w:val="24"/>
          <w:szCs w:val="24"/>
          <w:lang w:val="en-US"/>
        </w:rPr>
        <w:t>launched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in the 19</w:t>
      </w:r>
      <w:r w:rsidRPr="00D26F0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C29E7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>entury, “</w:t>
      </w:r>
      <w:proofErr w:type="spellStart"/>
      <w:r w:rsidRPr="004C29E7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Pr="004C29E7">
        <w:rPr>
          <w:rFonts w:ascii="Times New Roman" w:hAnsi="Times New Roman" w:cs="Times New Roman"/>
          <w:sz w:val="24"/>
          <w:szCs w:val="24"/>
          <w:lang w:val="en-US"/>
        </w:rPr>
        <w:t xml:space="preserve"> pour art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E81E0B">
        <w:rPr>
          <w:rFonts w:ascii="Times New Roman" w:hAnsi="Times New Roman" w:cs="Times New Roman"/>
          <w:sz w:val="24"/>
          <w:szCs w:val="24"/>
          <w:lang w:val="en-US"/>
        </w:rPr>
        <w:t>is generally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translated as “Art for art’s sake”</w:t>
      </w:r>
      <w:r w:rsidR="007724CF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ins w:id="10" w:author="Bru Sascha" w:date="2013-07-09T15:32:00Z">
        <w:r w:rsidR="008F61C6">
          <w:rPr>
            <w:rFonts w:ascii="Times New Roman" w:hAnsi="Times New Roman" w:cs="Times New Roman"/>
            <w:sz w:val="24"/>
            <w:szCs w:val="24"/>
            <w:lang w:val="en-US"/>
          </w:rPr>
          <w:t xml:space="preserve">The slogan </w:t>
        </w:r>
      </w:ins>
      <w:ins w:id="11" w:author="Bru Sascha" w:date="2013-07-09T15:47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>was intended to</w:t>
        </w:r>
      </w:ins>
      <w:del w:id="12" w:author="Bru Sascha" w:date="2013-07-09T15:47:00Z">
        <w:r w:rsidR="003E17F7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art</w:delText>
        </w:r>
        <w:r w:rsidR="00A528B2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3" w:author="Bru Sascha" w:date="2013-07-09T15:32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 xml:space="preserve"> promote</w:t>
        </w:r>
        <w:r w:rsidR="008F61C6">
          <w:rPr>
            <w:rFonts w:ascii="Times New Roman" w:hAnsi="Times New Roman" w:cs="Times New Roman"/>
            <w:sz w:val="24"/>
            <w:szCs w:val="24"/>
            <w:lang w:val="en-US"/>
          </w:rPr>
          <w:t xml:space="preserve"> art </w:t>
        </w:r>
      </w:ins>
      <w:ins w:id="14" w:author="Bru Sascha" w:date="2013-07-09T15:47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 xml:space="preserve">as an object and practice </w:t>
        </w:r>
      </w:ins>
      <w:r w:rsidR="00A528B2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without any political, moral or utilitarian function. </w:t>
      </w:r>
      <w:commentRangeStart w:id="15"/>
      <w:del w:id="16" w:author="Bru Sascha" w:date="2013-07-09T15:47:00Z">
        <w:r w:rsidR="007724CF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We can consider</w:delText>
        </w:r>
        <w:r w:rsidR="00042FAD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4D070E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this slogan from an historical point of view</w:delText>
        </w:r>
        <w:r w:rsidR="00042FAD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4D070E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o</w:delText>
        </w:r>
        <w:r w:rsidR="003C1956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r</w:delText>
        </w:r>
        <w:r w:rsidR="007724CF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  <w:r w:rsidR="003C1956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in a more general perspective</w:delText>
        </w:r>
        <w:r w:rsidR="007724CF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  <w:r w:rsidR="00501836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as </w:delText>
        </w:r>
        <w:r w:rsidR="00E81E0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 moment in the development of artistic </w:delText>
        </w:r>
        <w:r w:rsidR="000B0A6B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autonomy.</w:delText>
        </w:r>
      </w:del>
      <w:commentRangeEnd w:id="15"/>
      <w:r w:rsidR="0019445D">
        <w:rPr>
          <w:rStyle w:val="CommentReference"/>
        </w:rPr>
        <w:commentReference w:id="15"/>
      </w:r>
    </w:p>
    <w:p w14:paraId="400F1452" w14:textId="0CA13F29" w:rsidR="006539E3" w:rsidRPr="008730A9" w:rsidRDefault="00036AB0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6F0D">
        <w:rPr>
          <w:rFonts w:ascii="Times New Roman" w:hAnsi="Times New Roman" w:cs="Times New Roman"/>
          <w:sz w:val="24"/>
          <w:szCs w:val="24"/>
          <w:lang w:val="en-US"/>
        </w:rPr>
        <w:t>Although the idea o</w:t>
      </w:r>
      <w:r w:rsidR="009655BA">
        <w:rPr>
          <w:rFonts w:ascii="Times New Roman" w:hAnsi="Times New Roman" w:cs="Times New Roman"/>
          <w:sz w:val="24"/>
          <w:szCs w:val="24"/>
          <w:lang w:val="en-US"/>
        </w:rPr>
        <w:t>f artistic or literary autonomy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7" w:author="Bru Sascha" w:date="2013-07-09T15:45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>wa</w:t>
        </w:r>
      </w:ins>
      <w:del w:id="18" w:author="Bru Sascha" w:date="2013-07-09T15:45:00Z">
        <w:r w:rsidR="00042FAD" w:rsidRPr="00D26F0D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i</w:delText>
        </w:r>
      </w:del>
      <w:r w:rsidR="00042FA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s not new </w:t>
      </w:r>
      <w:r w:rsidR="00D26F0D" w:rsidRPr="00D26F0D">
        <w:rPr>
          <w:rFonts w:ascii="Times New Roman" w:hAnsi="Times New Roman" w:cs="Times New Roman"/>
          <w:sz w:val="24"/>
          <w:szCs w:val="24"/>
          <w:lang w:val="en-US"/>
        </w:rPr>
        <w:t>at the beginning of the 19</w:t>
      </w:r>
      <w:r w:rsidR="00D26F0D" w:rsidRPr="00D26F0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26F0D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="009655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7D7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5772">
        <w:rPr>
          <w:rFonts w:ascii="Times New Roman" w:hAnsi="Times New Roman" w:cs="Times New Roman"/>
          <w:sz w:val="24"/>
          <w:szCs w:val="24"/>
          <w:lang w:val="en-US"/>
        </w:rPr>
        <w:t>slogan</w:t>
      </w:r>
      <w:r w:rsidR="004D070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4D070E">
        <w:rPr>
          <w:rFonts w:ascii="Times New Roman" w:hAnsi="Times New Roman" w:cs="Times New Roman"/>
          <w:sz w:val="24"/>
          <w:szCs w:val="24"/>
          <w:lang w:val="en-US"/>
        </w:rPr>
        <w:t>L’A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="00484FE9">
        <w:rPr>
          <w:rFonts w:ascii="Times New Roman" w:hAnsi="Times New Roman" w:cs="Times New Roman"/>
          <w:sz w:val="24"/>
          <w:szCs w:val="24"/>
          <w:lang w:val="en-US"/>
        </w:rPr>
        <w:t xml:space="preserve"> pour </w:t>
      </w:r>
      <w:proofErr w:type="spellStart"/>
      <w:r w:rsidR="00484FE9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="00484FE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57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>gathered momentum</w:t>
      </w:r>
      <w:r w:rsidR="0013410B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13410B" w:rsidRPr="00D26F0D">
        <w:rPr>
          <w:rFonts w:ascii="Times New Roman" w:hAnsi="Times New Roman" w:cs="Times New Roman"/>
          <w:sz w:val="24"/>
          <w:szCs w:val="24"/>
          <w:lang w:val="en-US"/>
        </w:rPr>
        <w:t>Théophile</w:t>
      </w:r>
      <w:proofErr w:type="spellEnd"/>
      <w:r w:rsidR="0013410B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Gautier</w:t>
      </w:r>
      <w:r w:rsidR="0013410B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13410B" w:rsidRPr="00D26F0D">
        <w:rPr>
          <w:rFonts w:ascii="Times New Roman" w:hAnsi="Times New Roman" w:cs="Times New Roman"/>
          <w:i/>
          <w:sz w:val="24"/>
          <w:szCs w:val="24"/>
          <w:lang w:val="en-US"/>
        </w:rPr>
        <w:t>Mademoiselle de Maupin</w:t>
      </w:r>
      <w:ins w:id="19" w:author="Bru Sascha" w:date="2013-07-09T15:45:00Z">
        <w:r w:rsidR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r w:rsidR="0019445D" w:rsidRPr="0019445D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>(English in italics</w:t>
        </w:r>
        <w:r w:rsidR="0019445D" w:rsidRPr="0019445D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20" w:author="Bru Sascha" w:date="2013-07-09T15:4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)</w:t>
        </w:r>
      </w:ins>
      <w:r w:rsidR="0013410B">
        <w:rPr>
          <w:rFonts w:ascii="Times New Roman" w:hAnsi="Times New Roman" w:cs="Times New Roman"/>
          <w:sz w:val="24"/>
          <w:szCs w:val="24"/>
          <w:lang w:val="en-US"/>
        </w:rPr>
        <w:t xml:space="preserve">. The preface he wrote for this </w:t>
      </w:r>
      <w:r w:rsidR="00C51245">
        <w:rPr>
          <w:rFonts w:ascii="Times New Roman" w:hAnsi="Times New Roman" w:cs="Times New Roman"/>
          <w:sz w:val="24"/>
          <w:szCs w:val="24"/>
          <w:lang w:val="en-US"/>
        </w:rPr>
        <w:t xml:space="preserve">novel </w:t>
      </w:r>
      <w:r w:rsidR="0013410B">
        <w:rPr>
          <w:rFonts w:ascii="Times New Roman" w:hAnsi="Times New Roman" w:cs="Times New Roman"/>
          <w:sz w:val="24"/>
          <w:szCs w:val="24"/>
          <w:lang w:val="en-US"/>
        </w:rPr>
        <w:t>in 1835</w:t>
      </w:r>
      <w:r w:rsidR="00C51245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37431B">
        <w:rPr>
          <w:rFonts w:ascii="Times New Roman" w:hAnsi="Times New Roman" w:cs="Times New Roman"/>
          <w:sz w:val="24"/>
          <w:szCs w:val="24"/>
          <w:lang w:val="en-US"/>
        </w:rPr>
        <w:t xml:space="preserve">milestone in 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7431B">
        <w:rPr>
          <w:rFonts w:ascii="Times New Roman" w:hAnsi="Times New Roman" w:cs="Times New Roman"/>
          <w:sz w:val="24"/>
          <w:szCs w:val="24"/>
          <w:lang w:val="en-US"/>
        </w:rPr>
        <w:t xml:space="preserve">iterary 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7431B">
        <w:rPr>
          <w:rFonts w:ascii="Times New Roman" w:hAnsi="Times New Roman" w:cs="Times New Roman"/>
          <w:sz w:val="24"/>
          <w:szCs w:val="24"/>
          <w:lang w:val="en-US"/>
        </w:rPr>
        <w:t>istory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 xml:space="preserve"> well </w:t>
      </w:r>
      <w:r w:rsidR="00762AF5">
        <w:rPr>
          <w:rFonts w:ascii="Times New Roman" w:hAnsi="Times New Roman" w:cs="Times New Roman"/>
          <w:sz w:val="24"/>
          <w:szCs w:val="24"/>
          <w:lang w:val="en-US"/>
        </w:rPr>
        <w:t xml:space="preserve">beyond 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>France</w:t>
      </w:r>
      <w:r w:rsidR="00762A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38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66A">
        <w:rPr>
          <w:rFonts w:ascii="Times New Roman" w:hAnsi="Times New Roman" w:cs="Times New Roman"/>
          <w:sz w:val="24"/>
          <w:szCs w:val="24"/>
          <w:lang w:val="en-US"/>
        </w:rPr>
        <w:t xml:space="preserve">In this well-known text, he </w:t>
      </w:r>
      <w:del w:id="21" w:author="Bru Sascha" w:date="2013-07-09T15:46:00Z">
        <w:r w:rsidR="00EE066A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fights </w:delText>
        </w:r>
      </w:del>
      <w:r w:rsidR="00EE066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0256A" w:rsidRPr="00EE066A">
        <w:rPr>
          <w:rFonts w:ascii="Times New Roman" w:hAnsi="Times New Roman" w:cs="Times New Roman"/>
          <w:sz w:val="24"/>
          <w:szCs w:val="24"/>
          <w:lang w:val="en-US"/>
        </w:rPr>
        <w:t>igorously</w:t>
      </w:r>
      <w:ins w:id="22" w:author="Bru Sascha" w:date="2013-07-09T15:46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 xml:space="preserve"> argued</w:t>
        </w:r>
      </w:ins>
      <w:r w:rsidR="00EE066A" w:rsidRPr="00EE0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66A">
        <w:rPr>
          <w:rFonts w:ascii="Times New Roman" w:hAnsi="Times New Roman" w:cs="Times New Roman"/>
          <w:sz w:val="24"/>
          <w:szCs w:val="24"/>
          <w:lang w:val="en-US"/>
        </w:rPr>
        <w:t xml:space="preserve">for an art </w:t>
      </w:r>
      <w:r w:rsidR="00AD7B8B">
        <w:rPr>
          <w:rFonts w:ascii="Times New Roman" w:hAnsi="Times New Roman" w:cs="Times New Roman"/>
          <w:sz w:val="24"/>
          <w:szCs w:val="24"/>
          <w:lang w:val="en-US"/>
        </w:rPr>
        <w:t xml:space="preserve">that would </w:t>
      </w:r>
      <w:del w:id="23" w:author="Bru Sascha" w:date="2013-07-09T15:46:00Z">
        <w:r w:rsidR="00AD7B8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not </w:delText>
        </w:r>
      </w:del>
      <w:r w:rsidR="00AD7B8B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del w:id="24" w:author="Bru Sascha" w:date="2013-07-09T15:46:00Z">
        <w:r w:rsidR="00AD7B8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any </w:delText>
        </w:r>
      </w:del>
      <w:ins w:id="25" w:author="Bru Sascha" w:date="2013-07-09T15:46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 xml:space="preserve">no other </w:t>
        </w:r>
      </w:ins>
      <w:r w:rsidR="00AD7B8B">
        <w:rPr>
          <w:rFonts w:ascii="Times New Roman" w:hAnsi="Times New Roman" w:cs="Times New Roman"/>
          <w:sz w:val="24"/>
          <w:szCs w:val="24"/>
          <w:lang w:val="en-US"/>
        </w:rPr>
        <w:t>function</w:t>
      </w:r>
      <w:ins w:id="26" w:author="Bru Sascha" w:date="2013-07-09T15:46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 xml:space="preserve"> than</w:t>
        </w:r>
      </w:ins>
      <w:del w:id="27" w:author="Bru Sascha" w:date="2013-07-09T15:46:00Z">
        <w:r w:rsidR="00AD7B8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EE066A" w:rsidRPr="00EE066A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but</w:delText>
        </w:r>
      </w:del>
      <w:r w:rsidR="00EE066A" w:rsidRPr="00EE066A">
        <w:rPr>
          <w:rFonts w:ascii="Times New Roman" w:hAnsi="Times New Roman" w:cs="Times New Roman"/>
          <w:sz w:val="24"/>
          <w:szCs w:val="24"/>
          <w:lang w:val="en-US"/>
        </w:rPr>
        <w:t xml:space="preserve"> Beauty</w:t>
      </w:r>
      <w:r w:rsidR="00D0256A" w:rsidRPr="00EE0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B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E066A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28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Rien</w:t>
      </w:r>
      <w:proofErr w:type="spellEnd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29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de </w:t>
      </w:r>
      <w:proofErr w:type="spellStart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30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ce</w:t>
      </w:r>
      <w:proofErr w:type="spellEnd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31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qui </w:t>
      </w:r>
      <w:proofErr w:type="spellStart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32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est</w:t>
      </w:r>
      <w:proofErr w:type="spellEnd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33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beau </w:t>
      </w:r>
      <w:proofErr w:type="spellStart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34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>n’est</w:t>
      </w:r>
      <w:proofErr w:type="spellEnd"/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lang w:val="en-US"/>
          <w:rPrChange w:id="35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</w:rPrChange>
        </w:rPr>
        <w:t xml:space="preserve"> indispensable à la vie. </w:t>
      </w:r>
      <w:r w:rsidRPr="0019445D">
        <w:rPr>
          <w:rFonts w:ascii="Times New Roman" w:hAnsi="Times New Roman" w:cs="Times New Roman"/>
          <w:iCs/>
          <w:sz w:val="24"/>
          <w:szCs w:val="24"/>
          <w:highlight w:val="yellow"/>
          <w:rPrChange w:id="36" w:author="Bru Sascha" w:date="2013-07-09T15:52:00Z">
            <w:rPr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t>(…) Il n’y a de vraiment beau que ce qui ne peut servir à rien ; tout ce qui est utile est laid</w:t>
      </w:r>
      <w:r w:rsidR="009F6D0B" w:rsidRPr="0019445D">
        <w:rPr>
          <w:rFonts w:ascii="Times New Roman" w:hAnsi="Times New Roman" w:cs="Times New Roman"/>
          <w:sz w:val="24"/>
          <w:szCs w:val="24"/>
          <w:highlight w:val="yellow"/>
          <w:rPrChange w:id="37" w:author="Bru Sascha" w:date="2013-07-09T15:51:00Z">
            <w:rPr>
              <w:rFonts w:ascii="Times New Roman" w:hAnsi="Times New Roman" w:cs="Times New Roman"/>
              <w:sz w:val="24"/>
              <w:szCs w:val="24"/>
            </w:rPr>
          </w:rPrChange>
        </w:rPr>
        <w:t>”</w:t>
      </w:r>
      <w:ins w:id="38" w:author="Bru Sascha" w:date="2013-07-09T15:51:00Z">
        <w:r w:rsidR="0019445D" w:rsidRPr="0019445D">
          <w:rPr>
            <w:rFonts w:ascii="Times New Roman" w:hAnsi="Times New Roman" w:cs="Times New Roman"/>
            <w:sz w:val="24"/>
            <w:szCs w:val="24"/>
            <w:highlight w:val="yellow"/>
            <w:rPrChange w:id="39" w:author="Bru Sascha" w:date="2013-07-09T15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(Translate in English)</w:t>
        </w:r>
      </w:ins>
      <w:r w:rsidR="001E54CF">
        <w:rPr>
          <w:rFonts w:ascii="Times New Roman" w:hAnsi="Times New Roman" w:cs="Times New Roman"/>
          <w:sz w:val="24"/>
          <w:szCs w:val="24"/>
        </w:rPr>
        <w:t>.</w:t>
      </w:r>
      <w:r w:rsidR="00C45C61" w:rsidRPr="004D070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D455D3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455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40" w:author="Bru Sascha" w:date="2013-07-09T15:51:00Z">
        <w:r w:rsidR="00D455D3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manifesto of “</w:delText>
        </w:r>
        <w:r w:rsidR="00D455D3" w:rsidRPr="00D455D3" w:rsidDel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delText>L’Art pour l’art</w:delText>
        </w:r>
        <w:r w:rsidR="00D455D3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”</w:delText>
        </w:r>
        <w:r w:rsidR="00484FE9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D455D3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i</w:delText>
        </w:r>
      </w:del>
      <w:ins w:id="41" w:author="Bru Sascha" w:date="2013-07-09T15:51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>text wa</w:t>
        </w:r>
      </w:ins>
      <w:r w:rsidR="00D455D3">
        <w:rPr>
          <w:rFonts w:ascii="Times New Roman" w:hAnsi="Times New Roman" w:cs="Times New Roman"/>
          <w:sz w:val="24"/>
          <w:szCs w:val="24"/>
          <w:lang w:val="en-US"/>
        </w:rPr>
        <w:t xml:space="preserve">s a reaction against Victor Hugo and </w:t>
      </w:r>
      <w:del w:id="42" w:author="Bru Sascha" w:date="2013-07-09T15:52:00Z">
        <w:r w:rsidR="00D455D3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ins w:id="43" w:author="Bru Sascha" w:date="2013-07-09T15:52:00Z">
        <w:r w:rsidR="0019445D">
          <w:rPr>
            <w:rFonts w:ascii="Times New Roman" w:hAnsi="Times New Roman" w:cs="Times New Roman"/>
            <w:sz w:val="24"/>
            <w:szCs w:val="24"/>
            <w:lang w:val="en-US"/>
          </w:rPr>
          <w:t xml:space="preserve">other </w:t>
        </w:r>
      </w:ins>
      <w:r w:rsidR="00D455D3">
        <w:rPr>
          <w:rFonts w:ascii="Times New Roman" w:hAnsi="Times New Roman" w:cs="Times New Roman"/>
          <w:sz w:val="24"/>
          <w:szCs w:val="24"/>
          <w:lang w:val="en-US"/>
        </w:rPr>
        <w:t>advocates of an “</w:t>
      </w:r>
      <w:r w:rsidR="00D455D3" w:rsidRPr="0019445D">
        <w:rPr>
          <w:rFonts w:ascii="Times New Roman" w:hAnsi="Times New Roman" w:cs="Times New Roman"/>
          <w:sz w:val="24"/>
          <w:szCs w:val="24"/>
          <w:lang w:val="en-US"/>
          <w:rPrChange w:id="44" w:author="Bru Sascha" w:date="2013-07-09T15:52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art social</w:t>
      </w:r>
      <w:r w:rsidR="00484FE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96F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After 1848 and especially</w:t>
      </w:r>
      <w:r w:rsidR="000851A2" w:rsidRPr="000851A2">
        <w:rPr>
          <w:rFonts w:ascii="Times New Roman" w:hAnsi="Times New Roman" w:cs="Times New Roman"/>
          <w:sz w:val="24"/>
          <w:szCs w:val="24"/>
          <w:lang w:val="en-US"/>
        </w:rPr>
        <w:t xml:space="preserve"> in the 1860</w:t>
      </w:r>
      <w:r w:rsidR="000851A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05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851A2" w:rsidRPr="000851A2">
        <w:rPr>
          <w:rFonts w:ascii="Times New Roman" w:hAnsi="Times New Roman" w:cs="Times New Roman"/>
          <w:sz w:val="24"/>
          <w:szCs w:val="24"/>
          <w:lang w:val="en-US"/>
        </w:rPr>
        <w:t xml:space="preserve"> the slogan reappear</w:t>
      </w:r>
      <w:ins w:id="45" w:author="Bru Sascha" w:date="2013-07-09T15:52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ed</w:t>
        </w:r>
      </w:ins>
      <w:del w:id="46" w:author="Bru Sascha" w:date="2013-07-09T15:52:00Z">
        <w:r w:rsidR="000851A2" w:rsidRPr="000851A2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="000851A2" w:rsidRPr="00085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5C2">
        <w:rPr>
          <w:rFonts w:ascii="Times New Roman" w:hAnsi="Times New Roman" w:cs="Times New Roman"/>
          <w:sz w:val="24"/>
          <w:szCs w:val="24"/>
          <w:lang w:val="en-US"/>
        </w:rPr>
        <w:t>because of several trials dealing with the</w:t>
      </w:r>
      <w:r w:rsidR="001C1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1F6"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 w:rsidR="003376B0">
        <w:rPr>
          <w:rFonts w:ascii="Times New Roman" w:hAnsi="Times New Roman" w:cs="Times New Roman"/>
          <w:sz w:val="24"/>
          <w:szCs w:val="24"/>
          <w:lang w:val="en-US"/>
        </w:rPr>
        <w:t xml:space="preserve">of literature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on social mores </w:t>
      </w:r>
      <w:r w:rsidR="003376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such cases were brought against </w:t>
      </w:r>
      <w:commentRangeStart w:id="47"/>
      <w:r w:rsidR="003376B0" w:rsidRPr="003376B0">
        <w:rPr>
          <w:rFonts w:ascii="Times New Roman" w:hAnsi="Times New Roman" w:cs="Times New Roman"/>
          <w:sz w:val="24"/>
          <w:szCs w:val="24"/>
          <w:lang w:val="en-US"/>
        </w:rPr>
        <w:t xml:space="preserve">Flaubert, Goncourt </w:t>
      </w:r>
      <w:r w:rsidR="003376B0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376B0" w:rsidRPr="003376B0">
        <w:rPr>
          <w:rFonts w:ascii="Times New Roman" w:hAnsi="Times New Roman" w:cs="Times New Roman"/>
          <w:sz w:val="24"/>
          <w:szCs w:val="24"/>
          <w:lang w:val="en-US"/>
        </w:rPr>
        <w:t>Baudelaire</w:t>
      </w:r>
      <w:commentRangeEnd w:id="47"/>
      <w:r w:rsidR="0019445D">
        <w:rPr>
          <w:rStyle w:val="CommentReference"/>
        </w:rPr>
        <w:commentReference w:id="47"/>
      </w:r>
      <w:r w:rsidR="003376B0" w:rsidRPr="003376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376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01F6">
        <w:rPr>
          <w:rFonts w:ascii="Times New Roman" w:hAnsi="Times New Roman" w:cs="Times New Roman"/>
          <w:sz w:val="24"/>
          <w:szCs w:val="24"/>
          <w:lang w:val="en-US"/>
        </w:rPr>
        <w:t xml:space="preserve"> In th</w:t>
      </w:r>
      <w:r w:rsidR="003376B0">
        <w:rPr>
          <w:rFonts w:ascii="Times New Roman" w:hAnsi="Times New Roman" w:cs="Times New Roman"/>
          <w:sz w:val="24"/>
          <w:szCs w:val="24"/>
          <w:lang w:val="en-US"/>
        </w:rPr>
        <w:t xml:space="preserve">is judiciary context,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the slogan </w:t>
      </w:r>
      <w:r w:rsidR="003376B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376B0" w:rsidRPr="003376B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3376B0" w:rsidRPr="003376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pour </w:t>
      </w:r>
      <w:proofErr w:type="spellStart"/>
      <w:r w:rsidR="003376B0" w:rsidRPr="003376B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3376B0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3376B0" w:rsidRPr="003376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glorifie</w:t>
      </w:r>
      <w:ins w:id="48" w:author="Bru Sascha" w:date="2013-07-09T15:53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del w:id="49" w:author="Bru Sascha" w:date="2013-07-09T15:53:00Z">
        <w:r w:rsidR="00DB254F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="00DB254F" w:rsidRPr="003376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76B0" w:rsidRPr="003376B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writer’s freedom of expression</w:t>
      </w:r>
      <w:r w:rsidR="003376B0" w:rsidRPr="003376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3D32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7C3D32" w:rsidRPr="00D26F0D">
        <w:rPr>
          <w:rFonts w:ascii="Times New Roman" w:hAnsi="Times New Roman" w:cs="Times New Roman"/>
          <w:sz w:val="24"/>
          <w:szCs w:val="24"/>
          <w:lang w:val="en-US"/>
        </w:rPr>
        <w:t>hroughout the second half of the 19</w:t>
      </w:r>
      <w:r w:rsidR="007C3D32" w:rsidRPr="00D26F0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C3D32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50" w:author="Bru Sascha" w:date="2013-07-09T15:53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c</w:t>
        </w:r>
      </w:ins>
      <w:del w:id="51" w:author="Bru Sascha" w:date="2013-07-09T15:53:00Z">
        <w:r w:rsidR="007C3D32" w:rsidRPr="00D26F0D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C</w:delText>
        </w:r>
      </w:del>
      <w:r w:rsidR="007C3D32" w:rsidRPr="00D26F0D">
        <w:rPr>
          <w:rFonts w:ascii="Times New Roman" w:hAnsi="Times New Roman" w:cs="Times New Roman"/>
          <w:sz w:val="24"/>
          <w:szCs w:val="24"/>
          <w:lang w:val="en-US"/>
        </w:rPr>
        <w:t>entury</w:t>
      </w:r>
      <w:r w:rsidR="007C3D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del w:id="52" w:author="Bru Sascha" w:date="2013-07-09T15:53:00Z">
        <w:r w:rsidR="007C3D32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this </w:delText>
        </w:r>
      </w:del>
      <w:ins w:id="53" w:author="Bru Sascha" w:date="2013-07-09T15:53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 xml:space="preserve">a </w:t>
        </w:r>
      </w:ins>
      <w:r w:rsidR="007C3D32">
        <w:rPr>
          <w:rFonts w:ascii="Times New Roman" w:hAnsi="Times New Roman" w:cs="Times New Roman"/>
          <w:sz w:val="24"/>
          <w:szCs w:val="24"/>
          <w:lang w:val="en-US"/>
        </w:rPr>
        <w:t>debate</w:t>
      </w:r>
      <w:ins w:id="54" w:author="Bru Sascha" w:date="2013-07-09T15:53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 xml:space="preserve"> went</w:t>
        </w:r>
      </w:ins>
      <w:del w:id="55" w:author="Bru Sascha" w:date="2013-07-09T15:53:00Z">
        <w:r w:rsidR="007C3D32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goes</w:delText>
        </w:r>
      </w:del>
      <w:r w:rsidR="007C3D3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2508F7" w:rsidRPr="00D26F0D">
        <w:rPr>
          <w:rFonts w:ascii="Times New Roman" w:hAnsi="Times New Roman" w:cs="Times New Roman"/>
          <w:sz w:val="24"/>
          <w:szCs w:val="24"/>
          <w:lang w:val="en-US"/>
        </w:rPr>
        <w:t>betwee</w:t>
      </w:r>
      <w:r w:rsidR="007C3D32">
        <w:rPr>
          <w:rFonts w:ascii="Times New Roman" w:hAnsi="Times New Roman" w:cs="Times New Roman"/>
          <w:sz w:val="24"/>
          <w:szCs w:val="24"/>
          <w:lang w:val="en-US"/>
        </w:rPr>
        <w:t xml:space="preserve">n the inheritors of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C3D32">
        <w:rPr>
          <w:rFonts w:ascii="Times New Roman" w:hAnsi="Times New Roman" w:cs="Times New Roman"/>
          <w:sz w:val="24"/>
          <w:szCs w:val="24"/>
          <w:lang w:val="en-US"/>
        </w:rPr>
        <w:t>omanticism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 on the one hand,</w:t>
      </w:r>
      <w:r w:rsidR="002508F7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who claimed that art ha</w:t>
      </w:r>
      <w:ins w:id="56" w:author="Bru Sascha" w:date="2013-07-09T15:53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del w:id="57" w:author="Bru Sascha" w:date="2013-07-09T15:53:00Z">
        <w:r w:rsidR="00DB254F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94237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social </w:t>
      </w:r>
      <w:r w:rsidR="000877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="00942374" w:rsidRPr="00D26F0D">
        <w:rPr>
          <w:rFonts w:ascii="Times New Roman" w:hAnsi="Times New Roman" w:cs="Times New Roman"/>
          <w:sz w:val="24"/>
          <w:szCs w:val="24"/>
          <w:lang w:val="en-US"/>
        </w:rPr>
        <w:t>(Georges Sand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237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for instance)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76E26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proofErr w:type="spellStart"/>
      <w:r w:rsidR="00376E26" w:rsidRPr="000877C7">
        <w:rPr>
          <w:rFonts w:ascii="Times New Roman" w:hAnsi="Times New Roman" w:cs="Times New Roman"/>
          <w:bCs/>
          <w:i/>
          <w:sz w:val="24"/>
          <w:szCs w:val="24"/>
          <w:lang w:val="en-US"/>
        </w:rPr>
        <w:t>Parnasse</w:t>
      </w:r>
      <w:proofErr w:type="spellEnd"/>
      <w:r w:rsidR="008F2BE3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movement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on the other </w:t>
      </w:r>
      <w:r w:rsidR="008F2BE3" w:rsidRPr="00D26F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F2BE3" w:rsidRPr="00D26F0D">
        <w:rPr>
          <w:rFonts w:ascii="Times New Roman" w:hAnsi="Times New Roman" w:cs="Times New Roman"/>
          <w:sz w:val="24"/>
          <w:szCs w:val="24"/>
          <w:lang w:val="en-US"/>
        </w:rPr>
        <w:t>Leconte</w:t>
      </w:r>
      <w:proofErr w:type="spellEnd"/>
      <w:r w:rsidR="008F2BE3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de Lisle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 and others</w:t>
      </w:r>
      <w:r w:rsidR="008F2BE3" w:rsidRPr="00D26F0D">
        <w:rPr>
          <w:rFonts w:ascii="Times New Roman" w:hAnsi="Times New Roman" w:cs="Times New Roman"/>
          <w:sz w:val="24"/>
          <w:szCs w:val="24"/>
          <w:lang w:val="en-US"/>
        </w:rPr>
        <w:t>)</w:t>
      </w:r>
      <w:ins w:id="58" w:author="Bru Sascha" w:date="2013-07-09T15:54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r w:rsidR="0015493D" w:rsidRPr="0015493D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59" w:author="Bru Sascha" w:date="2013-07-09T15:5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WHO DID WHAT</w:t>
        </w:r>
        <w:r w:rsidR="0015493D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 xml:space="preserve"> AS OPPOSED TO THE LATE ROMANTICISTS</w:t>
        </w:r>
        <w:r w:rsidR="0015493D" w:rsidRPr="0015493D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60" w:author="Bru Sascha" w:date="2013-07-09T15:5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?</w:t>
        </w:r>
      </w:ins>
      <w:r w:rsidR="000877C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4B4" w:rsidRPr="00174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4B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Impressionist painters and politically committed writers </w:t>
      </w:r>
      <w:del w:id="61" w:author="Bru Sascha" w:date="2013-07-09T15:55:00Z">
        <w:r w:rsidR="001744B4" w:rsidRPr="00D26F0D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w</w:delText>
        </w:r>
        <w:r w:rsidR="001744B4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ould </w:delText>
        </w:r>
      </w:del>
      <w:r w:rsidR="001744B4">
        <w:rPr>
          <w:rFonts w:ascii="Times New Roman" w:hAnsi="Times New Roman" w:cs="Times New Roman"/>
          <w:sz w:val="24"/>
          <w:szCs w:val="24"/>
          <w:lang w:val="en-US"/>
        </w:rPr>
        <w:t>oppose</w:t>
      </w:r>
      <w:ins w:id="62" w:author="Bru Sascha" w:date="2013-07-09T15:55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r w:rsidR="001744B4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the notion </w:t>
      </w:r>
      <w:r w:rsidR="001744B4">
        <w:rPr>
          <w:rFonts w:ascii="Times New Roman" w:hAnsi="Times New Roman" w:cs="Times New Roman"/>
          <w:sz w:val="24"/>
          <w:szCs w:val="24"/>
          <w:lang w:val="en-US"/>
        </w:rPr>
        <w:t>of art for art’s sake at the end of the 19th Century.</w:t>
      </w:r>
      <w:r w:rsidR="008730A9" w:rsidRPr="00873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0A9" w:rsidRPr="00DA0F03">
        <w:rPr>
          <w:rFonts w:ascii="Times New Roman" w:hAnsi="Times New Roman" w:cs="Times New Roman"/>
          <w:sz w:val="24"/>
          <w:szCs w:val="24"/>
          <w:lang w:val="en-US"/>
        </w:rPr>
        <w:t xml:space="preserve">In the English field, Oscar Wilde </w:t>
      </w:r>
      <w:r w:rsidR="008730A9">
        <w:rPr>
          <w:rFonts w:ascii="Times New Roman" w:hAnsi="Times New Roman" w:cs="Times New Roman"/>
          <w:sz w:val="24"/>
          <w:szCs w:val="24"/>
          <w:lang w:val="en-US"/>
        </w:rPr>
        <w:t>play</w:t>
      </w:r>
      <w:ins w:id="63" w:author="Bru Sascha" w:date="2013-07-09T15:55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ed</w:t>
        </w:r>
      </w:ins>
      <w:del w:id="64" w:author="Bru Sascha" w:date="2013-07-09T15:55:00Z">
        <w:r w:rsidR="008730A9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="008730A9">
        <w:rPr>
          <w:rFonts w:ascii="Times New Roman" w:hAnsi="Times New Roman" w:cs="Times New Roman"/>
          <w:sz w:val="24"/>
          <w:szCs w:val="24"/>
          <w:lang w:val="en-US"/>
        </w:rPr>
        <w:t xml:space="preserve"> an important part</w:t>
      </w:r>
      <w:r w:rsidR="008730A9" w:rsidRPr="00DA0F03">
        <w:rPr>
          <w:rFonts w:ascii="Times New Roman" w:hAnsi="Times New Roman" w:cs="Times New Roman"/>
          <w:sz w:val="24"/>
          <w:szCs w:val="24"/>
          <w:lang w:val="en-US"/>
        </w:rPr>
        <w:t xml:space="preserve"> in popularizing “aestheticism” or “</w:t>
      </w:r>
      <w:r w:rsidR="008730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730A9" w:rsidRPr="00DA0F03">
        <w:rPr>
          <w:rFonts w:ascii="Times New Roman" w:hAnsi="Times New Roman" w:cs="Times New Roman"/>
          <w:sz w:val="24"/>
          <w:szCs w:val="24"/>
          <w:lang w:val="en-US"/>
        </w:rPr>
        <w:t xml:space="preserve">rt for art’s sake”, with his preface to </w:t>
      </w:r>
      <w:r w:rsidR="008730A9" w:rsidRPr="00DA0F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Picture of Dorian Gray </w:t>
      </w:r>
      <w:r w:rsidR="008730A9" w:rsidRPr="008730A9">
        <w:rPr>
          <w:rFonts w:ascii="Times New Roman" w:hAnsi="Times New Roman" w:cs="Times New Roman"/>
          <w:sz w:val="24"/>
          <w:szCs w:val="24"/>
          <w:lang w:val="en-US"/>
        </w:rPr>
        <w:t>(1891)</w:t>
      </w:r>
      <w:r w:rsidR="008730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730A9" w:rsidRPr="008730A9">
        <w:rPr>
          <w:rFonts w:ascii="Times New Roman" w:hAnsi="Times New Roman" w:cs="Times New Roman"/>
          <w:sz w:val="24"/>
          <w:szCs w:val="24"/>
          <w:lang w:val="en-US"/>
        </w:rPr>
        <w:t>“There is no such thing as a moral or an immoral book. Books are well written, or badly written. That is all”</w:t>
      </w:r>
      <w:r w:rsidR="00AC0850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From an historical point of view, </w:t>
      </w:r>
      <w:r w:rsidR="00C45C6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C45C61" w:rsidRPr="003376B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C45C61" w:rsidRPr="003376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pour </w:t>
      </w:r>
      <w:proofErr w:type="spellStart"/>
      <w:r w:rsidR="00C45C61" w:rsidRPr="003376B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C45C6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C45C61" w:rsidRPr="003376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ends </w:t>
      </w:r>
      <w:r w:rsidR="00C45C61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DB254F" w:rsidRPr="00EE7BE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65" w:author="Bru Sascha" w:date="2013-07-09T15:55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c</w:t>
        </w:r>
      </w:ins>
      <w:del w:id="66" w:author="Bru Sascha" w:date="2013-07-09T15:55:00Z">
        <w:r w:rsidR="00DB254F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C</w:delText>
        </w:r>
      </w:del>
      <w:r w:rsidR="00C45C61">
        <w:rPr>
          <w:rFonts w:ascii="Times New Roman" w:hAnsi="Times New Roman" w:cs="Times New Roman"/>
          <w:sz w:val="24"/>
          <w:szCs w:val="24"/>
          <w:lang w:val="en-US"/>
        </w:rPr>
        <w:t>entury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D1E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D776E9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10D1E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610D1E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appear </w:t>
      </w:r>
      <w:r w:rsidR="003E17F7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E33C99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the interwar period </w:t>
      </w:r>
      <w:r w:rsidR="00DB254F">
        <w:rPr>
          <w:rFonts w:ascii="Times New Roman" w:hAnsi="Times New Roman" w:cs="Times New Roman"/>
          <w:sz w:val="24"/>
          <w:szCs w:val="24"/>
          <w:lang w:val="en-US"/>
        </w:rPr>
        <w:t>through the notion of</w:t>
      </w:r>
      <w:r w:rsidR="00E33C9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E33C99" w:rsidRPr="00D26F0D">
        <w:rPr>
          <w:rFonts w:ascii="Times New Roman" w:hAnsi="Times New Roman" w:cs="Times New Roman"/>
          <w:sz w:val="24"/>
          <w:szCs w:val="24"/>
          <w:lang w:val="en-US"/>
        </w:rPr>
        <w:t>poésie</w:t>
      </w:r>
      <w:proofErr w:type="spellEnd"/>
      <w:r w:rsidR="00E33C99" w:rsidRPr="00D26F0D">
        <w:rPr>
          <w:rFonts w:ascii="Times New Roman" w:hAnsi="Times New Roman" w:cs="Times New Roman"/>
          <w:sz w:val="24"/>
          <w:szCs w:val="24"/>
          <w:lang w:val="en-US"/>
        </w:rPr>
        <w:t xml:space="preserve"> pure</w:t>
      </w:r>
      <w:r w:rsidR="00E33C9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AA56CE" w:rsidRPr="00AA56CE">
        <w:rPr>
          <w:rFonts w:ascii="Times New Roman" w:hAnsi="Times New Roman" w:cs="Times New Roman"/>
          <w:sz w:val="24"/>
          <w:szCs w:val="24"/>
          <w:lang w:val="en-US"/>
        </w:rPr>
        <w:t xml:space="preserve">(Henri </w:t>
      </w:r>
      <w:proofErr w:type="spellStart"/>
      <w:r w:rsidR="00AA56CE" w:rsidRPr="00AA56CE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="00AA56CE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AA56CE" w:rsidRPr="00AA56CE">
        <w:rPr>
          <w:rFonts w:ascii="Times New Roman" w:hAnsi="Times New Roman" w:cs="Times New Roman"/>
          <w:sz w:val="24"/>
          <w:szCs w:val="24"/>
          <w:lang w:val="en-US"/>
        </w:rPr>
        <w:t>mond</w:t>
      </w:r>
      <w:proofErr w:type="spellEnd"/>
      <w:r w:rsidR="00DB254F">
        <w:rPr>
          <w:rFonts w:ascii="Times New Roman" w:hAnsi="Times New Roman" w:cs="Times New Roman"/>
          <w:sz w:val="24"/>
          <w:szCs w:val="24"/>
          <w:lang w:val="en-US"/>
        </w:rPr>
        <w:t xml:space="preserve"> and Paul Valéry</w:t>
      </w:r>
      <w:del w:id="67" w:author="Bru Sascha" w:date="2013-07-09T15:55:00Z">
        <w:r w:rsidR="00AA56CE" w:rsidRPr="00AA56CE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)</w:delText>
        </w:r>
        <w:r w:rsidR="00DB254F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, </w:delText>
        </w:r>
        <w:r w:rsidR="007449CD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and </w:delText>
        </w:r>
        <w:r w:rsidR="00DB254F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throughout</w:delText>
        </w:r>
        <w:r w:rsidR="00610D1E" w:rsidRPr="00D26F0D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the 20</w:delText>
        </w:r>
        <w:r w:rsidR="00610D1E" w:rsidRPr="00D26F0D" w:rsidDel="0015493D">
          <w:rPr>
            <w:rFonts w:ascii="Times New Roman" w:hAnsi="Times New Roman" w:cs="Times New Roman"/>
            <w:sz w:val="24"/>
            <w:szCs w:val="24"/>
            <w:vertAlign w:val="superscript"/>
            <w:lang w:val="en-US"/>
          </w:rPr>
          <w:delText>th</w:delText>
        </w:r>
        <w:r w:rsidR="00610D1E" w:rsidRPr="00D26F0D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Century </w:delText>
        </w:r>
        <w:r w:rsidR="00DB254F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wherever</w:delText>
        </w:r>
        <w:r w:rsidR="00610D1E" w:rsidRPr="00D26F0D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formalism</w:delText>
        </w:r>
        <w:r w:rsidR="00BC17AF" w:rsidRPr="00D26F0D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DB254F" w:rsidDel="0015493D">
          <w:rPr>
            <w:rFonts w:ascii="Times New Roman" w:hAnsi="Times New Roman" w:cs="Times New Roman"/>
            <w:sz w:val="24"/>
            <w:szCs w:val="24"/>
            <w:lang w:val="en-US"/>
          </w:rPr>
          <w:delText>or politically committed works come under discussion</w:delText>
        </w:r>
      </w:del>
      <w:ins w:id="68" w:author="Bru Sascha" w:date="2013-07-09T15:55:00Z">
        <w:r w:rsidR="0015493D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r w:rsidR="00FE29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7D44EA" w14:textId="61EE2099" w:rsidR="00F97391" w:rsidDel="00E64B8E" w:rsidRDefault="003073EF" w:rsidP="00DE3F05">
      <w:pPr>
        <w:spacing w:line="240" w:lineRule="auto"/>
        <w:jc w:val="both"/>
        <w:rPr>
          <w:del w:id="69" w:author="Bru Sascha" w:date="2013-07-09T15:48:00Z"/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</w:pPr>
      <w:commentRangeStart w:id="70"/>
      <w:del w:id="71" w:author="Bru Sascha" w:date="2013-07-09T15:48:00Z">
        <w:r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More broadly, w</w:delText>
        </w:r>
        <w:r w:rsidR="00F73492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e can also consider “</w:delText>
        </w:r>
        <w:r w:rsidR="00F73492" w:rsidRPr="003073EF" w:rsidDel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delText>L’Art pour art</w:delText>
        </w:r>
        <w:r w:rsidR="00F73492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” as a deep-rooted tendency in art and literature and a</w:delText>
        </w:r>
        <w:r w:rsidR="00D455D3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non-historical notion</w:delText>
        </w:r>
        <w:r w:rsidR="000C21A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, like</w:delText>
        </w:r>
        <w:r w:rsidR="00DB254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“formalism”</w:delText>
        </w:r>
        <w:r w:rsidR="00277215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  <w:r w:rsidR="00DB254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8234D7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 this perspective, </w:delText>
        </w:r>
        <w:r w:rsidR="003C63BB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it </w:delText>
        </w:r>
        <w:r w:rsidR="009E6499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symbolizes the myth of purity, fighting against any </w:delText>
        </w:r>
        <w:r w:rsidR="00C0015E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compromise with </w:delText>
        </w:r>
        <w:r w:rsidR="00BB647A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the outside world</w:delText>
        </w:r>
        <w:r w:rsidR="00181BFF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(especially journalism) and</w:delText>
        </w:r>
        <w:r w:rsidR="00BB647A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181BFF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any subordination to economics, politics or religion.</w:delText>
        </w:r>
        <w:r w:rsidR="002E5F68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3C63BB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“</w:delText>
        </w:r>
        <w:r w:rsidR="003C63BB" w:rsidRPr="003073EF" w:rsidDel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delText>L’Art pour art</w:delText>
        </w:r>
        <w:r w:rsidR="003C63BB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” </w:delText>
        </w:r>
        <w:r w:rsidR="00D76D08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can be described as t</w:delText>
        </w:r>
        <w:r w:rsidR="002E5F68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he part of art that refuses any </w:delText>
        </w:r>
        <w:r w:rsidR="00277215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determined role</w:delText>
        </w:r>
        <w:r w:rsidR="00D76D08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  <w:r w:rsidR="00277215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For that reason, it </w:delText>
        </w:r>
        <w:r w:rsidR="00277215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has </w:delText>
        </w:r>
        <w:r w:rsidR="00277215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always been criticized for its</w:delText>
        </w:r>
        <w:r w:rsidR="00DB254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2E5F68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political and social indifference</w:delText>
        </w:r>
        <w:r w:rsidR="003C63BB" w:rsidRPr="003073EF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  <w:r w:rsidR="003507C4" w:rsidRPr="004D070E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Thus, “</w:delText>
        </w:r>
        <w:r w:rsidR="003507C4" w:rsidRPr="004D070E" w:rsidDel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delText>L’Art pour art</w:delText>
        </w:r>
        <w:r w:rsidR="003507C4" w:rsidRPr="004D070E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” </w:delText>
        </w:r>
        <w:r w:rsidR="000C21A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is at the same time</w:delText>
        </w:r>
        <w:r w:rsidR="000C21AB" w:rsidRPr="004D070E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an essential distinction </w:delText>
        </w:r>
        <w:r w:rsidR="000C21A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and the main step </w:delText>
        </w:r>
        <w:r w:rsidRPr="004D070E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  <w:r w:rsidR="000C21AB" w:rsidRPr="000C21AB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the historical process towards autonomy</w:delText>
        </w:r>
        <w:r w:rsidRPr="004D070E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: </w:delText>
        </w:r>
        <w:r w:rsidR="003507C4" w:rsidRPr="004D070E" w:rsidDel="0019445D">
          <w:rPr>
            <w:rStyle w:val="Emphasis"/>
            <w:rFonts w:ascii="Times New Roman" w:hAnsi="Times New Roman" w:cs="Times New Roman"/>
            <w:sz w:val="24"/>
            <w:szCs w:val="24"/>
            <w:lang w:val="en-US"/>
          </w:rPr>
          <w:delText>placere</w:delText>
        </w:r>
        <w:r w:rsidR="003507C4" w:rsidRPr="004D070E" w:rsidDel="0019445D">
          <w:rPr>
            <w:rStyle w:val="st"/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4D070E" w:rsidDel="0019445D">
          <w:rPr>
            <w:rStyle w:val="st"/>
            <w:rFonts w:ascii="Times New Roman" w:hAnsi="Times New Roman" w:cs="Times New Roman"/>
            <w:sz w:val="24"/>
            <w:szCs w:val="24"/>
            <w:lang w:val="en-US"/>
          </w:rPr>
          <w:delText>and</w:delText>
        </w:r>
        <w:r w:rsidR="003507C4" w:rsidRPr="004D070E" w:rsidDel="0019445D">
          <w:rPr>
            <w:rStyle w:val="st"/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3507C4" w:rsidRPr="004D070E" w:rsidDel="0019445D">
          <w:rPr>
            <w:rStyle w:val="Emphasis"/>
            <w:rFonts w:ascii="Times New Roman" w:hAnsi="Times New Roman" w:cs="Times New Roman"/>
            <w:sz w:val="24"/>
            <w:szCs w:val="24"/>
            <w:lang w:val="en-US"/>
          </w:rPr>
          <w:delText>docere</w:delText>
        </w:r>
        <w:r w:rsidRPr="004D070E" w:rsidDel="0019445D">
          <w:rPr>
            <w:rStyle w:val="Emphasis"/>
            <w:rFonts w:ascii="Times New Roman" w:hAnsi="Times New Roman" w:cs="Times New Roman"/>
            <w:i w:val="0"/>
            <w:sz w:val="24"/>
            <w:szCs w:val="24"/>
            <w:lang w:val="en-US"/>
          </w:rPr>
          <w:delText xml:space="preserve"> are </w:delText>
        </w:r>
        <w:r w:rsidR="000C21AB" w:rsidDel="0019445D">
          <w:rPr>
            <w:rStyle w:val="Emphasis"/>
            <w:rFonts w:ascii="Times New Roman" w:hAnsi="Times New Roman" w:cs="Times New Roman"/>
            <w:i w:val="0"/>
            <w:sz w:val="24"/>
            <w:szCs w:val="24"/>
            <w:lang w:val="en-US"/>
          </w:rPr>
          <w:delText>now separate.</w:delText>
        </w:r>
      </w:del>
      <w:commentRangeEnd w:id="70"/>
      <w:r w:rsidR="0019445D">
        <w:rPr>
          <w:rStyle w:val="CommentReference"/>
        </w:rPr>
        <w:commentReference w:id="70"/>
      </w:r>
    </w:p>
    <w:p w14:paraId="38291250" w14:textId="77777777" w:rsidR="00E64B8E" w:rsidRDefault="00E64B8E" w:rsidP="00E64B8E">
      <w:pPr>
        <w:rPr>
          <w:ins w:id="72" w:author="Bru Sascha" w:date="2013-07-09T17:53:00Z"/>
          <w:lang w:val="en-US"/>
        </w:rPr>
      </w:pPr>
      <w:commentRangeStart w:id="73"/>
      <w:ins w:id="74" w:author="Bru Sascha" w:date="2013-07-09T17:53:00Z">
        <w:r w:rsidRPr="008A3CDA">
          <w:rPr>
            <w:highlight w:val="yellow"/>
            <w:lang w:val="en-US"/>
          </w:rPr>
          <w:t>References and further reading</w:t>
        </w:r>
      </w:ins>
    </w:p>
    <w:p w14:paraId="142BD29D" w14:textId="7EE47C6C" w:rsidR="00E64B8E" w:rsidRPr="00E64B8E" w:rsidRDefault="00E64B8E" w:rsidP="00E64B8E">
      <w:pPr>
        <w:rPr>
          <w:ins w:id="75" w:author="Bru Sascha" w:date="2013-07-09T17:53:00Z"/>
          <w:lang w:val="en-US"/>
          <w:rPrChange w:id="76" w:author="Bru Sascha" w:date="2013-07-09T17:53:00Z">
            <w:rPr>
              <w:ins w:id="77" w:author="Bru Sascha" w:date="2013-07-09T17:53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78" w:author="Bru Sascha" w:date="2013-07-09T17:53:00Z">
          <w:pPr>
            <w:spacing w:line="240" w:lineRule="auto"/>
            <w:jc w:val="both"/>
          </w:pPr>
        </w:pPrChange>
      </w:pPr>
      <w:proofErr w:type="spellStart"/>
      <w:ins w:id="79" w:author="Bru Sascha" w:date="2013-07-09T17:53:00Z">
        <w:r w:rsidRPr="008A3CDA">
          <w:rPr>
            <w:highlight w:val="yellow"/>
            <w:lang w:val="en-US"/>
          </w:rPr>
          <w:t>Paratextual</w:t>
        </w:r>
        <w:proofErr w:type="spellEnd"/>
        <w:r w:rsidRPr="008A3CDA">
          <w:rPr>
            <w:highlight w:val="yellow"/>
            <w:lang w:val="en-US"/>
          </w:rPr>
          <w:t xml:space="preserve"> material</w:t>
        </w:r>
        <w:commentRangeEnd w:id="73"/>
        <w:r>
          <w:rPr>
            <w:rStyle w:val="CommentReference"/>
          </w:rPr>
          <w:commentReference w:id="73"/>
        </w:r>
        <w:bookmarkStart w:id="80" w:name="_GoBack"/>
        <w:bookmarkEnd w:id="80"/>
      </w:ins>
    </w:p>
    <w:p w14:paraId="74C980B9" w14:textId="77777777" w:rsidR="00845077" w:rsidRPr="00DA0F03" w:rsidRDefault="00845077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77" w:rsidRPr="00DA0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Bru Sascha" w:date="2013-07-09T15:50:00Z" w:initials="BS">
    <w:p w14:paraId="019E707C" w14:textId="135A78AB" w:rsidR="0019445D" w:rsidRPr="0019445D" w:rsidRDefault="0019445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9445D">
        <w:rPr>
          <w:lang w:val="en-GB"/>
        </w:rPr>
        <w:t xml:space="preserve">Please leave this sentence and the last </w:t>
      </w:r>
      <w:proofErr w:type="spellStart"/>
      <w:r w:rsidRPr="0019445D">
        <w:rPr>
          <w:lang w:val="en-GB"/>
        </w:rPr>
        <w:t>para</w:t>
      </w:r>
      <w:proofErr w:type="spellEnd"/>
      <w:r w:rsidRPr="0019445D">
        <w:rPr>
          <w:lang w:val="en-GB"/>
        </w:rPr>
        <w:t xml:space="preserve"> out. </w:t>
      </w:r>
      <w:r>
        <w:rPr>
          <w:lang w:val="en-GB"/>
        </w:rPr>
        <w:t>I understand what you mean, I think, but it is probably too complex to communicate in so little space. Also note that there already are longer entries on decadence and aestheticism that deal with this larger issue</w:t>
      </w:r>
    </w:p>
  </w:comment>
  <w:comment w:id="47" w:author="Bru Sascha" w:date="2013-07-09T15:52:00Z" w:initials="BS">
    <w:p w14:paraId="72824B08" w14:textId="106C8B89" w:rsidR="0019445D" w:rsidRPr="0019445D" w:rsidRDefault="0019445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9445D">
        <w:rPr>
          <w:lang w:val="en-GB"/>
        </w:rPr>
        <w:t xml:space="preserve">Instead of what I deleted above and below, please elaborate a bit more on how these three authors, specifically within the French context, </w:t>
      </w:r>
      <w:r>
        <w:rPr>
          <w:lang w:val="en-GB"/>
        </w:rPr>
        <w:t xml:space="preserve">gave shape to </w:t>
      </w:r>
      <w:proofErr w:type="spellStart"/>
      <w:r>
        <w:rPr>
          <w:lang w:val="en-GB"/>
        </w:rPr>
        <w:t>l’art</w:t>
      </w:r>
      <w:proofErr w:type="spellEnd"/>
      <w:r>
        <w:rPr>
          <w:lang w:val="en-GB"/>
        </w:rPr>
        <w:t xml:space="preserve"> pour </w:t>
      </w:r>
      <w:proofErr w:type="spellStart"/>
      <w:r>
        <w:rPr>
          <w:lang w:val="en-GB"/>
        </w:rPr>
        <w:t>l’art</w:t>
      </w:r>
      <w:proofErr w:type="spellEnd"/>
      <w:r>
        <w:rPr>
          <w:lang w:val="en-GB"/>
        </w:rPr>
        <w:t xml:space="preserve">. </w:t>
      </w:r>
      <w:r w:rsidR="0015493D">
        <w:rPr>
          <w:lang w:val="en-GB"/>
        </w:rPr>
        <w:t xml:space="preserve">When you do so, make sure to use the past tense as in the rest of your entry. </w:t>
      </w:r>
    </w:p>
  </w:comment>
  <w:comment w:id="70" w:author="Bru Sascha" w:date="2013-07-09T15:48:00Z" w:initials="BS">
    <w:p w14:paraId="07657B6E" w14:textId="683FCC02" w:rsidR="0019445D" w:rsidRDefault="0019445D">
      <w:pPr>
        <w:pStyle w:val="CommentText"/>
      </w:pPr>
      <w:r>
        <w:rPr>
          <w:rStyle w:val="CommentReference"/>
        </w:rPr>
        <w:annotationRef/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</w:p>
  </w:comment>
  <w:comment w:id="73" w:author="Bru Sascha" w:date="2013-07-09T17:53:00Z" w:initials="BS">
    <w:p w14:paraId="7920EB01" w14:textId="77777777" w:rsidR="00E64B8E" w:rsidRPr="00B757D2" w:rsidRDefault="00E64B8E" w:rsidP="00E64B8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757D2">
        <w:rPr>
          <w:lang w:val="en-GB"/>
        </w:rPr>
        <w:t xml:space="preserve">See accompanying mail for these last two sections. </w:t>
      </w:r>
      <w:r>
        <w:rPr>
          <w:lang w:val="en-GB"/>
        </w:rPr>
        <w:t>Thank you, Anne!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A6"/>
    <w:rsid w:val="00003FE1"/>
    <w:rsid w:val="00006DC0"/>
    <w:rsid w:val="00012711"/>
    <w:rsid w:val="00036AB0"/>
    <w:rsid w:val="00042FAD"/>
    <w:rsid w:val="000559BE"/>
    <w:rsid w:val="000851A2"/>
    <w:rsid w:val="000877C7"/>
    <w:rsid w:val="000941E9"/>
    <w:rsid w:val="0009593B"/>
    <w:rsid w:val="000B0A6B"/>
    <w:rsid w:val="000C21AB"/>
    <w:rsid w:val="00104F90"/>
    <w:rsid w:val="00106405"/>
    <w:rsid w:val="00112EF7"/>
    <w:rsid w:val="001161CF"/>
    <w:rsid w:val="0013410B"/>
    <w:rsid w:val="0015493D"/>
    <w:rsid w:val="001744B4"/>
    <w:rsid w:val="00181BFF"/>
    <w:rsid w:val="0019445D"/>
    <w:rsid w:val="001B46F4"/>
    <w:rsid w:val="001C1921"/>
    <w:rsid w:val="001E54CF"/>
    <w:rsid w:val="001E7376"/>
    <w:rsid w:val="00220718"/>
    <w:rsid w:val="002332ED"/>
    <w:rsid w:val="002508F7"/>
    <w:rsid w:val="00277215"/>
    <w:rsid w:val="002865F4"/>
    <w:rsid w:val="0029393F"/>
    <w:rsid w:val="002A0F5A"/>
    <w:rsid w:val="002D7D7D"/>
    <w:rsid w:val="002E5F68"/>
    <w:rsid w:val="002E7172"/>
    <w:rsid w:val="003073EF"/>
    <w:rsid w:val="003376B0"/>
    <w:rsid w:val="003503B0"/>
    <w:rsid w:val="003507C4"/>
    <w:rsid w:val="00354662"/>
    <w:rsid w:val="003566E3"/>
    <w:rsid w:val="0037431B"/>
    <w:rsid w:val="00376E26"/>
    <w:rsid w:val="003C1956"/>
    <w:rsid w:val="003C63BB"/>
    <w:rsid w:val="003D748C"/>
    <w:rsid w:val="003E17F7"/>
    <w:rsid w:val="00411019"/>
    <w:rsid w:val="00455717"/>
    <w:rsid w:val="00473996"/>
    <w:rsid w:val="00484581"/>
    <w:rsid w:val="00484FE9"/>
    <w:rsid w:val="00485BA3"/>
    <w:rsid w:val="004936E4"/>
    <w:rsid w:val="004B1AE0"/>
    <w:rsid w:val="004B6492"/>
    <w:rsid w:val="004C29E7"/>
    <w:rsid w:val="004D070E"/>
    <w:rsid w:val="004D0C75"/>
    <w:rsid w:val="00501836"/>
    <w:rsid w:val="00520B43"/>
    <w:rsid w:val="00546E98"/>
    <w:rsid w:val="00555288"/>
    <w:rsid w:val="00577812"/>
    <w:rsid w:val="005922DB"/>
    <w:rsid w:val="005E0943"/>
    <w:rsid w:val="00610D1E"/>
    <w:rsid w:val="00647EFE"/>
    <w:rsid w:val="006539E3"/>
    <w:rsid w:val="00667D6B"/>
    <w:rsid w:val="00670CC1"/>
    <w:rsid w:val="0069609B"/>
    <w:rsid w:val="006A2668"/>
    <w:rsid w:val="006A46DB"/>
    <w:rsid w:val="006B537A"/>
    <w:rsid w:val="006E31A6"/>
    <w:rsid w:val="00701B69"/>
    <w:rsid w:val="00701EC7"/>
    <w:rsid w:val="007268C0"/>
    <w:rsid w:val="007449CD"/>
    <w:rsid w:val="00755F47"/>
    <w:rsid w:val="00762AF5"/>
    <w:rsid w:val="00763038"/>
    <w:rsid w:val="007724CF"/>
    <w:rsid w:val="007959D2"/>
    <w:rsid w:val="00796F5F"/>
    <w:rsid w:val="007A06E5"/>
    <w:rsid w:val="007A67A2"/>
    <w:rsid w:val="007C3D32"/>
    <w:rsid w:val="007D35C2"/>
    <w:rsid w:val="00807477"/>
    <w:rsid w:val="008074D6"/>
    <w:rsid w:val="00811220"/>
    <w:rsid w:val="008160B3"/>
    <w:rsid w:val="008234D7"/>
    <w:rsid w:val="00833257"/>
    <w:rsid w:val="00845077"/>
    <w:rsid w:val="008730A9"/>
    <w:rsid w:val="008863D7"/>
    <w:rsid w:val="008D393B"/>
    <w:rsid w:val="008D5351"/>
    <w:rsid w:val="008F12C9"/>
    <w:rsid w:val="008F2BE3"/>
    <w:rsid w:val="008F61C6"/>
    <w:rsid w:val="009166A2"/>
    <w:rsid w:val="0092770A"/>
    <w:rsid w:val="00942374"/>
    <w:rsid w:val="009655BA"/>
    <w:rsid w:val="009D64E1"/>
    <w:rsid w:val="009E0041"/>
    <w:rsid w:val="009E29E3"/>
    <w:rsid w:val="009E6499"/>
    <w:rsid w:val="009E65B7"/>
    <w:rsid w:val="009F6D0B"/>
    <w:rsid w:val="00A10501"/>
    <w:rsid w:val="00A14A10"/>
    <w:rsid w:val="00A528B2"/>
    <w:rsid w:val="00A65B85"/>
    <w:rsid w:val="00A83802"/>
    <w:rsid w:val="00A91610"/>
    <w:rsid w:val="00A926A4"/>
    <w:rsid w:val="00AA56CE"/>
    <w:rsid w:val="00AC0850"/>
    <w:rsid w:val="00AD3457"/>
    <w:rsid w:val="00AD7B8B"/>
    <w:rsid w:val="00AE79EC"/>
    <w:rsid w:val="00AF757F"/>
    <w:rsid w:val="00B000F1"/>
    <w:rsid w:val="00B0245C"/>
    <w:rsid w:val="00B66F93"/>
    <w:rsid w:val="00B67827"/>
    <w:rsid w:val="00B83AFE"/>
    <w:rsid w:val="00BB1628"/>
    <w:rsid w:val="00BB647A"/>
    <w:rsid w:val="00BC17AF"/>
    <w:rsid w:val="00BC6486"/>
    <w:rsid w:val="00BF5C44"/>
    <w:rsid w:val="00C0015E"/>
    <w:rsid w:val="00C06428"/>
    <w:rsid w:val="00C079AD"/>
    <w:rsid w:val="00C203D7"/>
    <w:rsid w:val="00C27CA2"/>
    <w:rsid w:val="00C45C61"/>
    <w:rsid w:val="00C51245"/>
    <w:rsid w:val="00C60145"/>
    <w:rsid w:val="00C74A72"/>
    <w:rsid w:val="00C92313"/>
    <w:rsid w:val="00C95D23"/>
    <w:rsid w:val="00CA4444"/>
    <w:rsid w:val="00D0256A"/>
    <w:rsid w:val="00D26F0D"/>
    <w:rsid w:val="00D455D3"/>
    <w:rsid w:val="00D764ED"/>
    <w:rsid w:val="00D76D08"/>
    <w:rsid w:val="00D776E9"/>
    <w:rsid w:val="00D947B1"/>
    <w:rsid w:val="00DA0F03"/>
    <w:rsid w:val="00DA2574"/>
    <w:rsid w:val="00DB254F"/>
    <w:rsid w:val="00DE3F05"/>
    <w:rsid w:val="00E122A5"/>
    <w:rsid w:val="00E15FCF"/>
    <w:rsid w:val="00E26714"/>
    <w:rsid w:val="00E32A0A"/>
    <w:rsid w:val="00E33C99"/>
    <w:rsid w:val="00E429AE"/>
    <w:rsid w:val="00E64B8E"/>
    <w:rsid w:val="00E81E0B"/>
    <w:rsid w:val="00E8207E"/>
    <w:rsid w:val="00E829FC"/>
    <w:rsid w:val="00E90F3D"/>
    <w:rsid w:val="00EB7870"/>
    <w:rsid w:val="00EC7F41"/>
    <w:rsid w:val="00ED4CD7"/>
    <w:rsid w:val="00EE066A"/>
    <w:rsid w:val="00EE6521"/>
    <w:rsid w:val="00EE7BEE"/>
    <w:rsid w:val="00EF01F6"/>
    <w:rsid w:val="00EF2E92"/>
    <w:rsid w:val="00EF4156"/>
    <w:rsid w:val="00EF73A0"/>
    <w:rsid w:val="00F203A6"/>
    <w:rsid w:val="00F3770B"/>
    <w:rsid w:val="00F411D0"/>
    <w:rsid w:val="00F73492"/>
    <w:rsid w:val="00F84BD7"/>
    <w:rsid w:val="00F95772"/>
    <w:rsid w:val="00F97391"/>
    <w:rsid w:val="00FD4B5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D3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4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4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BF29-71D5-4629-83A0-AF0AB1EC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Reverseau Anne</dc:creator>
  <cp:lastModifiedBy>Bru Sascha</cp:lastModifiedBy>
  <cp:revision>6</cp:revision>
  <dcterms:created xsi:type="dcterms:W3CDTF">2013-06-15T12:49:00Z</dcterms:created>
  <dcterms:modified xsi:type="dcterms:W3CDTF">2013-07-09T15:53:00Z</dcterms:modified>
</cp:coreProperties>
</file>