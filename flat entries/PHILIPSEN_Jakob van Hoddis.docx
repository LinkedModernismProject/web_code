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B" w:rsidRPr="00AE6645" w:rsidRDefault="00807F5B" w:rsidP="00807F5B">
      <w:pPr>
        <w:spacing w:line="480" w:lineRule="auto"/>
        <w:rPr>
          <w:rFonts w:ascii="Times New Roman" w:hAnsi="Times New Roman" w:cs="Times New Roman"/>
          <w:lang w:val="en-US"/>
        </w:rPr>
      </w:pPr>
      <w:moveToRangeStart w:id="0" w:author="Bru Sascha" w:date="2013-07-09T15:13:00Z" w:name="move361146148"/>
      <w:moveTo w:id="1" w:author="Bru Sascha" w:date="2013-07-09T15:13:00Z">
        <w:r w:rsidRPr="00AE6645">
          <w:rPr>
            <w:rFonts w:ascii="Times New Roman" w:hAnsi="Times New Roman" w:cs="Times New Roman"/>
            <w:lang w:val="en-US"/>
          </w:rPr>
          <w:t>Bart Philipsen</w:t>
        </w:r>
      </w:moveTo>
    </w:p>
    <w:moveToRangeEnd w:id="0"/>
    <w:p w:rsidR="00807F5B" w:rsidRDefault="00807F5B" w:rsidP="0092390C">
      <w:pPr>
        <w:spacing w:line="480" w:lineRule="auto"/>
        <w:rPr>
          <w:ins w:id="2" w:author="Bru Sascha" w:date="2013-07-09T15:13:00Z"/>
          <w:rFonts w:ascii="Times New Roman" w:hAnsi="Times New Roman" w:cs="Times New Roman"/>
          <w:b/>
          <w:lang w:val="en-US"/>
        </w:rPr>
      </w:pPr>
      <w:ins w:id="3" w:author="Bru Sascha" w:date="2013-07-09T15:14:00Z">
        <w:r>
          <w:rPr>
            <w:rFonts w:ascii="Times New Roman" w:hAnsi="Times New Roman" w:cs="Times New Roman"/>
            <w:b/>
            <w:lang w:val="en-US"/>
          </w:rPr>
          <w:t>v</w:t>
        </w:r>
      </w:ins>
      <w:ins w:id="4" w:author="Bru Sascha" w:date="2013-07-09T15:13:00Z">
        <w:r>
          <w:rPr>
            <w:rFonts w:ascii="Times New Roman" w:hAnsi="Times New Roman" w:cs="Times New Roman"/>
            <w:b/>
            <w:lang w:val="en-US"/>
          </w:rPr>
          <w:t xml:space="preserve">an </w:t>
        </w:r>
        <w:proofErr w:type="spellStart"/>
        <w:r>
          <w:rPr>
            <w:rFonts w:ascii="Times New Roman" w:hAnsi="Times New Roman" w:cs="Times New Roman"/>
            <w:b/>
            <w:lang w:val="en-US"/>
          </w:rPr>
          <w:t>Hoddis</w:t>
        </w:r>
        <w:proofErr w:type="spellEnd"/>
        <w:r>
          <w:rPr>
            <w:rFonts w:ascii="Times New Roman" w:hAnsi="Times New Roman" w:cs="Times New Roman"/>
            <w:b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b/>
            <w:lang w:val="en-US"/>
          </w:rPr>
          <w:t>Jakob</w:t>
        </w:r>
        <w:proofErr w:type="spellEnd"/>
        <w:r>
          <w:rPr>
            <w:rFonts w:ascii="Times New Roman" w:hAnsi="Times New Roman" w:cs="Times New Roman"/>
            <w:b/>
            <w:lang w:val="en-US"/>
          </w:rPr>
          <w:t xml:space="preserve"> </w:t>
        </w:r>
      </w:ins>
      <w:ins w:id="5" w:author="Bru Sascha" w:date="2013-07-09T15:14:00Z">
        <w:r w:rsidRPr="0092390C">
          <w:rPr>
            <w:rFonts w:ascii="Times New Roman" w:hAnsi="Times New Roman" w:cs="Times New Roman"/>
            <w:lang w:val="en-US"/>
          </w:rPr>
          <w:t>(1887</w:t>
        </w:r>
        <w:r>
          <w:rPr>
            <w:rFonts w:ascii="Times New Roman" w:hAnsi="Times New Roman" w:cs="Times New Roman"/>
            <w:lang w:val="en-US"/>
          </w:rPr>
          <w:t>–</w:t>
        </w:r>
        <w:r w:rsidRPr="0092390C">
          <w:rPr>
            <w:rFonts w:ascii="Times New Roman" w:hAnsi="Times New Roman" w:cs="Times New Roman"/>
            <w:lang w:val="en-US"/>
          </w:rPr>
          <w:t>1942)</w:t>
        </w:r>
      </w:ins>
    </w:p>
    <w:p w:rsidR="00854606" w:rsidRDefault="00B11171" w:rsidP="0092390C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92390C">
        <w:rPr>
          <w:rFonts w:ascii="Times New Roman" w:hAnsi="Times New Roman" w:cs="Times New Roman"/>
          <w:b/>
          <w:lang w:val="en-US"/>
        </w:rPr>
        <w:t>Jakob</w:t>
      </w:r>
      <w:proofErr w:type="spellEnd"/>
      <w:r w:rsidRPr="0092390C">
        <w:rPr>
          <w:rFonts w:ascii="Times New Roman" w:hAnsi="Times New Roman" w:cs="Times New Roman"/>
          <w:b/>
          <w:lang w:val="en-US"/>
        </w:rPr>
        <w:t xml:space="preserve"> </w:t>
      </w:r>
      <w:r w:rsidR="001779AC" w:rsidRPr="0092390C">
        <w:rPr>
          <w:rFonts w:ascii="Times New Roman" w:hAnsi="Times New Roman" w:cs="Times New Roman"/>
          <w:b/>
          <w:lang w:val="en-US"/>
        </w:rPr>
        <w:t xml:space="preserve">van </w:t>
      </w:r>
      <w:proofErr w:type="spellStart"/>
      <w:r w:rsidR="001779AC" w:rsidRPr="0092390C">
        <w:rPr>
          <w:rFonts w:ascii="Times New Roman" w:hAnsi="Times New Roman" w:cs="Times New Roman"/>
          <w:b/>
          <w:lang w:val="en-US"/>
        </w:rPr>
        <w:t>Hoddis</w:t>
      </w:r>
      <w:proofErr w:type="spellEnd"/>
      <w:r w:rsidR="003C127A" w:rsidRPr="0092390C">
        <w:rPr>
          <w:rFonts w:ascii="Times New Roman" w:hAnsi="Times New Roman" w:cs="Times New Roman"/>
          <w:lang w:val="en-US"/>
        </w:rPr>
        <w:t>, pseudonym</w:t>
      </w:r>
      <w:r w:rsidR="001779AC" w:rsidRPr="0092390C">
        <w:rPr>
          <w:rFonts w:ascii="Times New Roman" w:hAnsi="Times New Roman" w:cs="Times New Roman"/>
          <w:lang w:val="en-US"/>
        </w:rPr>
        <w:t xml:space="preserve"> of Hans </w:t>
      </w:r>
      <w:proofErr w:type="spellStart"/>
      <w:r w:rsidR="001779AC" w:rsidRPr="0092390C">
        <w:rPr>
          <w:rFonts w:ascii="Times New Roman" w:hAnsi="Times New Roman" w:cs="Times New Roman"/>
          <w:lang w:val="en-US"/>
        </w:rPr>
        <w:t>Davidsohn</w:t>
      </w:r>
      <w:proofErr w:type="spellEnd"/>
      <w:del w:id="6" w:author="Bru Sascha" w:date="2013-07-09T15:14:00Z">
        <w:r w:rsidR="00316076" w:rsidRPr="0092390C" w:rsidDel="00807F5B">
          <w:rPr>
            <w:rFonts w:ascii="Times New Roman" w:hAnsi="Times New Roman" w:cs="Times New Roman"/>
            <w:lang w:val="en-US"/>
          </w:rPr>
          <w:delText xml:space="preserve"> (</w:delText>
        </w:r>
      </w:del>
      <w:del w:id="7" w:author="Bru Sascha" w:date="2013-07-09T15:13:00Z">
        <w:r w:rsidR="00316076" w:rsidRPr="0092390C" w:rsidDel="00807F5B">
          <w:rPr>
            <w:rFonts w:ascii="Times New Roman" w:hAnsi="Times New Roman" w:cs="Times New Roman"/>
            <w:lang w:val="en-US"/>
          </w:rPr>
          <w:delText>16.5.</w:delText>
        </w:r>
      </w:del>
      <w:del w:id="8" w:author="Bru Sascha" w:date="2013-07-09T15:14:00Z">
        <w:r w:rsidR="00316076" w:rsidRPr="0092390C" w:rsidDel="00807F5B">
          <w:rPr>
            <w:rFonts w:ascii="Times New Roman" w:hAnsi="Times New Roman" w:cs="Times New Roman"/>
            <w:lang w:val="en-US"/>
          </w:rPr>
          <w:delText>1887</w:delText>
        </w:r>
      </w:del>
      <w:del w:id="9" w:author="Bru Sascha" w:date="2013-07-09T15:13:00Z">
        <w:r w:rsidR="00316076" w:rsidRPr="0092390C" w:rsidDel="00807F5B">
          <w:rPr>
            <w:rFonts w:ascii="Times New Roman" w:hAnsi="Times New Roman" w:cs="Times New Roman"/>
            <w:lang w:val="en-US"/>
          </w:rPr>
          <w:delText xml:space="preserve"> </w:delText>
        </w:r>
      </w:del>
      <w:del w:id="10" w:author="Bru Sascha" w:date="2013-07-09T15:14:00Z">
        <w:r w:rsidR="0092390C" w:rsidDel="00807F5B">
          <w:rPr>
            <w:rFonts w:ascii="Times New Roman" w:hAnsi="Times New Roman" w:cs="Times New Roman"/>
            <w:lang w:val="en-US"/>
          </w:rPr>
          <w:delText>–</w:delText>
        </w:r>
      </w:del>
      <w:del w:id="11" w:author="Bru Sascha" w:date="2013-07-09T15:13:00Z">
        <w:r w:rsidR="00316076" w:rsidRPr="0092390C" w:rsidDel="00807F5B">
          <w:rPr>
            <w:rFonts w:ascii="Times New Roman" w:hAnsi="Times New Roman" w:cs="Times New Roman"/>
            <w:lang w:val="en-US"/>
          </w:rPr>
          <w:delText xml:space="preserve">?. 5. </w:delText>
        </w:r>
      </w:del>
      <w:del w:id="12" w:author="Bru Sascha" w:date="2013-07-09T15:14:00Z">
        <w:r w:rsidR="00316076" w:rsidRPr="0092390C" w:rsidDel="00807F5B">
          <w:rPr>
            <w:rFonts w:ascii="Times New Roman" w:hAnsi="Times New Roman" w:cs="Times New Roman"/>
            <w:lang w:val="en-US"/>
          </w:rPr>
          <w:delText>1942)</w:delText>
        </w:r>
      </w:del>
      <w:r w:rsidR="00316076" w:rsidRPr="0092390C">
        <w:rPr>
          <w:rFonts w:ascii="Times New Roman" w:hAnsi="Times New Roman" w:cs="Times New Roman"/>
          <w:lang w:val="en-US"/>
        </w:rPr>
        <w:t xml:space="preserve">, was a </w:t>
      </w:r>
      <w:r w:rsidR="00151C84" w:rsidRPr="0092390C">
        <w:rPr>
          <w:rFonts w:ascii="Times New Roman" w:hAnsi="Times New Roman" w:cs="Times New Roman"/>
          <w:lang w:val="en-US"/>
        </w:rPr>
        <w:t>German poet, born in Berlin</w:t>
      </w:r>
      <w:r w:rsidR="00854606" w:rsidRPr="0092390C">
        <w:rPr>
          <w:rFonts w:ascii="Times New Roman" w:hAnsi="Times New Roman" w:cs="Times New Roman"/>
          <w:lang w:val="en-US"/>
        </w:rPr>
        <w:t xml:space="preserve"> in a Jewish family</w:t>
      </w:r>
      <w:r w:rsidR="00151C84" w:rsidRPr="0092390C">
        <w:rPr>
          <w:rFonts w:ascii="Times New Roman" w:hAnsi="Times New Roman" w:cs="Times New Roman"/>
          <w:lang w:val="en-US"/>
        </w:rPr>
        <w:t>.</w:t>
      </w:r>
      <w:r w:rsidR="005F41E5" w:rsidRPr="0092390C">
        <w:rPr>
          <w:rFonts w:ascii="Times New Roman" w:hAnsi="Times New Roman" w:cs="Times New Roman"/>
          <w:lang w:val="en-US"/>
        </w:rPr>
        <w:t xml:space="preserve"> </w:t>
      </w:r>
      <w:r w:rsidR="00D7085D" w:rsidRPr="0092390C">
        <w:rPr>
          <w:rFonts w:ascii="Times New Roman" w:hAnsi="Times New Roman" w:cs="Times New Roman"/>
          <w:lang w:val="en-US"/>
        </w:rPr>
        <w:t xml:space="preserve">Suffering from schizophrenic attacks </w:t>
      </w:r>
      <w:r w:rsidR="003E121A">
        <w:rPr>
          <w:rFonts w:ascii="Times New Roman" w:hAnsi="Times New Roman" w:cs="Times New Roman"/>
          <w:lang w:val="en-US"/>
        </w:rPr>
        <w:t>since his teenage years</w:t>
      </w:r>
      <w:r w:rsidR="00D7085D" w:rsidRPr="0092390C">
        <w:rPr>
          <w:rFonts w:ascii="Times New Roman" w:hAnsi="Times New Roman" w:cs="Times New Roman"/>
          <w:lang w:val="en-US"/>
        </w:rPr>
        <w:t>, he s</w:t>
      </w:r>
      <w:r w:rsidR="00705963" w:rsidRPr="0092390C">
        <w:rPr>
          <w:rFonts w:ascii="Times New Roman" w:hAnsi="Times New Roman" w:cs="Times New Roman"/>
          <w:lang w:val="en-US"/>
        </w:rPr>
        <w:t xml:space="preserve">pent the larger part </w:t>
      </w:r>
      <w:r w:rsidR="000808EC" w:rsidRPr="0092390C">
        <w:rPr>
          <w:rFonts w:ascii="Times New Roman" w:hAnsi="Times New Roman" w:cs="Times New Roman"/>
          <w:lang w:val="en-US"/>
        </w:rPr>
        <w:t xml:space="preserve">of </w:t>
      </w:r>
      <w:r w:rsidR="00F0007F" w:rsidRPr="0092390C">
        <w:rPr>
          <w:rFonts w:ascii="Times New Roman" w:hAnsi="Times New Roman" w:cs="Times New Roman"/>
          <w:lang w:val="en-US"/>
        </w:rPr>
        <w:t>his life</w:t>
      </w:r>
      <w:r w:rsidR="0069489B" w:rsidRPr="0092390C">
        <w:rPr>
          <w:rFonts w:ascii="Times New Roman" w:hAnsi="Times New Roman" w:cs="Times New Roman"/>
          <w:lang w:val="en-US"/>
        </w:rPr>
        <w:t xml:space="preserve"> </w:t>
      </w:r>
      <w:r w:rsidR="00B849DD" w:rsidRPr="0092390C">
        <w:rPr>
          <w:rFonts w:ascii="Times New Roman" w:hAnsi="Times New Roman" w:cs="Times New Roman"/>
          <w:lang w:val="en-US"/>
        </w:rPr>
        <w:t xml:space="preserve">after 1914 </w:t>
      </w:r>
      <w:r w:rsidR="00335FBB" w:rsidRPr="0092390C">
        <w:rPr>
          <w:rFonts w:ascii="Times New Roman" w:hAnsi="Times New Roman" w:cs="Times New Roman"/>
          <w:lang w:val="en-US"/>
        </w:rPr>
        <w:t>in mental hospitals and</w:t>
      </w:r>
      <w:r w:rsidR="005C5F1E" w:rsidRPr="0092390C">
        <w:rPr>
          <w:rFonts w:ascii="Times New Roman" w:hAnsi="Times New Roman" w:cs="Times New Roman"/>
          <w:lang w:val="en-US"/>
        </w:rPr>
        <w:t xml:space="preserve"> </w:t>
      </w:r>
      <w:r w:rsidR="0092390C">
        <w:rPr>
          <w:rFonts w:ascii="Times New Roman" w:hAnsi="Times New Roman" w:cs="Times New Roman"/>
          <w:lang w:val="en-US"/>
        </w:rPr>
        <w:t>institutions</w:t>
      </w:r>
      <w:r w:rsidR="0069489B" w:rsidRPr="0092390C">
        <w:rPr>
          <w:rFonts w:ascii="Times New Roman" w:hAnsi="Times New Roman" w:cs="Times New Roman"/>
          <w:lang w:val="en-US"/>
        </w:rPr>
        <w:t>.</w:t>
      </w:r>
      <w:r w:rsidR="00B849DD" w:rsidRPr="0092390C">
        <w:rPr>
          <w:rFonts w:ascii="Times New Roman" w:hAnsi="Times New Roman" w:cs="Times New Roman"/>
          <w:lang w:val="en-US"/>
        </w:rPr>
        <w:t xml:space="preserve"> </w:t>
      </w:r>
      <w:r w:rsidR="005F41E5" w:rsidRPr="0092390C">
        <w:rPr>
          <w:rFonts w:ascii="Times New Roman" w:hAnsi="Times New Roman" w:cs="Times New Roman"/>
          <w:lang w:val="en-US"/>
        </w:rPr>
        <w:t>After unfinished studies in</w:t>
      </w:r>
      <w:r w:rsidR="00B849DD" w:rsidRPr="0092390C">
        <w:rPr>
          <w:rFonts w:ascii="Times New Roman" w:hAnsi="Times New Roman" w:cs="Times New Roman"/>
          <w:lang w:val="en-US"/>
        </w:rPr>
        <w:t xml:space="preserve"> architecture,</w:t>
      </w:r>
      <w:r w:rsidR="005F41E5" w:rsidRPr="0092390C">
        <w:rPr>
          <w:rFonts w:ascii="Times New Roman" w:hAnsi="Times New Roman" w:cs="Times New Roman"/>
          <w:lang w:val="en-US"/>
        </w:rPr>
        <w:t xml:space="preserve"> Greek a</w:t>
      </w:r>
      <w:r w:rsidR="00B849DD" w:rsidRPr="0092390C">
        <w:rPr>
          <w:rFonts w:ascii="Times New Roman" w:hAnsi="Times New Roman" w:cs="Times New Roman"/>
          <w:lang w:val="en-US"/>
        </w:rPr>
        <w:t>nd Philosophy</w:t>
      </w:r>
      <w:r w:rsidR="003B5577" w:rsidRPr="0092390C">
        <w:rPr>
          <w:rFonts w:ascii="Times New Roman" w:hAnsi="Times New Roman" w:cs="Times New Roman"/>
          <w:lang w:val="en-US"/>
        </w:rPr>
        <w:t>, v</w:t>
      </w:r>
      <w:r w:rsidR="0092390C">
        <w:rPr>
          <w:rFonts w:ascii="Times New Roman" w:hAnsi="Times New Roman" w:cs="Times New Roman"/>
          <w:lang w:val="en-US"/>
        </w:rPr>
        <w:t>a</w:t>
      </w:r>
      <w:r w:rsidR="003B5577" w:rsidRPr="0092390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3B5577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3B5577" w:rsidRPr="0092390C">
        <w:rPr>
          <w:rFonts w:ascii="Times New Roman" w:hAnsi="Times New Roman" w:cs="Times New Roman"/>
          <w:lang w:val="en-US"/>
        </w:rPr>
        <w:t xml:space="preserve"> </w:t>
      </w:r>
      <w:r w:rsidR="005F41E5" w:rsidRPr="0092390C">
        <w:rPr>
          <w:rFonts w:ascii="Times New Roman" w:hAnsi="Times New Roman" w:cs="Times New Roman"/>
          <w:lang w:val="en-US"/>
        </w:rPr>
        <w:t>founded</w:t>
      </w:r>
      <w:r w:rsidR="00854606" w:rsidRPr="0092390C">
        <w:rPr>
          <w:rFonts w:ascii="Times New Roman" w:hAnsi="Times New Roman" w:cs="Times New Roman"/>
          <w:lang w:val="en-US"/>
        </w:rPr>
        <w:t xml:space="preserve"> </w:t>
      </w:r>
      <w:r w:rsidR="0092390C" w:rsidRPr="00807F5B">
        <w:rPr>
          <w:rFonts w:ascii="Times New Roman" w:hAnsi="Times New Roman" w:cs="Times New Roman"/>
          <w:i/>
          <w:lang w:val="en-US"/>
          <w:rPrChange w:id="13" w:author="Bru Sascha" w:date="2013-07-09T15:13:00Z">
            <w:rPr>
              <w:rFonts w:ascii="Times New Roman" w:hAnsi="Times New Roman" w:cs="Times New Roman"/>
              <w:lang w:val="en-US"/>
            </w:rPr>
          </w:rPrChange>
        </w:rPr>
        <w:t xml:space="preserve">Der </w:t>
      </w:r>
      <w:proofErr w:type="spellStart"/>
      <w:r w:rsidR="0092390C" w:rsidRPr="00807F5B">
        <w:rPr>
          <w:rFonts w:ascii="Times New Roman" w:hAnsi="Times New Roman" w:cs="Times New Roman"/>
          <w:i/>
          <w:lang w:val="en-US"/>
          <w:rPrChange w:id="14" w:author="Bru Sascha" w:date="2013-07-09T15:13:00Z">
            <w:rPr>
              <w:rFonts w:ascii="Times New Roman" w:hAnsi="Times New Roman" w:cs="Times New Roman"/>
              <w:lang w:val="en-US"/>
            </w:rPr>
          </w:rPrChange>
        </w:rPr>
        <w:t>Neue</w:t>
      </w:r>
      <w:proofErr w:type="spellEnd"/>
      <w:r w:rsidR="0092390C" w:rsidRPr="00807F5B">
        <w:rPr>
          <w:rFonts w:ascii="Times New Roman" w:hAnsi="Times New Roman" w:cs="Times New Roman"/>
          <w:i/>
          <w:lang w:val="en-US"/>
          <w:rPrChange w:id="15" w:author="Bru Sascha" w:date="2013-07-09T15:13:00Z">
            <w:rPr>
              <w:rFonts w:ascii="Times New Roman" w:hAnsi="Times New Roman" w:cs="Times New Roman"/>
              <w:lang w:val="en-US"/>
            </w:rPr>
          </w:rPrChange>
        </w:rPr>
        <w:t xml:space="preserve"> Club</w:t>
      </w:r>
      <w:r w:rsidR="0092390C">
        <w:rPr>
          <w:rFonts w:ascii="Times New Roman" w:hAnsi="Times New Roman" w:cs="Times New Roman"/>
          <w:lang w:val="en-US"/>
        </w:rPr>
        <w:t xml:space="preserve"> (</w:t>
      </w:r>
      <w:r w:rsidR="0092390C">
        <w:rPr>
          <w:rFonts w:ascii="Times New Roman" w:hAnsi="Times New Roman" w:cs="Times New Roman"/>
          <w:i/>
          <w:lang w:val="en-US"/>
        </w:rPr>
        <w:t xml:space="preserve">The New </w:t>
      </w:r>
      <w:r w:rsidR="0092390C" w:rsidRPr="003E121A">
        <w:rPr>
          <w:rFonts w:ascii="Times New Roman" w:hAnsi="Times New Roman" w:cs="Times New Roman"/>
          <w:i/>
          <w:lang w:val="en-US"/>
        </w:rPr>
        <w:t>Club</w:t>
      </w:r>
      <w:r w:rsidR="0092390C">
        <w:rPr>
          <w:rFonts w:ascii="Times New Roman" w:hAnsi="Times New Roman" w:cs="Times New Roman"/>
          <w:lang w:val="en-US"/>
        </w:rPr>
        <w:t>)</w:t>
      </w:r>
      <w:r w:rsidR="0092390C" w:rsidRPr="0092390C">
        <w:rPr>
          <w:rFonts w:ascii="Times New Roman" w:hAnsi="Times New Roman" w:cs="Times New Roman"/>
          <w:lang w:val="en-US"/>
        </w:rPr>
        <w:t xml:space="preserve"> </w:t>
      </w:r>
      <w:r w:rsidR="00854606" w:rsidRPr="0092390C">
        <w:rPr>
          <w:rFonts w:ascii="Times New Roman" w:hAnsi="Times New Roman" w:cs="Times New Roman"/>
          <w:lang w:val="en-US"/>
        </w:rPr>
        <w:t>in Berlin</w:t>
      </w:r>
      <w:r w:rsidR="005F41E5" w:rsidRPr="0092390C">
        <w:rPr>
          <w:rFonts w:ascii="Times New Roman" w:hAnsi="Times New Roman" w:cs="Times New Roman"/>
          <w:lang w:val="en-US"/>
        </w:rPr>
        <w:t xml:space="preserve"> </w:t>
      </w:r>
      <w:r w:rsidR="0092390C" w:rsidRPr="0092390C">
        <w:rPr>
          <w:rFonts w:ascii="Times New Roman" w:hAnsi="Times New Roman" w:cs="Times New Roman"/>
          <w:lang w:val="en-US"/>
        </w:rPr>
        <w:t>in 1909</w:t>
      </w:r>
      <w:r w:rsidR="0092390C">
        <w:rPr>
          <w:rFonts w:ascii="Times New Roman" w:hAnsi="Times New Roman" w:cs="Times New Roman"/>
          <w:lang w:val="en-US"/>
        </w:rPr>
        <w:t>, together</w:t>
      </w:r>
      <w:r w:rsidR="0092390C" w:rsidRPr="0092390C">
        <w:rPr>
          <w:rFonts w:ascii="Times New Roman" w:hAnsi="Times New Roman" w:cs="Times New Roman"/>
          <w:lang w:val="en-US"/>
        </w:rPr>
        <w:t xml:space="preserve"> </w:t>
      </w:r>
      <w:r w:rsidR="003B5577" w:rsidRPr="0092390C">
        <w:rPr>
          <w:rFonts w:ascii="Times New Roman" w:hAnsi="Times New Roman" w:cs="Times New Roman"/>
          <w:lang w:val="en-US"/>
        </w:rPr>
        <w:t xml:space="preserve">with his friends Kurt Hiller and Erwin </w:t>
      </w:r>
      <w:proofErr w:type="spellStart"/>
      <w:r w:rsidR="003B5577" w:rsidRPr="0092390C">
        <w:rPr>
          <w:rFonts w:ascii="Times New Roman" w:hAnsi="Times New Roman" w:cs="Times New Roman"/>
          <w:lang w:val="en-US"/>
        </w:rPr>
        <w:t>Loewenson</w:t>
      </w:r>
      <w:proofErr w:type="spellEnd"/>
      <w:r w:rsidR="00F0007F" w:rsidRPr="0092390C">
        <w:rPr>
          <w:rFonts w:ascii="Times New Roman" w:hAnsi="Times New Roman" w:cs="Times New Roman"/>
          <w:lang w:val="en-US"/>
        </w:rPr>
        <w:t>. The Club was</w:t>
      </w:r>
      <w:r w:rsidR="00854606" w:rsidRPr="0092390C">
        <w:rPr>
          <w:rFonts w:ascii="Times New Roman" w:hAnsi="Times New Roman" w:cs="Times New Roman"/>
          <w:lang w:val="en-US"/>
        </w:rPr>
        <w:t xml:space="preserve"> </w:t>
      </w:r>
      <w:r w:rsidR="003B5577" w:rsidRPr="0092390C">
        <w:rPr>
          <w:rFonts w:ascii="Times New Roman" w:hAnsi="Times New Roman" w:cs="Times New Roman"/>
          <w:lang w:val="en-US"/>
        </w:rPr>
        <w:t>an association of young</w:t>
      </w:r>
      <w:r w:rsidR="0069489B" w:rsidRPr="0092390C">
        <w:rPr>
          <w:rFonts w:ascii="Times New Roman" w:hAnsi="Times New Roman" w:cs="Times New Roman"/>
          <w:lang w:val="en-US"/>
        </w:rPr>
        <w:t xml:space="preserve"> artists and intellectuals</w:t>
      </w:r>
      <w:r w:rsidR="00705963" w:rsidRPr="0092390C">
        <w:rPr>
          <w:rFonts w:ascii="Times New Roman" w:hAnsi="Times New Roman" w:cs="Times New Roman"/>
          <w:lang w:val="en-US"/>
        </w:rPr>
        <w:t xml:space="preserve">, among them Georg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Heym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 xml:space="preserve"> and Ernst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Blaß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>,</w:t>
      </w:r>
      <w:r w:rsidR="0069489B" w:rsidRPr="0092390C">
        <w:rPr>
          <w:rFonts w:ascii="Times New Roman" w:hAnsi="Times New Roman" w:cs="Times New Roman"/>
          <w:lang w:val="en-US"/>
        </w:rPr>
        <w:t xml:space="preserve"> with a strong critical stance towards</w:t>
      </w:r>
      <w:r w:rsidR="00F0007F" w:rsidRPr="0092390C">
        <w:rPr>
          <w:rFonts w:ascii="Times New Roman" w:hAnsi="Times New Roman" w:cs="Times New Roman"/>
          <w:lang w:val="en-US"/>
        </w:rPr>
        <w:t xml:space="preserve"> the old bourgeois culture</w:t>
      </w:r>
      <w:r w:rsidR="00B849DD" w:rsidRPr="0092390C">
        <w:rPr>
          <w:rFonts w:ascii="Times New Roman" w:hAnsi="Times New Roman" w:cs="Times New Roman"/>
          <w:lang w:val="en-US"/>
        </w:rPr>
        <w:t xml:space="preserve"> and art</w:t>
      </w:r>
      <w:r w:rsidR="00F0007F" w:rsidRPr="0092390C">
        <w:rPr>
          <w:rFonts w:ascii="Times New Roman" w:hAnsi="Times New Roman" w:cs="Times New Roman"/>
          <w:lang w:val="en-US"/>
        </w:rPr>
        <w:t xml:space="preserve">; it </w:t>
      </w:r>
      <w:r w:rsidR="003B5577" w:rsidRPr="0092390C">
        <w:rPr>
          <w:rFonts w:ascii="Times New Roman" w:hAnsi="Times New Roman" w:cs="Times New Roman"/>
          <w:lang w:val="en-US"/>
        </w:rPr>
        <w:t>would become the breeding</w:t>
      </w:r>
      <w:r w:rsidR="0018313C" w:rsidRPr="0092390C">
        <w:rPr>
          <w:rFonts w:ascii="Times New Roman" w:hAnsi="Times New Roman" w:cs="Times New Roman"/>
          <w:lang w:val="en-US"/>
        </w:rPr>
        <w:t xml:space="preserve"> ground of early Expressionism</w:t>
      </w:r>
      <w:r w:rsidR="00F0007F" w:rsidRPr="0092390C">
        <w:rPr>
          <w:rFonts w:ascii="Times New Roman" w:hAnsi="Times New Roman" w:cs="Times New Roman"/>
          <w:lang w:val="en-US"/>
        </w:rPr>
        <w:t>.</w:t>
      </w:r>
      <w:r w:rsidR="000808EC" w:rsidRPr="0092390C">
        <w:rPr>
          <w:rFonts w:ascii="Times New Roman" w:hAnsi="Times New Roman" w:cs="Times New Roman"/>
          <w:lang w:val="en-US"/>
        </w:rPr>
        <w:t xml:space="preserve"> Van </w:t>
      </w:r>
      <w:proofErr w:type="spellStart"/>
      <w:r w:rsidR="000808EC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0808EC" w:rsidRPr="0092390C">
        <w:rPr>
          <w:rFonts w:ascii="Times New Roman" w:hAnsi="Times New Roman" w:cs="Times New Roman"/>
          <w:lang w:val="en-US"/>
        </w:rPr>
        <w:t>’ name and</w:t>
      </w:r>
      <w:r w:rsidR="00854606" w:rsidRPr="0092390C">
        <w:rPr>
          <w:rFonts w:ascii="Times New Roman" w:hAnsi="Times New Roman" w:cs="Times New Roman"/>
          <w:lang w:val="en-US"/>
        </w:rPr>
        <w:t xml:space="preserve"> fa</w:t>
      </w:r>
      <w:r w:rsidR="000808EC" w:rsidRPr="0092390C">
        <w:rPr>
          <w:rFonts w:ascii="Times New Roman" w:hAnsi="Times New Roman" w:cs="Times New Roman"/>
          <w:lang w:val="en-US"/>
        </w:rPr>
        <w:t xml:space="preserve">me will forever be linked to one poem, </w:t>
      </w:r>
      <w:r w:rsidR="0092390C">
        <w:rPr>
          <w:rFonts w:ascii="Times New Roman" w:hAnsi="Times New Roman" w:cs="Times New Roman"/>
          <w:lang w:val="en-US"/>
        </w:rPr>
        <w:t>“</w:t>
      </w:r>
      <w:proofErr w:type="spellStart"/>
      <w:r w:rsidR="00854606" w:rsidRPr="00AE6645">
        <w:rPr>
          <w:rFonts w:ascii="Times New Roman" w:hAnsi="Times New Roman" w:cs="Times New Roman"/>
          <w:lang w:val="en-US"/>
        </w:rPr>
        <w:t>Weltende</w:t>
      </w:r>
      <w:proofErr w:type="spellEnd"/>
      <w:r w:rsidR="0092390C">
        <w:rPr>
          <w:rFonts w:ascii="Times New Roman" w:hAnsi="Times New Roman" w:cs="Times New Roman"/>
          <w:lang w:val="en-US"/>
        </w:rPr>
        <w:t>”</w:t>
      </w:r>
      <w:r w:rsidR="00854606" w:rsidRPr="0092390C">
        <w:rPr>
          <w:rFonts w:ascii="Times New Roman" w:hAnsi="Times New Roman" w:cs="Times New Roman"/>
          <w:lang w:val="en-US"/>
        </w:rPr>
        <w:t xml:space="preserve"> (</w:t>
      </w:r>
      <w:r w:rsidR="0092390C">
        <w:rPr>
          <w:rFonts w:ascii="Times New Roman" w:hAnsi="Times New Roman" w:cs="Times New Roman"/>
          <w:lang w:val="en-US"/>
        </w:rPr>
        <w:t>“</w:t>
      </w:r>
      <w:r w:rsidR="00854606" w:rsidRPr="0092390C">
        <w:rPr>
          <w:rFonts w:ascii="Times New Roman" w:hAnsi="Times New Roman" w:cs="Times New Roman"/>
          <w:lang w:val="en-US"/>
        </w:rPr>
        <w:t>End of the World</w:t>
      </w:r>
      <w:r w:rsidR="0092390C">
        <w:rPr>
          <w:rFonts w:ascii="Times New Roman" w:hAnsi="Times New Roman" w:cs="Times New Roman"/>
          <w:lang w:val="en-US"/>
        </w:rPr>
        <w:t>”</w:t>
      </w:r>
      <w:r w:rsidR="00854606" w:rsidRPr="0092390C">
        <w:rPr>
          <w:rFonts w:ascii="Times New Roman" w:hAnsi="Times New Roman" w:cs="Times New Roman"/>
          <w:lang w:val="en-US"/>
        </w:rPr>
        <w:t>)</w:t>
      </w:r>
      <w:r w:rsidR="00C83535" w:rsidRPr="0092390C">
        <w:rPr>
          <w:rFonts w:ascii="Times New Roman" w:hAnsi="Times New Roman" w:cs="Times New Roman"/>
          <w:lang w:val="en-US"/>
        </w:rPr>
        <w:t xml:space="preserve">. </w:t>
      </w:r>
      <w:r w:rsidR="00705963" w:rsidRPr="0092390C">
        <w:rPr>
          <w:rFonts w:ascii="Times New Roman" w:hAnsi="Times New Roman" w:cs="Times New Roman"/>
          <w:lang w:val="en-US"/>
        </w:rPr>
        <w:t>F</w:t>
      </w:r>
      <w:r w:rsidR="0069489B" w:rsidRPr="0092390C">
        <w:rPr>
          <w:rFonts w:ascii="Times New Roman" w:hAnsi="Times New Roman" w:cs="Times New Roman"/>
          <w:lang w:val="en-US"/>
        </w:rPr>
        <w:t>irst p</w:t>
      </w:r>
      <w:r w:rsidR="00C83535" w:rsidRPr="0092390C">
        <w:rPr>
          <w:rFonts w:ascii="Times New Roman" w:hAnsi="Times New Roman" w:cs="Times New Roman"/>
          <w:lang w:val="en-US"/>
        </w:rPr>
        <w:t>ublished</w:t>
      </w:r>
      <w:r w:rsidR="00F0007F" w:rsidRPr="0092390C">
        <w:rPr>
          <w:rFonts w:ascii="Times New Roman" w:hAnsi="Times New Roman" w:cs="Times New Roman"/>
          <w:lang w:val="en-US"/>
        </w:rPr>
        <w:t xml:space="preserve"> in 191</w:t>
      </w:r>
      <w:r w:rsidR="003C127A" w:rsidRPr="0092390C">
        <w:rPr>
          <w:rFonts w:ascii="Times New Roman" w:hAnsi="Times New Roman" w:cs="Times New Roman"/>
          <w:lang w:val="en-US"/>
        </w:rPr>
        <w:t>1</w:t>
      </w:r>
      <w:r w:rsidR="00705963" w:rsidRPr="0092390C">
        <w:rPr>
          <w:rFonts w:ascii="Times New Roman" w:hAnsi="Times New Roman" w:cs="Times New Roman"/>
          <w:lang w:val="en-US"/>
        </w:rPr>
        <w:t xml:space="preserve">, the </w:t>
      </w:r>
      <w:r w:rsidR="00B849DD" w:rsidRPr="0092390C">
        <w:rPr>
          <w:rFonts w:ascii="Times New Roman" w:hAnsi="Times New Roman" w:cs="Times New Roman"/>
          <w:lang w:val="en-US"/>
        </w:rPr>
        <w:t>“Marseill</w:t>
      </w:r>
      <w:r w:rsidR="0092390C">
        <w:rPr>
          <w:rFonts w:ascii="Times New Roman" w:hAnsi="Times New Roman" w:cs="Times New Roman"/>
          <w:lang w:val="en-US"/>
        </w:rPr>
        <w:t>a</w:t>
      </w:r>
      <w:r w:rsidR="00B849DD" w:rsidRPr="0092390C">
        <w:rPr>
          <w:rFonts w:ascii="Times New Roman" w:hAnsi="Times New Roman" w:cs="Times New Roman"/>
          <w:lang w:val="en-US"/>
        </w:rPr>
        <w:t xml:space="preserve">ise of expressionist rebellion” (J. R. </w:t>
      </w:r>
      <w:proofErr w:type="spellStart"/>
      <w:r w:rsidR="00B849DD" w:rsidRPr="0092390C">
        <w:rPr>
          <w:rFonts w:ascii="Times New Roman" w:hAnsi="Times New Roman" w:cs="Times New Roman"/>
          <w:lang w:val="en-US"/>
        </w:rPr>
        <w:t>Becher</w:t>
      </w:r>
      <w:proofErr w:type="spellEnd"/>
      <w:r w:rsidR="00B849DD" w:rsidRPr="0092390C">
        <w:rPr>
          <w:rFonts w:ascii="Times New Roman" w:hAnsi="Times New Roman" w:cs="Times New Roman"/>
          <w:lang w:val="en-US"/>
        </w:rPr>
        <w:t>)</w:t>
      </w:r>
      <w:r w:rsidR="00705963" w:rsidRPr="0092390C">
        <w:rPr>
          <w:rFonts w:ascii="Times New Roman" w:hAnsi="Times New Roman" w:cs="Times New Roman"/>
          <w:lang w:val="en-US"/>
        </w:rPr>
        <w:t xml:space="preserve"> reappeared as the programmatic opening poem of Kurt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Pinthus</w:t>
      </w:r>
      <w:proofErr w:type="spellEnd"/>
      <w:r w:rsidR="00B849DD" w:rsidRPr="0092390C">
        <w:rPr>
          <w:rFonts w:ascii="Times New Roman" w:hAnsi="Times New Roman" w:cs="Times New Roman"/>
          <w:lang w:val="en-US"/>
        </w:rPr>
        <w:t>’</w:t>
      </w:r>
      <w:r w:rsidR="00705963" w:rsidRPr="0092390C">
        <w:rPr>
          <w:rFonts w:ascii="Times New Roman" w:hAnsi="Times New Roman" w:cs="Times New Roman"/>
          <w:lang w:val="en-US"/>
        </w:rPr>
        <w:t xml:space="preserve"> famous anthology of expressionist poetry </w:t>
      </w:r>
      <w:proofErr w:type="spellStart"/>
      <w:r w:rsidR="00705963" w:rsidRPr="0092390C">
        <w:rPr>
          <w:rFonts w:ascii="Times New Roman" w:hAnsi="Times New Roman" w:cs="Times New Roman"/>
          <w:i/>
          <w:lang w:val="en-US"/>
        </w:rPr>
        <w:t>Mensch</w:t>
      </w:r>
      <w:r w:rsidR="003E121A">
        <w:rPr>
          <w:rFonts w:ascii="Times New Roman" w:hAnsi="Times New Roman" w:cs="Times New Roman"/>
          <w:i/>
          <w:lang w:val="en-US"/>
        </w:rPr>
        <w:t>h</w:t>
      </w:r>
      <w:r w:rsidR="00705963" w:rsidRPr="0092390C">
        <w:rPr>
          <w:rFonts w:ascii="Times New Roman" w:hAnsi="Times New Roman" w:cs="Times New Roman"/>
          <w:i/>
          <w:lang w:val="en-US"/>
        </w:rPr>
        <w:t>eitsdämmerung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 xml:space="preserve"> (</w:t>
      </w:r>
      <w:ins w:id="16" w:author="Bru Sascha" w:date="2013-07-09T15:14:00Z">
        <w:r w:rsidR="00807F5B" w:rsidRPr="00807F5B">
          <w:rPr>
            <w:rFonts w:ascii="Times New Roman" w:hAnsi="Times New Roman" w:cs="Times New Roman"/>
            <w:i/>
            <w:highlight w:val="yellow"/>
            <w:lang w:val="en-US"/>
            <w:rPrChange w:id="17" w:author="Bru Sascha" w:date="2013-07-09T15:14:00Z">
              <w:rPr>
                <w:rFonts w:ascii="Times New Roman" w:hAnsi="Times New Roman" w:cs="Times New Roman"/>
                <w:lang w:val="en-US"/>
              </w:rPr>
            </w:rPrChange>
          </w:rPr>
          <w:t>English</w:t>
        </w:r>
        <w:r w:rsidR="00807F5B">
          <w:rPr>
            <w:rFonts w:ascii="Times New Roman" w:hAnsi="Times New Roman" w:cs="Times New Roman"/>
            <w:lang w:val="en-US"/>
          </w:rPr>
          <w:t xml:space="preserve">, </w:t>
        </w:r>
      </w:ins>
      <w:r w:rsidR="00705963" w:rsidRPr="0092390C">
        <w:rPr>
          <w:rFonts w:ascii="Times New Roman" w:hAnsi="Times New Roman" w:cs="Times New Roman"/>
          <w:lang w:val="en-US"/>
        </w:rPr>
        <w:t>1919)</w:t>
      </w:r>
      <w:r w:rsidR="00B849DD" w:rsidRPr="0092390C">
        <w:rPr>
          <w:rFonts w:ascii="Times New Roman" w:hAnsi="Times New Roman" w:cs="Times New Roman"/>
          <w:lang w:val="en-US"/>
        </w:rPr>
        <w:t>.</w:t>
      </w:r>
      <w:r w:rsidR="00705963" w:rsidRPr="0092390C">
        <w:rPr>
          <w:rFonts w:ascii="Times New Roman" w:hAnsi="Times New Roman" w:cs="Times New Roman"/>
          <w:lang w:val="en-US"/>
        </w:rPr>
        <w:t xml:space="preserve"> In </w:t>
      </w:r>
      <w:r w:rsidR="0092390C">
        <w:rPr>
          <w:rFonts w:ascii="Times New Roman" w:hAnsi="Times New Roman" w:cs="Times New Roman"/>
          <w:lang w:val="en-US"/>
        </w:rPr>
        <w:t xml:space="preserve">in </w:t>
      </w:r>
      <w:r w:rsidR="0092390C" w:rsidRPr="0092390C">
        <w:rPr>
          <w:rFonts w:ascii="Times New Roman" w:hAnsi="Times New Roman" w:cs="Times New Roman"/>
          <w:lang w:val="en-US"/>
        </w:rPr>
        <w:t>a grotesque and ironic style</w:t>
      </w:r>
      <w:r w:rsidR="0092390C">
        <w:rPr>
          <w:rFonts w:ascii="Times New Roman" w:hAnsi="Times New Roman" w:cs="Times New Roman"/>
          <w:lang w:val="en-US"/>
        </w:rPr>
        <w:t>,</w:t>
      </w:r>
      <w:r w:rsidR="0092390C" w:rsidRPr="0092390C">
        <w:rPr>
          <w:rFonts w:ascii="Times New Roman" w:hAnsi="Times New Roman" w:cs="Times New Roman"/>
          <w:lang w:val="en-US"/>
        </w:rPr>
        <w:t xml:space="preserve"> </w:t>
      </w:r>
      <w:r w:rsidR="00705963" w:rsidRPr="0092390C">
        <w:rPr>
          <w:rFonts w:ascii="Times New Roman" w:hAnsi="Times New Roman" w:cs="Times New Roman"/>
          <w:lang w:val="en-US"/>
        </w:rPr>
        <w:t>v</w:t>
      </w:r>
      <w:r w:rsidR="0092390C">
        <w:rPr>
          <w:rFonts w:ascii="Times New Roman" w:hAnsi="Times New Roman" w:cs="Times New Roman"/>
          <w:lang w:val="en-US"/>
        </w:rPr>
        <w:t>a</w:t>
      </w:r>
      <w:r w:rsidR="00705963" w:rsidRPr="0092390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 xml:space="preserve">’ </w:t>
      </w:r>
      <w:r w:rsidR="0092390C">
        <w:rPr>
          <w:rFonts w:ascii="Times New Roman" w:hAnsi="Times New Roman" w:cs="Times New Roman"/>
          <w:lang w:val="en-US"/>
        </w:rPr>
        <w:t>poem</w:t>
      </w:r>
      <w:r w:rsidR="003E121A">
        <w:rPr>
          <w:rFonts w:ascii="Times New Roman" w:hAnsi="Times New Roman" w:cs="Times New Roman"/>
          <w:lang w:val="en-US"/>
        </w:rPr>
        <w:t>, consisting of</w:t>
      </w:r>
      <w:r w:rsidR="0092390C">
        <w:rPr>
          <w:rFonts w:ascii="Times New Roman" w:hAnsi="Times New Roman" w:cs="Times New Roman"/>
          <w:lang w:val="en-US"/>
        </w:rPr>
        <w:t xml:space="preserve"> </w:t>
      </w:r>
      <w:r w:rsidR="003E121A">
        <w:rPr>
          <w:rFonts w:ascii="Times New Roman" w:hAnsi="Times New Roman" w:cs="Times New Roman"/>
          <w:lang w:val="en-US"/>
        </w:rPr>
        <w:t xml:space="preserve">only </w:t>
      </w:r>
      <w:r w:rsidR="003E121A" w:rsidRPr="003E121A">
        <w:rPr>
          <w:rFonts w:ascii="Times New Roman" w:hAnsi="Times New Roman" w:cs="Times New Roman"/>
          <w:lang w:val="en-US"/>
        </w:rPr>
        <w:t>eight paratactic lines</w:t>
      </w:r>
      <w:r w:rsidR="003E121A">
        <w:rPr>
          <w:rFonts w:ascii="Times New Roman" w:hAnsi="Times New Roman" w:cs="Times New Roman"/>
          <w:lang w:val="en-US"/>
        </w:rPr>
        <w:t>,</w:t>
      </w:r>
      <w:r w:rsidR="003E121A" w:rsidRPr="003E121A">
        <w:rPr>
          <w:rFonts w:ascii="Times New Roman" w:hAnsi="Times New Roman" w:cs="Times New Roman"/>
          <w:lang w:val="en-US"/>
        </w:rPr>
        <w:t xml:space="preserve"> </w:t>
      </w:r>
      <w:r w:rsidR="00705963" w:rsidRPr="0092390C">
        <w:rPr>
          <w:rFonts w:ascii="Times New Roman" w:hAnsi="Times New Roman" w:cs="Times New Roman"/>
          <w:lang w:val="en-US"/>
        </w:rPr>
        <w:t xml:space="preserve">evokes </w:t>
      </w:r>
      <w:r w:rsidR="0069489B" w:rsidRPr="0092390C">
        <w:rPr>
          <w:rFonts w:ascii="Times New Roman" w:hAnsi="Times New Roman" w:cs="Times New Roman"/>
          <w:lang w:val="en-US"/>
        </w:rPr>
        <w:t>an a</w:t>
      </w:r>
      <w:r w:rsidR="00705963" w:rsidRPr="0092390C">
        <w:rPr>
          <w:rFonts w:ascii="Times New Roman" w:hAnsi="Times New Roman" w:cs="Times New Roman"/>
          <w:lang w:val="en-US"/>
        </w:rPr>
        <w:t xml:space="preserve">pocalyptic ending of the modern metropolis and a miniature satire of </w:t>
      </w:r>
      <w:r w:rsidR="00B849DD" w:rsidRPr="0092390C">
        <w:rPr>
          <w:rFonts w:ascii="Times New Roman" w:hAnsi="Times New Roman" w:cs="Times New Roman"/>
          <w:lang w:val="en-US"/>
        </w:rPr>
        <w:t xml:space="preserve">bourgeois triviality. Van </w:t>
      </w:r>
      <w:proofErr w:type="spellStart"/>
      <w:r w:rsidR="00B849DD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B849DD" w:rsidRPr="0092390C">
        <w:rPr>
          <w:rFonts w:ascii="Times New Roman" w:hAnsi="Times New Roman" w:cs="Times New Roman"/>
          <w:lang w:val="en-US"/>
        </w:rPr>
        <w:t xml:space="preserve"> was deported by the Gestapo in the spring of 1942 and probably killed in the Nazi extermination camp</w:t>
      </w:r>
      <w:r w:rsidR="009239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390C">
        <w:rPr>
          <w:rFonts w:ascii="Times New Roman" w:hAnsi="Times New Roman" w:cs="Times New Roman"/>
          <w:lang w:val="en-US"/>
        </w:rPr>
        <w:t>Sobibor</w:t>
      </w:r>
      <w:proofErr w:type="spellEnd"/>
      <w:r w:rsidR="00335FBB" w:rsidRPr="0092390C">
        <w:rPr>
          <w:rFonts w:ascii="Times New Roman" w:hAnsi="Times New Roman" w:cs="Times New Roman"/>
          <w:lang w:val="en-US"/>
        </w:rPr>
        <w:t>.</w:t>
      </w:r>
    </w:p>
    <w:p w:rsidR="0092390C" w:rsidRPr="00AE6645" w:rsidDel="00807F5B" w:rsidRDefault="0092390C" w:rsidP="0092390C">
      <w:pPr>
        <w:spacing w:line="480" w:lineRule="auto"/>
        <w:rPr>
          <w:rFonts w:ascii="Times New Roman" w:hAnsi="Times New Roman" w:cs="Times New Roman"/>
          <w:lang w:val="en-US"/>
        </w:rPr>
      </w:pPr>
      <w:moveFromRangeStart w:id="18" w:author="Bru Sascha" w:date="2013-07-09T15:13:00Z" w:name="move361146148"/>
      <w:moveFrom w:id="19" w:author="Bru Sascha" w:date="2013-07-09T15:13:00Z">
        <w:r w:rsidRPr="00AE6645" w:rsidDel="00807F5B">
          <w:rPr>
            <w:rFonts w:ascii="Times New Roman" w:hAnsi="Times New Roman" w:cs="Times New Roman"/>
            <w:lang w:val="en-US"/>
          </w:rPr>
          <w:t>Bart Philipsen</w:t>
        </w:r>
      </w:moveFrom>
    </w:p>
    <w:moveFromRangeEnd w:id="18"/>
    <w:p w:rsidR="0092390C" w:rsidRPr="0092390C" w:rsidRDefault="0092390C" w:rsidP="0092390C">
      <w:pPr>
        <w:spacing w:line="480" w:lineRule="auto"/>
        <w:rPr>
          <w:rFonts w:ascii="Times New Roman" w:hAnsi="Times New Roman" w:cs="Times New Roman"/>
          <w:lang w:val="en-US"/>
        </w:rPr>
      </w:pPr>
    </w:p>
    <w:p w:rsidR="00302D54" w:rsidRPr="0092390C" w:rsidRDefault="00B849DD" w:rsidP="0092390C">
      <w:pPr>
        <w:spacing w:line="480" w:lineRule="auto"/>
        <w:rPr>
          <w:rFonts w:ascii="Times New Roman" w:hAnsi="Times New Roman" w:cs="Times New Roman"/>
          <w:lang w:val="en-US"/>
        </w:rPr>
      </w:pPr>
      <w:commentRangeStart w:id="20"/>
      <w:r w:rsidRPr="0092390C">
        <w:rPr>
          <w:rFonts w:ascii="Times New Roman" w:hAnsi="Times New Roman" w:cs="Times New Roman"/>
          <w:lang w:val="en-US"/>
        </w:rPr>
        <w:t>List of works and further reading:</w:t>
      </w:r>
      <w:commentRangeEnd w:id="20"/>
      <w:r w:rsidR="00807F5B">
        <w:rPr>
          <w:rStyle w:val="CommentReference"/>
        </w:rPr>
        <w:commentReference w:id="20"/>
      </w:r>
    </w:p>
    <w:p w:rsidR="00302D54" w:rsidRPr="0092390C" w:rsidRDefault="00B849DD" w:rsidP="0092390C">
      <w:pPr>
        <w:spacing w:line="480" w:lineRule="auto"/>
        <w:rPr>
          <w:rFonts w:ascii="Times New Roman" w:hAnsi="Times New Roman" w:cs="Times New Roman"/>
          <w:lang w:val="de-DE"/>
        </w:rPr>
      </w:pPr>
      <w:r w:rsidRPr="0092390C">
        <w:rPr>
          <w:rFonts w:ascii="Times New Roman" w:hAnsi="Times New Roman" w:cs="Times New Roman"/>
          <w:lang w:val="en-US"/>
        </w:rPr>
        <w:t xml:space="preserve"> </w:t>
      </w:r>
      <w:r w:rsidR="0092390C" w:rsidRPr="00AE6645">
        <w:rPr>
          <w:rFonts w:ascii="Times New Roman" w:hAnsi="Times New Roman" w:cs="Times New Roman"/>
        </w:rPr>
        <w:t xml:space="preserve">Regina </w:t>
      </w:r>
      <w:proofErr w:type="spellStart"/>
      <w:r w:rsidR="0092390C" w:rsidRPr="00AE6645">
        <w:rPr>
          <w:rFonts w:ascii="Times New Roman" w:hAnsi="Times New Roman" w:cs="Times New Roman"/>
        </w:rPr>
        <w:t>Nörtemann</w:t>
      </w:r>
      <w:proofErr w:type="spellEnd"/>
      <w:r w:rsidR="0092390C" w:rsidRPr="00AE6645">
        <w:rPr>
          <w:rFonts w:ascii="Times New Roman" w:hAnsi="Times New Roman" w:cs="Times New Roman"/>
        </w:rPr>
        <w:t xml:space="preserve"> (e</w:t>
      </w:r>
      <w:r w:rsidR="00302D54" w:rsidRPr="00AE6645">
        <w:rPr>
          <w:rFonts w:ascii="Times New Roman" w:hAnsi="Times New Roman" w:cs="Times New Roman"/>
        </w:rPr>
        <w:t xml:space="preserve">d.) (2007): </w:t>
      </w:r>
      <w:r w:rsidR="00302D54" w:rsidRPr="00AE6645">
        <w:rPr>
          <w:rFonts w:ascii="Times New Roman" w:hAnsi="Times New Roman" w:cs="Times New Roman"/>
          <w:i/>
          <w:iCs/>
        </w:rPr>
        <w:t xml:space="preserve">Jakob van </w:t>
      </w:r>
      <w:proofErr w:type="spellStart"/>
      <w:r w:rsidR="00302D54" w:rsidRPr="00AE6645">
        <w:rPr>
          <w:rFonts w:ascii="Times New Roman" w:hAnsi="Times New Roman" w:cs="Times New Roman"/>
          <w:i/>
          <w:iCs/>
        </w:rPr>
        <w:t>Hoddis</w:t>
      </w:r>
      <w:proofErr w:type="spellEnd"/>
      <w:r w:rsidR="00302D54" w:rsidRPr="00AE6645">
        <w:rPr>
          <w:rFonts w:ascii="Times New Roman" w:hAnsi="Times New Roman" w:cs="Times New Roman"/>
          <w:i/>
          <w:iCs/>
        </w:rPr>
        <w:t>.</w:t>
      </w:r>
      <w:r w:rsidR="00302D54" w:rsidRPr="00AE6645">
        <w:rPr>
          <w:rFonts w:ascii="Times New Roman" w:hAnsi="Times New Roman" w:cs="Times New Roman"/>
        </w:rPr>
        <w:t xml:space="preserve"> </w:t>
      </w:r>
      <w:r w:rsidR="00302D54" w:rsidRPr="00AE6645">
        <w:rPr>
          <w:rFonts w:ascii="Times New Roman" w:hAnsi="Times New Roman" w:cs="Times New Roman"/>
          <w:i/>
          <w:lang w:val="de-DE"/>
        </w:rPr>
        <w:t>Dichtungen und Briefe</w:t>
      </w:r>
      <w:r w:rsidR="00302D54" w:rsidRPr="0092390C">
        <w:rPr>
          <w:rFonts w:ascii="Times New Roman" w:hAnsi="Times New Roman" w:cs="Times New Roman"/>
          <w:lang w:val="de-DE"/>
        </w:rPr>
        <w:t>,</w:t>
      </w:r>
      <w:r w:rsidR="003E121A">
        <w:rPr>
          <w:rFonts w:ascii="Times New Roman" w:hAnsi="Times New Roman" w:cs="Times New Roman"/>
          <w:lang w:val="de-DE"/>
        </w:rPr>
        <w:t xml:space="preserve"> </w:t>
      </w:r>
      <w:r w:rsidR="00302D54" w:rsidRPr="0092390C">
        <w:rPr>
          <w:rFonts w:ascii="Times New Roman" w:hAnsi="Times New Roman" w:cs="Times New Roman"/>
          <w:lang w:val="de-DE"/>
        </w:rPr>
        <w:t>Göttingen: Wallstein.</w:t>
      </w:r>
      <w:bookmarkStart w:id="21" w:name="_GoBack"/>
      <w:bookmarkEnd w:id="21"/>
    </w:p>
    <w:p w:rsidR="0069489B" w:rsidRPr="0092390C" w:rsidRDefault="00302D54" w:rsidP="003E121A">
      <w:pPr>
        <w:spacing w:line="480" w:lineRule="auto"/>
        <w:rPr>
          <w:rFonts w:ascii="Times New Roman" w:hAnsi="Times New Roman" w:cs="Times New Roman"/>
          <w:lang w:val="de-DE"/>
        </w:rPr>
      </w:pPr>
      <w:r w:rsidRPr="0092390C">
        <w:rPr>
          <w:rFonts w:ascii="Times New Roman" w:hAnsi="Times New Roman" w:cs="Times New Roman"/>
          <w:lang w:val="de-DE"/>
        </w:rPr>
        <w:t xml:space="preserve">Helmut Hornbogen (1986, 2001): </w:t>
      </w:r>
      <w:r w:rsidRPr="0092390C">
        <w:rPr>
          <w:rFonts w:ascii="Times New Roman" w:hAnsi="Times New Roman" w:cs="Times New Roman"/>
          <w:i/>
          <w:iCs/>
          <w:lang w:val="de-DE"/>
        </w:rPr>
        <w:t>Jakob van Hoddis. Die Odyssee eines Verschollenen</w:t>
      </w:r>
      <w:r w:rsidRPr="0092390C">
        <w:rPr>
          <w:rFonts w:ascii="Times New Roman" w:hAnsi="Times New Roman" w:cs="Times New Roman"/>
          <w:lang w:val="de-DE"/>
        </w:rPr>
        <w:t>. M</w:t>
      </w:r>
      <w:r w:rsidR="00866A86">
        <w:rPr>
          <w:rFonts w:ascii="Times New Roman" w:hAnsi="Times New Roman" w:cs="Times New Roman"/>
          <w:lang w:val="de-DE"/>
        </w:rPr>
        <w:t>unich</w:t>
      </w:r>
      <w:r w:rsidRPr="0092390C">
        <w:rPr>
          <w:rFonts w:ascii="Times New Roman" w:hAnsi="Times New Roman" w:cs="Times New Roman"/>
          <w:lang w:val="de-DE"/>
        </w:rPr>
        <w:t>: Buch &amp; Media.</w:t>
      </w:r>
      <w:r w:rsidR="003E121A" w:rsidRPr="0092390C" w:rsidDel="003E121A">
        <w:rPr>
          <w:rFonts w:ascii="Times New Roman" w:hAnsi="Times New Roman" w:cs="Times New Roman"/>
          <w:lang w:val="de-DE"/>
        </w:rPr>
        <w:t xml:space="preserve"> </w:t>
      </w:r>
    </w:p>
    <w:p w:rsidR="0087600C" w:rsidRPr="0092390C" w:rsidRDefault="00807F5B" w:rsidP="0092390C">
      <w:pPr>
        <w:spacing w:line="480" w:lineRule="auto"/>
        <w:rPr>
          <w:rFonts w:ascii="Times New Roman" w:hAnsi="Times New Roman" w:cs="Times New Roman"/>
          <w:lang w:val="de-DE"/>
        </w:rPr>
      </w:pPr>
      <w:commentRangeStart w:id="22"/>
      <w:proofErr w:type="spellStart"/>
      <w:ins w:id="23" w:author="Bru Sascha" w:date="2013-07-09T15:15:00Z">
        <w:r>
          <w:rPr>
            <w:rFonts w:ascii="Times New Roman" w:hAnsi="Times New Roman" w:cs="Times New Roman"/>
            <w:lang w:val="de-DE"/>
          </w:rPr>
          <w:t>Paratextual</w:t>
        </w:r>
        <w:proofErr w:type="spellEnd"/>
        <w:r>
          <w:rPr>
            <w:rFonts w:ascii="Times New Roman" w:hAnsi="Times New Roman" w:cs="Times New Roman"/>
            <w:lang w:val="de-DE"/>
          </w:rPr>
          <w:t xml:space="preserve"> material</w:t>
        </w:r>
        <w:commentRangeEnd w:id="22"/>
        <w:r>
          <w:rPr>
            <w:rStyle w:val="CommentReference"/>
          </w:rPr>
          <w:commentReference w:id="22"/>
        </w:r>
      </w:ins>
    </w:p>
    <w:sectPr w:rsidR="0087600C" w:rsidRPr="0092390C" w:rsidSect="0092390C">
      <w:pgSz w:w="11906" w:h="16838"/>
      <w:pgMar w:top="567" w:right="4536" w:bottom="56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ru Sascha" w:date="2013-07-09T15:15:00Z" w:initials="BS">
    <w:p w:rsidR="00807F5B" w:rsidRDefault="00807F5B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</w:t>
      </w:r>
    </w:p>
  </w:comment>
  <w:comment w:id="22" w:author="Bru Sascha" w:date="2013-07-09T15:15:00Z" w:initials="BS">
    <w:p w:rsidR="00807F5B" w:rsidRDefault="00807F5B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 &amp; </w:t>
      </w:r>
      <w:proofErr w:type="spellStart"/>
      <w:r>
        <w:t>thanks</w:t>
      </w:r>
      <w:proofErr w:type="spellEnd"/>
      <w:r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6D7" w:rsidRDefault="00B006D7" w:rsidP="00807F5B">
      <w:pPr>
        <w:spacing w:after="0" w:line="240" w:lineRule="auto"/>
      </w:pPr>
      <w:r>
        <w:separator/>
      </w:r>
    </w:p>
  </w:endnote>
  <w:endnote w:type="continuationSeparator" w:id="0">
    <w:p w:rsidR="00B006D7" w:rsidRDefault="00B006D7" w:rsidP="0080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6D7" w:rsidRDefault="00B006D7" w:rsidP="00807F5B">
      <w:pPr>
        <w:spacing w:after="0" w:line="240" w:lineRule="auto"/>
      </w:pPr>
      <w:r>
        <w:separator/>
      </w:r>
    </w:p>
  </w:footnote>
  <w:footnote w:type="continuationSeparator" w:id="0">
    <w:p w:rsidR="00B006D7" w:rsidRDefault="00B006D7" w:rsidP="00807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062DA"/>
    <w:multiLevelType w:val="multilevel"/>
    <w:tmpl w:val="115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trackRevisions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71"/>
    <w:rsid w:val="000808EC"/>
    <w:rsid w:val="000D3F6D"/>
    <w:rsid w:val="000F5D13"/>
    <w:rsid w:val="00117B85"/>
    <w:rsid w:val="00151C84"/>
    <w:rsid w:val="001779AC"/>
    <w:rsid w:val="0018313C"/>
    <w:rsid w:val="001B093A"/>
    <w:rsid w:val="002E4E88"/>
    <w:rsid w:val="00302D54"/>
    <w:rsid w:val="00316076"/>
    <w:rsid w:val="00335FBB"/>
    <w:rsid w:val="00347BA5"/>
    <w:rsid w:val="003B5577"/>
    <w:rsid w:val="003C127A"/>
    <w:rsid w:val="003E121A"/>
    <w:rsid w:val="0041436E"/>
    <w:rsid w:val="005C5F1E"/>
    <w:rsid w:val="005F41E5"/>
    <w:rsid w:val="0069489B"/>
    <w:rsid w:val="006C4397"/>
    <w:rsid w:val="00705963"/>
    <w:rsid w:val="00807F5B"/>
    <w:rsid w:val="00854606"/>
    <w:rsid w:val="00866A86"/>
    <w:rsid w:val="0087600C"/>
    <w:rsid w:val="00882C3A"/>
    <w:rsid w:val="0092390C"/>
    <w:rsid w:val="00AE6645"/>
    <w:rsid w:val="00B006D7"/>
    <w:rsid w:val="00B11171"/>
    <w:rsid w:val="00B849DD"/>
    <w:rsid w:val="00C83535"/>
    <w:rsid w:val="00D7085D"/>
    <w:rsid w:val="00DB7280"/>
    <w:rsid w:val="00EB0CE3"/>
    <w:rsid w:val="00F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3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9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12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7F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7F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7F5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3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9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12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7F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7F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7F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82653-D12B-4AB4-9ECA-A8906DBA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Philipsen Bart</dc:creator>
  <cp:lastModifiedBy>Bru Sascha</cp:lastModifiedBy>
  <cp:revision>3</cp:revision>
  <dcterms:created xsi:type="dcterms:W3CDTF">2013-06-15T13:01:00Z</dcterms:created>
  <dcterms:modified xsi:type="dcterms:W3CDTF">2013-07-09T13:15:00Z</dcterms:modified>
</cp:coreProperties>
</file>