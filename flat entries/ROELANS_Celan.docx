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9B" w:rsidRDefault="00D87B9B" w:rsidP="009540B0">
      <w:pPr>
        <w:pStyle w:val="NoSpacing"/>
        <w:rPr>
          <w:ins w:id="0" w:author="Bru Sascha" w:date="2013-07-09T16:12:00Z"/>
          <w:lang w:val="en-GB"/>
        </w:rPr>
      </w:pPr>
      <w:ins w:id="1" w:author="Bru Sascha" w:date="2013-07-09T16:13:00Z">
        <w:r w:rsidRPr="00672E98">
          <w:rPr>
            <w:rFonts w:ascii="Times New Roman" w:hAnsi="Times New Roman" w:cs="Times New Roman"/>
            <w:lang w:val="en-GB"/>
          </w:rPr>
          <w:t>Jan Roelans</w:t>
        </w:r>
      </w:ins>
    </w:p>
    <w:p w:rsidR="00D87B9B" w:rsidRDefault="00D87B9B" w:rsidP="009540B0">
      <w:pPr>
        <w:pStyle w:val="NoSpacing"/>
        <w:rPr>
          <w:ins w:id="2" w:author="Bru Sascha" w:date="2013-07-09T16:12:00Z"/>
          <w:lang w:val="en-GB"/>
        </w:rPr>
      </w:pPr>
    </w:p>
    <w:p w:rsidR="00D87B9B" w:rsidRDefault="00D87B9B" w:rsidP="009540B0">
      <w:pPr>
        <w:pStyle w:val="NoSpacing"/>
        <w:rPr>
          <w:ins w:id="3" w:author="Bru Sascha" w:date="2013-07-09T16:10:00Z"/>
          <w:lang w:val="en-GB"/>
        </w:rPr>
      </w:pPr>
    </w:p>
    <w:p w:rsidR="007F0B16" w:rsidRDefault="007F0B16" w:rsidP="009540B0">
      <w:pPr>
        <w:pStyle w:val="NoSpacing"/>
        <w:rPr>
          <w:lang w:val="en-GB"/>
        </w:rPr>
      </w:pPr>
      <w:del w:id="4" w:author="Bru Sascha" w:date="2013-07-09T16:13:00Z">
        <w:r w:rsidRPr="00672E98" w:rsidDel="00D87B9B">
          <w:rPr>
            <w:lang w:val="en-GB"/>
          </w:rPr>
          <w:delText xml:space="preserve">Paul </w:delText>
        </w:r>
      </w:del>
      <w:proofErr w:type="spellStart"/>
      <w:r w:rsidRPr="00672E98">
        <w:rPr>
          <w:lang w:val="en-GB"/>
        </w:rPr>
        <w:t>Celan</w:t>
      </w:r>
      <w:proofErr w:type="spellEnd"/>
      <w:ins w:id="5" w:author="Bru Sascha" w:date="2013-07-09T16:13:00Z">
        <w:r w:rsidR="00D87B9B">
          <w:rPr>
            <w:lang w:val="en-GB"/>
          </w:rPr>
          <w:t>,</w:t>
        </w:r>
        <w:r w:rsidR="00D87B9B" w:rsidRPr="00D87B9B">
          <w:rPr>
            <w:lang w:val="en-GB"/>
          </w:rPr>
          <w:t xml:space="preserve"> </w:t>
        </w:r>
        <w:r w:rsidR="00D87B9B" w:rsidRPr="00672E98">
          <w:rPr>
            <w:lang w:val="en-GB"/>
          </w:rPr>
          <w:t>Paul</w:t>
        </w:r>
        <w:r w:rsidR="00D87B9B">
          <w:rPr>
            <w:lang w:val="en-GB"/>
          </w:rPr>
          <w:t xml:space="preserve"> (1920—1970) </w:t>
        </w:r>
      </w:ins>
    </w:p>
    <w:p w:rsidR="009540B0" w:rsidRPr="00672E98" w:rsidRDefault="009540B0" w:rsidP="009540B0">
      <w:pPr>
        <w:pStyle w:val="NoSpacing"/>
        <w:rPr>
          <w:lang w:val="en-GB"/>
        </w:rPr>
      </w:pPr>
    </w:p>
    <w:p w:rsidR="00D87B9B" w:rsidRDefault="00D87B9B" w:rsidP="00672E98">
      <w:pPr>
        <w:spacing w:line="480" w:lineRule="auto"/>
        <w:rPr>
          <w:ins w:id="6" w:author="Bru Sascha" w:date="2013-07-09T16:10:00Z"/>
          <w:rFonts w:ascii="Times New Roman" w:hAnsi="Times New Roman" w:cs="Times New Roman"/>
          <w:lang w:val="en-GB"/>
        </w:rPr>
      </w:pPr>
    </w:p>
    <w:p w:rsidR="00F83D01" w:rsidRPr="00672E98" w:rsidRDefault="00F83D01" w:rsidP="00672E98">
      <w:pPr>
        <w:spacing w:line="480" w:lineRule="auto"/>
        <w:rPr>
          <w:rFonts w:ascii="Times New Roman" w:hAnsi="Times New Roman" w:cs="Times New Roman"/>
          <w:lang w:val="en-GB"/>
        </w:rPr>
      </w:pPr>
      <w:r w:rsidRPr="00672E98">
        <w:rPr>
          <w:rFonts w:ascii="Times New Roman" w:hAnsi="Times New Roman" w:cs="Times New Roman"/>
          <w:lang w:val="en-GB"/>
        </w:rPr>
        <w:t xml:space="preserve">Paul </w:t>
      </w:r>
      <w:proofErr w:type="spellStart"/>
      <w:r w:rsidRPr="00672E98">
        <w:rPr>
          <w:rFonts w:ascii="Times New Roman" w:hAnsi="Times New Roman" w:cs="Times New Roman"/>
          <w:lang w:val="en-GB"/>
        </w:rPr>
        <w:t>Ce</w:t>
      </w:r>
      <w:r w:rsidR="007F0B16" w:rsidRPr="00672E98">
        <w:rPr>
          <w:rFonts w:ascii="Times New Roman" w:hAnsi="Times New Roman" w:cs="Times New Roman"/>
          <w:lang w:val="en-GB"/>
        </w:rPr>
        <w:t>lan</w:t>
      </w:r>
      <w:proofErr w:type="spellEnd"/>
      <w:r w:rsidR="007F0B16" w:rsidRPr="00672E98">
        <w:rPr>
          <w:rFonts w:ascii="Times New Roman" w:hAnsi="Times New Roman" w:cs="Times New Roman"/>
          <w:lang w:val="en-GB"/>
        </w:rPr>
        <w:t xml:space="preserve"> (pseudonym of Paul </w:t>
      </w:r>
      <w:proofErr w:type="spellStart"/>
      <w:r w:rsidR="007F0B16" w:rsidRPr="00672E98">
        <w:rPr>
          <w:rFonts w:ascii="Times New Roman" w:hAnsi="Times New Roman" w:cs="Times New Roman"/>
          <w:lang w:val="en-GB"/>
        </w:rPr>
        <w:t>Antschel</w:t>
      </w:r>
      <w:proofErr w:type="spellEnd"/>
      <w:r w:rsidRPr="00672E98">
        <w:rPr>
          <w:rFonts w:ascii="Times New Roman" w:hAnsi="Times New Roman" w:cs="Times New Roman"/>
          <w:lang w:val="en-GB"/>
        </w:rPr>
        <w:t>)</w:t>
      </w:r>
      <w:r w:rsidR="0082387D" w:rsidRPr="00672E98">
        <w:rPr>
          <w:rFonts w:ascii="Times New Roman" w:hAnsi="Times New Roman" w:cs="Times New Roman"/>
          <w:lang w:val="en-GB"/>
        </w:rPr>
        <w:t xml:space="preserve"> is</w:t>
      </w:r>
      <w:r w:rsidR="00286F98" w:rsidRPr="00672E98">
        <w:rPr>
          <w:rFonts w:ascii="Times New Roman" w:hAnsi="Times New Roman" w:cs="Times New Roman"/>
          <w:lang w:val="en-GB"/>
        </w:rPr>
        <w:t xml:space="preserve"> one the most distinctive</w:t>
      </w:r>
      <w:r w:rsidRPr="00672E98">
        <w:rPr>
          <w:rFonts w:ascii="Times New Roman" w:hAnsi="Times New Roman" w:cs="Times New Roman"/>
          <w:lang w:val="en-GB"/>
        </w:rPr>
        <w:t xml:space="preserve"> German-language poet</w:t>
      </w:r>
      <w:r w:rsidR="002A619B" w:rsidRPr="00672E98">
        <w:rPr>
          <w:rFonts w:ascii="Times New Roman" w:hAnsi="Times New Roman" w:cs="Times New Roman"/>
          <w:lang w:val="en-GB"/>
        </w:rPr>
        <w:t>s</w:t>
      </w:r>
      <w:r w:rsidRPr="00672E98">
        <w:rPr>
          <w:rFonts w:ascii="Times New Roman" w:hAnsi="Times New Roman" w:cs="Times New Roman"/>
          <w:lang w:val="en-GB"/>
        </w:rPr>
        <w:t xml:space="preserve"> of the second half of the </w:t>
      </w:r>
      <w:r w:rsidR="00145AD0">
        <w:rPr>
          <w:rFonts w:ascii="Times New Roman" w:hAnsi="Times New Roman" w:cs="Times New Roman"/>
          <w:lang w:val="en-GB"/>
        </w:rPr>
        <w:t>twentieth</w:t>
      </w:r>
      <w:r w:rsidRPr="00672E98">
        <w:rPr>
          <w:rFonts w:ascii="Times New Roman" w:hAnsi="Times New Roman" w:cs="Times New Roman"/>
          <w:lang w:val="en-GB"/>
        </w:rPr>
        <w:t xml:space="preserve"> century. Born in</w:t>
      </w:r>
      <w:r w:rsidR="007F0B16" w:rsidRPr="00672E98">
        <w:rPr>
          <w:rFonts w:ascii="Times New Roman" w:hAnsi="Times New Roman" w:cs="Times New Roman"/>
          <w:lang w:val="en-GB"/>
        </w:rPr>
        <w:t xml:space="preserve"> 1920 in</w:t>
      </w:r>
      <w:r w:rsidR="007672FE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7672FE" w:rsidRPr="00672E98">
        <w:rPr>
          <w:rFonts w:ascii="Times New Roman" w:hAnsi="Times New Roman" w:cs="Times New Roman"/>
          <w:lang w:val="en-GB"/>
        </w:rPr>
        <w:t>Czernowi</w:t>
      </w:r>
      <w:r w:rsidR="00672E98">
        <w:rPr>
          <w:rFonts w:ascii="Times New Roman" w:hAnsi="Times New Roman" w:cs="Times New Roman"/>
          <w:lang w:val="en-GB"/>
        </w:rPr>
        <w:t>t</w:t>
      </w:r>
      <w:r w:rsidR="007672FE" w:rsidRPr="00672E98">
        <w:rPr>
          <w:rFonts w:ascii="Times New Roman" w:hAnsi="Times New Roman" w:cs="Times New Roman"/>
          <w:lang w:val="en-GB"/>
        </w:rPr>
        <w:t>z</w:t>
      </w:r>
      <w:proofErr w:type="spellEnd"/>
      <w:r w:rsidR="007672FE" w:rsidRPr="00672E98">
        <w:rPr>
          <w:rFonts w:ascii="Times New Roman" w:hAnsi="Times New Roman" w:cs="Times New Roman"/>
          <w:lang w:val="en-GB"/>
        </w:rPr>
        <w:t xml:space="preserve"> in the </w:t>
      </w:r>
      <w:r w:rsidRPr="00672E98">
        <w:rPr>
          <w:rFonts w:ascii="Times New Roman" w:hAnsi="Times New Roman" w:cs="Times New Roman"/>
          <w:lang w:val="en-GB"/>
        </w:rPr>
        <w:t>Bukovina</w:t>
      </w:r>
      <w:r w:rsidR="00145AD0">
        <w:rPr>
          <w:rFonts w:ascii="Times New Roman" w:hAnsi="Times New Roman" w:cs="Times New Roman"/>
          <w:lang w:val="en-GB"/>
        </w:rPr>
        <w:t xml:space="preserve"> </w:t>
      </w:r>
      <w:r w:rsidR="00286F98" w:rsidRPr="00672E98">
        <w:rPr>
          <w:rFonts w:ascii="Times New Roman" w:hAnsi="Times New Roman" w:cs="Times New Roman"/>
          <w:lang w:val="en-GB"/>
        </w:rPr>
        <w:t>(</w:t>
      </w:r>
      <w:r w:rsidR="007672FE" w:rsidRPr="00672E98">
        <w:rPr>
          <w:rFonts w:ascii="Times New Roman" w:hAnsi="Times New Roman" w:cs="Times New Roman"/>
          <w:lang w:val="en-GB"/>
        </w:rPr>
        <w:t xml:space="preserve">today </w:t>
      </w:r>
      <w:r w:rsidR="001C0313" w:rsidRPr="00672E98">
        <w:rPr>
          <w:rFonts w:ascii="Times New Roman" w:hAnsi="Times New Roman" w:cs="Times New Roman"/>
          <w:lang w:val="en-GB"/>
        </w:rPr>
        <w:t>Ukrain</w:t>
      </w:r>
      <w:r w:rsidR="00672E98">
        <w:rPr>
          <w:rFonts w:ascii="Times New Roman" w:hAnsi="Times New Roman" w:cs="Times New Roman"/>
          <w:lang w:val="en-GB"/>
        </w:rPr>
        <w:t>e</w:t>
      </w:r>
      <w:r w:rsidR="001C0313" w:rsidRPr="00672E98">
        <w:rPr>
          <w:rFonts w:ascii="Times New Roman" w:hAnsi="Times New Roman" w:cs="Times New Roman"/>
          <w:lang w:val="en-GB"/>
        </w:rPr>
        <w:t xml:space="preserve">), </w:t>
      </w:r>
      <w:r w:rsidRPr="00672E98">
        <w:rPr>
          <w:rFonts w:ascii="Times New Roman" w:hAnsi="Times New Roman" w:cs="Times New Roman"/>
          <w:lang w:val="en-GB"/>
        </w:rPr>
        <w:t>in</w:t>
      </w:r>
      <w:r w:rsidR="002A619B" w:rsidRPr="00672E98">
        <w:rPr>
          <w:rFonts w:ascii="Times New Roman" w:hAnsi="Times New Roman" w:cs="Times New Roman"/>
          <w:lang w:val="en-GB"/>
        </w:rPr>
        <w:t>to</w:t>
      </w:r>
      <w:r w:rsidRPr="00672E98">
        <w:rPr>
          <w:rFonts w:ascii="Times New Roman" w:hAnsi="Times New Roman" w:cs="Times New Roman"/>
          <w:lang w:val="en-GB"/>
        </w:rPr>
        <w:t xml:space="preserve"> a</w:t>
      </w:r>
      <w:r w:rsidR="002A619B" w:rsidRPr="00672E98">
        <w:rPr>
          <w:rFonts w:ascii="Times New Roman" w:hAnsi="Times New Roman" w:cs="Times New Roman"/>
          <w:lang w:val="en-GB"/>
        </w:rPr>
        <w:t xml:space="preserve"> German-speaking</w:t>
      </w:r>
      <w:r w:rsidRPr="00672E98">
        <w:rPr>
          <w:rFonts w:ascii="Times New Roman" w:hAnsi="Times New Roman" w:cs="Times New Roman"/>
          <w:lang w:val="en-GB"/>
        </w:rPr>
        <w:t xml:space="preserve"> Jewish family,</w:t>
      </w:r>
      <w:r w:rsidR="001C3DD6" w:rsidRPr="00672E98">
        <w:rPr>
          <w:rFonts w:ascii="Times New Roman" w:hAnsi="Times New Roman" w:cs="Times New Roman"/>
          <w:lang w:val="en-GB"/>
        </w:rPr>
        <w:t xml:space="preserve"> he grew up in a multicultural society</w:t>
      </w:r>
      <w:r w:rsidR="007672FE" w:rsidRPr="00672E98">
        <w:rPr>
          <w:rFonts w:ascii="Times New Roman" w:hAnsi="Times New Roman" w:cs="Times New Roman"/>
          <w:lang w:val="en-GB"/>
        </w:rPr>
        <w:t xml:space="preserve"> where besides German, Rumanian, Ukra</w:t>
      </w:r>
      <w:r w:rsidR="0057775B">
        <w:rPr>
          <w:rFonts w:ascii="Times New Roman" w:hAnsi="Times New Roman" w:cs="Times New Roman"/>
          <w:lang w:val="en-GB"/>
        </w:rPr>
        <w:t>i</w:t>
      </w:r>
      <w:r w:rsidR="007672FE" w:rsidRPr="00672E98">
        <w:rPr>
          <w:rFonts w:ascii="Times New Roman" w:hAnsi="Times New Roman" w:cs="Times New Roman"/>
          <w:lang w:val="en-GB"/>
        </w:rPr>
        <w:t>nian and Yiddish were spoken.</w:t>
      </w:r>
      <w:r w:rsidR="00145AD0">
        <w:rPr>
          <w:rFonts w:ascii="Times New Roman" w:hAnsi="Times New Roman" w:cs="Times New Roman"/>
          <w:lang w:val="en-GB"/>
        </w:rPr>
        <w:t xml:space="preserve"> </w:t>
      </w:r>
      <w:r w:rsidR="001C3DD6" w:rsidRPr="00672E98">
        <w:rPr>
          <w:rFonts w:ascii="Times New Roman" w:hAnsi="Times New Roman" w:cs="Times New Roman"/>
          <w:lang w:val="en-GB"/>
        </w:rPr>
        <w:t xml:space="preserve">In 1941 Czernowitz was occupied by the fascist Rumanian </w:t>
      </w:r>
      <w:r w:rsidR="0057775B">
        <w:rPr>
          <w:rFonts w:ascii="Times New Roman" w:hAnsi="Times New Roman" w:cs="Times New Roman"/>
          <w:lang w:val="en-GB"/>
        </w:rPr>
        <w:t>“National L</w:t>
      </w:r>
      <w:r w:rsidR="00FD6E54" w:rsidRPr="00672E98">
        <w:rPr>
          <w:rFonts w:ascii="Times New Roman" w:hAnsi="Times New Roman" w:cs="Times New Roman"/>
          <w:lang w:val="en-GB"/>
        </w:rPr>
        <w:t>e</w:t>
      </w:r>
      <w:r w:rsidR="001C3DD6" w:rsidRPr="00672E98">
        <w:rPr>
          <w:rFonts w:ascii="Times New Roman" w:hAnsi="Times New Roman" w:cs="Times New Roman"/>
          <w:lang w:val="en-GB"/>
        </w:rPr>
        <w:t>gionnaire</w:t>
      </w:r>
      <w:r w:rsidR="0057775B">
        <w:rPr>
          <w:rFonts w:ascii="Times New Roman" w:hAnsi="Times New Roman" w:cs="Times New Roman"/>
          <w:lang w:val="en-GB"/>
        </w:rPr>
        <w:t>”</w:t>
      </w:r>
      <w:r w:rsidR="001C3DD6" w:rsidRPr="00672E98">
        <w:rPr>
          <w:rFonts w:ascii="Times New Roman" w:hAnsi="Times New Roman" w:cs="Times New Roman"/>
          <w:lang w:val="en-GB"/>
        </w:rPr>
        <w:t xml:space="preserve"> government, which started deportations.</w:t>
      </w:r>
      <w:r w:rsidR="00145AD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D6E54" w:rsidRPr="00672E98">
        <w:rPr>
          <w:rFonts w:ascii="Times New Roman" w:hAnsi="Times New Roman" w:cs="Times New Roman"/>
          <w:lang w:val="en-GB"/>
        </w:rPr>
        <w:t>Celan’s</w:t>
      </w:r>
      <w:proofErr w:type="spellEnd"/>
      <w:r w:rsidR="00FD6E54" w:rsidRPr="00672E98">
        <w:rPr>
          <w:rFonts w:ascii="Times New Roman" w:hAnsi="Times New Roman" w:cs="Times New Roman"/>
          <w:lang w:val="en-GB"/>
        </w:rPr>
        <w:t xml:space="preserve"> parents died in 1942</w:t>
      </w:r>
      <w:r w:rsidRPr="00672E98">
        <w:rPr>
          <w:rFonts w:ascii="Times New Roman" w:hAnsi="Times New Roman" w:cs="Times New Roman"/>
          <w:lang w:val="en-GB"/>
        </w:rPr>
        <w:t xml:space="preserve"> in</w:t>
      </w:r>
      <w:r w:rsidR="00286F98" w:rsidRPr="00672E98">
        <w:rPr>
          <w:rFonts w:ascii="Times New Roman" w:hAnsi="Times New Roman" w:cs="Times New Roman"/>
          <w:lang w:val="en-GB"/>
        </w:rPr>
        <w:t xml:space="preserve"> a</w:t>
      </w:r>
      <w:r w:rsidRPr="00672E98">
        <w:rPr>
          <w:rFonts w:ascii="Times New Roman" w:hAnsi="Times New Roman" w:cs="Times New Roman"/>
          <w:lang w:val="en-GB"/>
        </w:rPr>
        <w:t xml:space="preserve"> Nazi labo</w:t>
      </w:r>
      <w:r w:rsidR="0057775B">
        <w:rPr>
          <w:rFonts w:ascii="Times New Roman" w:hAnsi="Times New Roman" w:cs="Times New Roman"/>
          <w:lang w:val="en-GB"/>
        </w:rPr>
        <w:t>u</w:t>
      </w:r>
      <w:r w:rsidRPr="00672E98">
        <w:rPr>
          <w:rFonts w:ascii="Times New Roman" w:hAnsi="Times New Roman" w:cs="Times New Roman"/>
          <w:lang w:val="en-GB"/>
        </w:rPr>
        <w:t>r</w:t>
      </w:r>
      <w:r w:rsidR="00286F98" w:rsidRPr="00672E98">
        <w:rPr>
          <w:rFonts w:ascii="Times New Roman" w:hAnsi="Times New Roman" w:cs="Times New Roman"/>
          <w:lang w:val="en-GB"/>
        </w:rPr>
        <w:t xml:space="preserve"> camp</w:t>
      </w:r>
      <w:r w:rsidR="002A619B" w:rsidRPr="00672E98">
        <w:rPr>
          <w:rFonts w:ascii="Times New Roman" w:hAnsi="Times New Roman" w:cs="Times New Roman"/>
          <w:lang w:val="en-GB"/>
        </w:rPr>
        <w:t>.</w:t>
      </w:r>
      <w:r w:rsidR="00AE7B4F" w:rsidRPr="00672E98">
        <w:rPr>
          <w:rFonts w:ascii="Times New Roman" w:hAnsi="Times New Roman" w:cs="Times New Roman"/>
          <w:lang w:val="en-GB"/>
        </w:rPr>
        <w:t xml:space="preserve"> After the war </w:t>
      </w:r>
      <w:proofErr w:type="spellStart"/>
      <w:r w:rsidR="00FD6E54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AE7B4F" w:rsidRPr="00672E98">
        <w:rPr>
          <w:rFonts w:ascii="Times New Roman" w:hAnsi="Times New Roman" w:cs="Times New Roman"/>
          <w:lang w:val="en-GB"/>
        </w:rPr>
        <w:t xml:space="preserve"> moved </w:t>
      </w:r>
      <w:r w:rsidR="00FD6E54" w:rsidRPr="00672E98">
        <w:rPr>
          <w:rFonts w:ascii="Times New Roman" w:hAnsi="Times New Roman" w:cs="Times New Roman"/>
          <w:lang w:val="en-GB"/>
        </w:rPr>
        <w:t xml:space="preserve">via Vienna </w:t>
      </w:r>
      <w:r w:rsidR="007F0B16" w:rsidRPr="00672E98">
        <w:rPr>
          <w:rFonts w:ascii="Times New Roman" w:hAnsi="Times New Roman" w:cs="Times New Roman"/>
          <w:lang w:val="en-GB"/>
        </w:rPr>
        <w:t>to France</w:t>
      </w:r>
      <w:r w:rsidR="0057775B">
        <w:rPr>
          <w:rFonts w:ascii="Times New Roman" w:hAnsi="Times New Roman" w:cs="Times New Roman"/>
          <w:lang w:val="en-GB"/>
        </w:rPr>
        <w:t>,</w:t>
      </w:r>
      <w:r w:rsidR="00AE7B4F" w:rsidRPr="00672E98">
        <w:rPr>
          <w:rFonts w:ascii="Times New Roman" w:hAnsi="Times New Roman" w:cs="Times New Roman"/>
          <w:lang w:val="en-GB"/>
        </w:rPr>
        <w:t xml:space="preserve"> where he married the graphic artist </w:t>
      </w:r>
      <w:proofErr w:type="spellStart"/>
      <w:r w:rsidR="00AE7B4F" w:rsidRPr="00672E98">
        <w:rPr>
          <w:rFonts w:ascii="Times New Roman" w:hAnsi="Times New Roman" w:cs="Times New Roman"/>
          <w:lang w:val="en-GB"/>
        </w:rPr>
        <w:t>Gisèle</w:t>
      </w:r>
      <w:proofErr w:type="spellEnd"/>
      <w:r w:rsidR="0042521F">
        <w:rPr>
          <w:rFonts w:ascii="Times New Roman" w:hAnsi="Times New Roman" w:cs="Times New Roman"/>
          <w:lang w:val="en-GB"/>
        </w:rPr>
        <w:t xml:space="preserve"> de</w:t>
      </w:r>
      <w:r w:rsidR="00AE7B4F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E7B4F" w:rsidRPr="00672E98">
        <w:rPr>
          <w:rFonts w:ascii="Times New Roman" w:hAnsi="Times New Roman" w:cs="Times New Roman"/>
          <w:lang w:val="en-GB"/>
        </w:rPr>
        <w:t>Lestrange</w:t>
      </w:r>
      <w:proofErr w:type="spellEnd"/>
      <w:r w:rsidR="00AE7B4F" w:rsidRPr="00672E98">
        <w:rPr>
          <w:rFonts w:ascii="Times New Roman" w:hAnsi="Times New Roman" w:cs="Times New Roman"/>
          <w:lang w:val="en-GB"/>
        </w:rPr>
        <w:t xml:space="preserve"> and worked as a lecturer in German. H</w:t>
      </w:r>
      <w:r w:rsidR="001C0313" w:rsidRPr="00672E98">
        <w:rPr>
          <w:rFonts w:ascii="Times New Roman" w:hAnsi="Times New Roman" w:cs="Times New Roman"/>
          <w:lang w:val="en-GB"/>
        </w:rPr>
        <w:t>is</w:t>
      </w:r>
      <w:r w:rsidR="0067033D" w:rsidRPr="00672E98">
        <w:rPr>
          <w:rFonts w:ascii="Times New Roman" w:hAnsi="Times New Roman" w:cs="Times New Roman"/>
          <w:lang w:val="en-GB"/>
        </w:rPr>
        <w:t xml:space="preserve"> reputation</w:t>
      </w:r>
      <w:r w:rsidR="001C0313" w:rsidRPr="00672E98">
        <w:rPr>
          <w:rFonts w:ascii="Times New Roman" w:hAnsi="Times New Roman" w:cs="Times New Roman"/>
          <w:lang w:val="en-GB"/>
        </w:rPr>
        <w:t xml:space="preserve"> as a poet</w:t>
      </w:r>
      <w:r w:rsidR="0067033D" w:rsidRPr="00672E98">
        <w:rPr>
          <w:rFonts w:ascii="Times New Roman" w:hAnsi="Times New Roman" w:cs="Times New Roman"/>
          <w:lang w:val="en-GB"/>
        </w:rPr>
        <w:t xml:space="preserve"> was</w:t>
      </w:r>
      <w:r w:rsidR="00AE7B4F" w:rsidRPr="00672E98">
        <w:rPr>
          <w:rFonts w:ascii="Times New Roman" w:hAnsi="Times New Roman" w:cs="Times New Roman"/>
          <w:lang w:val="en-GB"/>
        </w:rPr>
        <w:t xml:space="preserve"> established by the poem </w:t>
      </w:r>
      <w:r w:rsidR="004E3B75">
        <w:rPr>
          <w:rFonts w:ascii="Times New Roman" w:hAnsi="Times New Roman" w:cs="Times New Roman"/>
          <w:lang w:val="en-GB"/>
        </w:rPr>
        <w:t>“</w:t>
      </w:r>
      <w:proofErr w:type="spellStart"/>
      <w:r w:rsidR="00AE7B4F" w:rsidRPr="0042521F">
        <w:rPr>
          <w:rFonts w:ascii="Times New Roman" w:hAnsi="Times New Roman" w:cs="Times New Roman"/>
          <w:lang w:val="en-GB"/>
        </w:rPr>
        <w:t>Todesfuge</w:t>
      </w:r>
      <w:proofErr w:type="spellEnd"/>
      <w:r w:rsidR="004E3B75">
        <w:rPr>
          <w:rFonts w:ascii="Times New Roman" w:hAnsi="Times New Roman" w:cs="Times New Roman"/>
          <w:lang w:val="en-GB"/>
        </w:rPr>
        <w:t>”</w:t>
      </w:r>
      <w:r w:rsidR="0057775B">
        <w:rPr>
          <w:rFonts w:ascii="Times New Roman" w:hAnsi="Times New Roman" w:cs="Times New Roman"/>
          <w:lang w:val="en-GB"/>
        </w:rPr>
        <w:t>,</w:t>
      </w:r>
      <w:r w:rsidR="00AE7B4F" w:rsidRPr="00672E98">
        <w:rPr>
          <w:rFonts w:ascii="Times New Roman" w:hAnsi="Times New Roman" w:cs="Times New Roman"/>
          <w:lang w:val="en-GB"/>
        </w:rPr>
        <w:t xml:space="preserve"> which recounts the experience of the death camps.</w:t>
      </w:r>
      <w:r w:rsidR="00145AD0">
        <w:rPr>
          <w:rFonts w:ascii="Times New Roman" w:hAnsi="Times New Roman" w:cs="Times New Roman"/>
          <w:lang w:val="en-GB"/>
        </w:rPr>
        <w:t xml:space="preserve"> </w:t>
      </w:r>
      <w:r w:rsidR="00B61426" w:rsidRPr="00672E98">
        <w:rPr>
          <w:rFonts w:ascii="Times New Roman" w:hAnsi="Times New Roman" w:cs="Times New Roman"/>
          <w:lang w:val="en-GB"/>
        </w:rPr>
        <w:t>His poems would, however, rap</w:t>
      </w:r>
      <w:r w:rsidR="001C0313" w:rsidRPr="00672E98">
        <w:rPr>
          <w:rFonts w:ascii="Times New Roman" w:hAnsi="Times New Roman" w:cs="Times New Roman"/>
          <w:lang w:val="en-GB"/>
        </w:rPr>
        <w:t>idly evolve into a darker, almost reticent</w:t>
      </w:r>
      <w:r w:rsidR="00F31383" w:rsidRPr="00672E98">
        <w:rPr>
          <w:rFonts w:ascii="Times New Roman" w:hAnsi="Times New Roman" w:cs="Times New Roman"/>
          <w:lang w:val="en-GB"/>
        </w:rPr>
        <w:t xml:space="preserve"> style</w:t>
      </w:r>
      <w:r w:rsidR="0082387D" w:rsidRPr="00672E98">
        <w:rPr>
          <w:rFonts w:ascii="Times New Roman" w:hAnsi="Times New Roman" w:cs="Times New Roman"/>
          <w:lang w:val="en-GB"/>
        </w:rPr>
        <w:t xml:space="preserve"> struggling with the possibili</w:t>
      </w:r>
      <w:r w:rsidR="00FD6E54" w:rsidRPr="00672E98">
        <w:rPr>
          <w:rFonts w:ascii="Times New Roman" w:hAnsi="Times New Roman" w:cs="Times New Roman"/>
          <w:lang w:val="en-GB"/>
        </w:rPr>
        <w:t>ty of representing the Shoah</w:t>
      </w:r>
      <w:r w:rsidR="00F31383" w:rsidRPr="00672E98">
        <w:rPr>
          <w:rFonts w:ascii="Times New Roman" w:hAnsi="Times New Roman" w:cs="Times New Roman"/>
          <w:lang w:val="en-GB"/>
        </w:rPr>
        <w:t>. Most of his poems are</w:t>
      </w:r>
      <w:r w:rsidR="00FD6E54" w:rsidRPr="00672E98">
        <w:rPr>
          <w:rFonts w:ascii="Times New Roman" w:hAnsi="Times New Roman" w:cs="Times New Roman"/>
          <w:lang w:val="en-GB"/>
        </w:rPr>
        <w:t xml:space="preserve"> fairl</w:t>
      </w:r>
      <w:r w:rsidR="001C0313" w:rsidRPr="00672E98">
        <w:rPr>
          <w:rFonts w:ascii="Times New Roman" w:hAnsi="Times New Roman" w:cs="Times New Roman"/>
          <w:lang w:val="en-GB"/>
        </w:rPr>
        <w:t>y short and</w:t>
      </w:r>
      <w:r w:rsidR="00F31383" w:rsidRPr="00672E98">
        <w:rPr>
          <w:rFonts w:ascii="Times New Roman" w:hAnsi="Times New Roman" w:cs="Times New Roman"/>
          <w:lang w:val="en-GB"/>
        </w:rPr>
        <w:t xml:space="preserve"> </w:t>
      </w:r>
      <w:r w:rsidR="00FD6E54" w:rsidRPr="00672E98">
        <w:rPr>
          <w:rFonts w:ascii="Times New Roman" w:hAnsi="Times New Roman" w:cs="Times New Roman"/>
          <w:lang w:val="en-GB"/>
        </w:rPr>
        <w:t xml:space="preserve">are forced to </w:t>
      </w:r>
      <w:r w:rsidR="00F31383" w:rsidRPr="00672E98">
        <w:rPr>
          <w:rFonts w:ascii="Times New Roman" w:hAnsi="Times New Roman" w:cs="Times New Roman"/>
          <w:lang w:val="en-GB"/>
        </w:rPr>
        <w:t>revisit and reshape</w:t>
      </w:r>
      <w:r w:rsidR="00FD6E54" w:rsidRPr="00672E98">
        <w:rPr>
          <w:rFonts w:ascii="Times New Roman" w:hAnsi="Times New Roman" w:cs="Times New Roman"/>
          <w:lang w:val="en-GB"/>
        </w:rPr>
        <w:t xml:space="preserve"> the</w:t>
      </w:r>
      <w:r w:rsidR="00F31383" w:rsidRPr="00672E98">
        <w:rPr>
          <w:rFonts w:ascii="Times New Roman" w:hAnsi="Times New Roman" w:cs="Times New Roman"/>
          <w:lang w:val="en-GB"/>
        </w:rPr>
        <w:t xml:space="preserve"> German language after its moral destruction by the Nazis</w:t>
      </w:r>
      <w:r w:rsidR="001C0313" w:rsidRPr="00672E9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1C0313" w:rsidRPr="00672E98">
        <w:rPr>
          <w:rFonts w:ascii="Times New Roman" w:hAnsi="Times New Roman" w:cs="Times New Roman"/>
          <w:lang w:val="en-GB"/>
        </w:rPr>
        <w:t>C</w:t>
      </w:r>
      <w:r w:rsidR="0082387D" w:rsidRPr="00672E98">
        <w:rPr>
          <w:rFonts w:ascii="Times New Roman" w:hAnsi="Times New Roman" w:cs="Times New Roman"/>
          <w:lang w:val="en-GB"/>
        </w:rPr>
        <w:t>e</w:t>
      </w:r>
      <w:r w:rsidR="001C0313" w:rsidRPr="00672E98">
        <w:rPr>
          <w:rFonts w:ascii="Times New Roman" w:hAnsi="Times New Roman" w:cs="Times New Roman"/>
          <w:lang w:val="en-GB"/>
        </w:rPr>
        <w:t>lan</w:t>
      </w:r>
      <w:proofErr w:type="spellEnd"/>
      <w:r w:rsidR="00F31383" w:rsidRPr="00672E98">
        <w:rPr>
          <w:rFonts w:ascii="Times New Roman" w:hAnsi="Times New Roman" w:cs="Times New Roman"/>
          <w:lang w:val="en-GB"/>
        </w:rPr>
        <w:t xml:space="preserve"> was awarded the most important German literary prize, the </w:t>
      </w:r>
      <w:r w:rsidR="0057775B">
        <w:rPr>
          <w:rFonts w:ascii="Times New Roman" w:hAnsi="Times New Roman" w:cs="Times New Roman"/>
          <w:lang w:val="en-GB"/>
        </w:rPr>
        <w:t xml:space="preserve">Georg </w:t>
      </w:r>
      <w:proofErr w:type="spellStart"/>
      <w:r w:rsidR="00F31383" w:rsidRPr="00672E98">
        <w:rPr>
          <w:rFonts w:ascii="Times New Roman" w:hAnsi="Times New Roman" w:cs="Times New Roman"/>
          <w:lang w:val="en-GB"/>
        </w:rPr>
        <w:t>Büchner</w:t>
      </w:r>
      <w:proofErr w:type="spellEnd"/>
      <w:r w:rsidR="0057775B">
        <w:rPr>
          <w:rFonts w:ascii="Times New Roman" w:hAnsi="Times New Roman" w:cs="Times New Roman"/>
          <w:lang w:val="en-GB"/>
        </w:rPr>
        <w:t xml:space="preserve"> P</w:t>
      </w:r>
      <w:r w:rsidR="00F31383" w:rsidRPr="00672E98">
        <w:rPr>
          <w:rFonts w:ascii="Times New Roman" w:hAnsi="Times New Roman" w:cs="Times New Roman"/>
          <w:lang w:val="en-GB"/>
        </w:rPr>
        <w:t>rize, but never felt comfortabl</w:t>
      </w:r>
      <w:r w:rsidR="0082387D" w:rsidRPr="00672E98">
        <w:rPr>
          <w:rFonts w:ascii="Times New Roman" w:hAnsi="Times New Roman" w:cs="Times New Roman"/>
          <w:lang w:val="en-GB"/>
        </w:rPr>
        <w:t>e in the German literary scene and was unnerved by neo</w:t>
      </w:r>
      <w:r w:rsidR="0057775B">
        <w:rPr>
          <w:rFonts w:ascii="Times New Roman" w:hAnsi="Times New Roman" w:cs="Times New Roman"/>
          <w:lang w:val="en-GB"/>
        </w:rPr>
        <w:t>-</w:t>
      </w:r>
      <w:r w:rsidR="0082387D" w:rsidRPr="00672E98">
        <w:rPr>
          <w:rFonts w:ascii="Times New Roman" w:hAnsi="Times New Roman" w:cs="Times New Roman"/>
          <w:lang w:val="en-GB"/>
        </w:rPr>
        <w:t>fascist activism.</w:t>
      </w:r>
      <w:r w:rsidR="008B008B" w:rsidRPr="00672E98">
        <w:rPr>
          <w:rFonts w:ascii="Times New Roman" w:hAnsi="Times New Roman" w:cs="Times New Roman"/>
          <w:lang w:val="en-GB"/>
        </w:rPr>
        <w:t xml:space="preserve"> He translated a vast amount of poetry and prose from different languages into German </w:t>
      </w:r>
      <w:commentRangeStart w:id="7"/>
      <w:del w:id="8" w:author="Bru Sascha" w:date="2013-07-09T16:13:00Z">
        <w:r w:rsidR="008B008B" w:rsidRPr="00672E98" w:rsidDel="00D87B9B">
          <w:rPr>
            <w:rFonts w:ascii="Times New Roman" w:hAnsi="Times New Roman" w:cs="Times New Roman"/>
            <w:lang w:val="en-GB"/>
          </w:rPr>
          <w:delText>(e.g. Shakespeare</w:delText>
        </w:r>
        <w:r w:rsidR="0057775B" w:rsidDel="00D87B9B">
          <w:rPr>
            <w:rFonts w:ascii="Times New Roman" w:hAnsi="Times New Roman" w:cs="Times New Roman"/>
            <w:lang w:val="en-GB"/>
          </w:rPr>
          <w:delText>’s</w:delText>
        </w:r>
        <w:r w:rsidR="008B008B" w:rsidRPr="00672E98" w:rsidDel="00D87B9B">
          <w:rPr>
            <w:rFonts w:ascii="Times New Roman" w:hAnsi="Times New Roman" w:cs="Times New Roman"/>
            <w:lang w:val="en-GB"/>
          </w:rPr>
          <w:delText xml:space="preserve"> </w:delText>
        </w:r>
        <w:r w:rsidR="0057775B" w:rsidDel="00D87B9B">
          <w:rPr>
            <w:rFonts w:ascii="Times New Roman" w:hAnsi="Times New Roman" w:cs="Times New Roman"/>
            <w:lang w:val="en-GB"/>
          </w:rPr>
          <w:delText>s</w:delText>
        </w:r>
        <w:r w:rsidR="001C0313" w:rsidRPr="00672E98" w:rsidDel="00D87B9B">
          <w:rPr>
            <w:rFonts w:ascii="Times New Roman" w:hAnsi="Times New Roman" w:cs="Times New Roman"/>
            <w:lang w:val="en-GB"/>
          </w:rPr>
          <w:delText xml:space="preserve">onnets) </w:delText>
        </w:r>
      </w:del>
      <w:commentRangeEnd w:id="7"/>
      <w:r w:rsidR="00D87B9B">
        <w:rPr>
          <w:rStyle w:val="CommentReference"/>
        </w:rPr>
        <w:commentReference w:id="7"/>
      </w:r>
      <w:r w:rsidR="001C0313" w:rsidRPr="00672E98">
        <w:rPr>
          <w:rFonts w:ascii="Times New Roman" w:hAnsi="Times New Roman" w:cs="Times New Roman"/>
          <w:lang w:val="en-GB"/>
        </w:rPr>
        <w:t>and saw this</w:t>
      </w:r>
      <w:r w:rsidR="008B008B" w:rsidRPr="00672E98">
        <w:rPr>
          <w:rFonts w:ascii="Times New Roman" w:hAnsi="Times New Roman" w:cs="Times New Roman"/>
          <w:lang w:val="en-GB"/>
        </w:rPr>
        <w:t xml:space="preserve"> achievement as</w:t>
      </w:r>
      <w:r w:rsidR="001C0313" w:rsidRPr="00672E98">
        <w:rPr>
          <w:rFonts w:ascii="Times New Roman" w:hAnsi="Times New Roman" w:cs="Times New Roman"/>
          <w:lang w:val="en-GB"/>
        </w:rPr>
        <w:t xml:space="preserve"> equal to</w:t>
      </w:r>
      <w:r w:rsidR="0067033D" w:rsidRPr="00672E98">
        <w:rPr>
          <w:rFonts w:ascii="Times New Roman" w:hAnsi="Times New Roman" w:cs="Times New Roman"/>
          <w:lang w:val="en-GB"/>
        </w:rPr>
        <w:t xml:space="preserve"> writing</w:t>
      </w:r>
      <w:r w:rsidR="008B008B" w:rsidRPr="00672E98">
        <w:rPr>
          <w:rFonts w:ascii="Times New Roman" w:hAnsi="Times New Roman" w:cs="Times New Roman"/>
          <w:lang w:val="en-GB"/>
        </w:rPr>
        <w:t xml:space="preserve"> poetry</w:t>
      </w:r>
      <w:r w:rsidR="008C49B9" w:rsidRPr="00672E98">
        <w:rPr>
          <w:rFonts w:ascii="Times New Roman" w:hAnsi="Times New Roman" w:cs="Times New Roman"/>
          <w:lang w:val="en-GB"/>
        </w:rPr>
        <w:t>. S</w:t>
      </w:r>
      <w:r w:rsidR="0067033D" w:rsidRPr="00672E98">
        <w:rPr>
          <w:rFonts w:ascii="Times New Roman" w:hAnsi="Times New Roman" w:cs="Times New Roman"/>
          <w:lang w:val="en-GB"/>
        </w:rPr>
        <w:t>even</w:t>
      </w:r>
      <w:r w:rsidR="008B008B" w:rsidRPr="00672E98">
        <w:rPr>
          <w:rFonts w:ascii="Times New Roman" w:hAnsi="Times New Roman" w:cs="Times New Roman"/>
          <w:lang w:val="en-GB"/>
        </w:rPr>
        <w:t xml:space="preserve"> </w:t>
      </w:r>
      <w:r w:rsidR="001C0313" w:rsidRPr="00672E98">
        <w:rPr>
          <w:rFonts w:ascii="Times New Roman" w:hAnsi="Times New Roman" w:cs="Times New Roman"/>
          <w:lang w:val="en-GB"/>
        </w:rPr>
        <w:t>volumes</w:t>
      </w:r>
      <w:r w:rsidR="008B008B" w:rsidRPr="00672E98">
        <w:rPr>
          <w:rFonts w:ascii="Times New Roman" w:hAnsi="Times New Roman" w:cs="Times New Roman"/>
          <w:lang w:val="en-GB"/>
        </w:rPr>
        <w:t xml:space="preserve"> were published at t</w:t>
      </w:r>
      <w:r w:rsidR="005D2FC3" w:rsidRPr="00672E98">
        <w:rPr>
          <w:rFonts w:ascii="Times New Roman" w:hAnsi="Times New Roman" w:cs="Times New Roman"/>
          <w:lang w:val="en-GB"/>
        </w:rPr>
        <w:t xml:space="preserve">he time of his death </w:t>
      </w:r>
      <w:r w:rsidR="007F1720" w:rsidRPr="00672E98">
        <w:rPr>
          <w:rFonts w:ascii="Times New Roman" w:hAnsi="Times New Roman" w:cs="Times New Roman"/>
          <w:lang w:val="en-GB"/>
        </w:rPr>
        <w:t xml:space="preserve">by suicide </w:t>
      </w:r>
      <w:r w:rsidR="005D2FC3" w:rsidRPr="00672E98">
        <w:rPr>
          <w:rFonts w:ascii="Times New Roman" w:hAnsi="Times New Roman" w:cs="Times New Roman"/>
          <w:lang w:val="en-GB"/>
        </w:rPr>
        <w:t>in</w:t>
      </w:r>
      <w:r w:rsidR="007F0B16" w:rsidRPr="00672E98">
        <w:rPr>
          <w:rFonts w:ascii="Times New Roman" w:hAnsi="Times New Roman" w:cs="Times New Roman"/>
          <w:lang w:val="en-GB"/>
        </w:rPr>
        <w:t xml:space="preserve"> Paris in</w:t>
      </w:r>
      <w:r w:rsidR="007F1720" w:rsidRPr="00672E98">
        <w:rPr>
          <w:rFonts w:ascii="Times New Roman" w:hAnsi="Times New Roman" w:cs="Times New Roman"/>
          <w:lang w:val="en-GB"/>
        </w:rPr>
        <w:t xml:space="preserve"> 1970.</w:t>
      </w:r>
    </w:p>
    <w:p w:rsidR="00D32D45" w:rsidRPr="00672E98" w:rsidRDefault="00145AD0" w:rsidP="00672E98">
      <w:pPr>
        <w:spacing w:line="48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</w:t>
      </w:r>
      <w:r w:rsidR="00C43F09" w:rsidRPr="00672E98">
        <w:rPr>
          <w:rFonts w:ascii="Times New Roman" w:hAnsi="Times New Roman" w:cs="Times New Roman"/>
          <w:lang w:val="en-GB"/>
        </w:rPr>
        <w:t xml:space="preserve">n </w:t>
      </w:r>
      <w:r w:rsidR="008C49B9" w:rsidRPr="00672E98">
        <w:rPr>
          <w:rFonts w:ascii="Times New Roman" w:hAnsi="Times New Roman" w:cs="Times New Roman"/>
          <w:lang w:val="en-GB"/>
        </w:rPr>
        <w:t>a moder</w:t>
      </w:r>
      <w:r w:rsidR="00C43F09" w:rsidRPr="00672E98">
        <w:rPr>
          <w:rFonts w:ascii="Times New Roman" w:hAnsi="Times New Roman" w:cs="Times New Roman"/>
          <w:lang w:val="en-GB"/>
        </w:rPr>
        <w:t xml:space="preserve">nist fashion, </w:t>
      </w:r>
      <w:proofErr w:type="spellStart"/>
      <w:r>
        <w:rPr>
          <w:rFonts w:ascii="Times New Roman" w:hAnsi="Times New Roman" w:cs="Times New Roman"/>
          <w:lang w:val="en-GB"/>
        </w:rPr>
        <w:t>Celan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="00C43F09" w:rsidRPr="00672E98">
        <w:rPr>
          <w:rFonts w:ascii="Times New Roman" w:hAnsi="Times New Roman" w:cs="Times New Roman"/>
          <w:lang w:val="en-GB"/>
        </w:rPr>
        <w:t xml:space="preserve">rejects </w:t>
      </w:r>
      <w:r w:rsidR="008B008B" w:rsidRPr="00672E98">
        <w:rPr>
          <w:rFonts w:ascii="Times New Roman" w:hAnsi="Times New Roman" w:cs="Times New Roman"/>
          <w:lang w:val="en-GB"/>
        </w:rPr>
        <w:t>sentimentali</w:t>
      </w:r>
      <w:r w:rsidR="00C43F09" w:rsidRPr="00672E98">
        <w:rPr>
          <w:rFonts w:ascii="Times New Roman" w:hAnsi="Times New Roman" w:cs="Times New Roman"/>
          <w:lang w:val="en-GB"/>
        </w:rPr>
        <w:t>ty and</w:t>
      </w:r>
      <w:r w:rsidR="008C49B9" w:rsidRPr="00672E98">
        <w:rPr>
          <w:rFonts w:ascii="Times New Roman" w:hAnsi="Times New Roman" w:cs="Times New Roman"/>
          <w:lang w:val="en-GB"/>
        </w:rPr>
        <w:t xml:space="preserve"> </w:t>
      </w:r>
      <w:r w:rsidR="008C49B9" w:rsidRPr="00672E98">
        <w:rPr>
          <w:rFonts w:ascii="Times New Roman" w:hAnsi="Times New Roman" w:cs="Times New Roman"/>
          <w:i/>
          <w:lang w:val="en-GB"/>
        </w:rPr>
        <w:t>beautiful</w:t>
      </w:r>
      <w:r w:rsidR="007F1720" w:rsidRPr="00672E98">
        <w:rPr>
          <w:rFonts w:ascii="Times New Roman" w:hAnsi="Times New Roman" w:cs="Times New Roman"/>
          <w:lang w:val="en-GB"/>
        </w:rPr>
        <w:t xml:space="preserve"> poetry</w:t>
      </w:r>
      <w:r w:rsidR="007F0B16" w:rsidRPr="00672E98">
        <w:rPr>
          <w:rFonts w:ascii="Times New Roman" w:hAnsi="Times New Roman" w:cs="Times New Roman"/>
          <w:lang w:val="en-GB"/>
        </w:rPr>
        <w:t>, but still</w:t>
      </w:r>
      <w:r w:rsidR="00C43F09" w:rsidRPr="00672E98">
        <w:rPr>
          <w:rFonts w:ascii="Times New Roman" w:hAnsi="Times New Roman" w:cs="Times New Roman"/>
          <w:lang w:val="en-GB"/>
        </w:rPr>
        <w:t xml:space="preserve"> views his writing</w:t>
      </w:r>
      <w:r w:rsidR="008B008B" w:rsidRPr="00672E98">
        <w:rPr>
          <w:rFonts w:ascii="Times New Roman" w:hAnsi="Times New Roman" w:cs="Times New Roman"/>
          <w:lang w:val="en-GB"/>
        </w:rPr>
        <w:t>s</w:t>
      </w:r>
      <w:r w:rsidR="00C43F09" w:rsidRPr="00672E98">
        <w:rPr>
          <w:rFonts w:ascii="Times New Roman" w:hAnsi="Times New Roman" w:cs="Times New Roman"/>
          <w:lang w:val="en-GB"/>
        </w:rPr>
        <w:t xml:space="preserve"> as dialog</w:t>
      </w:r>
      <w:r w:rsidR="007F0B16" w:rsidRPr="00672E98">
        <w:rPr>
          <w:rFonts w:ascii="Times New Roman" w:hAnsi="Times New Roman" w:cs="Times New Roman"/>
          <w:lang w:val="en-GB"/>
        </w:rPr>
        <w:t xml:space="preserve">ues with </w:t>
      </w:r>
      <w:r w:rsidR="0057775B">
        <w:rPr>
          <w:rFonts w:ascii="Times New Roman" w:hAnsi="Times New Roman" w:cs="Times New Roman"/>
          <w:lang w:val="en-GB"/>
        </w:rPr>
        <w:t xml:space="preserve">both </w:t>
      </w:r>
      <w:r w:rsidR="007F0B16" w:rsidRPr="00672E98">
        <w:rPr>
          <w:rFonts w:ascii="Times New Roman" w:hAnsi="Times New Roman" w:cs="Times New Roman"/>
          <w:lang w:val="en-GB"/>
        </w:rPr>
        <w:t>the readers</w:t>
      </w:r>
      <w:r w:rsidR="0057775B">
        <w:rPr>
          <w:rFonts w:ascii="Times New Roman" w:hAnsi="Times New Roman" w:cs="Times New Roman"/>
          <w:lang w:val="en-GB"/>
        </w:rPr>
        <w:t xml:space="preserve"> and his</w:t>
      </w:r>
      <w:r w:rsidR="00C43F09" w:rsidRPr="00672E98">
        <w:rPr>
          <w:rFonts w:ascii="Times New Roman" w:hAnsi="Times New Roman" w:cs="Times New Roman"/>
          <w:lang w:val="en-GB"/>
        </w:rPr>
        <w:t xml:space="preserve"> literary predecessors. </w:t>
      </w:r>
      <w:r w:rsidR="008B008B" w:rsidRPr="00672E98">
        <w:rPr>
          <w:rFonts w:ascii="Times New Roman" w:hAnsi="Times New Roman" w:cs="Times New Roman"/>
          <w:lang w:val="en-GB"/>
        </w:rPr>
        <w:t>Although man</w:t>
      </w:r>
      <w:r w:rsidR="008C49B9" w:rsidRPr="00672E98">
        <w:rPr>
          <w:rFonts w:ascii="Times New Roman" w:hAnsi="Times New Roman" w:cs="Times New Roman"/>
          <w:lang w:val="en-GB"/>
        </w:rPr>
        <w:t xml:space="preserve">y of his poems are love poems </w:t>
      </w:r>
      <w:r w:rsidR="008B008B" w:rsidRPr="00672E98">
        <w:rPr>
          <w:rFonts w:ascii="Times New Roman" w:hAnsi="Times New Roman" w:cs="Times New Roman"/>
          <w:lang w:val="en-GB"/>
        </w:rPr>
        <w:t>originat</w:t>
      </w:r>
      <w:r w:rsidR="0057775B">
        <w:rPr>
          <w:rFonts w:ascii="Times New Roman" w:hAnsi="Times New Roman" w:cs="Times New Roman"/>
          <w:lang w:val="en-GB"/>
        </w:rPr>
        <w:t>ing</w:t>
      </w:r>
      <w:r w:rsidR="008B008B" w:rsidRPr="00672E98">
        <w:rPr>
          <w:rFonts w:ascii="Times New Roman" w:hAnsi="Times New Roman" w:cs="Times New Roman"/>
          <w:lang w:val="en-GB"/>
        </w:rPr>
        <w:t xml:space="preserve"> in experiences in everyday life, the </w:t>
      </w:r>
      <w:r w:rsidR="008C49B9" w:rsidRPr="00672E98">
        <w:rPr>
          <w:rFonts w:ascii="Times New Roman" w:hAnsi="Times New Roman" w:cs="Times New Roman"/>
          <w:lang w:val="en-GB"/>
        </w:rPr>
        <w:t xml:space="preserve">key challenge for </w:t>
      </w:r>
      <w:proofErr w:type="spellStart"/>
      <w:r w:rsidR="008C49B9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DD6233" w:rsidRPr="00672E98">
        <w:rPr>
          <w:rFonts w:ascii="Times New Roman" w:hAnsi="Times New Roman" w:cs="Times New Roman"/>
          <w:lang w:val="en-GB"/>
        </w:rPr>
        <w:t xml:space="preserve"> </w:t>
      </w:r>
      <w:r w:rsidR="008B008B" w:rsidRPr="00672E98">
        <w:rPr>
          <w:rFonts w:ascii="Times New Roman" w:hAnsi="Times New Roman" w:cs="Times New Roman"/>
          <w:lang w:val="en-GB"/>
        </w:rPr>
        <w:t>remains</w:t>
      </w:r>
      <w:r w:rsidR="00DD6233" w:rsidRPr="00672E98">
        <w:rPr>
          <w:rFonts w:ascii="Times New Roman" w:hAnsi="Times New Roman" w:cs="Times New Roman"/>
          <w:lang w:val="en-GB"/>
        </w:rPr>
        <w:t xml:space="preserve"> to write poems </w:t>
      </w:r>
      <w:r w:rsidR="0057775B">
        <w:rPr>
          <w:rFonts w:ascii="Times New Roman" w:hAnsi="Times New Roman" w:cs="Times New Roman"/>
          <w:lang w:val="en-GB"/>
        </w:rPr>
        <w:t xml:space="preserve">that </w:t>
      </w:r>
      <w:r w:rsidR="00DD6233" w:rsidRPr="00672E98">
        <w:rPr>
          <w:rFonts w:ascii="Times New Roman" w:hAnsi="Times New Roman" w:cs="Times New Roman"/>
          <w:lang w:val="en-GB"/>
        </w:rPr>
        <w:t xml:space="preserve">remember </w:t>
      </w:r>
      <w:r w:rsidR="0067033D" w:rsidRPr="00672E98">
        <w:rPr>
          <w:rFonts w:ascii="Times New Roman" w:hAnsi="Times New Roman" w:cs="Times New Roman"/>
          <w:lang w:val="en-GB"/>
        </w:rPr>
        <w:t xml:space="preserve">the </w:t>
      </w:r>
      <w:r w:rsidR="00DD6233" w:rsidRPr="00672E98">
        <w:rPr>
          <w:rFonts w:ascii="Times New Roman" w:hAnsi="Times New Roman" w:cs="Times New Roman"/>
          <w:lang w:val="en-GB"/>
        </w:rPr>
        <w:t>loss</w:t>
      </w:r>
      <w:r w:rsidR="000E3F60" w:rsidRPr="00672E98">
        <w:rPr>
          <w:rFonts w:ascii="Times New Roman" w:hAnsi="Times New Roman" w:cs="Times New Roman"/>
          <w:lang w:val="en-GB"/>
        </w:rPr>
        <w:t xml:space="preserve"> of family and friends</w:t>
      </w:r>
      <w:r>
        <w:rPr>
          <w:rFonts w:ascii="Times New Roman" w:hAnsi="Times New Roman" w:cs="Times New Roman"/>
          <w:lang w:val="en-GB"/>
        </w:rPr>
        <w:t xml:space="preserve"> </w:t>
      </w:r>
      <w:r w:rsidR="00DD6233" w:rsidRPr="00672E98">
        <w:rPr>
          <w:rFonts w:ascii="Times New Roman" w:hAnsi="Times New Roman" w:cs="Times New Roman"/>
          <w:lang w:val="en-GB"/>
        </w:rPr>
        <w:t xml:space="preserve">and the atrocities of the </w:t>
      </w:r>
      <w:proofErr w:type="spellStart"/>
      <w:r w:rsidR="00DD6233" w:rsidRPr="00672E98">
        <w:rPr>
          <w:rFonts w:ascii="Times New Roman" w:hAnsi="Times New Roman" w:cs="Times New Roman"/>
          <w:lang w:val="en-GB"/>
        </w:rPr>
        <w:t>Shoah</w:t>
      </w:r>
      <w:proofErr w:type="spellEnd"/>
      <w:r w:rsidR="00DD6233" w:rsidRPr="00672E98">
        <w:rPr>
          <w:rFonts w:ascii="Times New Roman" w:hAnsi="Times New Roman" w:cs="Times New Roman"/>
          <w:lang w:val="en-GB"/>
        </w:rPr>
        <w:t xml:space="preserve"> without resorting to </w:t>
      </w:r>
      <w:r w:rsidR="008C49B9" w:rsidRPr="00672E98">
        <w:rPr>
          <w:rFonts w:ascii="Times New Roman" w:hAnsi="Times New Roman" w:cs="Times New Roman"/>
          <w:lang w:val="en-GB"/>
        </w:rPr>
        <w:t>either an aestheticiz</w:t>
      </w:r>
      <w:r w:rsidR="00DD6233" w:rsidRPr="00672E98">
        <w:rPr>
          <w:rFonts w:ascii="Times New Roman" w:hAnsi="Times New Roman" w:cs="Times New Roman"/>
          <w:lang w:val="en-GB"/>
        </w:rPr>
        <w:t>in</w:t>
      </w:r>
      <w:r w:rsidR="008C49B9" w:rsidRPr="00672E98">
        <w:rPr>
          <w:rFonts w:ascii="Times New Roman" w:hAnsi="Times New Roman" w:cs="Times New Roman"/>
          <w:lang w:val="en-GB"/>
        </w:rPr>
        <w:t xml:space="preserve">g register that would make the experience of evil sound less harrowing or to a </w:t>
      </w:r>
      <w:r w:rsidR="00DD6233" w:rsidRPr="00672E98">
        <w:rPr>
          <w:rFonts w:ascii="Times New Roman" w:hAnsi="Times New Roman" w:cs="Times New Roman"/>
          <w:lang w:val="en-GB"/>
        </w:rPr>
        <w:t xml:space="preserve">register that would </w:t>
      </w:r>
      <w:r w:rsidR="00DD6233" w:rsidRPr="00672E98">
        <w:rPr>
          <w:rFonts w:ascii="Times New Roman" w:hAnsi="Times New Roman" w:cs="Times New Roman"/>
          <w:lang w:val="en-GB"/>
        </w:rPr>
        <w:lastRenderedPageBreak/>
        <w:t xml:space="preserve">remain purely factual and exclude personal aspects. </w:t>
      </w:r>
      <w:proofErr w:type="spellStart"/>
      <w:r w:rsidR="001C0313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1C0313" w:rsidRPr="00672E98">
        <w:rPr>
          <w:rFonts w:ascii="Times New Roman" w:hAnsi="Times New Roman" w:cs="Times New Roman"/>
          <w:lang w:val="en-GB"/>
        </w:rPr>
        <w:t xml:space="preserve"> makes repeated</w:t>
      </w:r>
      <w:r w:rsidR="007F1720" w:rsidRPr="00672E98">
        <w:rPr>
          <w:rFonts w:ascii="Times New Roman" w:hAnsi="Times New Roman" w:cs="Times New Roman"/>
          <w:lang w:val="en-GB"/>
        </w:rPr>
        <w:t xml:space="preserve"> use of basic</w:t>
      </w:r>
      <w:r w:rsidR="001C0313" w:rsidRPr="00672E98">
        <w:rPr>
          <w:rFonts w:ascii="Times New Roman" w:hAnsi="Times New Roman" w:cs="Times New Roman"/>
          <w:lang w:val="en-GB"/>
        </w:rPr>
        <w:t xml:space="preserve"> words like “eye”, “stone”, “hand”,</w:t>
      </w:r>
      <w:r w:rsidR="007F0B16" w:rsidRPr="00672E98">
        <w:rPr>
          <w:rFonts w:ascii="Times New Roman" w:hAnsi="Times New Roman" w:cs="Times New Roman"/>
          <w:lang w:val="en-GB"/>
        </w:rPr>
        <w:t xml:space="preserve"> or “tear”, yet his poems are</w:t>
      </w:r>
      <w:r w:rsidR="001C0313" w:rsidRPr="00672E98">
        <w:rPr>
          <w:rFonts w:ascii="Times New Roman" w:hAnsi="Times New Roman" w:cs="Times New Roman"/>
          <w:lang w:val="en-GB"/>
        </w:rPr>
        <w:t xml:space="preserve"> replete with allusions to other literary, religious and philosophical texts. This is why some consider them poems for experts</w:t>
      </w:r>
      <w:r w:rsidR="007F1720" w:rsidRPr="00672E98">
        <w:rPr>
          <w:rFonts w:ascii="Times New Roman" w:hAnsi="Times New Roman" w:cs="Times New Roman"/>
          <w:lang w:val="en-GB"/>
        </w:rPr>
        <w:t xml:space="preserve">. The question in this debate among </w:t>
      </w:r>
      <w:proofErr w:type="spellStart"/>
      <w:r w:rsidR="007F1720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7F1720" w:rsidRPr="00672E98">
        <w:rPr>
          <w:rFonts w:ascii="Times New Roman" w:hAnsi="Times New Roman" w:cs="Times New Roman"/>
          <w:lang w:val="en-GB"/>
        </w:rPr>
        <w:t xml:space="preserve"> readers, which has been going on since </w:t>
      </w:r>
      <w:proofErr w:type="spellStart"/>
      <w:r w:rsidR="007F1720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7F1720" w:rsidRPr="00672E98">
        <w:rPr>
          <w:rFonts w:ascii="Times New Roman" w:hAnsi="Times New Roman" w:cs="Times New Roman"/>
          <w:lang w:val="en-GB"/>
        </w:rPr>
        <w:t xml:space="preserve"> started publishing, is </w:t>
      </w:r>
      <w:r w:rsidR="0057775B">
        <w:rPr>
          <w:rFonts w:ascii="Times New Roman" w:hAnsi="Times New Roman" w:cs="Times New Roman"/>
          <w:lang w:val="en-GB"/>
        </w:rPr>
        <w:t>whether</w:t>
      </w:r>
      <w:r w:rsidR="0057775B" w:rsidRPr="00672E98">
        <w:rPr>
          <w:rFonts w:ascii="Times New Roman" w:hAnsi="Times New Roman" w:cs="Times New Roman"/>
          <w:lang w:val="en-GB"/>
        </w:rPr>
        <w:t xml:space="preserve"> </w:t>
      </w:r>
      <w:r w:rsidR="007F1720" w:rsidRPr="00672E98">
        <w:rPr>
          <w:rFonts w:ascii="Times New Roman" w:hAnsi="Times New Roman" w:cs="Times New Roman"/>
          <w:lang w:val="en-GB"/>
        </w:rPr>
        <w:t xml:space="preserve">any, and if so, how much </w:t>
      </w:r>
      <w:r w:rsidR="009540B0">
        <w:rPr>
          <w:rFonts w:ascii="Times New Roman" w:hAnsi="Times New Roman" w:cs="Times New Roman"/>
          <w:lang w:val="en-GB"/>
        </w:rPr>
        <w:t xml:space="preserve">extra-textual </w:t>
      </w:r>
      <w:r w:rsidR="007F1720" w:rsidRPr="00672E98">
        <w:rPr>
          <w:rFonts w:ascii="Times New Roman" w:hAnsi="Times New Roman" w:cs="Times New Roman"/>
          <w:lang w:val="en-GB"/>
        </w:rPr>
        <w:t>information is required</w:t>
      </w:r>
      <w:r w:rsidR="00C43F09" w:rsidRPr="00672E98">
        <w:rPr>
          <w:rFonts w:ascii="Times New Roman" w:hAnsi="Times New Roman" w:cs="Times New Roman"/>
          <w:lang w:val="en-GB"/>
        </w:rPr>
        <w:t xml:space="preserve"> to understand these </w:t>
      </w:r>
      <w:r w:rsidR="007F1720" w:rsidRPr="00672E98">
        <w:rPr>
          <w:rFonts w:ascii="Times New Roman" w:hAnsi="Times New Roman" w:cs="Times New Roman"/>
          <w:lang w:val="en-GB"/>
        </w:rPr>
        <w:t xml:space="preserve">poems. </w:t>
      </w:r>
      <w:proofErr w:type="spellStart"/>
      <w:r w:rsidR="000E3F60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0E3F60" w:rsidRPr="00672E98">
        <w:rPr>
          <w:rFonts w:ascii="Times New Roman" w:hAnsi="Times New Roman" w:cs="Times New Roman"/>
          <w:lang w:val="en-GB"/>
        </w:rPr>
        <w:t xml:space="preserve"> seeks his own</w:t>
      </w:r>
      <w:r w:rsidR="005F2011" w:rsidRPr="00672E98">
        <w:rPr>
          <w:rFonts w:ascii="Times New Roman" w:hAnsi="Times New Roman" w:cs="Times New Roman"/>
          <w:lang w:val="en-GB"/>
        </w:rPr>
        <w:t xml:space="preserve"> unique</w:t>
      </w:r>
      <w:r w:rsidR="000E3F60" w:rsidRPr="00672E98">
        <w:rPr>
          <w:rFonts w:ascii="Times New Roman" w:hAnsi="Times New Roman" w:cs="Times New Roman"/>
          <w:lang w:val="en-GB"/>
        </w:rPr>
        <w:t xml:space="preserve"> poetic voice, </w:t>
      </w:r>
      <w:r w:rsidR="00660932" w:rsidRPr="00672E98">
        <w:rPr>
          <w:rFonts w:ascii="Times New Roman" w:hAnsi="Times New Roman" w:cs="Times New Roman"/>
          <w:lang w:val="en-GB"/>
        </w:rPr>
        <w:t>always reflecting on his own existential situation, yet at the same time focusing on the</w:t>
      </w:r>
      <w:r w:rsidR="008C49B9" w:rsidRPr="00672E98">
        <w:rPr>
          <w:rFonts w:ascii="Times New Roman" w:hAnsi="Times New Roman" w:cs="Times New Roman"/>
          <w:lang w:val="en-GB"/>
        </w:rPr>
        <w:t xml:space="preserve"> reader, on the</w:t>
      </w:r>
      <w:r w:rsidR="00660932" w:rsidRPr="00672E98">
        <w:rPr>
          <w:rFonts w:ascii="Times New Roman" w:hAnsi="Times New Roman" w:cs="Times New Roman"/>
          <w:i/>
          <w:lang w:val="en-GB"/>
        </w:rPr>
        <w:t xml:space="preserve"> </w:t>
      </w:r>
      <w:r w:rsidR="009540B0">
        <w:rPr>
          <w:rFonts w:ascii="Times New Roman" w:hAnsi="Times New Roman" w:cs="Times New Roman"/>
          <w:i/>
          <w:lang w:val="en-GB"/>
        </w:rPr>
        <w:t>O</w:t>
      </w:r>
      <w:r w:rsidR="00660932" w:rsidRPr="00672E98">
        <w:rPr>
          <w:rFonts w:ascii="Times New Roman" w:hAnsi="Times New Roman" w:cs="Times New Roman"/>
          <w:i/>
          <w:lang w:val="en-GB"/>
        </w:rPr>
        <w:t>ther</w:t>
      </w:r>
      <w:r w:rsidR="00211E74" w:rsidRPr="00672E98">
        <w:rPr>
          <w:rFonts w:ascii="Times New Roman" w:hAnsi="Times New Roman" w:cs="Times New Roman"/>
          <w:lang w:val="en-GB"/>
        </w:rPr>
        <w:t xml:space="preserve">: </w:t>
      </w:r>
      <w:r w:rsidR="007F0B16" w:rsidRPr="00672E98">
        <w:rPr>
          <w:rFonts w:ascii="Times New Roman" w:hAnsi="Times New Roman" w:cs="Times New Roman"/>
          <w:lang w:val="en-GB"/>
        </w:rPr>
        <w:t>“</w:t>
      </w:r>
      <w:r w:rsidR="00211E74" w:rsidRPr="00672E98">
        <w:rPr>
          <w:rFonts w:ascii="Times New Roman" w:hAnsi="Times New Roman" w:cs="Times New Roman"/>
          <w:lang w:val="en-GB"/>
        </w:rPr>
        <w:t>The poem wants to head towards some other, it needs this other, it needs an opposite</w:t>
      </w:r>
      <w:r w:rsidR="00660932" w:rsidRPr="00672E98">
        <w:rPr>
          <w:rFonts w:ascii="Times New Roman" w:hAnsi="Times New Roman" w:cs="Times New Roman"/>
          <w:lang w:val="en-GB"/>
        </w:rPr>
        <w:t>”</w:t>
      </w:r>
      <w:r w:rsidR="00211E74" w:rsidRPr="00672E98">
        <w:rPr>
          <w:rFonts w:ascii="Times New Roman" w:hAnsi="Times New Roman" w:cs="Times New Roman"/>
          <w:lang w:val="en-GB"/>
        </w:rPr>
        <w:t xml:space="preserve"> (The Meridian, p.</w:t>
      </w:r>
      <w:r w:rsidR="0057775B">
        <w:rPr>
          <w:rFonts w:ascii="Times New Roman" w:hAnsi="Times New Roman" w:cs="Times New Roman"/>
          <w:lang w:val="en-GB"/>
        </w:rPr>
        <w:t xml:space="preserve"> </w:t>
      </w:r>
      <w:r w:rsidR="00211E74" w:rsidRPr="00672E98">
        <w:rPr>
          <w:rFonts w:ascii="Times New Roman" w:hAnsi="Times New Roman" w:cs="Times New Roman"/>
          <w:lang w:val="en-GB"/>
        </w:rPr>
        <w:t>9)</w:t>
      </w:r>
      <w:r w:rsidR="000E3F60" w:rsidRPr="00672E98">
        <w:rPr>
          <w:rFonts w:ascii="Times New Roman" w:hAnsi="Times New Roman" w:cs="Times New Roman"/>
          <w:lang w:val="en-GB"/>
        </w:rPr>
        <w:t xml:space="preserve">. </w:t>
      </w:r>
      <w:r w:rsidR="0097161F" w:rsidRPr="00672E98">
        <w:rPr>
          <w:rFonts w:ascii="Times New Roman" w:hAnsi="Times New Roman" w:cs="Times New Roman"/>
          <w:lang w:val="en-GB"/>
        </w:rPr>
        <w:t>In the poem “</w:t>
      </w:r>
      <w:proofErr w:type="spellStart"/>
      <w:r w:rsidR="0097161F" w:rsidRPr="00672E98">
        <w:rPr>
          <w:rFonts w:ascii="Times New Roman" w:hAnsi="Times New Roman" w:cs="Times New Roman"/>
          <w:lang w:val="en-GB"/>
        </w:rPr>
        <w:t>Bei</w:t>
      </w:r>
      <w:proofErr w:type="spellEnd"/>
      <w:r w:rsidR="0097161F" w:rsidRPr="00672E98">
        <w:rPr>
          <w:rFonts w:ascii="Times New Roman" w:hAnsi="Times New Roman" w:cs="Times New Roman"/>
          <w:lang w:val="en-GB"/>
        </w:rPr>
        <w:t xml:space="preserve"> Brancusi, </w:t>
      </w:r>
      <w:proofErr w:type="spellStart"/>
      <w:r w:rsidR="0097161F" w:rsidRPr="00672E98">
        <w:rPr>
          <w:rFonts w:ascii="Times New Roman" w:hAnsi="Times New Roman" w:cs="Times New Roman"/>
          <w:lang w:val="en-GB"/>
        </w:rPr>
        <w:t>zu</w:t>
      </w:r>
      <w:proofErr w:type="spellEnd"/>
      <w:r w:rsidR="0097161F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161F" w:rsidRPr="00672E98">
        <w:rPr>
          <w:rFonts w:ascii="Times New Roman" w:hAnsi="Times New Roman" w:cs="Times New Roman"/>
          <w:lang w:val="en-GB"/>
        </w:rPr>
        <w:t>zweit</w:t>
      </w:r>
      <w:proofErr w:type="spellEnd"/>
      <w:r w:rsidR="0097161F" w:rsidRPr="00672E98">
        <w:rPr>
          <w:rFonts w:ascii="Times New Roman" w:hAnsi="Times New Roman" w:cs="Times New Roman"/>
          <w:lang w:val="en-GB"/>
        </w:rPr>
        <w:t>”</w:t>
      </w:r>
      <w:r w:rsidR="002913F1" w:rsidRPr="00672E98">
        <w:rPr>
          <w:rFonts w:ascii="Times New Roman" w:hAnsi="Times New Roman" w:cs="Times New Roman"/>
          <w:lang w:val="en-GB"/>
        </w:rPr>
        <w:t xml:space="preserve"> from </w:t>
      </w:r>
      <w:proofErr w:type="spellStart"/>
      <w:r w:rsidR="002913F1" w:rsidRPr="00672E98">
        <w:rPr>
          <w:rFonts w:ascii="Times New Roman" w:hAnsi="Times New Roman" w:cs="Times New Roman"/>
          <w:i/>
          <w:lang w:val="en-GB"/>
        </w:rPr>
        <w:t>Lichtzwang</w:t>
      </w:r>
      <w:proofErr w:type="spellEnd"/>
      <w:ins w:id="9" w:author="Bru Sascha" w:date="2013-07-09T16:14:00Z">
        <w:r w:rsidR="00D87B9B">
          <w:rPr>
            <w:rFonts w:ascii="Times New Roman" w:hAnsi="Times New Roman" w:cs="Times New Roman"/>
            <w:i/>
            <w:lang w:val="en-GB"/>
          </w:rPr>
          <w:t xml:space="preserve"> </w:t>
        </w:r>
        <w:r w:rsidR="00D87B9B">
          <w:rPr>
            <w:rFonts w:ascii="Times New Roman" w:hAnsi="Times New Roman" w:cs="Times New Roman"/>
            <w:lang w:val="en-GB"/>
          </w:rPr>
          <w:t>(</w:t>
        </w:r>
        <w:r w:rsidR="00D87B9B" w:rsidRPr="00D87B9B">
          <w:rPr>
            <w:rFonts w:ascii="Times New Roman" w:hAnsi="Times New Roman" w:cs="Times New Roman"/>
            <w:i/>
            <w:highlight w:val="yellow"/>
            <w:lang w:val="en-GB"/>
            <w:rPrChange w:id="10" w:author="Bru Sascha" w:date="2013-07-09T16:15:00Z">
              <w:rPr>
                <w:rFonts w:ascii="Times New Roman" w:hAnsi="Times New Roman" w:cs="Times New Roman"/>
                <w:lang w:val="en-GB"/>
              </w:rPr>
            </w:rPrChange>
          </w:rPr>
          <w:t>English translation</w:t>
        </w:r>
        <w:r w:rsidR="00D87B9B" w:rsidRPr="00D87B9B">
          <w:rPr>
            <w:rFonts w:ascii="Times New Roman" w:hAnsi="Times New Roman" w:cs="Times New Roman"/>
            <w:highlight w:val="yellow"/>
            <w:lang w:val="en-GB"/>
            <w:rPrChange w:id="11" w:author="Bru Sascha" w:date="2013-07-09T16:15:00Z">
              <w:rPr>
                <w:rFonts w:ascii="Times New Roman" w:hAnsi="Times New Roman" w:cs="Times New Roman"/>
                <w:lang w:val="en-GB"/>
              </w:rPr>
            </w:rPrChange>
          </w:rPr>
          <w:t>, year)</w:t>
        </w:r>
      </w:ins>
      <w:r w:rsidR="00F74C08" w:rsidRPr="00D87B9B">
        <w:rPr>
          <w:rFonts w:ascii="Times New Roman" w:hAnsi="Times New Roman" w:cs="Times New Roman"/>
          <w:highlight w:val="yellow"/>
          <w:lang w:val="en-GB"/>
          <w:rPrChange w:id="12" w:author="Bru Sascha" w:date="2013-07-09T16:15:00Z">
            <w:rPr>
              <w:rFonts w:ascii="Times New Roman" w:hAnsi="Times New Roman" w:cs="Times New Roman"/>
              <w:lang w:val="en-GB"/>
            </w:rPr>
          </w:rPrChange>
        </w:rPr>
        <w:t>,</w:t>
      </w:r>
      <w:r w:rsidR="00F74C08" w:rsidRPr="00672E98">
        <w:rPr>
          <w:rFonts w:ascii="Times New Roman" w:hAnsi="Times New Roman" w:cs="Times New Roman"/>
          <w:lang w:val="en-GB"/>
        </w:rPr>
        <w:t xml:space="preserve"> for example,</w:t>
      </w:r>
      <w:r w:rsidR="00C43F09" w:rsidRPr="00672E98">
        <w:rPr>
          <w:rFonts w:ascii="Times New Roman" w:hAnsi="Times New Roman" w:cs="Times New Roman"/>
          <w:lang w:val="en-GB"/>
        </w:rPr>
        <w:t xml:space="preserve"> the lyrical I argues</w:t>
      </w:r>
      <w:r w:rsidR="00130D9D" w:rsidRPr="00672E98">
        <w:rPr>
          <w:rFonts w:ascii="Times New Roman" w:hAnsi="Times New Roman" w:cs="Times New Roman"/>
          <w:lang w:val="en-GB"/>
        </w:rPr>
        <w:t xml:space="preserve"> that the opaque </w:t>
      </w:r>
      <w:r w:rsidR="00DD6D5C" w:rsidRPr="00672E98">
        <w:rPr>
          <w:rFonts w:ascii="Times New Roman" w:hAnsi="Times New Roman" w:cs="Times New Roman"/>
          <w:lang w:val="en-GB"/>
        </w:rPr>
        <w:t>statues of Brancusi</w:t>
      </w:r>
      <w:r w:rsidR="00C60481" w:rsidRPr="00672E98">
        <w:rPr>
          <w:rFonts w:ascii="Times New Roman" w:hAnsi="Times New Roman" w:cs="Times New Roman"/>
          <w:lang w:val="en-GB"/>
        </w:rPr>
        <w:t xml:space="preserve"> contain a traumatic</w:t>
      </w:r>
      <w:r w:rsidR="00DD6D5C" w:rsidRPr="00672E98">
        <w:rPr>
          <w:rFonts w:ascii="Times New Roman" w:hAnsi="Times New Roman" w:cs="Times New Roman"/>
          <w:lang w:val="en-GB"/>
        </w:rPr>
        <w:t xml:space="preserve"> core</w:t>
      </w:r>
      <w:r w:rsidR="00C60481" w:rsidRPr="00672E98">
        <w:rPr>
          <w:rFonts w:ascii="Times New Roman" w:hAnsi="Times New Roman" w:cs="Times New Roman"/>
          <w:lang w:val="en-GB"/>
        </w:rPr>
        <w:t xml:space="preserve"> which can be sensed only by </w:t>
      </w:r>
      <w:r w:rsidR="0097161F" w:rsidRPr="00672E98">
        <w:rPr>
          <w:rFonts w:ascii="Times New Roman" w:hAnsi="Times New Roman" w:cs="Times New Roman"/>
          <w:lang w:val="en-GB"/>
        </w:rPr>
        <w:t>attentive</w:t>
      </w:r>
      <w:r w:rsidR="00660932" w:rsidRPr="00672E98">
        <w:rPr>
          <w:rFonts w:ascii="Times New Roman" w:hAnsi="Times New Roman" w:cs="Times New Roman"/>
          <w:lang w:val="en-GB"/>
        </w:rPr>
        <w:t xml:space="preserve"> viewers and thus challenge</w:t>
      </w:r>
      <w:r w:rsidR="00C60481" w:rsidRPr="00672E98">
        <w:rPr>
          <w:rFonts w:ascii="Times New Roman" w:hAnsi="Times New Roman" w:cs="Times New Roman"/>
          <w:lang w:val="en-GB"/>
        </w:rPr>
        <w:t>s</w:t>
      </w:r>
      <w:r w:rsidR="00F74C08" w:rsidRPr="00672E98">
        <w:rPr>
          <w:rFonts w:ascii="Times New Roman" w:hAnsi="Times New Roman" w:cs="Times New Roman"/>
          <w:lang w:val="en-GB"/>
        </w:rPr>
        <w:t xml:space="preserve"> them</w:t>
      </w:r>
      <w:r w:rsidR="0097161F" w:rsidRPr="00672E98">
        <w:rPr>
          <w:rFonts w:ascii="Times New Roman" w:hAnsi="Times New Roman" w:cs="Times New Roman"/>
          <w:lang w:val="en-GB"/>
        </w:rPr>
        <w:t xml:space="preserve"> in an </w:t>
      </w:r>
      <w:r w:rsidR="00F74C08" w:rsidRPr="00672E98">
        <w:rPr>
          <w:rFonts w:ascii="Times New Roman" w:hAnsi="Times New Roman" w:cs="Times New Roman"/>
          <w:lang w:val="en-GB"/>
        </w:rPr>
        <w:t>ethica</w:t>
      </w:r>
      <w:r w:rsidR="00C60481" w:rsidRPr="00672E98">
        <w:rPr>
          <w:rFonts w:ascii="Times New Roman" w:hAnsi="Times New Roman" w:cs="Times New Roman"/>
          <w:lang w:val="en-GB"/>
        </w:rPr>
        <w:t xml:space="preserve">l way. In </w:t>
      </w:r>
      <w:r w:rsidR="0057775B" w:rsidRPr="0057775B">
        <w:rPr>
          <w:rFonts w:ascii="Times New Roman" w:hAnsi="Times New Roman" w:cs="Times New Roman"/>
          <w:i/>
          <w:lang w:val="en-GB"/>
        </w:rPr>
        <w:t>The Meridian</w:t>
      </w:r>
      <w:r w:rsidR="0057775B">
        <w:rPr>
          <w:rFonts w:ascii="Times New Roman" w:hAnsi="Times New Roman" w:cs="Times New Roman"/>
          <w:lang w:val="en-GB"/>
        </w:rPr>
        <w:t>,</w:t>
      </w:r>
      <w:r w:rsidR="0057775B" w:rsidRPr="0057775B" w:rsidDel="0057775B">
        <w:rPr>
          <w:rFonts w:ascii="Times New Roman" w:hAnsi="Times New Roman" w:cs="Times New Roman"/>
          <w:lang w:val="en-GB"/>
        </w:rPr>
        <w:t xml:space="preserve"> </w:t>
      </w:r>
      <w:r w:rsidR="0057775B">
        <w:rPr>
          <w:rFonts w:ascii="Times New Roman" w:hAnsi="Times New Roman" w:cs="Times New Roman"/>
          <w:lang w:val="en-GB"/>
        </w:rPr>
        <w:t>his</w:t>
      </w:r>
      <w:r w:rsidR="0057775B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60481" w:rsidRPr="00672E98">
        <w:rPr>
          <w:rFonts w:ascii="Times New Roman" w:hAnsi="Times New Roman" w:cs="Times New Roman"/>
          <w:lang w:val="en-GB"/>
        </w:rPr>
        <w:t>Büchner</w:t>
      </w:r>
      <w:proofErr w:type="spellEnd"/>
      <w:r w:rsidR="0057775B">
        <w:rPr>
          <w:rFonts w:ascii="Times New Roman" w:hAnsi="Times New Roman" w:cs="Times New Roman"/>
          <w:lang w:val="en-GB"/>
        </w:rPr>
        <w:t xml:space="preserve"> P</w:t>
      </w:r>
      <w:r w:rsidR="00C60481" w:rsidRPr="00672E98">
        <w:rPr>
          <w:rFonts w:ascii="Times New Roman" w:hAnsi="Times New Roman" w:cs="Times New Roman"/>
          <w:lang w:val="en-GB"/>
        </w:rPr>
        <w:t>rize speech</w:t>
      </w:r>
      <w:r w:rsidR="0057775B">
        <w:rPr>
          <w:rFonts w:ascii="Times New Roman" w:hAnsi="Times New Roman" w:cs="Times New Roman"/>
          <w:lang w:val="en-GB"/>
        </w:rPr>
        <w:t>,</w:t>
      </w:r>
      <w:r w:rsidR="0097161F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161F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97161F" w:rsidRPr="00672E98">
        <w:rPr>
          <w:rFonts w:ascii="Times New Roman" w:hAnsi="Times New Roman" w:cs="Times New Roman"/>
          <w:lang w:val="en-GB"/>
        </w:rPr>
        <w:t xml:space="preserve"> describe</w:t>
      </w:r>
      <w:r w:rsidR="00C43F09" w:rsidRPr="00672E98">
        <w:rPr>
          <w:rFonts w:ascii="Times New Roman" w:hAnsi="Times New Roman" w:cs="Times New Roman"/>
          <w:lang w:val="en-GB"/>
        </w:rPr>
        <w:t xml:space="preserve">s poetry </w:t>
      </w:r>
      <w:r w:rsidR="002913F1" w:rsidRPr="00672E98">
        <w:rPr>
          <w:rFonts w:ascii="Times New Roman" w:hAnsi="Times New Roman" w:cs="Times New Roman"/>
          <w:lang w:val="en-GB"/>
        </w:rPr>
        <w:t xml:space="preserve">as </w:t>
      </w:r>
      <w:r w:rsidR="0057775B">
        <w:rPr>
          <w:rFonts w:ascii="Times New Roman" w:hAnsi="Times New Roman" w:cs="Times New Roman"/>
          <w:lang w:val="en-GB"/>
        </w:rPr>
        <w:t>“</w:t>
      </w:r>
      <w:proofErr w:type="spellStart"/>
      <w:r w:rsidR="00C60481" w:rsidRPr="00672E98">
        <w:rPr>
          <w:rFonts w:ascii="Times New Roman" w:hAnsi="Times New Roman" w:cs="Times New Roman"/>
          <w:lang w:val="en-GB"/>
        </w:rPr>
        <w:t>dunkel</w:t>
      </w:r>
      <w:proofErr w:type="spellEnd"/>
      <w:r w:rsidR="00C60481" w:rsidRPr="00672E98">
        <w:rPr>
          <w:rFonts w:ascii="Times New Roman" w:hAnsi="Times New Roman" w:cs="Times New Roman"/>
          <w:lang w:val="en-GB"/>
        </w:rPr>
        <w:t>”</w:t>
      </w:r>
      <w:r w:rsidR="002913F1" w:rsidRPr="00672E98">
        <w:rPr>
          <w:rFonts w:ascii="Times New Roman" w:hAnsi="Times New Roman" w:cs="Times New Roman"/>
          <w:lang w:val="en-GB"/>
        </w:rPr>
        <w:t xml:space="preserve"> </w:t>
      </w:r>
      <w:r w:rsidR="002913F1" w:rsidRPr="0042521F">
        <w:rPr>
          <w:rFonts w:ascii="Times New Roman" w:hAnsi="Times New Roman" w:cs="Times New Roman"/>
          <w:lang w:val="en-GB"/>
        </w:rPr>
        <w:t>(</w:t>
      </w:r>
      <w:r w:rsidR="002913F1" w:rsidRPr="00672E98">
        <w:rPr>
          <w:rFonts w:ascii="Times New Roman" w:hAnsi="Times New Roman" w:cs="Times New Roman"/>
          <w:i/>
          <w:lang w:val="en-GB"/>
        </w:rPr>
        <w:t>dark</w:t>
      </w:r>
      <w:r w:rsidR="002913F1" w:rsidRPr="0042521F">
        <w:rPr>
          <w:rFonts w:ascii="Times New Roman" w:hAnsi="Times New Roman" w:cs="Times New Roman"/>
          <w:lang w:val="en-GB"/>
        </w:rPr>
        <w:t>)</w:t>
      </w:r>
      <w:r w:rsidR="002913F1" w:rsidRPr="00672E98">
        <w:rPr>
          <w:rFonts w:ascii="Times New Roman" w:hAnsi="Times New Roman" w:cs="Times New Roman"/>
          <w:i/>
          <w:lang w:val="en-GB"/>
        </w:rPr>
        <w:t>,</w:t>
      </w:r>
      <w:r w:rsidR="002913F1" w:rsidRPr="00672E98">
        <w:rPr>
          <w:rFonts w:ascii="Times New Roman" w:hAnsi="Times New Roman" w:cs="Times New Roman"/>
          <w:lang w:val="en-GB"/>
        </w:rPr>
        <w:t xml:space="preserve"> yet in search of a “</w:t>
      </w:r>
      <w:proofErr w:type="spellStart"/>
      <w:r w:rsidR="002913F1" w:rsidRPr="00672E98">
        <w:rPr>
          <w:rFonts w:ascii="Times New Roman" w:hAnsi="Times New Roman" w:cs="Times New Roman"/>
          <w:lang w:val="en-GB"/>
        </w:rPr>
        <w:t>Begegnung</w:t>
      </w:r>
      <w:proofErr w:type="spellEnd"/>
      <w:r w:rsidR="002913F1" w:rsidRPr="00672E98">
        <w:rPr>
          <w:rFonts w:ascii="Times New Roman" w:hAnsi="Times New Roman" w:cs="Times New Roman"/>
          <w:lang w:val="en-GB"/>
        </w:rPr>
        <w:t>”</w:t>
      </w:r>
      <w:r>
        <w:rPr>
          <w:rFonts w:ascii="Times New Roman" w:hAnsi="Times New Roman" w:cs="Times New Roman"/>
          <w:lang w:val="en-GB"/>
        </w:rPr>
        <w:t xml:space="preserve"> </w:t>
      </w:r>
      <w:r w:rsidR="002913F1" w:rsidRPr="0042521F">
        <w:rPr>
          <w:rFonts w:ascii="Times New Roman" w:hAnsi="Times New Roman" w:cs="Times New Roman"/>
          <w:lang w:val="en-GB"/>
        </w:rPr>
        <w:t>(</w:t>
      </w:r>
      <w:r w:rsidR="002913F1" w:rsidRPr="00672E98">
        <w:rPr>
          <w:rFonts w:ascii="Times New Roman" w:hAnsi="Times New Roman" w:cs="Times New Roman"/>
          <w:i/>
          <w:lang w:val="en-GB"/>
        </w:rPr>
        <w:t>encounter</w:t>
      </w:r>
      <w:r w:rsidR="002913F1" w:rsidRPr="0042521F">
        <w:rPr>
          <w:rFonts w:ascii="Times New Roman" w:hAnsi="Times New Roman" w:cs="Times New Roman"/>
          <w:lang w:val="en-GB"/>
        </w:rPr>
        <w:t>)</w:t>
      </w:r>
      <w:r w:rsidR="004225E6" w:rsidRPr="00672E98">
        <w:rPr>
          <w:rFonts w:ascii="Times New Roman" w:hAnsi="Times New Roman" w:cs="Times New Roman"/>
          <w:lang w:val="en-GB"/>
        </w:rPr>
        <w:t>.</w:t>
      </w:r>
      <w:r w:rsidR="00D576ED" w:rsidRPr="00672E98">
        <w:rPr>
          <w:rFonts w:ascii="Times New Roman" w:hAnsi="Times New Roman" w:cs="Times New Roman"/>
          <w:lang w:val="en-GB"/>
        </w:rPr>
        <w:t xml:space="preserve"> The idea </w:t>
      </w:r>
      <w:r w:rsidR="00F74C08" w:rsidRPr="00672E98">
        <w:rPr>
          <w:rFonts w:ascii="Times New Roman" w:hAnsi="Times New Roman" w:cs="Times New Roman"/>
          <w:lang w:val="en-GB"/>
        </w:rPr>
        <w:t>behind this</w:t>
      </w:r>
      <w:r w:rsidR="00D576ED" w:rsidRPr="00672E98">
        <w:rPr>
          <w:rFonts w:ascii="Times New Roman" w:hAnsi="Times New Roman" w:cs="Times New Roman"/>
          <w:lang w:val="en-GB"/>
        </w:rPr>
        <w:t xml:space="preserve"> is </w:t>
      </w:r>
      <w:r w:rsidR="0097161F" w:rsidRPr="00672E98">
        <w:rPr>
          <w:rFonts w:ascii="Times New Roman" w:hAnsi="Times New Roman" w:cs="Times New Roman"/>
          <w:lang w:val="en-GB"/>
        </w:rPr>
        <w:t xml:space="preserve">not so </w:t>
      </w:r>
      <w:r w:rsidR="00D576ED" w:rsidRPr="00672E98">
        <w:rPr>
          <w:rFonts w:ascii="Times New Roman" w:hAnsi="Times New Roman" w:cs="Times New Roman"/>
          <w:lang w:val="en-GB"/>
        </w:rPr>
        <w:t xml:space="preserve">much </w:t>
      </w:r>
      <w:r w:rsidR="0097161F" w:rsidRPr="00672E98">
        <w:rPr>
          <w:rFonts w:ascii="Times New Roman" w:hAnsi="Times New Roman" w:cs="Times New Roman"/>
          <w:lang w:val="en-GB"/>
        </w:rPr>
        <w:t xml:space="preserve">to obfuscate reference or meaning </w:t>
      </w:r>
      <w:r w:rsidR="0057775B">
        <w:rPr>
          <w:rFonts w:ascii="Times New Roman" w:hAnsi="Times New Roman" w:cs="Times New Roman"/>
          <w:lang w:val="en-GB"/>
        </w:rPr>
        <w:t xml:space="preserve">as to </w:t>
      </w:r>
      <w:r w:rsidR="00D576ED" w:rsidRPr="00672E98">
        <w:rPr>
          <w:rFonts w:ascii="Times New Roman" w:hAnsi="Times New Roman" w:cs="Times New Roman"/>
          <w:lang w:val="en-GB"/>
        </w:rPr>
        <w:t xml:space="preserve">communicate it to thoroughly engaged readers. </w:t>
      </w:r>
      <w:proofErr w:type="spellStart"/>
      <w:r w:rsidR="00D576ED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D576ED" w:rsidRPr="00672E98">
        <w:rPr>
          <w:rFonts w:ascii="Times New Roman" w:hAnsi="Times New Roman" w:cs="Times New Roman"/>
          <w:lang w:val="en-GB"/>
        </w:rPr>
        <w:t xml:space="preserve">, indeed, </w:t>
      </w:r>
      <w:r w:rsidR="00130D9D" w:rsidRPr="00672E98">
        <w:rPr>
          <w:rFonts w:ascii="Times New Roman" w:hAnsi="Times New Roman" w:cs="Times New Roman"/>
          <w:lang w:val="en-GB"/>
        </w:rPr>
        <w:t>realises that language is essentially</w:t>
      </w:r>
      <w:r w:rsidR="00D576ED" w:rsidRPr="00672E98">
        <w:rPr>
          <w:rFonts w:ascii="Times New Roman" w:hAnsi="Times New Roman" w:cs="Times New Roman"/>
          <w:lang w:val="en-GB"/>
        </w:rPr>
        <w:t xml:space="preserve"> rhetorical and as such cannot guarantee meaning or reference. His most famous poem “</w:t>
      </w:r>
      <w:proofErr w:type="spellStart"/>
      <w:r w:rsidR="00D576ED" w:rsidRPr="00672E98">
        <w:rPr>
          <w:rFonts w:ascii="Times New Roman" w:hAnsi="Times New Roman" w:cs="Times New Roman"/>
          <w:lang w:val="en-GB"/>
        </w:rPr>
        <w:t>Todesfuge</w:t>
      </w:r>
      <w:proofErr w:type="spellEnd"/>
      <w:r w:rsidR="00D576ED" w:rsidRPr="00672E98">
        <w:rPr>
          <w:rFonts w:ascii="Times New Roman" w:hAnsi="Times New Roman" w:cs="Times New Roman"/>
          <w:lang w:val="en-GB"/>
        </w:rPr>
        <w:t>”</w:t>
      </w:r>
      <w:ins w:id="13" w:author="Bru Sascha" w:date="2013-07-09T16:15:00Z">
        <w:r w:rsidR="00D87B9B">
          <w:rPr>
            <w:rFonts w:ascii="Times New Roman" w:hAnsi="Times New Roman" w:cs="Times New Roman"/>
            <w:lang w:val="en-GB"/>
          </w:rPr>
          <w:t xml:space="preserve"> (</w:t>
        </w:r>
        <w:r w:rsidR="00D87B9B" w:rsidRPr="00D87B9B">
          <w:rPr>
            <w:rFonts w:ascii="Times New Roman" w:hAnsi="Times New Roman" w:cs="Times New Roman"/>
            <w:highlight w:val="yellow"/>
            <w:lang w:val="en-GB"/>
            <w:rPrChange w:id="14" w:author="Bru Sascha" w:date="2013-07-09T16:15:00Z">
              <w:rPr>
                <w:rFonts w:ascii="Times New Roman" w:hAnsi="Times New Roman" w:cs="Times New Roman"/>
                <w:lang w:val="en-GB"/>
              </w:rPr>
            </w:rPrChange>
          </w:rPr>
          <w:t>translation</w:t>
        </w:r>
        <w:r w:rsidR="00D87B9B">
          <w:rPr>
            <w:rFonts w:ascii="Times New Roman" w:hAnsi="Times New Roman" w:cs="Times New Roman"/>
            <w:lang w:val="en-GB"/>
          </w:rPr>
          <w:t>)</w:t>
        </w:r>
      </w:ins>
      <w:r w:rsidR="0057775B">
        <w:rPr>
          <w:rFonts w:ascii="Times New Roman" w:hAnsi="Times New Roman" w:cs="Times New Roman"/>
          <w:lang w:val="en-GB"/>
        </w:rPr>
        <w:t>,</w:t>
      </w:r>
      <w:r w:rsidR="00D576ED" w:rsidRPr="00672E98">
        <w:rPr>
          <w:rFonts w:ascii="Times New Roman" w:hAnsi="Times New Roman" w:cs="Times New Roman"/>
          <w:lang w:val="en-GB"/>
        </w:rPr>
        <w:t xml:space="preserve"> </w:t>
      </w:r>
      <w:del w:id="15" w:author="Bru Sascha" w:date="2013-07-09T16:15:00Z">
        <w:r w:rsidR="0057775B" w:rsidDel="00D87B9B">
          <w:rPr>
            <w:rFonts w:ascii="Times New Roman" w:hAnsi="Times New Roman" w:cs="Times New Roman"/>
            <w:lang w:val="en-GB"/>
          </w:rPr>
          <w:delText>,</w:delText>
        </w:r>
        <w:r w:rsidR="00D576ED" w:rsidRPr="00672E98" w:rsidDel="00D87B9B">
          <w:rPr>
            <w:rFonts w:ascii="Times New Roman" w:hAnsi="Times New Roman" w:cs="Times New Roman"/>
            <w:lang w:val="en-GB"/>
          </w:rPr>
          <w:delText xml:space="preserve"> </w:delText>
        </w:r>
      </w:del>
      <w:r w:rsidR="00D576ED" w:rsidRPr="00672E98">
        <w:rPr>
          <w:rFonts w:ascii="Times New Roman" w:hAnsi="Times New Roman" w:cs="Times New Roman"/>
          <w:lang w:val="en-GB"/>
        </w:rPr>
        <w:t xml:space="preserve">was </w:t>
      </w:r>
      <w:r w:rsidR="00C43F09" w:rsidRPr="00672E98">
        <w:rPr>
          <w:rFonts w:ascii="Times New Roman" w:hAnsi="Times New Roman" w:cs="Times New Roman"/>
          <w:lang w:val="en-GB"/>
        </w:rPr>
        <w:t xml:space="preserve">at </w:t>
      </w:r>
      <w:r w:rsidR="00D576ED" w:rsidRPr="00672E98">
        <w:rPr>
          <w:rFonts w:ascii="Times New Roman" w:hAnsi="Times New Roman" w:cs="Times New Roman"/>
          <w:lang w:val="en-GB"/>
        </w:rPr>
        <w:t>fir</w:t>
      </w:r>
      <w:r w:rsidR="00C43F09" w:rsidRPr="00672E98">
        <w:rPr>
          <w:rFonts w:ascii="Times New Roman" w:hAnsi="Times New Roman" w:cs="Times New Roman"/>
          <w:lang w:val="en-GB"/>
        </w:rPr>
        <w:t>st often misinterpreted as abstract poetry</w:t>
      </w:r>
      <w:r>
        <w:rPr>
          <w:rFonts w:ascii="Times New Roman" w:hAnsi="Times New Roman" w:cs="Times New Roman"/>
          <w:lang w:val="en-GB"/>
        </w:rPr>
        <w:t xml:space="preserve"> </w:t>
      </w:r>
      <w:r w:rsidR="00D576ED" w:rsidRPr="00672E98">
        <w:rPr>
          <w:rFonts w:ascii="Times New Roman" w:hAnsi="Times New Roman" w:cs="Times New Roman"/>
          <w:lang w:val="en-GB"/>
        </w:rPr>
        <w:t>with “absolute metaph</w:t>
      </w:r>
      <w:ins w:id="16" w:author="Bru Sascha" w:date="2013-07-09T16:15:00Z">
        <w:r w:rsidR="00D87B9B">
          <w:rPr>
            <w:rFonts w:ascii="Times New Roman" w:hAnsi="Times New Roman" w:cs="Times New Roman"/>
            <w:lang w:val="en-GB"/>
          </w:rPr>
          <w:t>o</w:t>
        </w:r>
      </w:ins>
      <w:del w:id="17" w:author="Bru Sascha" w:date="2013-07-09T16:15:00Z">
        <w:r w:rsidR="00D576ED" w:rsidRPr="00672E98" w:rsidDel="00D87B9B">
          <w:rPr>
            <w:rFonts w:ascii="Times New Roman" w:hAnsi="Times New Roman" w:cs="Times New Roman"/>
            <w:lang w:val="en-GB"/>
          </w:rPr>
          <w:delText>e</w:delText>
        </w:r>
      </w:del>
      <w:r w:rsidR="00D576ED" w:rsidRPr="00672E98">
        <w:rPr>
          <w:rFonts w:ascii="Times New Roman" w:hAnsi="Times New Roman" w:cs="Times New Roman"/>
          <w:lang w:val="en-GB"/>
        </w:rPr>
        <w:t>rs”, even though it con</w:t>
      </w:r>
      <w:r w:rsidR="004225E6" w:rsidRPr="00672E98">
        <w:rPr>
          <w:rFonts w:ascii="Times New Roman" w:hAnsi="Times New Roman" w:cs="Times New Roman"/>
          <w:lang w:val="en-GB"/>
        </w:rPr>
        <w:t>tains explicit</w:t>
      </w:r>
      <w:r w:rsidR="00D576ED" w:rsidRPr="00672E98">
        <w:rPr>
          <w:rFonts w:ascii="Times New Roman" w:hAnsi="Times New Roman" w:cs="Times New Roman"/>
          <w:lang w:val="en-GB"/>
        </w:rPr>
        <w:t xml:space="preserve"> phrases like </w:t>
      </w:r>
      <w:r w:rsidR="002913F1" w:rsidRPr="00672E98">
        <w:rPr>
          <w:rFonts w:ascii="Times New Roman" w:hAnsi="Times New Roman" w:cs="Times New Roman"/>
          <w:lang w:val="en-GB"/>
        </w:rPr>
        <w:t xml:space="preserve">“Der </w:t>
      </w:r>
      <w:proofErr w:type="spellStart"/>
      <w:r w:rsidR="002913F1" w:rsidRPr="00672E98">
        <w:rPr>
          <w:rFonts w:ascii="Times New Roman" w:hAnsi="Times New Roman" w:cs="Times New Roman"/>
          <w:lang w:val="en-GB"/>
        </w:rPr>
        <w:t>Tod</w:t>
      </w:r>
      <w:proofErr w:type="spellEnd"/>
      <w:r w:rsidR="002913F1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913F1" w:rsidRPr="00672E98">
        <w:rPr>
          <w:rFonts w:ascii="Times New Roman" w:hAnsi="Times New Roman" w:cs="Times New Roman"/>
          <w:lang w:val="en-GB"/>
        </w:rPr>
        <w:t>ist</w:t>
      </w:r>
      <w:proofErr w:type="spellEnd"/>
      <w:r w:rsidR="002913F1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2913F1" w:rsidRPr="00672E98">
        <w:rPr>
          <w:rFonts w:ascii="Times New Roman" w:hAnsi="Times New Roman" w:cs="Times New Roman"/>
          <w:lang w:val="en-GB"/>
        </w:rPr>
        <w:t>ein</w:t>
      </w:r>
      <w:proofErr w:type="spellEnd"/>
      <w:r w:rsidR="002913F1" w:rsidRPr="00672E98">
        <w:rPr>
          <w:rFonts w:ascii="Times New Roman" w:hAnsi="Times New Roman" w:cs="Times New Roman"/>
          <w:lang w:val="en-GB"/>
        </w:rPr>
        <w:t xml:space="preserve"> Meister </w:t>
      </w:r>
      <w:proofErr w:type="spellStart"/>
      <w:r w:rsidR="002913F1" w:rsidRPr="00672E98">
        <w:rPr>
          <w:rFonts w:ascii="Times New Roman" w:hAnsi="Times New Roman" w:cs="Times New Roman"/>
          <w:lang w:val="en-GB"/>
        </w:rPr>
        <w:t>aus</w:t>
      </w:r>
      <w:proofErr w:type="spellEnd"/>
      <w:r w:rsidR="002913F1" w:rsidRPr="00672E98">
        <w:rPr>
          <w:rFonts w:ascii="Times New Roman" w:hAnsi="Times New Roman" w:cs="Times New Roman"/>
          <w:lang w:val="en-GB"/>
        </w:rPr>
        <w:t xml:space="preserve"> Deutschland” </w:t>
      </w:r>
      <w:r w:rsidR="002913F1" w:rsidRPr="0042521F">
        <w:rPr>
          <w:rFonts w:ascii="Times New Roman" w:hAnsi="Times New Roman" w:cs="Times New Roman"/>
          <w:lang w:val="en-GB"/>
        </w:rPr>
        <w:t>(</w:t>
      </w:r>
      <w:r w:rsidR="002913F1" w:rsidRPr="00D87B9B">
        <w:rPr>
          <w:rFonts w:ascii="Times New Roman" w:hAnsi="Times New Roman" w:cs="Times New Roman"/>
          <w:lang w:val="en-GB"/>
          <w:rPrChange w:id="18" w:author="Bru Sascha" w:date="2013-07-09T16:15:00Z">
            <w:rPr>
              <w:rFonts w:ascii="Times New Roman" w:hAnsi="Times New Roman" w:cs="Times New Roman"/>
              <w:i/>
              <w:lang w:val="en-GB"/>
            </w:rPr>
          </w:rPrChange>
        </w:rPr>
        <w:t>Death is a master from Germany</w:t>
      </w:r>
      <w:r w:rsidR="002913F1" w:rsidRPr="0042521F">
        <w:rPr>
          <w:rFonts w:ascii="Times New Roman" w:hAnsi="Times New Roman" w:cs="Times New Roman"/>
          <w:lang w:val="en-GB"/>
        </w:rPr>
        <w:t>)</w:t>
      </w:r>
      <w:r w:rsidR="002913F1" w:rsidRPr="00672E98">
        <w:rPr>
          <w:rFonts w:ascii="Times New Roman" w:hAnsi="Times New Roman" w:cs="Times New Roman"/>
          <w:i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D576ED" w:rsidRPr="00672E98">
        <w:rPr>
          <w:rFonts w:ascii="Times New Roman" w:hAnsi="Times New Roman" w:cs="Times New Roman"/>
          <w:lang w:val="en-GB"/>
        </w:rPr>
        <w:t xml:space="preserve">The fact that </w:t>
      </w:r>
      <w:proofErr w:type="spellStart"/>
      <w:r w:rsidR="00D576ED" w:rsidRPr="00672E98">
        <w:rPr>
          <w:rFonts w:ascii="Times New Roman" w:hAnsi="Times New Roman" w:cs="Times New Roman"/>
          <w:lang w:val="en-GB"/>
        </w:rPr>
        <w:t>Cela</w:t>
      </w:r>
      <w:r w:rsidR="00F74C08" w:rsidRPr="00672E98">
        <w:rPr>
          <w:rFonts w:ascii="Times New Roman" w:hAnsi="Times New Roman" w:cs="Times New Roman"/>
          <w:lang w:val="en-GB"/>
        </w:rPr>
        <w:t>n’s</w:t>
      </w:r>
      <w:proofErr w:type="spellEnd"/>
      <w:r w:rsidR="00F74C08" w:rsidRPr="00672E98">
        <w:rPr>
          <w:rFonts w:ascii="Times New Roman" w:hAnsi="Times New Roman" w:cs="Times New Roman"/>
          <w:lang w:val="en-GB"/>
        </w:rPr>
        <w:t xml:space="preserve"> later poetry becomes</w:t>
      </w:r>
      <w:r w:rsidR="00D576ED" w:rsidRPr="00672E98">
        <w:rPr>
          <w:rFonts w:ascii="Times New Roman" w:hAnsi="Times New Roman" w:cs="Times New Roman"/>
          <w:lang w:val="en-GB"/>
        </w:rPr>
        <w:t xml:space="preserve"> more</w:t>
      </w:r>
      <w:r w:rsidR="00130D9D" w:rsidRPr="00672E98">
        <w:rPr>
          <w:rFonts w:ascii="Times New Roman" w:hAnsi="Times New Roman" w:cs="Times New Roman"/>
          <w:lang w:val="en-GB"/>
        </w:rPr>
        <w:t xml:space="preserve"> dense</w:t>
      </w:r>
      <w:r w:rsidR="004225E6" w:rsidRPr="00672E98">
        <w:rPr>
          <w:rFonts w:ascii="Times New Roman" w:hAnsi="Times New Roman" w:cs="Times New Roman"/>
          <w:lang w:val="en-GB"/>
        </w:rPr>
        <w:t xml:space="preserve"> ca</w:t>
      </w:r>
      <w:r w:rsidR="00130D9D" w:rsidRPr="00672E98">
        <w:rPr>
          <w:rFonts w:ascii="Times New Roman" w:hAnsi="Times New Roman" w:cs="Times New Roman"/>
          <w:lang w:val="en-GB"/>
        </w:rPr>
        <w:t>n be seen as a reaction to this</w:t>
      </w:r>
      <w:r w:rsidR="007E65D4">
        <w:rPr>
          <w:rFonts w:ascii="Times New Roman" w:hAnsi="Times New Roman" w:cs="Times New Roman"/>
          <w:lang w:val="en-GB"/>
        </w:rPr>
        <w:t xml:space="preserve"> mis</w:t>
      </w:r>
      <w:r w:rsidR="009540B0">
        <w:rPr>
          <w:rFonts w:ascii="Times New Roman" w:hAnsi="Times New Roman" w:cs="Times New Roman"/>
          <w:lang w:val="en-GB"/>
        </w:rPr>
        <w:t>reading</w:t>
      </w:r>
      <w:r w:rsidR="00130D9D" w:rsidRPr="00672E98">
        <w:rPr>
          <w:rFonts w:ascii="Times New Roman" w:hAnsi="Times New Roman" w:cs="Times New Roman"/>
          <w:lang w:val="en-GB"/>
        </w:rPr>
        <w:t>.</w:t>
      </w:r>
      <w:r w:rsidR="00365827" w:rsidRPr="00672E98">
        <w:rPr>
          <w:rFonts w:ascii="Times New Roman" w:hAnsi="Times New Roman" w:cs="Times New Roman"/>
          <w:lang w:val="en-GB"/>
        </w:rPr>
        <w:br/>
      </w:r>
      <w:r w:rsidR="00365827" w:rsidRPr="00672E98">
        <w:rPr>
          <w:rFonts w:ascii="Times New Roman" w:hAnsi="Times New Roman" w:cs="Times New Roman"/>
          <w:lang w:val="en-GB"/>
        </w:rPr>
        <w:br/>
        <w:t>These</w:t>
      </w:r>
      <w:r w:rsidR="00F74C08" w:rsidRPr="00672E98">
        <w:rPr>
          <w:rFonts w:ascii="Times New Roman" w:hAnsi="Times New Roman" w:cs="Times New Roman"/>
          <w:lang w:val="en-GB"/>
        </w:rPr>
        <w:t xml:space="preserve"> poems also wish to share with their reader</w:t>
      </w:r>
      <w:r w:rsidR="00365827" w:rsidRPr="00672E98">
        <w:rPr>
          <w:rFonts w:ascii="Times New Roman" w:hAnsi="Times New Roman" w:cs="Times New Roman"/>
          <w:lang w:val="en-GB"/>
        </w:rPr>
        <w:t>s the experience of reading. This lead</w:t>
      </w:r>
      <w:r w:rsidR="00D9202B" w:rsidRPr="00672E98">
        <w:rPr>
          <w:rFonts w:ascii="Times New Roman" w:hAnsi="Times New Roman" w:cs="Times New Roman"/>
          <w:lang w:val="en-GB"/>
        </w:rPr>
        <w:t>s</w:t>
      </w:r>
      <w:r w:rsidR="00365827" w:rsidRPr="00672E98">
        <w:rPr>
          <w:rFonts w:ascii="Times New Roman" w:hAnsi="Times New Roman" w:cs="Times New Roman"/>
          <w:lang w:val="en-GB"/>
        </w:rPr>
        <w:t xml:space="preserve"> to a poetic </w:t>
      </w:r>
      <w:r w:rsidR="00F74C08" w:rsidRPr="00672E98">
        <w:rPr>
          <w:rFonts w:ascii="Times New Roman" w:hAnsi="Times New Roman" w:cs="Times New Roman"/>
          <w:lang w:val="en-GB"/>
        </w:rPr>
        <w:t>enco</w:t>
      </w:r>
      <w:r w:rsidR="00365827" w:rsidRPr="00672E98">
        <w:rPr>
          <w:rFonts w:ascii="Times New Roman" w:hAnsi="Times New Roman" w:cs="Times New Roman"/>
          <w:lang w:val="en-GB"/>
        </w:rPr>
        <w:t xml:space="preserve">unter and </w:t>
      </w:r>
      <w:proofErr w:type="spellStart"/>
      <w:r w:rsidR="00365827" w:rsidRPr="00672E98">
        <w:rPr>
          <w:rFonts w:ascii="Times New Roman" w:hAnsi="Times New Roman" w:cs="Times New Roman"/>
          <w:lang w:val="en-GB"/>
        </w:rPr>
        <w:t>Celan’s</w:t>
      </w:r>
      <w:proofErr w:type="spellEnd"/>
      <w:r w:rsidR="00365827" w:rsidRPr="00672E98">
        <w:rPr>
          <w:rFonts w:ascii="Times New Roman" w:hAnsi="Times New Roman" w:cs="Times New Roman"/>
          <w:lang w:val="en-GB"/>
        </w:rPr>
        <w:t xml:space="preserve"> feelings of brotherliness with other authors </w:t>
      </w:r>
      <w:r w:rsidR="00F74C08" w:rsidRPr="00672E98">
        <w:rPr>
          <w:rFonts w:ascii="Times New Roman" w:hAnsi="Times New Roman" w:cs="Times New Roman"/>
          <w:lang w:val="en-GB"/>
        </w:rPr>
        <w:t xml:space="preserve">like </w:t>
      </w:r>
      <w:proofErr w:type="spellStart"/>
      <w:r w:rsidR="00365827" w:rsidRPr="00672E98">
        <w:rPr>
          <w:rFonts w:ascii="Times New Roman" w:hAnsi="Times New Roman" w:cs="Times New Roman"/>
          <w:lang w:val="en-GB"/>
        </w:rPr>
        <w:t>Hölderlin</w:t>
      </w:r>
      <w:proofErr w:type="spellEnd"/>
      <w:r w:rsidR="00365827" w:rsidRPr="00672E98">
        <w:rPr>
          <w:rFonts w:ascii="Times New Roman" w:hAnsi="Times New Roman" w:cs="Times New Roman"/>
          <w:lang w:val="en-GB"/>
        </w:rPr>
        <w:t>, Heine,</w:t>
      </w:r>
      <w:r w:rsidR="00F74C08" w:rsidRPr="00672E98">
        <w:rPr>
          <w:rFonts w:ascii="Times New Roman" w:hAnsi="Times New Roman" w:cs="Times New Roman"/>
          <w:lang w:val="en-GB"/>
        </w:rPr>
        <w:t xml:space="preserve"> Kafka,</w:t>
      </w:r>
      <w:r w:rsidR="00365827" w:rsidRPr="00672E98">
        <w:rPr>
          <w:rFonts w:ascii="Times New Roman" w:hAnsi="Times New Roman" w:cs="Times New Roman"/>
          <w:lang w:val="en-GB"/>
        </w:rPr>
        <w:t xml:space="preserve"> Sachs</w:t>
      </w:r>
      <w:r w:rsidR="004E3B75">
        <w:rPr>
          <w:rFonts w:ascii="Times New Roman" w:hAnsi="Times New Roman" w:cs="Times New Roman"/>
          <w:lang w:val="en-GB"/>
        </w:rPr>
        <w:t>,</w:t>
      </w:r>
      <w:r w:rsidR="00365827" w:rsidRPr="00672E98">
        <w:rPr>
          <w:rFonts w:ascii="Times New Roman" w:hAnsi="Times New Roman" w:cs="Times New Roman"/>
          <w:lang w:val="en-GB"/>
        </w:rPr>
        <w:t xml:space="preserve"> Bachmann and</w:t>
      </w:r>
      <w:r w:rsidR="004C2908" w:rsidRPr="00672E98">
        <w:rPr>
          <w:rFonts w:ascii="Times New Roman" w:hAnsi="Times New Roman" w:cs="Times New Roman"/>
          <w:lang w:val="en-GB"/>
        </w:rPr>
        <w:t xml:space="preserve"> many others</w:t>
      </w:r>
      <w:r w:rsidR="00365827" w:rsidRPr="00672E98">
        <w:rPr>
          <w:rFonts w:ascii="Times New Roman" w:hAnsi="Times New Roman" w:cs="Times New Roman"/>
          <w:lang w:val="en-GB"/>
        </w:rPr>
        <w:t>,</w:t>
      </w:r>
      <w:r w:rsidR="004C2908" w:rsidRPr="00672E98">
        <w:rPr>
          <w:rFonts w:ascii="Times New Roman" w:hAnsi="Times New Roman" w:cs="Times New Roman"/>
          <w:lang w:val="en-GB"/>
        </w:rPr>
        <w:t xml:space="preserve"> includ</w:t>
      </w:r>
      <w:r w:rsidR="00365827" w:rsidRPr="00672E98">
        <w:rPr>
          <w:rFonts w:ascii="Times New Roman" w:hAnsi="Times New Roman" w:cs="Times New Roman"/>
          <w:lang w:val="en-GB"/>
        </w:rPr>
        <w:t xml:space="preserve">ing Dante and Shakespeare. </w:t>
      </w:r>
      <w:proofErr w:type="spellStart"/>
      <w:r w:rsidR="00365827" w:rsidRPr="00672E98">
        <w:rPr>
          <w:rFonts w:ascii="Times New Roman" w:hAnsi="Times New Roman" w:cs="Times New Roman"/>
          <w:lang w:val="en-GB"/>
        </w:rPr>
        <w:t>Mallarmé</w:t>
      </w:r>
      <w:proofErr w:type="spellEnd"/>
      <w:r w:rsidR="00365827" w:rsidRPr="00672E98">
        <w:rPr>
          <w:rFonts w:ascii="Times New Roman" w:hAnsi="Times New Roman" w:cs="Times New Roman"/>
          <w:lang w:val="en-GB"/>
        </w:rPr>
        <w:t xml:space="preserve"> has influenced </w:t>
      </w:r>
      <w:proofErr w:type="spellStart"/>
      <w:r w:rsidR="00365827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365827" w:rsidRPr="00672E98">
        <w:rPr>
          <w:rFonts w:ascii="Times New Roman" w:hAnsi="Times New Roman" w:cs="Times New Roman"/>
          <w:lang w:val="en-GB"/>
        </w:rPr>
        <w:t xml:space="preserve"> </w:t>
      </w:r>
      <w:r w:rsidR="00600B57" w:rsidRPr="00672E98">
        <w:rPr>
          <w:rFonts w:ascii="Times New Roman" w:hAnsi="Times New Roman" w:cs="Times New Roman"/>
          <w:lang w:val="en-GB"/>
        </w:rPr>
        <w:t xml:space="preserve">for the importance he attaches to syntax, spacing and </w:t>
      </w:r>
      <w:proofErr w:type="spellStart"/>
      <w:r w:rsidR="00600B57" w:rsidRPr="00672E98">
        <w:rPr>
          <w:rFonts w:ascii="Times New Roman" w:hAnsi="Times New Roman" w:cs="Times New Roman"/>
          <w:lang w:val="en-GB"/>
        </w:rPr>
        <w:t>intertextualit</w:t>
      </w:r>
      <w:r w:rsidR="00365827" w:rsidRPr="00672E98">
        <w:rPr>
          <w:rFonts w:ascii="Times New Roman" w:hAnsi="Times New Roman" w:cs="Times New Roman"/>
          <w:lang w:val="en-GB"/>
        </w:rPr>
        <w:t>y</w:t>
      </w:r>
      <w:proofErr w:type="spellEnd"/>
      <w:r w:rsidR="00365827" w:rsidRPr="00672E98">
        <w:rPr>
          <w:rFonts w:ascii="Times New Roman" w:hAnsi="Times New Roman" w:cs="Times New Roman"/>
          <w:lang w:val="en-GB"/>
        </w:rPr>
        <w:t xml:space="preserve">, </w:t>
      </w:r>
      <w:r w:rsidR="004E3B75">
        <w:rPr>
          <w:rFonts w:ascii="Times New Roman" w:hAnsi="Times New Roman" w:cs="Times New Roman"/>
          <w:lang w:val="en-GB"/>
        </w:rPr>
        <w:t xml:space="preserve">and he regarded </w:t>
      </w:r>
      <w:r w:rsidR="00365827" w:rsidRPr="00672E98">
        <w:rPr>
          <w:rFonts w:ascii="Times New Roman" w:hAnsi="Times New Roman" w:cs="Times New Roman"/>
          <w:lang w:val="en-GB"/>
        </w:rPr>
        <w:t>Mandelstam as a relative who</w:t>
      </w:r>
      <w:r w:rsidR="00600B57" w:rsidRPr="00672E98">
        <w:rPr>
          <w:rFonts w:ascii="Times New Roman" w:hAnsi="Times New Roman" w:cs="Times New Roman"/>
          <w:lang w:val="en-GB"/>
        </w:rPr>
        <w:t xml:space="preserve"> suffered from Stalin’s repression and died in a transit camp. </w:t>
      </w:r>
      <w:proofErr w:type="spellStart"/>
      <w:r w:rsidR="00600B57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4C2908" w:rsidRPr="00672E98">
        <w:rPr>
          <w:rFonts w:ascii="Times New Roman" w:hAnsi="Times New Roman" w:cs="Times New Roman"/>
          <w:lang w:val="en-GB"/>
        </w:rPr>
        <w:t xml:space="preserve"> translated </w:t>
      </w:r>
      <w:r w:rsidR="004E3B75">
        <w:rPr>
          <w:rFonts w:ascii="Times New Roman" w:hAnsi="Times New Roman" w:cs="Times New Roman"/>
          <w:lang w:val="en-GB"/>
        </w:rPr>
        <w:t>m</w:t>
      </w:r>
      <w:r w:rsidR="004E3B75" w:rsidRPr="004E3B75">
        <w:rPr>
          <w:rFonts w:ascii="Times New Roman" w:hAnsi="Times New Roman" w:cs="Times New Roman"/>
          <w:lang w:val="en-GB"/>
        </w:rPr>
        <w:t xml:space="preserve">any of these authors </w:t>
      </w:r>
      <w:r w:rsidR="004C2908" w:rsidRPr="00672E98">
        <w:rPr>
          <w:rFonts w:ascii="Times New Roman" w:hAnsi="Times New Roman" w:cs="Times New Roman"/>
          <w:lang w:val="en-GB"/>
        </w:rPr>
        <w:t xml:space="preserve">into </w:t>
      </w:r>
      <w:r w:rsidR="00D13846" w:rsidRPr="00672E98">
        <w:rPr>
          <w:rFonts w:ascii="Times New Roman" w:hAnsi="Times New Roman" w:cs="Times New Roman"/>
          <w:lang w:val="en-GB"/>
        </w:rPr>
        <w:t>German.</w:t>
      </w:r>
      <w:r w:rsidR="006E6FFB" w:rsidRPr="00672E98">
        <w:rPr>
          <w:rFonts w:ascii="Times New Roman" w:hAnsi="Times New Roman" w:cs="Times New Roman"/>
          <w:lang w:val="en-GB"/>
        </w:rPr>
        <w:t xml:space="preserve"> </w:t>
      </w:r>
      <w:del w:id="19" w:author="Bru Sascha" w:date="2013-07-09T16:16:00Z">
        <w:r w:rsidR="00D13846" w:rsidRPr="00672E98" w:rsidDel="00D87B9B">
          <w:rPr>
            <w:rFonts w:ascii="Times New Roman" w:hAnsi="Times New Roman" w:cs="Times New Roman"/>
            <w:lang w:val="en-GB"/>
          </w:rPr>
          <w:delText xml:space="preserve">Celan </w:delText>
        </w:r>
      </w:del>
      <w:ins w:id="20" w:author="Bru Sascha" w:date="2013-07-09T16:16:00Z">
        <w:r w:rsidR="00D87B9B">
          <w:rPr>
            <w:rFonts w:ascii="Times New Roman" w:hAnsi="Times New Roman" w:cs="Times New Roman"/>
            <w:lang w:val="en-GB"/>
          </w:rPr>
          <w:t>He</w:t>
        </w:r>
        <w:r w:rsidR="00D87B9B" w:rsidRPr="00672E98">
          <w:rPr>
            <w:rFonts w:ascii="Times New Roman" w:hAnsi="Times New Roman" w:cs="Times New Roman"/>
            <w:lang w:val="en-GB"/>
          </w:rPr>
          <w:t xml:space="preserve"> </w:t>
        </w:r>
      </w:ins>
      <w:r w:rsidR="00D13846" w:rsidRPr="00672E98">
        <w:rPr>
          <w:rFonts w:ascii="Times New Roman" w:hAnsi="Times New Roman" w:cs="Times New Roman"/>
          <w:lang w:val="en-GB"/>
        </w:rPr>
        <w:t xml:space="preserve">had a profound knowledge of Jewish thought and </w:t>
      </w:r>
      <w:r w:rsidR="00EB3012" w:rsidRPr="00672E98">
        <w:rPr>
          <w:rFonts w:ascii="Times New Roman" w:hAnsi="Times New Roman" w:cs="Times New Roman"/>
          <w:lang w:val="en-GB"/>
        </w:rPr>
        <w:t xml:space="preserve">of </w:t>
      </w:r>
      <w:r w:rsidR="00D13846" w:rsidRPr="00672E98">
        <w:rPr>
          <w:rFonts w:ascii="Times New Roman" w:hAnsi="Times New Roman" w:cs="Times New Roman"/>
          <w:lang w:val="en-GB"/>
        </w:rPr>
        <w:t xml:space="preserve">western philosophy and </w:t>
      </w:r>
      <w:r w:rsidR="004E3B75" w:rsidRPr="004E3B75">
        <w:rPr>
          <w:rFonts w:ascii="Times New Roman" w:hAnsi="Times New Roman" w:cs="Times New Roman"/>
          <w:lang w:val="en-GB"/>
        </w:rPr>
        <w:t>in his texts</w:t>
      </w:r>
      <w:r w:rsidR="004E3B75">
        <w:rPr>
          <w:rFonts w:ascii="Times New Roman" w:hAnsi="Times New Roman" w:cs="Times New Roman"/>
          <w:lang w:val="en-GB"/>
        </w:rPr>
        <w:t>, he</w:t>
      </w:r>
      <w:r w:rsidR="004E3B75" w:rsidRPr="004E3B75">
        <w:rPr>
          <w:rFonts w:ascii="Times New Roman" w:hAnsi="Times New Roman" w:cs="Times New Roman"/>
          <w:lang w:val="en-GB"/>
        </w:rPr>
        <w:t xml:space="preserve"> </w:t>
      </w:r>
      <w:r w:rsidR="00D13846" w:rsidRPr="00672E98">
        <w:rPr>
          <w:rFonts w:ascii="Times New Roman" w:hAnsi="Times New Roman" w:cs="Times New Roman"/>
          <w:lang w:val="en-GB"/>
        </w:rPr>
        <w:t>engaged with many thinkers,</w:t>
      </w:r>
      <w:r w:rsidR="00EB3012" w:rsidRPr="00672E98">
        <w:rPr>
          <w:rFonts w:ascii="Times New Roman" w:hAnsi="Times New Roman" w:cs="Times New Roman"/>
          <w:lang w:val="en-GB"/>
        </w:rPr>
        <w:t xml:space="preserve"> even controversial philosophers</w:t>
      </w:r>
      <w:r w:rsidR="00D13846" w:rsidRPr="00672E98">
        <w:rPr>
          <w:rFonts w:ascii="Times New Roman" w:hAnsi="Times New Roman" w:cs="Times New Roman"/>
          <w:lang w:val="en-GB"/>
        </w:rPr>
        <w:t xml:space="preserve"> such </w:t>
      </w:r>
      <w:r w:rsidR="00D9202B" w:rsidRPr="00672E98">
        <w:rPr>
          <w:rFonts w:ascii="Times New Roman" w:hAnsi="Times New Roman" w:cs="Times New Roman"/>
          <w:lang w:val="en-GB"/>
        </w:rPr>
        <w:t xml:space="preserve">as </w:t>
      </w:r>
      <w:r w:rsidR="00D13846" w:rsidRPr="00672E98">
        <w:rPr>
          <w:rFonts w:ascii="Times New Roman" w:hAnsi="Times New Roman" w:cs="Times New Roman"/>
          <w:lang w:val="en-GB"/>
        </w:rPr>
        <w:t xml:space="preserve">Martin Heidegger, whose </w:t>
      </w:r>
      <w:r w:rsidR="003865F5" w:rsidRPr="00672E98">
        <w:rPr>
          <w:rFonts w:ascii="Times New Roman" w:hAnsi="Times New Roman" w:cs="Times New Roman"/>
          <w:lang w:val="en-GB"/>
        </w:rPr>
        <w:t>predilection for poetry and aversion towar</w:t>
      </w:r>
      <w:r w:rsidR="002913F1" w:rsidRPr="00672E98">
        <w:rPr>
          <w:rFonts w:ascii="Times New Roman" w:hAnsi="Times New Roman" w:cs="Times New Roman"/>
          <w:lang w:val="en-GB"/>
        </w:rPr>
        <w:t xml:space="preserve">ds progress-centred scientific </w:t>
      </w:r>
      <w:r w:rsidR="003865F5" w:rsidRPr="00672E98">
        <w:rPr>
          <w:rFonts w:ascii="Times New Roman" w:hAnsi="Times New Roman" w:cs="Times New Roman"/>
          <w:lang w:val="en-GB"/>
        </w:rPr>
        <w:t xml:space="preserve">communication </w:t>
      </w:r>
      <w:proofErr w:type="spellStart"/>
      <w:r w:rsidR="003865F5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3865F5" w:rsidRPr="00672E98">
        <w:rPr>
          <w:rFonts w:ascii="Times New Roman" w:hAnsi="Times New Roman" w:cs="Times New Roman"/>
          <w:lang w:val="en-GB"/>
        </w:rPr>
        <w:t xml:space="preserve"> shared. This did not, of course, clear away the complication that Heidegger refused to comment on his early commitment to fascism</w:t>
      </w:r>
      <w:r w:rsidR="00EB3012" w:rsidRPr="00672E98">
        <w:rPr>
          <w:rFonts w:ascii="Times New Roman" w:hAnsi="Times New Roman" w:cs="Times New Roman"/>
          <w:lang w:val="en-GB"/>
        </w:rPr>
        <w:t xml:space="preserve">. </w:t>
      </w:r>
      <w:proofErr w:type="spellStart"/>
      <w:r w:rsidR="00EB3012" w:rsidRPr="00672E98">
        <w:rPr>
          <w:rFonts w:ascii="Times New Roman" w:hAnsi="Times New Roman" w:cs="Times New Roman"/>
          <w:lang w:val="en-GB"/>
        </w:rPr>
        <w:t>Celan</w:t>
      </w:r>
      <w:r w:rsidR="0011632D" w:rsidRPr="00672E98">
        <w:rPr>
          <w:rFonts w:ascii="Times New Roman" w:hAnsi="Times New Roman" w:cs="Times New Roman"/>
          <w:lang w:val="en-GB"/>
        </w:rPr>
        <w:t>’</w:t>
      </w:r>
      <w:r w:rsidR="00EB3012" w:rsidRPr="00672E98">
        <w:rPr>
          <w:rFonts w:ascii="Times New Roman" w:hAnsi="Times New Roman" w:cs="Times New Roman"/>
          <w:lang w:val="en-GB"/>
        </w:rPr>
        <w:t>s</w:t>
      </w:r>
      <w:proofErr w:type="spellEnd"/>
      <w:r w:rsidR="00EB3012" w:rsidRPr="00672E98">
        <w:rPr>
          <w:rFonts w:ascii="Times New Roman" w:hAnsi="Times New Roman" w:cs="Times New Roman"/>
          <w:lang w:val="en-GB"/>
        </w:rPr>
        <w:t xml:space="preserve"> poem “</w:t>
      </w:r>
      <w:proofErr w:type="spellStart"/>
      <w:r w:rsidR="00EB3012" w:rsidRPr="00672E98">
        <w:rPr>
          <w:rFonts w:ascii="Times New Roman" w:hAnsi="Times New Roman" w:cs="Times New Roman"/>
          <w:lang w:val="en-GB"/>
        </w:rPr>
        <w:t>Todtnauberg</w:t>
      </w:r>
      <w:proofErr w:type="spellEnd"/>
      <w:r w:rsidR="00EB3012" w:rsidRPr="00672E98">
        <w:rPr>
          <w:rFonts w:ascii="Times New Roman" w:hAnsi="Times New Roman" w:cs="Times New Roman"/>
          <w:lang w:val="en-GB"/>
        </w:rPr>
        <w:t xml:space="preserve">” gives an account of this. </w:t>
      </w:r>
      <w:proofErr w:type="spellStart"/>
      <w:r w:rsidR="00EB3012" w:rsidRPr="00672E98">
        <w:rPr>
          <w:rFonts w:ascii="Times New Roman" w:hAnsi="Times New Roman" w:cs="Times New Roman"/>
          <w:lang w:val="en-GB"/>
        </w:rPr>
        <w:t>Celan</w:t>
      </w:r>
      <w:r w:rsidR="00E96DED" w:rsidRPr="00672E98">
        <w:rPr>
          <w:rFonts w:ascii="Times New Roman" w:hAnsi="Times New Roman" w:cs="Times New Roman"/>
          <w:lang w:val="en-GB"/>
        </w:rPr>
        <w:t>’</w:t>
      </w:r>
      <w:r w:rsidR="00EB3012" w:rsidRPr="00672E98">
        <w:rPr>
          <w:rFonts w:ascii="Times New Roman" w:hAnsi="Times New Roman" w:cs="Times New Roman"/>
          <w:lang w:val="en-GB"/>
        </w:rPr>
        <w:t>s</w:t>
      </w:r>
      <w:proofErr w:type="spellEnd"/>
      <w:r w:rsidR="00EB3012" w:rsidRPr="00672E98">
        <w:rPr>
          <w:rFonts w:ascii="Times New Roman" w:hAnsi="Times New Roman" w:cs="Times New Roman"/>
          <w:lang w:val="en-GB"/>
        </w:rPr>
        <w:t xml:space="preserve"> best-known volumes of poetry are </w:t>
      </w:r>
      <w:proofErr w:type="spellStart"/>
      <w:r w:rsidR="00EB3012" w:rsidRPr="00672E98">
        <w:rPr>
          <w:rFonts w:ascii="Times New Roman" w:hAnsi="Times New Roman" w:cs="Times New Roman"/>
          <w:i/>
          <w:lang w:val="en-GB"/>
        </w:rPr>
        <w:t>Sprachgitter</w:t>
      </w:r>
      <w:proofErr w:type="spellEnd"/>
      <w:r w:rsidR="00EB3012" w:rsidRPr="00672E98">
        <w:rPr>
          <w:rFonts w:ascii="Times New Roman" w:hAnsi="Times New Roman" w:cs="Times New Roman"/>
          <w:lang w:val="en-GB"/>
        </w:rPr>
        <w:t xml:space="preserve"> </w:t>
      </w:r>
      <w:r w:rsidR="00110003" w:rsidRPr="00672E98">
        <w:rPr>
          <w:rFonts w:ascii="Times New Roman" w:hAnsi="Times New Roman" w:cs="Times New Roman"/>
          <w:lang w:val="en-GB"/>
        </w:rPr>
        <w:t>(</w:t>
      </w:r>
      <w:r w:rsidR="00110003" w:rsidRPr="00672E98">
        <w:rPr>
          <w:rFonts w:ascii="Times New Roman" w:hAnsi="Times New Roman" w:cs="Times New Roman"/>
          <w:i/>
          <w:lang w:val="en-GB"/>
        </w:rPr>
        <w:t>Speech-grille</w:t>
      </w:r>
      <w:r w:rsidR="004E3B75" w:rsidRPr="0042521F">
        <w:rPr>
          <w:rFonts w:ascii="Times New Roman" w:hAnsi="Times New Roman" w:cs="Times New Roman"/>
          <w:lang w:val="en-GB"/>
        </w:rPr>
        <w:t>,</w:t>
      </w:r>
      <w:r w:rsidR="004E3B75">
        <w:rPr>
          <w:rFonts w:ascii="Times New Roman" w:hAnsi="Times New Roman" w:cs="Times New Roman"/>
          <w:i/>
          <w:lang w:val="en-GB"/>
        </w:rPr>
        <w:t xml:space="preserve"> </w:t>
      </w:r>
      <w:r w:rsidR="00EB3012" w:rsidRPr="00672E98">
        <w:rPr>
          <w:rFonts w:ascii="Times New Roman" w:hAnsi="Times New Roman" w:cs="Times New Roman"/>
          <w:lang w:val="en-GB"/>
        </w:rPr>
        <w:t xml:space="preserve">1959), </w:t>
      </w:r>
      <w:r w:rsidR="00EB3012" w:rsidRPr="00672E98">
        <w:rPr>
          <w:rFonts w:ascii="Times New Roman" w:hAnsi="Times New Roman" w:cs="Times New Roman"/>
          <w:i/>
          <w:lang w:val="en-GB"/>
        </w:rPr>
        <w:t xml:space="preserve">Die </w:t>
      </w:r>
      <w:proofErr w:type="spellStart"/>
      <w:r w:rsidR="00EB3012" w:rsidRPr="00672E98">
        <w:rPr>
          <w:rFonts w:ascii="Times New Roman" w:hAnsi="Times New Roman" w:cs="Times New Roman"/>
          <w:i/>
          <w:lang w:val="en-GB"/>
        </w:rPr>
        <w:t>Niemandsrose</w:t>
      </w:r>
      <w:proofErr w:type="spellEnd"/>
      <w:r w:rsidR="00A84305" w:rsidRPr="00672E98">
        <w:rPr>
          <w:rFonts w:ascii="Times New Roman" w:hAnsi="Times New Roman" w:cs="Times New Roman"/>
          <w:lang w:val="en-GB"/>
        </w:rPr>
        <w:t xml:space="preserve"> </w:t>
      </w:r>
      <w:r w:rsidR="00A84305" w:rsidRPr="00672E98">
        <w:rPr>
          <w:rFonts w:ascii="Times New Roman" w:hAnsi="Times New Roman" w:cs="Times New Roman"/>
          <w:i/>
          <w:lang w:val="en-GB"/>
        </w:rPr>
        <w:t xml:space="preserve">(The </w:t>
      </w:r>
      <w:proofErr w:type="spellStart"/>
      <w:r w:rsidR="00211E74" w:rsidRPr="00672E98">
        <w:rPr>
          <w:rFonts w:ascii="Times New Roman" w:hAnsi="Times New Roman" w:cs="Times New Roman"/>
          <w:i/>
          <w:lang w:val="en-GB"/>
        </w:rPr>
        <w:t>N</w:t>
      </w:r>
      <w:r w:rsidR="00A84305" w:rsidRPr="00672E98">
        <w:rPr>
          <w:rFonts w:ascii="Times New Roman" w:hAnsi="Times New Roman" w:cs="Times New Roman"/>
          <w:i/>
          <w:lang w:val="en-GB"/>
        </w:rPr>
        <w:t>oonesrose</w:t>
      </w:r>
      <w:proofErr w:type="spellEnd"/>
      <w:r w:rsidR="004E3B75" w:rsidRPr="0042521F">
        <w:rPr>
          <w:rFonts w:ascii="Times New Roman" w:hAnsi="Times New Roman" w:cs="Times New Roman"/>
          <w:lang w:val="en-GB"/>
        </w:rPr>
        <w:t>,</w:t>
      </w:r>
      <w:r w:rsidR="004E3B75">
        <w:rPr>
          <w:rFonts w:ascii="Times New Roman" w:hAnsi="Times New Roman" w:cs="Times New Roman"/>
          <w:i/>
          <w:lang w:val="en-GB"/>
        </w:rPr>
        <w:t xml:space="preserve"> </w:t>
      </w:r>
      <w:r w:rsidR="00E36837" w:rsidRPr="00672E98">
        <w:rPr>
          <w:rFonts w:ascii="Times New Roman" w:hAnsi="Times New Roman" w:cs="Times New Roman"/>
          <w:lang w:val="en-GB"/>
        </w:rPr>
        <w:t xml:space="preserve">1963), </w:t>
      </w:r>
      <w:proofErr w:type="spellStart"/>
      <w:r w:rsidR="00E36837" w:rsidRPr="00672E98">
        <w:rPr>
          <w:rFonts w:ascii="Times New Roman" w:hAnsi="Times New Roman" w:cs="Times New Roman"/>
          <w:i/>
          <w:lang w:val="en-GB"/>
        </w:rPr>
        <w:t>Atemwende</w:t>
      </w:r>
      <w:proofErr w:type="spellEnd"/>
      <w:r w:rsidR="00E36837" w:rsidRPr="00672E98">
        <w:rPr>
          <w:rFonts w:ascii="Times New Roman" w:hAnsi="Times New Roman" w:cs="Times New Roman"/>
          <w:lang w:val="en-GB"/>
        </w:rPr>
        <w:t xml:space="preserve"> </w:t>
      </w:r>
      <w:r w:rsidR="00110003" w:rsidRPr="00672E98">
        <w:rPr>
          <w:rFonts w:ascii="Times New Roman" w:hAnsi="Times New Roman" w:cs="Times New Roman"/>
          <w:lang w:val="en-GB"/>
        </w:rPr>
        <w:t>(</w:t>
      </w:r>
      <w:proofErr w:type="spellStart"/>
      <w:r w:rsidR="00110003" w:rsidRPr="00672E98">
        <w:rPr>
          <w:rFonts w:ascii="Times New Roman" w:hAnsi="Times New Roman" w:cs="Times New Roman"/>
          <w:i/>
          <w:lang w:val="en-GB"/>
        </w:rPr>
        <w:t>Breathturn</w:t>
      </w:r>
      <w:proofErr w:type="spellEnd"/>
      <w:r w:rsidR="004E3B75">
        <w:rPr>
          <w:rFonts w:ascii="Times New Roman" w:hAnsi="Times New Roman" w:cs="Times New Roman"/>
          <w:lang w:val="en-GB"/>
        </w:rPr>
        <w:t xml:space="preserve">, </w:t>
      </w:r>
      <w:r w:rsidR="00E36837" w:rsidRPr="00672E98">
        <w:rPr>
          <w:rFonts w:ascii="Times New Roman" w:hAnsi="Times New Roman" w:cs="Times New Roman"/>
          <w:lang w:val="en-GB"/>
        </w:rPr>
        <w:t xml:space="preserve">1967) and </w:t>
      </w:r>
      <w:del w:id="21" w:author="Bru Sascha" w:date="2013-07-09T16:16:00Z">
        <w:r w:rsidR="00E36837" w:rsidRPr="00672E98" w:rsidDel="00D87B9B">
          <w:rPr>
            <w:rFonts w:ascii="Times New Roman" w:hAnsi="Times New Roman" w:cs="Times New Roman"/>
            <w:i/>
            <w:lang w:val="en-GB"/>
          </w:rPr>
          <w:delText>Lichtzwang</w:delText>
        </w:r>
        <w:r w:rsidR="00E36837" w:rsidRPr="00672E98" w:rsidDel="00D87B9B">
          <w:rPr>
            <w:rFonts w:ascii="Times New Roman" w:hAnsi="Times New Roman" w:cs="Times New Roman"/>
            <w:lang w:val="en-GB"/>
          </w:rPr>
          <w:delText xml:space="preserve"> (</w:delText>
        </w:r>
      </w:del>
      <w:proofErr w:type="spellStart"/>
      <w:r w:rsidR="00110003" w:rsidRPr="00672E98">
        <w:rPr>
          <w:rFonts w:ascii="Times New Roman" w:hAnsi="Times New Roman" w:cs="Times New Roman"/>
          <w:i/>
          <w:lang w:val="en-GB"/>
        </w:rPr>
        <w:t>Lightduress</w:t>
      </w:r>
      <w:proofErr w:type="spellEnd"/>
      <w:del w:id="22" w:author="Bru Sascha" w:date="2013-07-09T16:16:00Z">
        <w:r w:rsidR="004E3B75" w:rsidDel="00D87B9B">
          <w:rPr>
            <w:rFonts w:ascii="Times New Roman" w:hAnsi="Times New Roman" w:cs="Times New Roman"/>
            <w:lang w:val="en-GB"/>
          </w:rPr>
          <w:delText>, 1970</w:delText>
        </w:r>
        <w:r w:rsidR="00110003" w:rsidRPr="0042521F" w:rsidDel="00D87B9B">
          <w:rPr>
            <w:rFonts w:ascii="Times New Roman" w:hAnsi="Times New Roman" w:cs="Times New Roman"/>
            <w:lang w:val="en-GB"/>
          </w:rPr>
          <w:delText>)</w:delText>
        </w:r>
      </w:del>
      <w:r w:rsidR="00E36837" w:rsidRPr="00672E98">
        <w:rPr>
          <w:rFonts w:ascii="Times New Roman" w:hAnsi="Times New Roman" w:cs="Times New Roman"/>
          <w:lang w:val="en-GB"/>
        </w:rPr>
        <w:t xml:space="preserve">. In </w:t>
      </w:r>
      <w:proofErr w:type="spellStart"/>
      <w:r w:rsidR="00E36837" w:rsidRPr="00672E98">
        <w:rPr>
          <w:rFonts w:ascii="Times New Roman" w:hAnsi="Times New Roman" w:cs="Times New Roman"/>
          <w:i/>
          <w:lang w:val="en-GB"/>
        </w:rPr>
        <w:t>Sprachgitter</w:t>
      </w:r>
      <w:proofErr w:type="spellEnd"/>
      <w:r w:rsidR="004E3B75">
        <w:rPr>
          <w:rFonts w:ascii="Times New Roman" w:hAnsi="Times New Roman" w:cs="Times New Roman"/>
          <w:lang w:val="en-GB"/>
        </w:rPr>
        <w:t>,</w:t>
      </w:r>
      <w:r w:rsidR="00E36837" w:rsidRPr="00672E98">
        <w:rPr>
          <w:rFonts w:ascii="Times New Roman" w:hAnsi="Times New Roman" w:cs="Times New Roman"/>
          <w:i/>
          <w:lang w:val="en-GB"/>
        </w:rPr>
        <w:t xml:space="preserve"> </w:t>
      </w:r>
      <w:r w:rsidR="00E36837" w:rsidRPr="00672E98">
        <w:rPr>
          <w:rFonts w:ascii="Times New Roman" w:hAnsi="Times New Roman" w:cs="Times New Roman"/>
          <w:lang w:val="en-GB"/>
        </w:rPr>
        <w:t>a German-speaking poet tried for the first time to reflect on and articu</w:t>
      </w:r>
      <w:r w:rsidR="00A01C48" w:rsidRPr="00672E98">
        <w:rPr>
          <w:rFonts w:ascii="Times New Roman" w:hAnsi="Times New Roman" w:cs="Times New Roman"/>
          <w:lang w:val="en-GB"/>
        </w:rPr>
        <w:t>late the historical</w:t>
      </w:r>
      <w:r w:rsidR="00E36837" w:rsidRPr="00672E98">
        <w:rPr>
          <w:rFonts w:ascii="Times New Roman" w:hAnsi="Times New Roman" w:cs="Times New Roman"/>
          <w:lang w:val="en-GB"/>
        </w:rPr>
        <w:t xml:space="preserve"> rupture of fascism </w:t>
      </w:r>
      <w:r w:rsidR="00A01C48" w:rsidRPr="00672E98">
        <w:rPr>
          <w:rFonts w:ascii="Times New Roman" w:hAnsi="Times New Roman" w:cs="Times New Roman"/>
          <w:lang w:val="en-GB"/>
        </w:rPr>
        <w:t>and the lapse into silence this meant for literature by revisiting everyday language in a stylistic mode of destruction and construction.</w:t>
      </w:r>
      <w:r>
        <w:rPr>
          <w:rFonts w:ascii="Times New Roman" w:hAnsi="Times New Roman" w:cs="Times New Roman"/>
          <w:lang w:val="en-GB"/>
        </w:rPr>
        <w:t xml:space="preserve"> </w:t>
      </w:r>
      <w:r w:rsidR="00A01C48" w:rsidRPr="00D87B9B">
        <w:rPr>
          <w:rFonts w:ascii="Times New Roman" w:hAnsi="Times New Roman" w:cs="Times New Roman"/>
          <w:i/>
          <w:highlight w:val="yellow"/>
          <w:lang w:val="en-GB"/>
          <w:rPrChange w:id="23" w:author="Bru Sascha" w:date="2013-07-09T16:16:00Z">
            <w:rPr>
              <w:rFonts w:ascii="Times New Roman" w:hAnsi="Times New Roman" w:cs="Times New Roman"/>
              <w:i/>
              <w:lang w:val="en-GB"/>
            </w:rPr>
          </w:rPrChange>
        </w:rPr>
        <w:t xml:space="preserve">Die </w:t>
      </w:r>
      <w:proofErr w:type="spellStart"/>
      <w:r w:rsidR="00A01C48" w:rsidRPr="00D87B9B">
        <w:rPr>
          <w:rFonts w:ascii="Times New Roman" w:hAnsi="Times New Roman" w:cs="Times New Roman"/>
          <w:i/>
          <w:highlight w:val="yellow"/>
          <w:lang w:val="en-GB"/>
          <w:rPrChange w:id="24" w:author="Bru Sascha" w:date="2013-07-09T16:16:00Z">
            <w:rPr>
              <w:rFonts w:ascii="Times New Roman" w:hAnsi="Times New Roman" w:cs="Times New Roman"/>
              <w:i/>
              <w:lang w:val="en-GB"/>
            </w:rPr>
          </w:rPrChange>
        </w:rPr>
        <w:t>Niemandsrose</w:t>
      </w:r>
      <w:proofErr w:type="spellEnd"/>
      <w:r w:rsidR="00A01C48" w:rsidRPr="00672E98">
        <w:rPr>
          <w:rFonts w:ascii="Times New Roman" w:hAnsi="Times New Roman" w:cs="Times New Roman"/>
          <w:lang w:val="en-GB"/>
        </w:rPr>
        <w:t xml:space="preserve"> equally reflects on the Shoah and tries to see poetry as a “</w:t>
      </w:r>
      <w:proofErr w:type="spellStart"/>
      <w:r w:rsidR="00A01C48" w:rsidRPr="00672E98">
        <w:rPr>
          <w:rFonts w:ascii="Times New Roman" w:hAnsi="Times New Roman" w:cs="Times New Roman"/>
          <w:lang w:val="en-GB"/>
        </w:rPr>
        <w:t>Gegenentwurf</w:t>
      </w:r>
      <w:proofErr w:type="spellEnd"/>
      <w:r w:rsidR="00A01C48" w:rsidRPr="00672E98">
        <w:rPr>
          <w:rFonts w:ascii="Times New Roman" w:hAnsi="Times New Roman" w:cs="Times New Roman"/>
          <w:lang w:val="en-GB"/>
        </w:rPr>
        <w:t>” (</w:t>
      </w:r>
      <w:r w:rsidR="00A01C48" w:rsidRPr="0042521F">
        <w:rPr>
          <w:rFonts w:ascii="Times New Roman" w:hAnsi="Times New Roman" w:cs="Times New Roman"/>
          <w:i/>
          <w:lang w:val="en-GB"/>
        </w:rPr>
        <w:t>counter project</w:t>
      </w:r>
      <w:r w:rsidR="00A01C48" w:rsidRPr="00672E98">
        <w:rPr>
          <w:rFonts w:ascii="Times New Roman" w:hAnsi="Times New Roman" w:cs="Times New Roman"/>
          <w:lang w:val="en-GB"/>
        </w:rPr>
        <w:t>) to the tradition of the psalms in the Old Testament. It is a multi-layered work which interacts with many other texts (Ma</w:t>
      </w:r>
      <w:r w:rsidR="00975538" w:rsidRPr="00672E98">
        <w:rPr>
          <w:rFonts w:ascii="Times New Roman" w:hAnsi="Times New Roman" w:cs="Times New Roman"/>
          <w:lang w:val="en-GB"/>
        </w:rPr>
        <w:t xml:space="preserve">ndelstam, Benn, Jewish mysticism etc.) and contains some of </w:t>
      </w:r>
      <w:proofErr w:type="spellStart"/>
      <w:r w:rsidR="00975538" w:rsidRPr="00672E98">
        <w:rPr>
          <w:rFonts w:ascii="Times New Roman" w:hAnsi="Times New Roman" w:cs="Times New Roman"/>
          <w:lang w:val="en-GB"/>
        </w:rPr>
        <w:t>Celan</w:t>
      </w:r>
      <w:r w:rsidR="004E3B75">
        <w:rPr>
          <w:rFonts w:ascii="Times New Roman" w:hAnsi="Times New Roman" w:cs="Times New Roman"/>
          <w:lang w:val="en-GB"/>
        </w:rPr>
        <w:t>’</w:t>
      </w:r>
      <w:r w:rsidR="00975538" w:rsidRPr="00672E98">
        <w:rPr>
          <w:rFonts w:ascii="Times New Roman" w:hAnsi="Times New Roman" w:cs="Times New Roman"/>
          <w:lang w:val="en-GB"/>
        </w:rPr>
        <w:t>s</w:t>
      </w:r>
      <w:proofErr w:type="spellEnd"/>
      <w:r w:rsidR="00975538" w:rsidRPr="00672E98">
        <w:rPr>
          <w:rFonts w:ascii="Times New Roman" w:hAnsi="Times New Roman" w:cs="Times New Roman"/>
          <w:lang w:val="en-GB"/>
        </w:rPr>
        <w:t xml:space="preserve"> most famous poems, like </w:t>
      </w:r>
      <w:r w:rsidR="004E3B75">
        <w:rPr>
          <w:rFonts w:ascii="Times New Roman" w:hAnsi="Times New Roman" w:cs="Times New Roman"/>
          <w:lang w:val="en-GB"/>
        </w:rPr>
        <w:t>“</w:t>
      </w:r>
      <w:r w:rsidR="00975538" w:rsidRPr="0042521F">
        <w:rPr>
          <w:rFonts w:ascii="Times New Roman" w:hAnsi="Times New Roman" w:cs="Times New Roman"/>
          <w:lang w:val="en-GB"/>
        </w:rPr>
        <w:t>Psalm</w:t>
      </w:r>
      <w:r w:rsidR="004E3B75">
        <w:rPr>
          <w:rFonts w:ascii="Times New Roman" w:hAnsi="Times New Roman" w:cs="Times New Roman"/>
          <w:lang w:val="en-GB"/>
        </w:rPr>
        <w:t>”</w:t>
      </w:r>
      <w:r w:rsidR="00975538" w:rsidRPr="00672E98">
        <w:rPr>
          <w:rFonts w:ascii="Times New Roman" w:hAnsi="Times New Roman" w:cs="Times New Roman"/>
          <w:i/>
          <w:lang w:val="en-GB"/>
        </w:rPr>
        <w:t xml:space="preserve">, </w:t>
      </w:r>
      <w:r w:rsidR="004E3B75" w:rsidRPr="0042521F">
        <w:rPr>
          <w:rFonts w:ascii="Times New Roman" w:hAnsi="Times New Roman" w:cs="Times New Roman"/>
          <w:lang w:val="en-GB"/>
        </w:rPr>
        <w:t>“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Es</w:t>
      </w:r>
      <w:proofErr w:type="spellEnd"/>
      <w:r w:rsidR="00975538" w:rsidRPr="0042521F">
        <w:rPr>
          <w:rFonts w:ascii="Times New Roman" w:hAnsi="Times New Roman" w:cs="Times New Roman"/>
          <w:lang w:val="en-GB"/>
        </w:rPr>
        <w:t xml:space="preserve"> war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Erde</w:t>
      </w:r>
      <w:proofErr w:type="spellEnd"/>
      <w:r w:rsidR="00975538" w:rsidRPr="0042521F">
        <w:rPr>
          <w:rFonts w:ascii="Times New Roman" w:hAnsi="Times New Roman" w:cs="Times New Roman"/>
          <w:lang w:val="en-GB"/>
        </w:rPr>
        <w:t xml:space="preserve"> in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ihnen</w:t>
      </w:r>
      <w:proofErr w:type="spellEnd"/>
      <w:r w:rsidR="004E3B75">
        <w:rPr>
          <w:rFonts w:ascii="Times New Roman" w:hAnsi="Times New Roman" w:cs="Times New Roman"/>
          <w:lang w:val="en-GB"/>
        </w:rPr>
        <w:t>”</w:t>
      </w:r>
      <w:r w:rsidR="00975538" w:rsidRPr="00672E98">
        <w:rPr>
          <w:rFonts w:ascii="Times New Roman" w:hAnsi="Times New Roman" w:cs="Times New Roman"/>
          <w:i/>
          <w:lang w:val="en-GB"/>
        </w:rPr>
        <w:t xml:space="preserve">, </w:t>
      </w:r>
      <w:r w:rsidR="004E3B75" w:rsidRPr="0042521F">
        <w:rPr>
          <w:rFonts w:ascii="Times New Roman" w:hAnsi="Times New Roman" w:cs="Times New Roman"/>
          <w:lang w:val="en-GB"/>
        </w:rPr>
        <w:t>“</w:t>
      </w:r>
      <w:r w:rsidR="00975538" w:rsidRPr="0042521F">
        <w:rPr>
          <w:rFonts w:ascii="Times New Roman" w:hAnsi="Times New Roman" w:cs="Times New Roman"/>
          <w:lang w:val="en-GB"/>
        </w:rPr>
        <w:t xml:space="preserve">In der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Luft</w:t>
      </w:r>
      <w:proofErr w:type="spellEnd"/>
      <w:r w:rsidR="004E3B75">
        <w:rPr>
          <w:rFonts w:ascii="Times New Roman" w:hAnsi="Times New Roman" w:cs="Times New Roman"/>
          <w:lang w:val="en-GB"/>
        </w:rPr>
        <w:t>”</w:t>
      </w:r>
      <w:r w:rsidR="00975538" w:rsidRPr="00672E98">
        <w:rPr>
          <w:rFonts w:ascii="Times New Roman" w:hAnsi="Times New Roman" w:cs="Times New Roman"/>
          <w:i/>
          <w:lang w:val="en-GB"/>
        </w:rPr>
        <w:t xml:space="preserve">, </w:t>
      </w:r>
      <w:r w:rsidR="004E3B75" w:rsidRPr="0042521F">
        <w:rPr>
          <w:rFonts w:ascii="Times New Roman" w:hAnsi="Times New Roman" w:cs="Times New Roman"/>
          <w:lang w:val="en-GB"/>
        </w:rPr>
        <w:t>“</w:t>
      </w:r>
      <w:r w:rsidR="00975538" w:rsidRPr="0042521F">
        <w:rPr>
          <w:rFonts w:ascii="Times New Roman" w:hAnsi="Times New Roman" w:cs="Times New Roman"/>
          <w:lang w:val="en-GB"/>
        </w:rPr>
        <w:t xml:space="preserve">La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Contrescarpe</w:t>
      </w:r>
      <w:proofErr w:type="spellEnd"/>
      <w:r w:rsidR="004E3B75">
        <w:rPr>
          <w:rFonts w:ascii="Times New Roman" w:hAnsi="Times New Roman" w:cs="Times New Roman"/>
          <w:lang w:val="en-GB"/>
        </w:rPr>
        <w:t>”</w:t>
      </w:r>
      <w:r w:rsidR="00975538" w:rsidRPr="00672E98">
        <w:rPr>
          <w:rFonts w:ascii="Times New Roman" w:hAnsi="Times New Roman" w:cs="Times New Roman"/>
          <w:i/>
          <w:lang w:val="en-GB"/>
        </w:rPr>
        <w:t xml:space="preserve">, </w:t>
      </w:r>
      <w:r w:rsidR="004E3B75">
        <w:rPr>
          <w:rFonts w:ascii="Times New Roman" w:hAnsi="Times New Roman" w:cs="Times New Roman"/>
          <w:lang w:val="en-GB"/>
        </w:rPr>
        <w:t>“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Es</w:t>
      </w:r>
      <w:proofErr w:type="spellEnd"/>
      <w:r w:rsidR="00975538" w:rsidRPr="0042521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ist</w:t>
      </w:r>
      <w:proofErr w:type="spellEnd"/>
      <w:r w:rsidR="00975538" w:rsidRPr="0042521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alles</w:t>
      </w:r>
      <w:proofErr w:type="spellEnd"/>
      <w:r w:rsidR="00975538" w:rsidRPr="0042521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5538" w:rsidRPr="0042521F">
        <w:rPr>
          <w:rFonts w:ascii="Times New Roman" w:hAnsi="Times New Roman" w:cs="Times New Roman"/>
          <w:lang w:val="en-GB"/>
        </w:rPr>
        <w:t>anders</w:t>
      </w:r>
      <w:proofErr w:type="spellEnd"/>
      <w:r w:rsidR="004E3B75">
        <w:rPr>
          <w:rFonts w:ascii="Times New Roman" w:hAnsi="Times New Roman" w:cs="Times New Roman"/>
          <w:lang w:val="en-GB"/>
        </w:rPr>
        <w:t>”</w:t>
      </w:r>
      <w:r w:rsidR="00975538" w:rsidRPr="00672E98">
        <w:rPr>
          <w:rFonts w:ascii="Times New Roman" w:hAnsi="Times New Roman" w:cs="Times New Roman"/>
          <w:i/>
          <w:lang w:val="en-GB"/>
        </w:rPr>
        <w:t>.</w:t>
      </w:r>
      <w:r w:rsidR="00975538" w:rsidRPr="00672E9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75538" w:rsidRPr="00D87B9B">
        <w:rPr>
          <w:rFonts w:ascii="Times New Roman" w:hAnsi="Times New Roman" w:cs="Times New Roman"/>
          <w:i/>
          <w:highlight w:val="yellow"/>
          <w:lang w:val="en-GB"/>
          <w:rPrChange w:id="25" w:author="Bru Sascha" w:date="2013-07-09T16:17:00Z">
            <w:rPr>
              <w:rFonts w:ascii="Times New Roman" w:hAnsi="Times New Roman" w:cs="Times New Roman"/>
              <w:i/>
              <w:lang w:val="en-GB"/>
            </w:rPr>
          </w:rPrChange>
        </w:rPr>
        <w:t>Atemwende</w:t>
      </w:r>
      <w:proofErr w:type="spellEnd"/>
      <w:r w:rsidR="00975538" w:rsidRPr="00D87B9B">
        <w:rPr>
          <w:rFonts w:ascii="Times New Roman" w:hAnsi="Times New Roman" w:cs="Times New Roman"/>
          <w:highlight w:val="yellow"/>
          <w:lang w:val="en-GB"/>
          <w:rPrChange w:id="26" w:author="Bru Sascha" w:date="2013-07-09T16:17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r w:rsidR="00975538" w:rsidRPr="00672E98">
        <w:rPr>
          <w:rFonts w:ascii="Times New Roman" w:hAnsi="Times New Roman" w:cs="Times New Roman"/>
          <w:lang w:val="en-GB"/>
        </w:rPr>
        <w:t xml:space="preserve">was published when </w:t>
      </w:r>
      <w:proofErr w:type="spellStart"/>
      <w:r w:rsidR="00975538" w:rsidRPr="00672E98">
        <w:rPr>
          <w:rFonts w:ascii="Times New Roman" w:hAnsi="Times New Roman" w:cs="Times New Roman"/>
          <w:lang w:val="en-GB"/>
        </w:rPr>
        <w:t>Celan’s</w:t>
      </w:r>
      <w:proofErr w:type="spellEnd"/>
      <w:r w:rsidR="00975538" w:rsidRPr="00672E98">
        <w:rPr>
          <w:rFonts w:ascii="Times New Roman" w:hAnsi="Times New Roman" w:cs="Times New Roman"/>
          <w:lang w:val="en-GB"/>
        </w:rPr>
        <w:t xml:space="preserve"> reputation as a poet had already been established, yet its compact style did not fail to puzzle some critics. </w:t>
      </w:r>
      <w:r w:rsidR="00915A39" w:rsidRPr="00672E98">
        <w:rPr>
          <w:rFonts w:ascii="Times New Roman" w:hAnsi="Times New Roman" w:cs="Times New Roman"/>
          <w:lang w:val="en-GB"/>
        </w:rPr>
        <w:t>As can be expected, some thought the poems were too challenging, others</w:t>
      </w:r>
      <w:r w:rsidR="008F502C" w:rsidRPr="00672E98">
        <w:rPr>
          <w:rFonts w:ascii="Times New Roman" w:hAnsi="Times New Roman" w:cs="Times New Roman"/>
          <w:lang w:val="en-GB"/>
        </w:rPr>
        <w:t xml:space="preserve"> found them stunning and realistic.</w:t>
      </w:r>
      <w:r w:rsidR="00E96DED" w:rsidRPr="00672E98">
        <w:rPr>
          <w:rFonts w:ascii="Times New Roman" w:hAnsi="Times New Roman" w:cs="Times New Roman"/>
          <w:lang w:val="en-GB"/>
        </w:rPr>
        <w:t xml:space="preserve"> </w:t>
      </w:r>
      <w:commentRangeStart w:id="27"/>
      <w:proofErr w:type="spellStart"/>
      <w:r w:rsidR="00E96DED" w:rsidRPr="00D87B9B">
        <w:rPr>
          <w:rFonts w:ascii="Times New Roman" w:hAnsi="Times New Roman" w:cs="Times New Roman"/>
          <w:i/>
          <w:highlight w:val="yellow"/>
          <w:lang w:val="en-GB"/>
          <w:rPrChange w:id="28" w:author="Bru Sascha" w:date="2013-07-09T16:17:00Z">
            <w:rPr>
              <w:rFonts w:ascii="Times New Roman" w:hAnsi="Times New Roman" w:cs="Times New Roman"/>
              <w:i/>
              <w:lang w:val="en-GB"/>
            </w:rPr>
          </w:rPrChange>
        </w:rPr>
        <w:t>Lichtzwang</w:t>
      </w:r>
      <w:proofErr w:type="spellEnd"/>
      <w:r w:rsidRPr="00D87B9B">
        <w:rPr>
          <w:rFonts w:ascii="Times New Roman" w:hAnsi="Times New Roman" w:cs="Times New Roman"/>
          <w:highlight w:val="yellow"/>
          <w:lang w:val="en-GB"/>
          <w:rPrChange w:id="29" w:author="Bru Sascha" w:date="2013-07-09T16:17:00Z">
            <w:rPr>
              <w:rFonts w:ascii="Times New Roman" w:hAnsi="Times New Roman" w:cs="Times New Roman"/>
              <w:lang w:val="en-GB"/>
            </w:rPr>
          </w:rPrChange>
        </w:rPr>
        <w:t xml:space="preserve"> </w:t>
      </w:r>
      <w:commentRangeEnd w:id="27"/>
      <w:r w:rsidR="00D87B9B">
        <w:rPr>
          <w:rStyle w:val="CommentReference"/>
        </w:rPr>
        <w:commentReference w:id="27"/>
      </w:r>
      <w:r w:rsidR="00E96DED" w:rsidRPr="00672E98">
        <w:rPr>
          <w:rFonts w:ascii="Times New Roman" w:hAnsi="Times New Roman" w:cs="Times New Roman"/>
          <w:lang w:val="en-GB"/>
        </w:rPr>
        <w:t>contains the poem “</w:t>
      </w:r>
      <w:proofErr w:type="spellStart"/>
      <w:r w:rsidR="00E96DED" w:rsidRPr="00672E98">
        <w:rPr>
          <w:rFonts w:ascii="Times New Roman" w:hAnsi="Times New Roman" w:cs="Times New Roman"/>
          <w:lang w:val="en-GB"/>
        </w:rPr>
        <w:t>Todtnauberg</w:t>
      </w:r>
      <w:proofErr w:type="spellEnd"/>
      <w:r w:rsidR="00E96DED" w:rsidRPr="00672E98">
        <w:rPr>
          <w:rFonts w:ascii="Times New Roman" w:hAnsi="Times New Roman" w:cs="Times New Roman"/>
          <w:lang w:val="en-GB"/>
        </w:rPr>
        <w:t xml:space="preserve">” about </w:t>
      </w:r>
      <w:proofErr w:type="spellStart"/>
      <w:r w:rsidR="00E96DED" w:rsidRPr="00672E98">
        <w:rPr>
          <w:rFonts w:ascii="Times New Roman" w:hAnsi="Times New Roman" w:cs="Times New Roman"/>
          <w:lang w:val="en-GB"/>
        </w:rPr>
        <w:t>Celan’s</w:t>
      </w:r>
      <w:proofErr w:type="spellEnd"/>
      <w:r w:rsidR="00E96DED" w:rsidRPr="00672E98">
        <w:rPr>
          <w:rFonts w:ascii="Times New Roman" w:hAnsi="Times New Roman" w:cs="Times New Roman"/>
          <w:lang w:val="en-GB"/>
        </w:rPr>
        <w:t xml:space="preserve"> encounter with Heidegger</w:t>
      </w:r>
      <w:r w:rsidR="0073559C" w:rsidRPr="00672E98">
        <w:rPr>
          <w:rFonts w:ascii="Times New Roman" w:hAnsi="Times New Roman" w:cs="Times New Roman"/>
          <w:lang w:val="en-GB"/>
        </w:rPr>
        <w:t xml:space="preserve">, as well as poems written in </w:t>
      </w:r>
      <w:r w:rsidR="004E3B75">
        <w:rPr>
          <w:rFonts w:ascii="Times New Roman" w:hAnsi="Times New Roman" w:cs="Times New Roman"/>
          <w:lang w:val="en-GB"/>
        </w:rPr>
        <w:t xml:space="preserve">the </w:t>
      </w:r>
      <w:r w:rsidR="0073559C" w:rsidRPr="00672E98">
        <w:rPr>
          <w:rFonts w:ascii="Times New Roman" w:hAnsi="Times New Roman" w:cs="Times New Roman"/>
          <w:lang w:val="en-GB"/>
        </w:rPr>
        <w:t xml:space="preserve">hospital where </w:t>
      </w:r>
      <w:proofErr w:type="spellStart"/>
      <w:r w:rsidR="0073559C" w:rsidRPr="00672E98">
        <w:rPr>
          <w:rFonts w:ascii="Times New Roman" w:hAnsi="Times New Roman" w:cs="Times New Roman"/>
          <w:lang w:val="en-GB"/>
        </w:rPr>
        <w:t>Celan</w:t>
      </w:r>
      <w:proofErr w:type="spellEnd"/>
      <w:r w:rsidR="0073559C" w:rsidRPr="00672E98">
        <w:rPr>
          <w:rFonts w:ascii="Times New Roman" w:hAnsi="Times New Roman" w:cs="Times New Roman"/>
          <w:lang w:val="en-GB"/>
        </w:rPr>
        <w:t xml:space="preserve"> was treated for depression. </w:t>
      </w:r>
      <w:r w:rsidR="004E3B75">
        <w:rPr>
          <w:rFonts w:ascii="Times New Roman" w:hAnsi="Times New Roman" w:cs="Times New Roman"/>
          <w:lang w:val="en-GB"/>
        </w:rPr>
        <w:t>W</w:t>
      </w:r>
      <w:r w:rsidR="0073559C" w:rsidRPr="00672E98">
        <w:rPr>
          <w:rFonts w:ascii="Times New Roman" w:hAnsi="Times New Roman" w:cs="Times New Roman"/>
          <w:lang w:val="en-GB"/>
        </w:rPr>
        <w:t>ith their</w:t>
      </w:r>
      <w:r w:rsidR="009546EE" w:rsidRPr="00672E98">
        <w:rPr>
          <w:rFonts w:ascii="Times New Roman" w:hAnsi="Times New Roman" w:cs="Times New Roman"/>
          <w:lang w:val="en-GB"/>
        </w:rPr>
        <w:t xml:space="preserve"> profound reflection on the human condition </w:t>
      </w:r>
      <w:r w:rsidR="0073559C" w:rsidRPr="00672E98">
        <w:rPr>
          <w:rFonts w:ascii="Times New Roman" w:hAnsi="Times New Roman" w:cs="Times New Roman"/>
          <w:lang w:val="en-GB"/>
        </w:rPr>
        <w:t>and its</w:t>
      </w:r>
      <w:r w:rsidR="009546EE" w:rsidRPr="00672E98">
        <w:rPr>
          <w:rFonts w:ascii="Times New Roman" w:hAnsi="Times New Roman" w:cs="Times New Roman"/>
          <w:lang w:val="en-GB"/>
        </w:rPr>
        <w:t xml:space="preserve"> effect on the use of language</w:t>
      </w:r>
      <w:r w:rsidR="004E3B75">
        <w:rPr>
          <w:rFonts w:ascii="Times New Roman" w:hAnsi="Times New Roman" w:cs="Times New Roman"/>
          <w:lang w:val="en-GB"/>
        </w:rPr>
        <w:t>, these poems</w:t>
      </w:r>
      <w:r w:rsidR="009546EE" w:rsidRPr="00672E98">
        <w:rPr>
          <w:rFonts w:ascii="Times New Roman" w:hAnsi="Times New Roman" w:cs="Times New Roman"/>
          <w:lang w:val="en-GB"/>
        </w:rPr>
        <w:t xml:space="preserve"> could be compared to the late Beethoven compositions.</w:t>
      </w:r>
    </w:p>
    <w:p w:rsidR="00F31383" w:rsidRPr="00672E98" w:rsidRDefault="00D32D45" w:rsidP="00672E98">
      <w:pPr>
        <w:spacing w:line="480" w:lineRule="auto"/>
        <w:rPr>
          <w:rFonts w:ascii="Times New Roman" w:hAnsi="Times New Roman" w:cs="Times New Roman"/>
          <w:lang w:val="de-DE"/>
        </w:rPr>
      </w:pPr>
      <w:del w:id="30" w:author="Bru Sascha" w:date="2013-07-09T16:12:00Z">
        <w:r w:rsidRPr="00672E98" w:rsidDel="00D87B9B">
          <w:rPr>
            <w:rFonts w:ascii="Times New Roman" w:hAnsi="Times New Roman" w:cs="Times New Roman"/>
            <w:lang w:val="en-GB"/>
          </w:rPr>
          <w:delText>Jan Roelans</w:delText>
        </w:r>
      </w:del>
      <w:r w:rsidR="005F2011" w:rsidRPr="00672E98">
        <w:rPr>
          <w:rFonts w:ascii="Times New Roman" w:hAnsi="Times New Roman" w:cs="Times New Roman"/>
          <w:lang w:val="en-GB"/>
        </w:rPr>
        <w:br/>
      </w:r>
      <w:r w:rsidR="005F2011" w:rsidRPr="00672E98">
        <w:rPr>
          <w:rFonts w:ascii="Times New Roman" w:hAnsi="Times New Roman" w:cs="Times New Roman"/>
          <w:lang w:val="en-GB"/>
        </w:rPr>
        <w:br/>
      </w:r>
      <w:r w:rsidR="005F2011" w:rsidRPr="00672E98">
        <w:rPr>
          <w:rFonts w:ascii="Times New Roman" w:hAnsi="Times New Roman" w:cs="Times New Roman"/>
          <w:lang w:val="en-GB"/>
        </w:rPr>
        <w:br/>
      </w:r>
      <w:r w:rsidR="005F2011" w:rsidRPr="00672E98">
        <w:rPr>
          <w:rFonts w:ascii="Times New Roman" w:hAnsi="Times New Roman" w:cs="Times New Roman"/>
          <w:lang w:val="en-GB"/>
        </w:rPr>
        <w:br/>
      </w:r>
      <w:commentRangeStart w:id="31"/>
      <w:r w:rsidR="005F2011" w:rsidRPr="00672E98">
        <w:rPr>
          <w:rFonts w:ascii="Times New Roman" w:hAnsi="Times New Roman" w:cs="Times New Roman"/>
          <w:lang w:val="en-GB"/>
        </w:rPr>
        <w:t>List of works</w:t>
      </w:r>
      <w:commentRangeEnd w:id="31"/>
      <w:r w:rsidR="00D87B9B">
        <w:rPr>
          <w:rStyle w:val="CommentReference"/>
        </w:rPr>
        <w:commentReference w:id="31"/>
      </w:r>
      <w:r w:rsidR="005F2011" w:rsidRPr="00672E98">
        <w:rPr>
          <w:rFonts w:ascii="Times New Roman" w:hAnsi="Times New Roman" w:cs="Times New Roman"/>
          <w:lang w:val="en-GB"/>
        </w:rPr>
        <w:br/>
      </w:r>
      <w:r w:rsidR="005F2011" w:rsidRPr="00672E98">
        <w:rPr>
          <w:rFonts w:ascii="Times New Roman" w:hAnsi="Times New Roman" w:cs="Times New Roman"/>
          <w:lang w:val="en-GB"/>
        </w:rPr>
        <w:br/>
      </w:r>
      <w:proofErr w:type="spellStart"/>
      <w:r w:rsidR="005F2011" w:rsidRPr="00672E98">
        <w:rPr>
          <w:rFonts w:ascii="Times New Roman" w:hAnsi="Times New Roman" w:cs="Times New Roman"/>
          <w:lang w:val="en-GB"/>
        </w:rPr>
        <w:t>Allemann</w:t>
      </w:r>
      <w:proofErr w:type="spellEnd"/>
      <w:r w:rsidR="005F2011" w:rsidRPr="00672E98">
        <w:rPr>
          <w:rFonts w:ascii="Times New Roman" w:hAnsi="Times New Roman" w:cs="Times New Roman"/>
          <w:lang w:val="en-GB"/>
        </w:rPr>
        <w:t xml:space="preserve">, B. &amp; Reichert, S (ed.) </w:t>
      </w:r>
      <w:r w:rsidR="005F2011" w:rsidRPr="00672E98">
        <w:rPr>
          <w:rFonts w:ascii="Times New Roman" w:hAnsi="Times New Roman" w:cs="Times New Roman"/>
          <w:lang w:val="de-DE"/>
        </w:rPr>
        <w:t>(2000)</w:t>
      </w:r>
      <w:bookmarkStart w:id="32" w:name="_GoBack"/>
      <w:bookmarkEnd w:id="32"/>
      <w:r w:rsidR="005F2011" w:rsidRPr="00672E98">
        <w:rPr>
          <w:rFonts w:ascii="Times New Roman" w:hAnsi="Times New Roman" w:cs="Times New Roman"/>
          <w:lang w:val="de-DE"/>
        </w:rPr>
        <w:t xml:space="preserve"> </w:t>
      </w:r>
      <w:r w:rsidR="005F2011" w:rsidRPr="00672E98">
        <w:rPr>
          <w:rFonts w:ascii="Times New Roman" w:hAnsi="Times New Roman" w:cs="Times New Roman"/>
          <w:i/>
          <w:lang w:val="de-DE"/>
        </w:rPr>
        <w:t>Paul Celan. Gesammelte Werke in sieben Bänden</w:t>
      </w:r>
      <w:r w:rsidR="005F2011" w:rsidRPr="00672E98">
        <w:rPr>
          <w:rFonts w:ascii="Times New Roman" w:hAnsi="Times New Roman" w:cs="Times New Roman"/>
          <w:lang w:val="de-DE"/>
        </w:rPr>
        <w:t>, Frankfurt am Main: Suhrkamp.</w:t>
      </w:r>
    </w:p>
    <w:p w:rsidR="005F2011" w:rsidRPr="00672E98" w:rsidRDefault="005F2011" w:rsidP="00672E98">
      <w:pPr>
        <w:spacing w:line="480" w:lineRule="auto"/>
        <w:rPr>
          <w:rFonts w:ascii="Times New Roman" w:hAnsi="Times New Roman" w:cs="Times New Roman"/>
          <w:lang w:val="de-DE"/>
        </w:rPr>
      </w:pPr>
      <w:r w:rsidRPr="00672E98">
        <w:rPr>
          <w:rFonts w:ascii="Times New Roman" w:hAnsi="Times New Roman" w:cs="Times New Roman"/>
          <w:lang w:val="de-DE"/>
        </w:rPr>
        <w:t>Wiedemann, B. (</w:t>
      </w:r>
      <w:proofErr w:type="spellStart"/>
      <w:r w:rsidRPr="00672E98">
        <w:rPr>
          <w:rFonts w:ascii="Times New Roman" w:hAnsi="Times New Roman" w:cs="Times New Roman"/>
          <w:lang w:val="de-DE"/>
        </w:rPr>
        <w:t>ed</w:t>
      </w:r>
      <w:proofErr w:type="spellEnd"/>
      <w:r w:rsidRPr="00672E98">
        <w:rPr>
          <w:rFonts w:ascii="Times New Roman" w:hAnsi="Times New Roman" w:cs="Times New Roman"/>
          <w:lang w:val="de-DE"/>
        </w:rPr>
        <w:t xml:space="preserve">.) (2003) </w:t>
      </w:r>
      <w:r w:rsidRPr="00672E98">
        <w:rPr>
          <w:rFonts w:ascii="Times New Roman" w:hAnsi="Times New Roman" w:cs="Times New Roman"/>
          <w:i/>
          <w:lang w:val="de-DE"/>
        </w:rPr>
        <w:t>Paul Celan. Die Gedichte. Kommentierte Gesamtausgabe in einem Band</w:t>
      </w:r>
      <w:r w:rsidRPr="00672E98">
        <w:rPr>
          <w:rFonts w:ascii="Times New Roman" w:hAnsi="Times New Roman" w:cs="Times New Roman"/>
          <w:lang w:val="de-DE"/>
        </w:rPr>
        <w:t>, Frankfurt am Main: Suhrkamp.</w:t>
      </w:r>
    </w:p>
    <w:p w:rsidR="005F2011" w:rsidRPr="00672E98" w:rsidRDefault="00345A72" w:rsidP="00672E98">
      <w:pPr>
        <w:spacing w:line="480" w:lineRule="auto"/>
        <w:rPr>
          <w:rFonts w:ascii="Times New Roman" w:hAnsi="Times New Roman" w:cs="Times New Roman"/>
          <w:lang w:val="en-US"/>
        </w:rPr>
      </w:pPr>
      <w:r w:rsidRPr="00672E98">
        <w:rPr>
          <w:rFonts w:ascii="Times New Roman" w:hAnsi="Times New Roman" w:cs="Times New Roman"/>
          <w:i/>
          <w:lang w:val="en-US"/>
        </w:rPr>
        <w:t xml:space="preserve">The </w:t>
      </w:r>
      <w:r w:rsidR="004E3B75">
        <w:rPr>
          <w:rFonts w:ascii="Times New Roman" w:hAnsi="Times New Roman" w:cs="Times New Roman"/>
          <w:i/>
          <w:lang w:val="en-US"/>
        </w:rPr>
        <w:t>S</w:t>
      </w:r>
      <w:r w:rsidRPr="00672E98">
        <w:rPr>
          <w:rFonts w:ascii="Times New Roman" w:hAnsi="Times New Roman" w:cs="Times New Roman"/>
          <w:i/>
          <w:lang w:val="en-US"/>
        </w:rPr>
        <w:t xml:space="preserve">elected </w:t>
      </w:r>
      <w:r w:rsidR="004E3B75">
        <w:rPr>
          <w:rFonts w:ascii="Times New Roman" w:hAnsi="Times New Roman" w:cs="Times New Roman"/>
          <w:i/>
          <w:lang w:val="en-US"/>
        </w:rPr>
        <w:t>P</w:t>
      </w:r>
      <w:r w:rsidRPr="00672E98">
        <w:rPr>
          <w:rFonts w:ascii="Times New Roman" w:hAnsi="Times New Roman" w:cs="Times New Roman"/>
          <w:i/>
          <w:lang w:val="en-US"/>
        </w:rPr>
        <w:t xml:space="preserve">oems and </w:t>
      </w:r>
      <w:r w:rsidR="004E3B75">
        <w:rPr>
          <w:rFonts w:ascii="Times New Roman" w:hAnsi="Times New Roman" w:cs="Times New Roman"/>
          <w:i/>
          <w:lang w:val="en-US"/>
        </w:rPr>
        <w:t>P</w:t>
      </w:r>
      <w:r w:rsidRPr="00672E98">
        <w:rPr>
          <w:rFonts w:ascii="Times New Roman" w:hAnsi="Times New Roman" w:cs="Times New Roman"/>
          <w:i/>
          <w:lang w:val="en-US"/>
        </w:rPr>
        <w:t xml:space="preserve">rose of Paul </w:t>
      </w:r>
      <w:proofErr w:type="spellStart"/>
      <w:r w:rsidRPr="00672E98">
        <w:rPr>
          <w:rFonts w:ascii="Times New Roman" w:hAnsi="Times New Roman" w:cs="Times New Roman"/>
          <w:i/>
          <w:lang w:val="en-US"/>
        </w:rPr>
        <w:t>Celan</w:t>
      </w:r>
      <w:proofErr w:type="spellEnd"/>
      <w:r w:rsidRPr="00672E98">
        <w:rPr>
          <w:rFonts w:ascii="Times New Roman" w:hAnsi="Times New Roman" w:cs="Times New Roman"/>
          <w:i/>
          <w:lang w:val="en-US"/>
        </w:rPr>
        <w:t xml:space="preserve">, </w:t>
      </w:r>
      <w:r w:rsidR="004E3B75">
        <w:rPr>
          <w:rFonts w:ascii="Times New Roman" w:hAnsi="Times New Roman" w:cs="Times New Roman"/>
          <w:i/>
          <w:lang w:val="en-US"/>
        </w:rPr>
        <w:t>T</w:t>
      </w:r>
      <w:r w:rsidRPr="00672E98">
        <w:rPr>
          <w:rFonts w:ascii="Times New Roman" w:hAnsi="Times New Roman" w:cs="Times New Roman"/>
          <w:i/>
          <w:lang w:val="en-US"/>
        </w:rPr>
        <w:t xml:space="preserve">ranslated by John </w:t>
      </w:r>
      <w:proofErr w:type="spellStart"/>
      <w:r w:rsidRPr="00672E98">
        <w:rPr>
          <w:rFonts w:ascii="Times New Roman" w:hAnsi="Times New Roman" w:cs="Times New Roman"/>
          <w:i/>
          <w:lang w:val="en-US"/>
        </w:rPr>
        <w:t>Felstiner</w:t>
      </w:r>
      <w:proofErr w:type="spellEnd"/>
      <w:r w:rsidRPr="00672E98">
        <w:rPr>
          <w:rFonts w:ascii="Times New Roman" w:hAnsi="Times New Roman" w:cs="Times New Roman"/>
          <w:lang w:val="en-US"/>
        </w:rPr>
        <w:t xml:space="preserve"> (2002), New York : Norton.</w:t>
      </w:r>
    </w:p>
    <w:p w:rsidR="00A84305" w:rsidRPr="00672E98" w:rsidRDefault="00345A72" w:rsidP="00672E98">
      <w:pPr>
        <w:spacing w:line="480" w:lineRule="auto"/>
        <w:rPr>
          <w:rFonts w:ascii="Times New Roman" w:hAnsi="Times New Roman" w:cs="Times New Roman"/>
          <w:lang w:val="en-US"/>
        </w:rPr>
      </w:pPr>
      <w:r w:rsidRPr="00672E98">
        <w:rPr>
          <w:rFonts w:ascii="Times New Roman" w:hAnsi="Times New Roman" w:cs="Times New Roman"/>
          <w:lang w:val="en-US"/>
        </w:rPr>
        <w:t xml:space="preserve">Paul </w:t>
      </w:r>
      <w:proofErr w:type="spellStart"/>
      <w:r w:rsidRPr="00672E98">
        <w:rPr>
          <w:rFonts w:ascii="Times New Roman" w:hAnsi="Times New Roman" w:cs="Times New Roman"/>
          <w:lang w:val="en-US"/>
        </w:rPr>
        <w:t>Celan</w:t>
      </w:r>
      <w:proofErr w:type="spellEnd"/>
      <w:r w:rsidRPr="00672E98">
        <w:rPr>
          <w:rFonts w:ascii="Times New Roman" w:hAnsi="Times New Roman" w:cs="Times New Roman"/>
          <w:lang w:val="en-US"/>
        </w:rPr>
        <w:t xml:space="preserve"> (1996) </w:t>
      </w:r>
      <w:r w:rsidRPr="00672E98">
        <w:rPr>
          <w:rFonts w:ascii="Times New Roman" w:hAnsi="Times New Roman" w:cs="Times New Roman"/>
          <w:i/>
          <w:lang w:val="en-US"/>
        </w:rPr>
        <w:t xml:space="preserve">Selected </w:t>
      </w:r>
      <w:r w:rsidR="004E3B75">
        <w:rPr>
          <w:rFonts w:ascii="Times New Roman" w:hAnsi="Times New Roman" w:cs="Times New Roman"/>
          <w:i/>
          <w:lang w:val="en-US"/>
        </w:rPr>
        <w:t>P</w:t>
      </w:r>
      <w:r w:rsidRPr="00672E98">
        <w:rPr>
          <w:rFonts w:ascii="Times New Roman" w:hAnsi="Times New Roman" w:cs="Times New Roman"/>
          <w:i/>
          <w:lang w:val="en-US"/>
        </w:rPr>
        <w:t>oems</w:t>
      </w:r>
      <w:r w:rsidRPr="00672E98">
        <w:rPr>
          <w:rFonts w:ascii="Times New Roman" w:hAnsi="Times New Roman" w:cs="Times New Roman"/>
          <w:lang w:val="en-US"/>
        </w:rPr>
        <w:t>, London: Pearson / Penguin Classics.</w:t>
      </w:r>
    </w:p>
    <w:p w:rsidR="00146C8C" w:rsidRPr="00672E98" w:rsidRDefault="00A84305" w:rsidP="00672E98">
      <w:pPr>
        <w:spacing w:line="480" w:lineRule="auto"/>
        <w:rPr>
          <w:rFonts w:ascii="Times New Roman" w:hAnsi="Times New Roman" w:cs="Times New Roman"/>
          <w:lang w:val="en-US"/>
        </w:rPr>
      </w:pPr>
      <w:r w:rsidRPr="00672E98">
        <w:rPr>
          <w:rFonts w:ascii="Times New Roman" w:hAnsi="Times New Roman" w:cs="Times New Roman"/>
          <w:lang w:val="en-US"/>
        </w:rPr>
        <w:t xml:space="preserve"> Joris</w:t>
      </w:r>
      <w:r w:rsidR="00146C8C" w:rsidRPr="00672E98">
        <w:rPr>
          <w:rFonts w:ascii="Times New Roman" w:hAnsi="Times New Roman" w:cs="Times New Roman"/>
          <w:lang w:val="en-US"/>
        </w:rPr>
        <w:t>, P.</w:t>
      </w:r>
      <w:r w:rsidRPr="00672E98">
        <w:rPr>
          <w:rFonts w:ascii="Times New Roman" w:hAnsi="Times New Roman" w:cs="Times New Roman"/>
          <w:lang w:val="en-US"/>
        </w:rPr>
        <w:t xml:space="preserve"> (2005) </w:t>
      </w:r>
      <w:r w:rsidRPr="00672E98">
        <w:rPr>
          <w:rFonts w:ascii="Times New Roman" w:hAnsi="Times New Roman" w:cs="Times New Roman"/>
          <w:i/>
          <w:lang w:val="en-US"/>
        </w:rPr>
        <w:t xml:space="preserve">Paul </w:t>
      </w:r>
      <w:proofErr w:type="spellStart"/>
      <w:r w:rsidRPr="00672E98">
        <w:rPr>
          <w:rFonts w:ascii="Times New Roman" w:hAnsi="Times New Roman" w:cs="Times New Roman"/>
          <w:i/>
          <w:lang w:val="en-US"/>
        </w:rPr>
        <w:t>Celan</w:t>
      </w:r>
      <w:proofErr w:type="spellEnd"/>
      <w:r w:rsidRPr="00672E98">
        <w:rPr>
          <w:rFonts w:ascii="Times New Roman" w:hAnsi="Times New Roman" w:cs="Times New Roman"/>
          <w:i/>
          <w:lang w:val="en-US"/>
        </w:rPr>
        <w:t>. Selections</w:t>
      </w:r>
      <w:r w:rsidRPr="00672E98">
        <w:rPr>
          <w:rFonts w:ascii="Times New Roman" w:hAnsi="Times New Roman" w:cs="Times New Roman"/>
          <w:lang w:val="en-US"/>
        </w:rPr>
        <w:t xml:space="preserve">, </w:t>
      </w:r>
      <w:r w:rsidR="00C330B7" w:rsidRPr="00672E98">
        <w:rPr>
          <w:rFonts w:ascii="Times New Roman" w:hAnsi="Times New Roman" w:cs="Times New Roman"/>
          <w:lang w:val="en-US"/>
        </w:rPr>
        <w:t>Berkeley: University of California Press.</w:t>
      </w:r>
    </w:p>
    <w:p w:rsidR="00C330D7" w:rsidRPr="00672E98" w:rsidRDefault="00146C8C" w:rsidP="00672E98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 w:rsidRPr="00672E98">
        <w:rPr>
          <w:rFonts w:ascii="Times New Roman" w:hAnsi="Times New Roman" w:cs="Times New Roman"/>
          <w:lang w:val="de-DE"/>
        </w:rPr>
        <w:t>Böschenstein</w:t>
      </w:r>
      <w:proofErr w:type="spellEnd"/>
      <w:r w:rsidRPr="00672E98">
        <w:rPr>
          <w:rFonts w:ascii="Times New Roman" w:hAnsi="Times New Roman" w:cs="Times New Roman"/>
          <w:lang w:val="de-DE"/>
        </w:rPr>
        <w:t xml:space="preserve">, B. &amp; </w:t>
      </w:r>
      <w:proofErr w:type="spellStart"/>
      <w:r w:rsidRPr="00672E98">
        <w:rPr>
          <w:rFonts w:ascii="Times New Roman" w:hAnsi="Times New Roman" w:cs="Times New Roman"/>
          <w:lang w:val="de-DE"/>
        </w:rPr>
        <w:t>Schmull</w:t>
      </w:r>
      <w:proofErr w:type="spellEnd"/>
      <w:r w:rsidRPr="00672E98">
        <w:rPr>
          <w:rFonts w:ascii="Times New Roman" w:hAnsi="Times New Roman" w:cs="Times New Roman"/>
          <w:lang w:val="de-DE"/>
        </w:rPr>
        <w:t xml:space="preserve">, H. (2011) </w:t>
      </w:r>
      <w:r w:rsidRPr="00672E98">
        <w:rPr>
          <w:rFonts w:ascii="Times New Roman" w:hAnsi="Times New Roman" w:cs="Times New Roman"/>
          <w:i/>
          <w:lang w:val="de-DE"/>
        </w:rPr>
        <w:t xml:space="preserve">Paul Celan. </w:t>
      </w:r>
      <w:r w:rsidRPr="00672E98">
        <w:rPr>
          <w:rFonts w:ascii="Times New Roman" w:hAnsi="Times New Roman" w:cs="Times New Roman"/>
          <w:i/>
          <w:lang w:val="en-US"/>
        </w:rPr>
        <w:t>The Meridian. Final Version - Drafts -Materials. Translated and with a Preface by Pierre Joris,</w:t>
      </w:r>
      <w:r w:rsidRPr="00672E98">
        <w:rPr>
          <w:rFonts w:ascii="Times New Roman" w:hAnsi="Times New Roman" w:cs="Times New Roman"/>
          <w:lang w:val="en-US"/>
        </w:rPr>
        <w:t xml:space="preserve"> Stanford: Stanford University Press.</w:t>
      </w:r>
    </w:p>
    <w:p w:rsidR="00C330B7" w:rsidRPr="00672E98" w:rsidRDefault="00C330D7" w:rsidP="00672E98">
      <w:pPr>
        <w:spacing w:line="480" w:lineRule="auto"/>
        <w:rPr>
          <w:rFonts w:ascii="Times New Roman" w:hAnsi="Times New Roman" w:cs="Times New Roman"/>
          <w:lang w:val="de-DE"/>
        </w:rPr>
      </w:pPr>
      <w:r w:rsidRPr="00672E98">
        <w:rPr>
          <w:rFonts w:ascii="Times New Roman" w:hAnsi="Times New Roman" w:cs="Times New Roman"/>
          <w:lang w:val="en-US"/>
        </w:rPr>
        <w:t xml:space="preserve"> </w:t>
      </w:r>
      <w:r w:rsidRPr="00672E98">
        <w:rPr>
          <w:rFonts w:ascii="Times New Roman" w:hAnsi="Times New Roman" w:cs="Times New Roman"/>
          <w:i/>
          <w:lang w:val="de-DE"/>
        </w:rPr>
        <w:t>Ich hörte sagen. Gedichte und Prosa, gelesen von Paul Celan</w:t>
      </w:r>
      <w:r w:rsidRPr="00672E98">
        <w:rPr>
          <w:rFonts w:ascii="Times New Roman" w:hAnsi="Times New Roman" w:cs="Times New Roman"/>
          <w:lang w:val="de-DE"/>
        </w:rPr>
        <w:t xml:space="preserve">. (2 CDs) (2009), Der Hörverlag </w:t>
      </w:r>
      <w:proofErr w:type="spellStart"/>
      <w:r w:rsidRPr="00672E98">
        <w:rPr>
          <w:rFonts w:ascii="Times New Roman" w:hAnsi="Times New Roman" w:cs="Times New Roman"/>
          <w:lang w:val="de-DE"/>
        </w:rPr>
        <w:t>Gmbh</w:t>
      </w:r>
      <w:proofErr w:type="spellEnd"/>
      <w:r w:rsidRPr="00672E98">
        <w:rPr>
          <w:rFonts w:ascii="Times New Roman" w:hAnsi="Times New Roman" w:cs="Times New Roman"/>
          <w:lang w:val="de-DE"/>
        </w:rPr>
        <w:t>. (ASIN : B0002SLTQO)</w:t>
      </w:r>
      <w:r w:rsidR="00C330B7" w:rsidRPr="00672E98">
        <w:rPr>
          <w:rFonts w:ascii="Times New Roman" w:hAnsi="Times New Roman" w:cs="Times New Roman"/>
          <w:lang w:val="de-DE"/>
        </w:rPr>
        <w:br/>
      </w:r>
    </w:p>
    <w:p w:rsidR="007A5B8B" w:rsidRPr="00672E98" w:rsidRDefault="00C330B7" w:rsidP="00672E98">
      <w:pPr>
        <w:spacing w:line="480" w:lineRule="auto"/>
        <w:rPr>
          <w:rFonts w:ascii="Times New Roman" w:hAnsi="Times New Roman" w:cs="Times New Roman"/>
          <w:lang w:val="de-DE"/>
        </w:rPr>
      </w:pPr>
      <w:r w:rsidRPr="00672E98">
        <w:rPr>
          <w:rFonts w:ascii="Times New Roman" w:hAnsi="Times New Roman" w:cs="Times New Roman"/>
          <w:lang w:val="en-US"/>
        </w:rPr>
        <w:t>Se</w:t>
      </w:r>
      <w:r w:rsidR="00146C8C" w:rsidRPr="00672E98">
        <w:rPr>
          <w:rFonts w:ascii="Times New Roman" w:hAnsi="Times New Roman" w:cs="Times New Roman"/>
          <w:lang w:val="en-US"/>
        </w:rPr>
        <w:t>condary literature</w:t>
      </w:r>
      <w:r w:rsidR="00146C8C" w:rsidRPr="00672E98">
        <w:rPr>
          <w:rFonts w:ascii="Times New Roman" w:hAnsi="Times New Roman" w:cs="Times New Roman"/>
          <w:lang w:val="en-US"/>
        </w:rPr>
        <w:br/>
      </w:r>
      <w:r w:rsidR="00146C8C" w:rsidRPr="00672E98">
        <w:rPr>
          <w:rFonts w:ascii="Times New Roman" w:hAnsi="Times New Roman" w:cs="Times New Roman"/>
          <w:lang w:val="en-US"/>
        </w:rPr>
        <w:br/>
        <w:t xml:space="preserve">May, M., </w:t>
      </w:r>
      <w:proofErr w:type="spellStart"/>
      <w:r w:rsidR="00146C8C" w:rsidRPr="00672E98">
        <w:rPr>
          <w:rFonts w:ascii="Times New Roman" w:hAnsi="Times New Roman" w:cs="Times New Roman"/>
          <w:lang w:val="en-US"/>
        </w:rPr>
        <w:t>Go</w:t>
      </w:r>
      <w:r w:rsidR="004F3072">
        <w:rPr>
          <w:rFonts w:ascii="Times New Roman" w:hAnsi="Times New Roman" w:cs="Times New Roman"/>
          <w:lang w:val="en-US"/>
        </w:rPr>
        <w:t>ß</w:t>
      </w:r>
      <w:r w:rsidR="00146C8C" w:rsidRPr="00672E98">
        <w:rPr>
          <w:rFonts w:ascii="Times New Roman" w:hAnsi="Times New Roman" w:cs="Times New Roman"/>
          <w:lang w:val="en-US"/>
        </w:rPr>
        <w:t>ens</w:t>
      </w:r>
      <w:proofErr w:type="spellEnd"/>
      <w:r w:rsidR="00146C8C" w:rsidRPr="00672E98">
        <w:rPr>
          <w:rFonts w:ascii="Times New Roman" w:hAnsi="Times New Roman" w:cs="Times New Roman"/>
          <w:lang w:val="en-US"/>
        </w:rPr>
        <w:t>, P. &amp; Lehmann, J. (ed.)</w:t>
      </w:r>
      <w:r w:rsidR="004E3B75">
        <w:rPr>
          <w:rFonts w:ascii="Times New Roman" w:hAnsi="Times New Roman" w:cs="Times New Roman"/>
          <w:lang w:val="en-US"/>
        </w:rPr>
        <w:t xml:space="preserve"> </w:t>
      </w:r>
      <w:r w:rsidR="00146C8C" w:rsidRPr="0042521F">
        <w:rPr>
          <w:rFonts w:ascii="Times New Roman" w:hAnsi="Times New Roman" w:cs="Times New Roman"/>
          <w:lang w:val="de-DE"/>
        </w:rPr>
        <w:t xml:space="preserve">(2008) </w:t>
      </w:r>
      <w:r w:rsidR="00146C8C" w:rsidRPr="0042521F">
        <w:rPr>
          <w:rFonts w:ascii="Times New Roman" w:hAnsi="Times New Roman" w:cs="Times New Roman"/>
          <w:i/>
          <w:lang w:val="de-DE"/>
        </w:rPr>
        <w:t>Celan</w:t>
      </w:r>
      <w:r w:rsidR="004F3072">
        <w:rPr>
          <w:rFonts w:ascii="Times New Roman" w:hAnsi="Times New Roman" w:cs="Times New Roman"/>
          <w:i/>
          <w:lang w:val="de-DE"/>
        </w:rPr>
        <w:t>-</w:t>
      </w:r>
      <w:r w:rsidR="00146C8C" w:rsidRPr="0042521F">
        <w:rPr>
          <w:rFonts w:ascii="Times New Roman" w:hAnsi="Times New Roman" w:cs="Times New Roman"/>
          <w:i/>
          <w:lang w:val="de-DE"/>
        </w:rPr>
        <w:t xml:space="preserve">Handbuch. </w:t>
      </w:r>
      <w:r w:rsidR="00146C8C" w:rsidRPr="00672E98">
        <w:rPr>
          <w:rFonts w:ascii="Times New Roman" w:hAnsi="Times New Roman" w:cs="Times New Roman"/>
          <w:i/>
          <w:lang w:val="de-DE"/>
        </w:rPr>
        <w:t xml:space="preserve">Leben </w:t>
      </w:r>
      <w:r w:rsidR="004E3B75">
        <w:rPr>
          <w:rFonts w:ascii="Times New Roman" w:hAnsi="Times New Roman" w:cs="Times New Roman"/>
          <w:i/>
          <w:lang w:val="de-DE"/>
        </w:rPr>
        <w:t>–</w:t>
      </w:r>
      <w:r w:rsidR="004E3B75" w:rsidRPr="00672E98">
        <w:rPr>
          <w:rFonts w:ascii="Times New Roman" w:hAnsi="Times New Roman" w:cs="Times New Roman"/>
          <w:i/>
          <w:lang w:val="de-DE"/>
        </w:rPr>
        <w:t xml:space="preserve"> </w:t>
      </w:r>
      <w:r w:rsidR="00146C8C" w:rsidRPr="00672E98">
        <w:rPr>
          <w:rFonts w:ascii="Times New Roman" w:hAnsi="Times New Roman" w:cs="Times New Roman"/>
          <w:i/>
          <w:lang w:val="de-DE"/>
        </w:rPr>
        <w:t xml:space="preserve">Werk </w:t>
      </w:r>
      <w:r w:rsidR="004E3B75">
        <w:rPr>
          <w:rFonts w:ascii="Times New Roman" w:hAnsi="Times New Roman" w:cs="Times New Roman"/>
          <w:i/>
          <w:lang w:val="de-DE"/>
        </w:rPr>
        <w:t>–</w:t>
      </w:r>
      <w:r w:rsidR="004E3B75" w:rsidRPr="00672E98">
        <w:rPr>
          <w:rFonts w:ascii="Times New Roman" w:hAnsi="Times New Roman" w:cs="Times New Roman"/>
          <w:i/>
          <w:lang w:val="de-DE"/>
        </w:rPr>
        <w:t xml:space="preserve"> </w:t>
      </w:r>
      <w:r w:rsidR="00146C8C" w:rsidRPr="00672E98">
        <w:rPr>
          <w:rFonts w:ascii="Times New Roman" w:hAnsi="Times New Roman" w:cs="Times New Roman"/>
          <w:i/>
          <w:lang w:val="de-DE"/>
        </w:rPr>
        <w:t xml:space="preserve">Wirkung, </w:t>
      </w:r>
      <w:r w:rsidR="00146C8C" w:rsidRPr="00672E98">
        <w:rPr>
          <w:rFonts w:ascii="Times New Roman" w:hAnsi="Times New Roman" w:cs="Times New Roman"/>
          <w:lang w:val="de-DE"/>
        </w:rPr>
        <w:t>Stuttgart: Metzler.</w:t>
      </w:r>
    </w:p>
    <w:p w:rsidR="00D87B9B" w:rsidRDefault="007A5B8B" w:rsidP="00D87B9B">
      <w:pPr>
        <w:spacing w:after="0" w:line="240" w:lineRule="auto"/>
        <w:rPr>
          <w:ins w:id="33" w:author="Bru Sascha" w:date="2013-07-09T16:18:00Z"/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42521F">
        <w:rPr>
          <w:rFonts w:ascii="Times New Roman" w:hAnsi="Times New Roman" w:cs="Times New Roman"/>
          <w:lang w:val="en-US"/>
        </w:rPr>
        <w:t>Kligerman</w:t>
      </w:r>
      <w:proofErr w:type="spellEnd"/>
      <w:r w:rsidRPr="0042521F">
        <w:rPr>
          <w:rFonts w:ascii="Times New Roman" w:hAnsi="Times New Roman" w:cs="Times New Roman"/>
          <w:lang w:val="en-US"/>
        </w:rPr>
        <w:t xml:space="preserve">, E. (2007) </w:t>
      </w:r>
      <w:r w:rsidRPr="0042521F">
        <w:rPr>
          <w:rFonts w:ascii="Times New Roman" w:hAnsi="Times New Roman" w:cs="Times New Roman"/>
          <w:i/>
          <w:lang w:val="en-US"/>
        </w:rPr>
        <w:t xml:space="preserve">Sites of the Uncanny. </w:t>
      </w:r>
      <w:r w:rsidRPr="00672E98">
        <w:rPr>
          <w:rFonts w:ascii="Times New Roman" w:hAnsi="Times New Roman" w:cs="Times New Roman"/>
          <w:i/>
          <w:lang w:val="en-US"/>
        </w:rPr>
        <w:t xml:space="preserve">Paul </w:t>
      </w:r>
      <w:proofErr w:type="spellStart"/>
      <w:r w:rsidRPr="00672E98">
        <w:rPr>
          <w:rFonts w:ascii="Times New Roman" w:hAnsi="Times New Roman" w:cs="Times New Roman"/>
          <w:i/>
          <w:lang w:val="en-US"/>
        </w:rPr>
        <w:t>Celan</w:t>
      </w:r>
      <w:proofErr w:type="spellEnd"/>
      <w:r w:rsidRPr="00672E98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672E98">
        <w:rPr>
          <w:rFonts w:ascii="Times New Roman" w:hAnsi="Times New Roman" w:cs="Times New Roman"/>
          <w:i/>
          <w:lang w:val="en-US"/>
        </w:rPr>
        <w:t>Specularity</w:t>
      </w:r>
      <w:proofErr w:type="spellEnd"/>
      <w:r w:rsidRPr="00672E98">
        <w:rPr>
          <w:rFonts w:ascii="Times New Roman" w:hAnsi="Times New Roman" w:cs="Times New Roman"/>
          <w:i/>
          <w:lang w:val="en-US"/>
        </w:rPr>
        <w:t xml:space="preserve"> and The visual Arts, </w:t>
      </w:r>
      <w:r w:rsidRPr="00672E98">
        <w:rPr>
          <w:rFonts w:ascii="Times New Roman" w:hAnsi="Times New Roman" w:cs="Times New Roman"/>
          <w:lang w:val="en-US"/>
        </w:rPr>
        <w:t xml:space="preserve">New York: De </w:t>
      </w:r>
      <w:proofErr w:type="spellStart"/>
      <w:r w:rsidRPr="00672E98">
        <w:rPr>
          <w:rFonts w:ascii="Times New Roman" w:hAnsi="Times New Roman" w:cs="Times New Roman"/>
          <w:lang w:val="en-US"/>
        </w:rPr>
        <w:t>Gruyter</w:t>
      </w:r>
      <w:proofErr w:type="spellEnd"/>
      <w:r w:rsidRPr="00672E98">
        <w:rPr>
          <w:rFonts w:ascii="Times New Roman" w:hAnsi="Times New Roman" w:cs="Times New Roman"/>
          <w:lang w:val="en-US"/>
        </w:rPr>
        <w:t>.</w:t>
      </w:r>
      <w:r w:rsidR="00A84305" w:rsidRPr="00672E98">
        <w:rPr>
          <w:rFonts w:ascii="Times New Roman" w:hAnsi="Times New Roman" w:cs="Times New Roman"/>
          <w:lang w:val="en-US"/>
        </w:rPr>
        <w:br/>
      </w:r>
    </w:p>
    <w:p w:rsidR="00D87B9B" w:rsidRDefault="00D87B9B" w:rsidP="00D87B9B">
      <w:pPr>
        <w:spacing w:after="0" w:line="240" w:lineRule="auto"/>
        <w:rPr>
          <w:ins w:id="34" w:author="Bru Sascha" w:date="2013-07-09T16:18:00Z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87B9B" w:rsidRPr="00D87B9B" w:rsidRDefault="00D87B9B" w:rsidP="00D87B9B">
      <w:pPr>
        <w:spacing w:after="0" w:line="240" w:lineRule="auto"/>
        <w:rPr>
          <w:ins w:id="35" w:author="Bru Sascha" w:date="2013-07-09T16:18:00Z"/>
          <w:rFonts w:ascii="Times New Roman" w:eastAsia="Times New Roman" w:hAnsi="Times New Roman" w:cs="Times New Roman"/>
          <w:sz w:val="24"/>
          <w:szCs w:val="24"/>
          <w:lang w:val="en-US"/>
          <w:rPrChange w:id="36" w:author="Bru Sascha" w:date="2013-07-09T16:18:00Z">
            <w:rPr>
              <w:ins w:id="37" w:author="Bru Sascha" w:date="2013-07-09T16:18:00Z"/>
              <w:rFonts w:ascii="Times New Roman" w:eastAsia="Times New Roman" w:hAnsi="Times New Roman" w:cs="Times New Roman"/>
              <w:sz w:val="20"/>
              <w:szCs w:val="20"/>
              <w:lang w:val="en-US"/>
            </w:rPr>
          </w:rPrChange>
        </w:rPr>
      </w:pPr>
      <w:commentRangeStart w:id="38"/>
      <w:proofErr w:type="spellStart"/>
      <w:ins w:id="39" w:author="Bru Sascha" w:date="2013-07-09T16:18:00Z">
        <w:r w:rsidRPr="00D87B9B">
          <w:rPr>
            <w:rFonts w:ascii="Times New Roman" w:eastAsia="Times New Roman" w:hAnsi="Times New Roman" w:cs="Times New Roman"/>
            <w:sz w:val="24"/>
            <w:szCs w:val="24"/>
            <w:lang w:val="en-US"/>
            <w:rPrChange w:id="40" w:author="Bru Sascha" w:date="2013-07-09T16:18:00Z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rPrChange>
          </w:rPr>
          <w:t>Paratextual</w:t>
        </w:r>
        <w:proofErr w:type="spellEnd"/>
        <w:r w:rsidRPr="00D87B9B">
          <w:rPr>
            <w:rFonts w:ascii="Times New Roman" w:eastAsia="Times New Roman" w:hAnsi="Times New Roman" w:cs="Times New Roman"/>
            <w:sz w:val="24"/>
            <w:szCs w:val="24"/>
            <w:lang w:val="en-US"/>
            <w:rPrChange w:id="41" w:author="Bru Sascha" w:date="2013-07-09T16:18:00Z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rPrChange>
          </w:rPr>
          <w:t xml:space="preserve"> material</w:t>
        </w:r>
        <w:commentRangeEnd w:id="38"/>
        <w:r w:rsidRPr="00D87B9B">
          <w:rPr>
            <w:rStyle w:val="CommentReference"/>
            <w:rFonts w:ascii="Times New Roman" w:hAnsi="Times New Roman" w:cs="Times New Roman"/>
            <w:sz w:val="24"/>
            <w:szCs w:val="24"/>
            <w:rPrChange w:id="42" w:author="Bru Sascha" w:date="2013-07-09T16:18:00Z">
              <w:rPr>
                <w:rStyle w:val="CommentReference"/>
              </w:rPr>
            </w:rPrChange>
          </w:rPr>
          <w:commentReference w:id="38"/>
        </w:r>
      </w:ins>
    </w:p>
    <w:p w:rsidR="00345A72" w:rsidRPr="00672E98" w:rsidRDefault="00A84305" w:rsidP="00672E98">
      <w:pPr>
        <w:spacing w:line="480" w:lineRule="auto"/>
        <w:rPr>
          <w:rFonts w:ascii="Times New Roman" w:hAnsi="Times New Roman" w:cs="Times New Roman"/>
          <w:lang w:val="en-US"/>
        </w:rPr>
      </w:pPr>
      <w:r w:rsidRPr="00672E98">
        <w:rPr>
          <w:rFonts w:ascii="Times New Roman" w:hAnsi="Times New Roman" w:cs="Times New Roman"/>
          <w:lang w:val="en-US"/>
        </w:rPr>
        <w:br/>
      </w:r>
    </w:p>
    <w:sectPr w:rsidR="00345A72" w:rsidRPr="00672E98" w:rsidSect="00672E98">
      <w:pgSz w:w="11906" w:h="16838"/>
      <w:pgMar w:top="567" w:right="4536" w:bottom="56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Bru Sascha" w:date="2013-07-09T16:19:00Z" w:initials="BS">
    <w:p w:rsidR="00D87B9B" w:rsidRPr="00D87B9B" w:rsidRDefault="00D87B9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87B9B">
        <w:rPr>
          <w:lang w:val="en-GB"/>
        </w:rPr>
        <w:t xml:space="preserve">This seems less pertinent in an </w:t>
      </w:r>
      <w:proofErr w:type="spellStart"/>
      <w:r w:rsidRPr="00D87B9B">
        <w:rPr>
          <w:lang w:val="en-GB"/>
        </w:rPr>
        <w:t>Encyclopedia</w:t>
      </w:r>
      <w:proofErr w:type="spellEnd"/>
      <w:r w:rsidRPr="00D87B9B">
        <w:rPr>
          <w:lang w:val="en-GB"/>
        </w:rPr>
        <w:t xml:space="preserve"> on modernism. </w:t>
      </w:r>
      <w:r>
        <w:rPr>
          <w:lang w:val="en-GB"/>
        </w:rPr>
        <w:t xml:space="preserve">Perhaps you could give another example instead that better shows his indebtedness to modernism? </w:t>
      </w:r>
    </w:p>
  </w:comment>
  <w:comment w:id="27" w:author="Bru Sascha" w:date="2013-07-09T16:17:00Z" w:initials="BS">
    <w:p w:rsidR="00D87B9B" w:rsidRPr="00D87B9B" w:rsidRDefault="00D87B9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87B9B">
        <w:rPr>
          <w:lang w:val="en-GB"/>
        </w:rPr>
        <w:t xml:space="preserve">Give these titles in English after the first, German original. </w:t>
      </w:r>
    </w:p>
  </w:comment>
  <w:comment w:id="31" w:author="Bru Sascha" w:date="2013-07-09T16:20:00Z" w:initials="BS">
    <w:p w:rsidR="00D87B9B" w:rsidRPr="00D87B9B" w:rsidRDefault="00D87B9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A5904">
        <w:rPr>
          <w:lang w:val="en-GB"/>
        </w:rPr>
        <w:t>Please have a look at the accompanying mail to finalise this section properly</w:t>
      </w:r>
    </w:p>
  </w:comment>
  <w:comment w:id="38" w:author="Bru Sascha" w:date="2013-07-09T16:18:00Z" w:initials="BS">
    <w:p w:rsidR="00D87B9B" w:rsidRPr="00BA5904" w:rsidRDefault="00D87B9B" w:rsidP="00D87B9B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A5904">
        <w:rPr>
          <w:lang w:val="en-GB"/>
        </w:rPr>
        <w:t xml:space="preserve">See accompanying mail &amp; thank you for this </w:t>
      </w:r>
      <w:r>
        <w:rPr>
          <w:lang w:val="en-GB"/>
        </w:rPr>
        <w:t>excellent</w:t>
      </w:r>
      <w:r w:rsidRPr="00BA5904">
        <w:rPr>
          <w:lang w:val="en-GB"/>
        </w:rPr>
        <w:t xml:space="preserve"> </w:t>
      </w:r>
      <w:r>
        <w:rPr>
          <w:lang w:val="en-GB"/>
        </w:rPr>
        <w:t>entry</w:t>
      </w:r>
      <w:r w:rsidRPr="00BA5904">
        <w:rPr>
          <w:lang w:val="en-GB"/>
        </w:rPr>
        <w:t>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trackRevisions/>
  <w:defaultTabStop w:val="708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233"/>
    <w:rsid w:val="000E3F60"/>
    <w:rsid w:val="00110003"/>
    <w:rsid w:val="0011632D"/>
    <w:rsid w:val="00130D9D"/>
    <w:rsid w:val="00145AD0"/>
    <w:rsid w:val="00146C8C"/>
    <w:rsid w:val="001C0313"/>
    <w:rsid w:val="001C3DD6"/>
    <w:rsid w:val="00211E74"/>
    <w:rsid w:val="00286F98"/>
    <w:rsid w:val="002913F1"/>
    <w:rsid w:val="002A619B"/>
    <w:rsid w:val="002E27DC"/>
    <w:rsid w:val="00345A72"/>
    <w:rsid w:val="00365827"/>
    <w:rsid w:val="00365D07"/>
    <w:rsid w:val="003865F5"/>
    <w:rsid w:val="004225E6"/>
    <w:rsid w:val="0042521F"/>
    <w:rsid w:val="004C2908"/>
    <w:rsid w:val="004E3B75"/>
    <w:rsid w:val="004F3072"/>
    <w:rsid w:val="005061C1"/>
    <w:rsid w:val="0057775B"/>
    <w:rsid w:val="005D2FC3"/>
    <w:rsid w:val="005F2011"/>
    <w:rsid w:val="00600B57"/>
    <w:rsid w:val="00660932"/>
    <w:rsid w:val="0067033D"/>
    <w:rsid w:val="00672E98"/>
    <w:rsid w:val="006E6FFB"/>
    <w:rsid w:val="007326AF"/>
    <w:rsid w:val="0073559C"/>
    <w:rsid w:val="00753C58"/>
    <w:rsid w:val="007672FE"/>
    <w:rsid w:val="007A5B8B"/>
    <w:rsid w:val="007B7DFC"/>
    <w:rsid w:val="007E65D4"/>
    <w:rsid w:val="007F0B16"/>
    <w:rsid w:val="007F1720"/>
    <w:rsid w:val="0082387D"/>
    <w:rsid w:val="008344DD"/>
    <w:rsid w:val="008B008B"/>
    <w:rsid w:val="008C49B9"/>
    <w:rsid w:val="008F502C"/>
    <w:rsid w:val="00915A39"/>
    <w:rsid w:val="009540B0"/>
    <w:rsid w:val="009546EE"/>
    <w:rsid w:val="0097161F"/>
    <w:rsid w:val="00975538"/>
    <w:rsid w:val="00A01C48"/>
    <w:rsid w:val="00A84305"/>
    <w:rsid w:val="00AE7B4F"/>
    <w:rsid w:val="00B61426"/>
    <w:rsid w:val="00C330B7"/>
    <w:rsid w:val="00C330D7"/>
    <w:rsid w:val="00C43F09"/>
    <w:rsid w:val="00C60481"/>
    <w:rsid w:val="00C70DB9"/>
    <w:rsid w:val="00D13846"/>
    <w:rsid w:val="00D32D45"/>
    <w:rsid w:val="00D576ED"/>
    <w:rsid w:val="00D87B9B"/>
    <w:rsid w:val="00D9202B"/>
    <w:rsid w:val="00DD6233"/>
    <w:rsid w:val="00DD6D5C"/>
    <w:rsid w:val="00E36837"/>
    <w:rsid w:val="00E96DED"/>
    <w:rsid w:val="00EB3012"/>
    <w:rsid w:val="00EC4C56"/>
    <w:rsid w:val="00F31383"/>
    <w:rsid w:val="00F74C08"/>
    <w:rsid w:val="00F83D01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2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45AD0"/>
    <w:pPr>
      <w:spacing w:after="0" w:line="240" w:lineRule="auto"/>
    </w:pPr>
  </w:style>
  <w:style w:type="paragraph" w:styleId="NoSpacing">
    <w:name w:val="No Spacing"/>
    <w:uiPriority w:val="1"/>
    <w:qFormat/>
    <w:rsid w:val="009540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2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9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145AD0"/>
    <w:pPr>
      <w:spacing w:after="0" w:line="240" w:lineRule="auto"/>
    </w:pPr>
  </w:style>
  <w:style w:type="paragraph" w:styleId="NoSpacing">
    <w:name w:val="No Spacing"/>
    <w:uiPriority w:val="1"/>
    <w:qFormat/>
    <w:rsid w:val="009540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E6F5F5-2816-41DD-A5EE-8CF023B2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1089</Words>
  <Characters>6210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Bru Sascha</cp:lastModifiedBy>
  <cp:revision>3</cp:revision>
  <dcterms:created xsi:type="dcterms:W3CDTF">2013-06-15T12:56:00Z</dcterms:created>
  <dcterms:modified xsi:type="dcterms:W3CDTF">2013-07-09T14:20:00Z</dcterms:modified>
</cp:coreProperties>
</file>