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3BA2E" w14:textId="77777777" w:rsidR="007F005C" w:rsidRPr="0098448F" w:rsidRDefault="007F005C">
      <w:pPr>
        <w:rPr>
          <w:ins w:id="0" w:author="Bru Sascha" w:date="2013-07-09T11:56:00Z"/>
          <w:lang w:val="en-GB"/>
        </w:rPr>
      </w:pPr>
      <w:ins w:id="1" w:author="Bru Sascha" w:date="2013-07-09T11:56:00Z">
        <w:r w:rsidRPr="0098448F">
          <w:rPr>
            <w:lang w:val="en-GB"/>
          </w:rPr>
          <w:t>Jan Baetens</w:t>
        </w:r>
      </w:ins>
    </w:p>
    <w:p w14:paraId="4ABA43E3" w14:textId="761D7A0B" w:rsidR="00A076FE" w:rsidRPr="007F005C" w:rsidRDefault="0003509D">
      <w:pPr>
        <w:rPr>
          <w:b/>
          <w:lang w:val="en-GB"/>
          <w:rPrChange w:id="2" w:author="Bru Sascha" w:date="2013-07-09T11:56:00Z">
            <w:rPr>
              <w:b/>
              <w:lang w:val="fr-FR"/>
            </w:rPr>
          </w:rPrChange>
        </w:rPr>
      </w:pPr>
      <w:r w:rsidRPr="007F005C">
        <w:rPr>
          <w:b/>
          <w:lang w:val="en-GB"/>
          <w:rPrChange w:id="3" w:author="Bru Sascha" w:date="2013-07-09T11:56:00Z">
            <w:rPr>
              <w:b/>
              <w:lang w:val="fr-FR"/>
            </w:rPr>
          </w:rPrChange>
        </w:rPr>
        <w:t xml:space="preserve">Maeterlinck, Maurice </w:t>
      </w:r>
      <w:r w:rsidR="007F005C">
        <w:rPr>
          <w:b/>
          <w:lang w:val="en-GB"/>
          <w:rPrChange w:id="4" w:author="Bru Sascha" w:date="2013-07-09T11:56:00Z">
            <w:rPr>
              <w:b/>
              <w:lang w:val="fr-FR"/>
            </w:rPr>
          </w:rPrChange>
        </w:rPr>
        <w:t xml:space="preserve"> (1862</w:t>
      </w:r>
      <w:del w:id="5" w:author="Bru Sascha" w:date="2013-07-09T11:56:00Z">
        <w:r w:rsidR="003708FF" w:rsidRPr="0098448F">
          <w:rPr>
            <w:b/>
            <w:lang w:val="en-GB"/>
          </w:rPr>
          <w:delText>-</w:delText>
        </w:r>
      </w:del>
      <w:ins w:id="6" w:author="Bru Sascha" w:date="2013-07-09T11:56:00Z">
        <w:r w:rsidR="007F005C">
          <w:rPr>
            <w:b/>
            <w:lang w:val="en-GB"/>
          </w:rPr>
          <w:t>—</w:t>
        </w:r>
      </w:ins>
      <w:r w:rsidR="003708FF" w:rsidRPr="007F005C">
        <w:rPr>
          <w:b/>
          <w:lang w:val="en-GB"/>
          <w:rPrChange w:id="7" w:author="Bru Sascha" w:date="2013-07-09T11:56:00Z">
            <w:rPr>
              <w:b/>
              <w:lang w:val="fr-FR"/>
            </w:rPr>
          </w:rPrChange>
        </w:rPr>
        <w:t>1949)</w:t>
      </w:r>
    </w:p>
    <w:p w14:paraId="66CB38C0" w14:textId="63DFFA12" w:rsidR="007F005C" w:rsidRDefault="00440B91">
      <w:pPr>
        <w:rPr>
          <w:ins w:id="8" w:author="Bru Sascha" w:date="2013-07-09T11:56:00Z"/>
          <w:lang w:val="en-US"/>
        </w:rPr>
      </w:pPr>
      <w:r w:rsidRPr="00440B91">
        <w:rPr>
          <w:lang w:val="en-US"/>
        </w:rPr>
        <w:t>Maurice Ma</w:t>
      </w:r>
      <w:r>
        <w:rPr>
          <w:lang w:val="en-US"/>
        </w:rPr>
        <w:t xml:space="preserve">eterlinck was a Flemish francophone writer, who spent most of his life in France and whose prolific oeuvre entails poetry, plays, and essays. In 1911 he was awarded the Nobel Prize for literature, mainly for his merits in the field of symbolist </w:t>
      </w:r>
      <w:r w:rsidR="00EF0889">
        <w:rPr>
          <w:lang w:val="en-US"/>
        </w:rPr>
        <w:t>playwriting and his reputation as a man of great wisdom. H</w:t>
      </w:r>
      <w:r w:rsidR="007D3BDF">
        <w:rPr>
          <w:lang w:val="en-US"/>
        </w:rPr>
        <w:t>owever, h</w:t>
      </w:r>
      <w:r w:rsidR="00EF0889">
        <w:rPr>
          <w:lang w:val="en-US"/>
        </w:rPr>
        <w:t>is con</w:t>
      </w:r>
      <w:r w:rsidR="009B5870">
        <w:rPr>
          <w:lang w:val="en-US"/>
        </w:rPr>
        <w:t>temporary reputation relies as much</w:t>
      </w:r>
      <w:r w:rsidR="00EF0889">
        <w:rPr>
          <w:lang w:val="en-US"/>
        </w:rPr>
        <w:t xml:space="preserve"> on the musical compositions inspired aro</w:t>
      </w:r>
      <w:r w:rsidR="007F005C">
        <w:rPr>
          <w:lang w:val="en-US"/>
        </w:rPr>
        <w:t>und 1900 by some of his dramas</w:t>
      </w:r>
      <w:del w:id="9" w:author="Bru Sascha" w:date="2013-07-09T11:56:00Z">
        <w:r w:rsidR="00EF0889">
          <w:rPr>
            <w:lang w:val="en-US"/>
          </w:rPr>
          <w:delText>, such as</w:delText>
        </w:r>
      </w:del>
      <w:ins w:id="10" w:author="Bru Sascha" w:date="2013-07-09T11:56:00Z">
        <w:r w:rsidR="007F005C">
          <w:rPr>
            <w:lang w:val="en-US"/>
          </w:rPr>
          <w:t>. Take the musical compositions inspired by his</w:t>
        </w:r>
      </w:ins>
      <w:r w:rsidR="007F005C">
        <w:rPr>
          <w:lang w:val="en-US"/>
        </w:rPr>
        <w:t xml:space="preserve"> </w:t>
      </w:r>
      <w:proofErr w:type="spellStart"/>
      <w:r w:rsidR="00EF0889" w:rsidRPr="00EF0889">
        <w:rPr>
          <w:i/>
          <w:lang w:val="en-US"/>
        </w:rPr>
        <w:t>Pelléas</w:t>
      </w:r>
      <w:proofErr w:type="spellEnd"/>
      <w:r w:rsidR="00EF0889" w:rsidRPr="00EF0889">
        <w:rPr>
          <w:i/>
          <w:lang w:val="en-US"/>
        </w:rPr>
        <w:t xml:space="preserve"> and </w:t>
      </w:r>
      <w:proofErr w:type="spellStart"/>
      <w:r w:rsidR="00EF0889" w:rsidRPr="00EF0889">
        <w:rPr>
          <w:i/>
          <w:lang w:val="en-US"/>
        </w:rPr>
        <w:t>Mélisande</w:t>
      </w:r>
      <w:proofErr w:type="spellEnd"/>
      <w:r w:rsidR="00EF0889">
        <w:rPr>
          <w:lang w:val="en-US"/>
        </w:rPr>
        <w:t xml:space="preserve"> (1892, first performance in 1893): an orchestral suite by Gabriel </w:t>
      </w:r>
      <w:proofErr w:type="spellStart"/>
      <w:r w:rsidR="00EF0889">
        <w:rPr>
          <w:lang w:val="en-US"/>
        </w:rPr>
        <w:t>Fauré</w:t>
      </w:r>
      <w:proofErr w:type="spellEnd"/>
      <w:r w:rsidR="00EF0889">
        <w:rPr>
          <w:lang w:val="en-US"/>
        </w:rPr>
        <w:t>, an opera by Claude Debussy, a symphonic poem by Arnold Schoenberg, and a suite by Jean Sibelius.</w:t>
      </w:r>
      <w:r w:rsidR="007D3BDF">
        <w:rPr>
          <w:lang w:val="en-US"/>
        </w:rPr>
        <w:t xml:space="preserve"> </w:t>
      </w:r>
    </w:p>
    <w:p w14:paraId="1D4CFD10" w14:textId="15792608" w:rsidR="007F005C" w:rsidRDefault="007D3BDF">
      <w:pPr>
        <w:rPr>
          <w:ins w:id="11" w:author="Bru Sascha" w:date="2013-07-09T11:56:00Z"/>
          <w:lang w:val="en-US"/>
        </w:rPr>
      </w:pPr>
      <w:r>
        <w:rPr>
          <w:lang w:val="en-US"/>
        </w:rPr>
        <w:t xml:space="preserve">Disgusted by his Catholic upbringing and </w:t>
      </w:r>
      <w:r w:rsidR="009B5870">
        <w:rPr>
          <w:lang w:val="en-US"/>
        </w:rPr>
        <w:t xml:space="preserve">preferring a literary career to that of </w:t>
      </w:r>
      <w:ins w:id="12" w:author="Bru Sascha" w:date="2013-07-09T11:58:00Z">
        <w:r w:rsidR="0098448F">
          <w:rPr>
            <w:lang w:val="en-US"/>
          </w:rPr>
          <w:t xml:space="preserve">a </w:t>
        </w:r>
      </w:ins>
      <w:bookmarkStart w:id="13" w:name="_GoBack"/>
      <w:bookmarkEnd w:id="13"/>
      <w:r w:rsidR="009B5870">
        <w:rPr>
          <w:lang w:val="en-US"/>
        </w:rPr>
        <w:t>lawyer, the very sensi</w:t>
      </w:r>
      <w:r w:rsidR="00AF057C">
        <w:rPr>
          <w:lang w:val="en-US"/>
        </w:rPr>
        <w:t>tive and emotional</w:t>
      </w:r>
      <w:r w:rsidR="009B5870">
        <w:rPr>
          <w:lang w:val="en-US"/>
        </w:rPr>
        <w:t xml:space="preserve"> young man </w:t>
      </w:r>
      <w:del w:id="14" w:author="Bru Sascha" w:date="2013-07-09T11:56:00Z">
        <w:r w:rsidR="009B5870">
          <w:rPr>
            <w:lang w:val="en-US"/>
          </w:rPr>
          <w:delText>will travel</w:delText>
        </w:r>
      </w:del>
      <w:ins w:id="15" w:author="Bru Sascha" w:date="2013-07-09T11:56:00Z">
        <w:r w:rsidR="009B5870">
          <w:rPr>
            <w:lang w:val="en-US"/>
          </w:rPr>
          <w:t>travel</w:t>
        </w:r>
        <w:r w:rsidR="007F005C">
          <w:rPr>
            <w:lang w:val="en-US"/>
          </w:rPr>
          <w:t>led</w:t>
        </w:r>
        <w:r w:rsidR="009B5870">
          <w:rPr>
            <w:lang w:val="en-US"/>
          </w:rPr>
          <w:t xml:space="preserve"> </w:t>
        </w:r>
        <w:r w:rsidR="007F005C">
          <w:rPr>
            <w:lang w:val="en-US"/>
          </w:rPr>
          <w:t>from Belgium</w:t>
        </w:r>
      </w:ins>
      <w:r w:rsidR="007F005C">
        <w:rPr>
          <w:lang w:val="en-US"/>
        </w:rPr>
        <w:t xml:space="preserve"> </w:t>
      </w:r>
      <w:r w:rsidR="009B5870">
        <w:rPr>
          <w:lang w:val="en-US"/>
        </w:rPr>
        <w:t xml:space="preserve">to Paris where he </w:t>
      </w:r>
      <w:del w:id="16" w:author="Bru Sascha" w:date="2013-07-09T11:56:00Z">
        <w:r w:rsidR="009B5870">
          <w:rPr>
            <w:lang w:val="en-US"/>
          </w:rPr>
          <w:delText>will meet</w:delText>
        </w:r>
      </w:del>
      <w:ins w:id="17" w:author="Bru Sascha" w:date="2013-07-09T11:56:00Z">
        <w:r w:rsidR="007F005C">
          <w:rPr>
            <w:lang w:val="en-US"/>
          </w:rPr>
          <w:t>me</w:t>
        </w:r>
        <w:r w:rsidR="009B5870">
          <w:rPr>
            <w:lang w:val="en-US"/>
          </w:rPr>
          <w:t>t</w:t>
        </w:r>
      </w:ins>
      <w:r>
        <w:rPr>
          <w:lang w:val="en-US"/>
        </w:rPr>
        <w:t xml:space="preserve"> Villiers de </w:t>
      </w:r>
      <w:proofErr w:type="spellStart"/>
      <w:r>
        <w:rPr>
          <w:lang w:val="en-US"/>
        </w:rPr>
        <w:t>l'Isle</w:t>
      </w:r>
      <w:proofErr w:type="spellEnd"/>
      <w:r>
        <w:rPr>
          <w:lang w:val="en-US"/>
        </w:rPr>
        <w:t xml:space="preserve">-Adam and other representatives of the </w:t>
      </w:r>
      <w:r w:rsidR="009B5870">
        <w:rPr>
          <w:lang w:val="en-US"/>
        </w:rPr>
        <w:t xml:space="preserve">Symbolist movement. In line with this avant-garde, he </w:t>
      </w:r>
      <w:del w:id="18" w:author="Bru Sascha" w:date="2013-07-09T11:56:00Z">
        <w:r w:rsidR="009B5870">
          <w:rPr>
            <w:lang w:val="en-US"/>
          </w:rPr>
          <w:delText>will break</w:delText>
        </w:r>
      </w:del>
      <w:ins w:id="19" w:author="Bru Sascha" w:date="2013-07-09T11:56:00Z">
        <w:r w:rsidR="007F005C">
          <w:rPr>
            <w:lang w:val="en-US"/>
          </w:rPr>
          <w:t>bro</w:t>
        </w:r>
        <w:r w:rsidR="009B5870">
          <w:rPr>
            <w:lang w:val="en-US"/>
          </w:rPr>
          <w:t>k</w:t>
        </w:r>
        <w:r w:rsidR="007F005C">
          <w:rPr>
            <w:lang w:val="en-US"/>
          </w:rPr>
          <w:t>e</w:t>
        </w:r>
      </w:ins>
      <w:r w:rsidR="009B5870">
        <w:rPr>
          <w:lang w:val="en-US"/>
        </w:rPr>
        <w:t xml:space="preserve"> away f</w:t>
      </w:r>
      <w:r w:rsidR="007F005C">
        <w:rPr>
          <w:lang w:val="en-US"/>
        </w:rPr>
        <w:t xml:space="preserve">rom all kinds of realism and </w:t>
      </w:r>
      <w:del w:id="20" w:author="Bru Sascha" w:date="2013-07-09T11:56:00Z">
        <w:r w:rsidR="009B5870">
          <w:rPr>
            <w:lang w:val="en-US"/>
          </w:rPr>
          <w:delText>try</w:delText>
        </w:r>
      </w:del>
      <w:ins w:id="21" w:author="Bru Sascha" w:date="2013-07-09T11:56:00Z">
        <w:r w:rsidR="007F005C">
          <w:rPr>
            <w:lang w:val="en-US"/>
          </w:rPr>
          <w:t>tried</w:t>
        </w:r>
      </w:ins>
      <w:r w:rsidR="009B5870">
        <w:rPr>
          <w:lang w:val="en-US"/>
        </w:rPr>
        <w:t xml:space="preserve"> to express the real with the help of symbols and metaphors. </w:t>
      </w:r>
      <w:del w:id="22" w:author="Bru Sascha" w:date="2013-07-09T11:56:00Z">
        <w:r w:rsidR="009B5870">
          <w:rPr>
            <w:lang w:val="en-US"/>
          </w:rPr>
          <w:delText>Using</w:delText>
        </w:r>
      </w:del>
      <w:ins w:id="23" w:author="Bru Sascha" w:date="2013-07-09T11:56:00Z">
        <w:r w:rsidR="007F005C">
          <w:rPr>
            <w:lang w:val="en-US"/>
          </w:rPr>
          <w:t>He used</w:t>
        </w:r>
      </w:ins>
      <w:r w:rsidR="009B5870">
        <w:rPr>
          <w:lang w:val="en-US"/>
        </w:rPr>
        <w:t xml:space="preserve"> an extremely musical free verse in his first collection of poetry, </w:t>
      </w:r>
      <w:r w:rsidR="009B5870" w:rsidRPr="009B5870">
        <w:rPr>
          <w:i/>
          <w:lang w:val="en-US"/>
        </w:rPr>
        <w:t xml:space="preserve">Les </w:t>
      </w:r>
      <w:proofErr w:type="spellStart"/>
      <w:r w:rsidR="009B5870" w:rsidRPr="009B5870">
        <w:rPr>
          <w:i/>
          <w:lang w:val="en-US"/>
        </w:rPr>
        <w:t>Serres</w:t>
      </w:r>
      <w:proofErr w:type="spellEnd"/>
      <w:r w:rsidR="009B5870" w:rsidRPr="009B5870">
        <w:rPr>
          <w:i/>
          <w:lang w:val="en-US"/>
        </w:rPr>
        <w:t xml:space="preserve"> </w:t>
      </w:r>
      <w:proofErr w:type="spellStart"/>
      <w:r w:rsidR="009B5870" w:rsidRPr="009B5870">
        <w:rPr>
          <w:i/>
          <w:lang w:val="en-US"/>
        </w:rPr>
        <w:t>chaudes</w:t>
      </w:r>
      <w:proofErr w:type="spellEnd"/>
      <w:r w:rsidR="009B5870" w:rsidRPr="009B5870">
        <w:rPr>
          <w:i/>
          <w:lang w:val="en-US"/>
        </w:rPr>
        <w:t xml:space="preserve"> </w:t>
      </w:r>
      <w:r w:rsidR="009B5870">
        <w:rPr>
          <w:lang w:val="en-US"/>
        </w:rPr>
        <w:t>(</w:t>
      </w:r>
      <w:r w:rsidR="009B5870" w:rsidRPr="009B5870">
        <w:rPr>
          <w:i/>
          <w:lang w:val="en-US"/>
        </w:rPr>
        <w:t>The Greenhouses</w:t>
      </w:r>
      <w:r w:rsidR="009B5870">
        <w:rPr>
          <w:lang w:val="en-US"/>
        </w:rPr>
        <w:t xml:space="preserve">, 1889, the greenhouse being a metaphor </w:t>
      </w:r>
      <w:del w:id="24" w:author="Bru Sascha" w:date="2013-07-09T11:56:00Z">
        <w:r w:rsidR="009B5870">
          <w:rPr>
            <w:lang w:val="en-US"/>
          </w:rPr>
          <w:delText>of</w:delText>
        </w:r>
      </w:del>
      <w:ins w:id="25" w:author="Bru Sascha" w:date="2013-07-09T11:56:00Z">
        <w:r w:rsidR="007F005C">
          <w:rPr>
            <w:lang w:val="en-US"/>
          </w:rPr>
          <w:t>for</w:t>
        </w:r>
      </w:ins>
      <w:r w:rsidR="00AF057C">
        <w:rPr>
          <w:lang w:val="en-US"/>
        </w:rPr>
        <w:t xml:space="preserve"> the human heart). It is however his Symbolist drama that </w:t>
      </w:r>
      <w:del w:id="26" w:author="Bru Sascha" w:date="2013-07-09T11:56:00Z">
        <w:r w:rsidR="00AF057C">
          <w:rPr>
            <w:lang w:val="en-US"/>
          </w:rPr>
          <w:delText>will establish</w:delText>
        </w:r>
      </w:del>
      <w:ins w:id="27" w:author="Bru Sascha" w:date="2013-07-09T11:56:00Z">
        <w:r w:rsidR="00AF057C">
          <w:rPr>
            <w:lang w:val="en-US"/>
          </w:rPr>
          <w:t>establish</w:t>
        </w:r>
        <w:r w:rsidR="007F005C">
          <w:rPr>
            <w:lang w:val="en-US"/>
          </w:rPr>
          <w:t>ed</w:t>
        </w:r>
      </w:ins>
      <w:r w:rsidR="00AF057C">
        <w:rPr>
          <w:lang w:val="en-US"/>
        </w:rPr>
        <w:t xml:space="preserve"> his exceptional and long-lasting reputation as the inventor of a new form of playwriting, the so-called 'static drama', in which dialogue </w:t>
      </w:r>
      <w:del w:id="28" w:author="Bru Sascha" w:date="2013-07-09T11:56:00Z">
        <w:r w:rsidR="00AF057C">
          <w:rPr>
            <w:lang w:val="en-US"/>
          </w:rPr>
          <w:delText>is replacing</w:delText>
        </w:r>
      </w:del>
      <w:ins w:id="29" w:author="Bru Sascha" w:date="2013-07-09T11:56:00Z">
        <w:r w:rsidR="007F005C">
          <w:rPr>
            <w:lang w:val="en-US"/>
          </w:rPr>
          <w:t>replaces</w:t>
        </w:r>
      </w:ins>
      <w:r w:rsidR="00AF057C">
        <w:rPr>
          <w:lang w:val="en-US"/>
        </w:rPr>
        <w:t xml:space="preserve"> action and suggestion </w:t>
      </w:r>
      <w:del w:id="30" w:author="Bru Sascha" w:date="2013-07-09T11:56:00Z">
        <w:r w:rsidR="00AF057C">
          <w:rPr>
            <w:lang w:val="en-US"/>
          </w:rPr>
          <w:delText>has the upper hand on direct suggestion.</w:delText>
        </w:r>
        <w:r w:rsidR="000E4A3E">
          <w:rPr>
            <w:lang w:val="en-US"/>
          </w:rPr>
          <w:delText xml:space="preserve"> </w:delText>
        </w:r>
      </w:del>
      <w:ins w:id="31" w:author="Bru Sascha" w:date="2013-07-09T11:56:00Z">
        <w:r w:rsidR="007F005C">
          <w:rPr>
            <w:lang w:val="en-US"/>
          </w:rPr>
          <w:t>dominates over explicit reference</w:t>
        </w:r>
        <w:r w:rsidR="00AF057C">
          <w:rPr>
            <w:lang w:val="en-US"/>
          </w:rPr>
          <w:t>.</w:t>
        </w:r>
        <w:r w:rsidR="000E4A3E">
          <w:rPr>
            <w:lang w:val="en-US"/>
          </w:rPr>
          <w:t xml:space="preserve"> </w:t>
        </w:r>
      </w:ins>
    </w:p>
    <w:p w14:paraId="2D950417" w14:textId="18C3E65A" w:rsidR="009B5870" w:rsidRDefault="000E4A3E">
      <w:pPr>
        <w:rPr>
          <w:lang w:val="en-US"/>
        </w:rPr>
      </w:pPr>
      <w:r>
        <w:rPr>
          <w:lang w:val="en-US"/>
        </w:rPr>
        <w:t xml:space="preserve">The basic theme of </w:t>
      </w:r>
      <w:del w:id="32" w:author="Bru Sascha" w:date="2013-07-09T11:56:00Z">
        <w:r>
          <w:rPr>
            <w:lang w:val="en-US"/>
          </w:rPr>
          <w:delText>Maeterlinck's</w:delText>
        </w:r>
      </w:del>
      <w:ins w:id="33" w:author="Bru Sascha" w:date="2013-07-09T11:56:00Z">
        <w:r w:rsidR="007F005C">
          <w:rPr>
            <w:lang w:val="en-US"/>
          </w:rPr>
          <w:t>most Maeterlinck</w:t>
        </w:r>
      </w:ins>
      <w:r>
        <w:rPr>
          <w:lang w:val="en-US"/>
        </w:rPr>
        <w:t xml:space="preserve"> plays is fate and the impossibility of the play's characters to fight against the higher </w:t>
      </w:r>
      <w:r w:rsidR="007F005C">
        <w:rPr>
          <w:lang w:val="en-US"/>
        </w:rPr>
        <w:t xml:space="preserve">forces that constrain them. In </w:t>
      </w:r>
      <w:del w:id="34" w:author="Bru Sascha" w:date="2013-07-09T11:56:00Z">
        <w:r>
          <w:rPr>
            <w:lang w:val="en-US"/>
          </w:rPr>
          <w:delText>this</w:delText>
        </w:r>
      </w:del>
      <w:ins w:id="35" w:author="Bru Sascha" w:date="2013-07-09T11:56:00Z">
        <w:r>
          <w:rPr>
            <w:lang w:val="en-US"/>
          </w:rPr>
          <w:t>his</w:t>
        </w:r>
      </w:ins>
      <w:r>
        <w:rPr>
          <w:lang w:val="en-US"/>
        </w:rPr>
        <w:t xml:space="preserve"> drama, the role of human emotions is less important than that of the external forces that drive them. Next to </w:t>
      </w:r>
      <w:proofErr w:type="spellStart"/>
      <w:r w:rsidRPr="007F005C">
        <w:rPr>
          <w:i/>
          <w:lang w:val="en-US"/>
          <w:rPrChange w:id="36" w:author="Bru Sascha" w:date="2013-07-09T11:56:00Z">
            <w:rPr>
              <w:lang w:val="en-US"/>
            </w:rPr>
          </w:rPrChange>
        </w:rPr>
        <w:t>Pélléas</w:t>
      </w:r>
      <w:proofErr w:type="spellEnd"/>
      <w:r w:rsidRPr="007F005C">
        <w:rPr>
          <w:i/>
          <w:lang w:val="en-US"/>
          <w:rPrChange w:id="37" w:author="Bru Sascha" w:date="2013-07-09T11:56:00Z">
            <w:rPr>
              <w:lang w:val="en-US"/>
            </w:rPr>
          </w:rPrChange>
        </w:rPr>
        <w:t xml:space="preserve"> and </w:t>
      </w:r>
      <w:proofErr w:type="spellStart"/>
      <w:r w:rsidRPr="007F005C">
        <w:rPr>
          <w:i/>
          <w:lang w:val="en-US"/>
          <w:rPrChange w:id="38" w:author="Bru Sascha" w:date="2013-07-09T11:56:00Z">
            <w:rPr>
              <w:lang w:val="en-US"/>
            </w:rPr>
          </w:rPrChange>
        </w:rPr>
        <w:t>Mélisande</w:t>
      </w:r>
      <w:proofErr w:type="spellEnd"/>
      <w:r>
        <w:rPr>
          <w:lang w:val="en-US"/>
        </w:rPr>
        <w:t xml:space="preserve">, </w:t>
      </w:r>
      <w:del w:id="39" w:author="Bru Sascha" w:date="2013-07-09T11:56:00Z">
        <w:r>
          <w:rPr>
            <w:lang w:val="en-US"/>
          </w:rPr>
          <w:delText>the</w:delText>
        </w:r>
      </w:del>
      <w:ins w:id="40" w:author="Bru Sascha" w:date="2013-07-09T11:56:00Z">
        <w:r w:rsidR="007F005C">
          <w:rPr>
            <w:lang w:val="en-US"/>
          </w:rPr>
          <w:t>his</w:t>
        </w:r>
      </w:ins>
      <w:r>
        <w:rPr>
          <w:lang w:val="en-US"/>
        </w:rPr>
        <w:t xml:space="preserve"> most </w:t>
      </w:r>
      <w:del w:id="41" w:author="Bru Sascha" w:date="2013-07-09T11:56:00Z">
        <w:r>
          <w:rPr>
            <w:lang w:val="en-US"/>
          </w:rPr>
          <w:delText>succesful of these plays</w:delText>
        </w:r>
      </w:del>
      <w:ins w:id="42" w:author="Bru Sascha" w:date="2013-07-09T11:56:00Z">
        <w:r w:rsidR="007F005C">
          <w:rPr>
            <w:lang w:val="en-US"/>
          </w:rPr>
          <w:t>successful</w:t>
        </w:r>
        <w:r>
          <w:rPr>
            <w:lang w:val="en-US"/>
          </w:rPr>
          <w:t xml:space="preserve"> </w:t>
        </w:r>
        <w:r w:rsidR="007F005C">
          <w:rPr>
            <w:lang w:val="en-US"/>
          </w:rPr>
          <w:t>play</w:t>
        </w:r>
      </w:ins>
      <w:r>
        <w:rPr>
          <w:lang w:val="en-US"/>
        </w:rPr>
        <w:t xml:space="preserve"> was </w:t>
      </w:r>
      <w:proofErr w:type="spellStart"/>
      <w:r w:rsidRPr="000E4A3E">
        <w:rPr>
          <w:i/>
          <w:lang w:val="en-US"/>
        </w:rPr>
        <w:t>L'oiseau</w:t>
      </w:r>
      <w:proofErr w:type="spellEnd"/>
      <w:r w:rsidRPr="000E4A3E">
        <w:rPr>
          <w:i/>
          <w:lang w:val="en-US"/>
        </w:rPr>
        <w:t xml:space="preserve"> bleu</w:t>
      </w:r>
      <w:r>
        <w:rPr>
          <w:lang w:val="en-US"/>
        </w:rPr>
        <w:t xml:space="preserve"> (</w:t>
      </w:r>
      <w:r w:rsidRPr="000E4A3E">
        <w:rPr>
          <w:i/>
          <w:lang w:val="en-US"/>
        </w:rPr>
        <w:t>The Blue Bird</w:t>
      </w:r>
      <w:r>
        <w:rPr>
          <w:lang w:val="en-US"/>
        </w:rPr>
        <w:t xml:space="preserve">, </w:t>
      </w:r>
      <w:r w:rsidR="00292AD0">
        <w:rPr>
          <w:lang w:val="en-US"/>
        </w:rPr>
        <w:t xml:space="preserve">created by Stanislavski in Moscow in </w:t>
      </w:r>
      <w:r>
        <w:rPr>
          <w:lang w:val="en-US"/>
        </w:rPr>
        <w:t>1908), a fairy tale of two children, a brother and a sister, seeking the happiness represented by the symbol of the blue bird, which has given birth to an almost endless series of adaptations in all kind of media.</w:t>
      </w:r>
      <w:r w:rsidR="00292AD0">
        <w:rPr>
          <w:lang w:val="en-US"/>
        </w:rPr>
        <w:t xml:space="preserve"> If Maeterlinck's drama proved to be hugely influential on writers (Rilke for instance was one of his great admirers), the larger audience was very fond of the vulgarizing essays on ethically oriented natural science subjects, such as </w:t>
      </w:r>
      <w:r w:rsidR="00292AD0" w:rsidRPr="00292AD0">
        <w:rPr>
          <w:i/>
          <w:lang w:val="en-US"/>
        </w:rPr>
        <w:t xml:space="preserve">La Vie des </w:t>
      </w:r>
      <w:proofErr w:type="spellStart"/>
      <w:r w:rsidR="00292AD0" w:rsidRPr="00292AD0">
        <w:rPr>
          <w:i/>
          <w:lang w:val="en-US"/>
        </w:rPr>
        <w:t>abeilles</w:t>
      </w:r>
      <w:proofErr w:type="spellEnd"/>
      <w:r w:rsidR="00292AD0">
        <w:rPr>
          <w:lang w:val="en-US"/>
        </w:rPr>
        <w:t xml:space="preserve"> (</w:t>
      </w:r>
      <w:r w:rsidR="00737543" w:rsidRPr="00737543">
        <w:rPr>
          <w:i/>
          <w:lang w:val="en-US"/>
        </w:rPr>
        <w:t>The</w:t>
      </w:r>
      <w:r w:rsidR="00737543">
        <w:rPr>
          <w:lang w:val="en-US"/>
        </w:rPr>
        <w:t xml:space="preserve"> </w:t>
      </w:r>
      <w:r w:rsidR="00292AD0" w:rsidRPr="00292AD0">
        <w:rPr>
          <w:i/>
          <w:lang w:val="en-US"/>
        </w:rPr>
        <w:t>Life of the Bee</w:t>
      </w:r>
      <w:r w:rsidR="00292AD0">
        <w:rPr>
          <w:lang w:val="en-US"/>
        </w:rPr>
        <w:t xml:space="preserve">, 1901), and similar subjects, in which he expressed both </w:t>
      </w:r>
      <w:r w:rsidR="00796D3E">
        <w:rPr>
          <w:lang w:val="en-US"/>
        </w:rPr>
        <w:t xml:space="preserve">his mystical tendencies, which gave him the status of a philosopher, and </w:t>
      </w:r>
      <w:r w:rsidR="00292AD0">
        <w:rPr>
          <w:lang w:val="en-US"/>
        </w:rPr>
        <w:t xml:space="preserve">his sympathies for </w:t>
      </w:r>
      <w:r w:rsidR="00796D3E">
        <w:rPr>
          <w:lang w:val="en-US"/>
        </w:rPr>
        <w:t>the Socialist movement, which demonstrate his interest in political issues</w:t>
      </w:r>
      <w:r w:rsidR="00737543">
        <w:rPr>
          <w:lang w:val="en-US"/>
        </w:rPr>
        <w:t xml:space="preserve">. </w:t>
      </w:r>
      <w:r w:rsidR="000612A0">
        <w:rPr>
          <w:lang w:val="en-US"/>
        </w:rPr>
        <w:t xml:space="preserve">Maeterlinck published </w:t>
      </w:r>
      <w:ins w:id="43" w:author="Bru Sascha" w:date="2013-07-09T11:56:00Z">
        <w:r w:rsidR="007F005C">
          <w:rPr>
            <w:lang w:val="en-US"/>
          </w:rPr>
          <w:t xml:space="preserve">one </w:t>
        </w:r>
      </w:ins>
      <w:r w:rsidR="000612A0">
        <w:rPr>
          <w:lang w:val="en-US"/>
        </w:rPr>
        <w:t>such</w:t>
      </w:r>
      <w:del w:id="44" w:author="Bru Sascha" w:date="2013-07-09T11:56:00Z">
        <w:r w:rsidR="000612A0">
          <w:rPr>
            <w:lang w:val="en-US"/>
          </w:rPr>
          <w:delText xml:space="preserve"> an</w:delText>
        </w:r>
      </w:del>
      <w:r w:rsidR="000612A0">
        <w:rPr>
          <w:lang w:val="en-US"/>
        </w:rPr>
        <w:t xml:space="preserve"> essay almost every year, partly in order to overcome his writer's block (his most important works have been written before 1910), partly to fund </w:t>
      </w:r>
      <w:del w:id="45" w:author="Bru Sascha" w:date="2013-07-09T11:56:00Z">
        <w:r w:rsidR="000612A0">
          <w:rPr>
            <w:lang w:val="en-US"/>
          </w:rPr>
          <w:delText>the</w:delText>
        </w:r>
      </w:del>
      <w:ins w:id="46" w:author="Bru Sascha" w:date="2013-07-09T11:56:00Z">
        <w:r w:rsidR="007F005C">
          <w:rPr>
            <w:lang w:val="en-US"/>
          </w:rPr>
          <w:t>his</w:t>
        </w:r>
        <w:r w:rsidR="000612A0">
          <w:rPr>
            <w:lang w:val="en-US"/>
          </w:rPr>
          <w:t xml:space="preserve"> opulent</w:t>
        </w:r>
      </w:ins>
      <w:r w:rsidR="000612A0">
        <w:rPr>
          <w:lang w:val="en-US"/>
        </w:rPr>
        <w:t xml:space="preserve"> </w:t>
      </w:r>
      <w:r w:rsidR="007F005C">
        <w:rPr>
          <w:lang w:val="en-US"/>
        </w:rPr>
        <w:t xml:space="preserve">personal </w:t>
      </w:r>
      <w:del w:id="47" w:author="Bru Sascha" w:date="2013-07-09T11:56:00Z">
        <w:r w:rsidR="000612A0">
          <w:rPr>
            <w:lang w:val="en-US"/>
          </w:rPr>
          <w:delText xml:space="preserve">needs of an opulent </w:delText>
        </w:r>
      </w:del>
      <w:r w:rsidR="000612A0">
        <w:rPr>
          <w:lang w:val="en-US"/>
        </w:rPr>
        <w:t xml:space="preserve">life. </w:t>
      </w:r>
      <w:r w:rsidR="007F005C">
        <w:rPr>
          <w:lang w:val="en-US"/>
        </w:rPr>
        <w:t xml:space="preserve">One of </w:t>
      </w:r>
      <w:del w:id="48" w:author="Bru Sascha" w:date="2013-07-09T11:56:00Z">
        <w:r w:rsidR="00737543">
          <w:rPr>
            <w:lang w:val="en-US"/>
          </w:rPr>
          <w:delText>this</w:delText>
        </w:r>
      </w:del>
      <w:ins w:id="49" w:author="Bru Sascha" w:date="2013-07-09T11:56:00Z">
        <w:r w:rsidR="007F005C">
          <w:rPr>
            <w:lang w:val="en-US"/>
          </w:rPr>
          <w:t>these</w:t>
        </w:r>
      </w:ins>
      <w:r w:rsidR="00737543">
        <w:rPr>
          <w:lang w:val="en-US"/>
        </w:rPr>
        <w:t xml:space="preserve"> essays, the 1927 </w:t>
      </w:r>
      <w:r w:rsidR="00737543" w:rsidRPr="00737543">
        <w:rPr>
          <w:i/>
          <w:lang w:val="en-US"/>
        </w:rPr>
        <w:t>Vie des termites</w:t>
      </w:r>
      <w:r w:rsidR="00737543">
        <w:rPr>
          <w:lang w:val="en-US"/>
        </w:rPr>
        <w:t xml:space="preserve"> (</w:t>
      </w:r>
      <w:r w:rsidR="00737543" w:rsidRPr="00737543">
        <w:rPr>
          <w:i/>
          <w:lang w:val="en-US"/>
        </w:rPr>
        <w:t>The Life of Termites</w:t>
      </w:r>
      <w:r w:rsidR="00737543">
        <w:rPr>
          <w:lang w:val="en-US"/>
        </w:rPr>
        <w:t xml:space="preserve">), is considered a typical case of </w:t>
      </w:r>
      <w:r w:rsidR="00BC1B82">
        <w:rPr>
          <w:lang w:val="en-US"/>
        </w:rPr>
        <w:t>plagiarism</w:t>
      </w:r>
      <w:r w:rsidR="00737543">
        <w:rPr>
          <w:lang w:val="en-US"/>
        </w:rPr>
        <w:t>: the book borrows heavily from a publication in Afrikaner, a language that Maeterlinck, raised in a Flemish city and having a good knowledge of Dutch, could easily read.</w:t>
      </w:r>
    </w:p>
    <w:p w14:paraId="48CA9F73" w14:textId="77777777" w:rsidR="007F005C" w:rsidRPr="007F005C" w:rsidRDefault="007F005C" w:rsidP="007F005C">
      <w:pPr>
        <w:rPr>
          <w:ins w:id="50" w:author="Bru Sascha" w:date="2013-07-09T11:56:00Z"/>
          <w:u w:val="single"/>
          <w:lang w:val="en-US"/>
        </w:rPr>
      </w:pPr>
      <w:commentRangeStart w:id="51"/>
      <w:ins w:id="52" w:author="Bru Sascha" w:date="2013-07-09T11:56:00Z">
        <w:r w:rsidRPr="007F005C">
          <w:rPr>
            <w:highlight w:val="yellow"/>
            <w:u w:val="single"/>
            <w:lang w:val="en-US"/>
          </w:rPr>
          <w:t>References and further reading</w:t>
        </w:r>
      </w:ins>
    </w:p>
    <w:p w14:paraId="2053E85B" w14:textId="77777777" w:rsidR="007F005C" w:rsidRPr="007F005C" w:rsidRDefault="007F005C" w:rsidP="007F005C">
      <w:pPr>
        <w:rPr>
          <w:ins w:id="53" w:author="Bru Sascha" w:date="2013-07-09T11:56:00Z"/>
          <w:u w:val="single"/>
          <w:lang w:val="en-US"/>
        </w:rPr>
      </w:pPr>
      <w:proofErr w:type="spellStart"/>
      <w:ins w:id="54" w:author="Bru Sascha" w:date="2013-07-09T11:56:00Z">
        <w:r w:rsidRPr="007F005C">
          <w:rPr>
            <w:highlight w:val="yellow"/>
            <w:u w:val="single"/>
            <w:lang w:val="en-US"/>
          </w:rPr>
          <w:t>Paratextual</w:t>
        </w:r>
        <w:proofErr w:type="spellEnd"/>
        <w:r w:rsidRPr="007F005C">
          <w:rPr>
            <w:highlight w:val="yellow"/>
            <w:u w:val="single"/>
            <w:lang w:val="en-US"/>
          </w:rPr>
          <w:t xml:space="preserve"> material</w:t>
        </w:r>
        <w:commentRangeEnd w:id="51"/>
        <w:r w:rsidRPr="007F005C">
          <w:rPr>
            <w:rStyle w:val="CommentReference"/>
            <w:u w:val="single"/>
          </w:rPr>
          <w:commentReference w:id="51"/>
        </w:r>
      </w:ins>
    </w:p>
    <w:p w14:paraId="4E059BE9" w14:textId="77777777" w:rsidR="00EF0889" w:rsidRPr="000612A0" w:rsidRDefault="00EF0889">
      <w:pPr>
        <w:rPr>
          <w:lang w:val="en-US"/>
        </w:rPr>
      </w:pPr>
    </w:p>
    <w:sectPr w:rsidR="00EF0889" w:rsidRPr="000612A0" w:rsidSect="0050342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1" w:author="Bru Sascha" w:date="2013-07-09T11:54:00Z" w:initials="BS">
    <w:p w14:paraId="483B23F8" w14:textId="77777777" w:rsidR="007F005C" w:rsidRDefault="007F005C" w:rsidP="007F005C">
      <w:pPr>
        <w:pStyle w:val="CommentText"/>
      </w:pPr>
      <w:r>
        <w:rPr>
          <w:rStyle w:val="CommentReference"/>
        </w:rPr>
        <w:annotationRef/>
      </w:r>
      <w:r>
        <w:t xml:space="preserve">See </w:t>
      </w:r>
      <w:proofErr w:type="spellStart"/>
      <w:r>
        <w:t>accompanying</w:t>
      </w:r>
      <w:proofErr w:type="spellEnd"/>
      <w:r>
        <w:t xml:space="preserve"> mail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624BF1"/>
    <w:multiLevelType w:val="multilevel"/>
    <w:tmpl w:val="939E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trackRevisions/>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6FE"/>
    <w:rsid w:val="0003509D"/>
    <w:rsid w:val="000612A0"/>
    <w:rsid w:val="00071085"/>
    <w:rsid w:val="000D7543"/>
    <w:rsid w:val="000E4A3E"/>
    <w:rsid w:val="001179BD"/>
    <w:rsid w:val="001422E6"/>
    <w:rsid w:val="00163130"/>
    <w:rsid w:val="001A48A2"/>
    <w:rsid w:val="001B3B4F"/>
    <w:rsid w:val="00260816"/>
    <w:rsid w:val="00292AD0"/>
    <w:rsid w:val="002C47C9"/>
    <w:rsid w:val="00345326"/>
    <w:rsid w:val="003708FF"/>
    <w:rsid w:val="00440B91"/>
    <w:rsid w:val="004551AF"/>
    <w:rsid w:val="004D12A6"/>
    <w:rsid w:val="004E58DA"/>
    <w:rsid w:val="004E6D77"/>
    <w:rsid w:val="00503425"/>
    <w:rsid w:val="006256FA"/>
    <w:rsid w:val="00653C10"/>
    <w:rsid w:val="006805B0"/>
    <w:rsid w:val="00690EE6"/>
    <w:rsid w:val="00713916"/>
    <w:rsid w:val="00737543"/>
    <w:rsid w:val="00796D3E"/>
    <w:rsid w:val="007D3BDF"/>
    <w:rsid w:val="007F005C"/>
    <w:rsid w:val="0082438C"/>
    <w:rsid w:val="00885631"/>
    <w:rsid w:val="008950E6"/>
    <w:rsid w:val="008C26EE"/>
    <w:rsid w:val="0098448F"/>
    <w:rsid w:val="009B5870"/>
    <w:rsid w:val="009B74F0"/>
    <w:rsid w:val="00A060BB"/>
    <w:rsid w:val="00A076FE"/>
    <w:rsid w:val="00AF057C"/>
    <w:rsid w:val="00B411EC"/>
    <w:rsid w:val="00B47853"/>
    <w:rsid w:val="00B67267"/>
    <w:rsid w:val="00BB56C5"/>
    <w:rsid w:val="00BC1B82"/>
    <w:rsid w:val="00CC1C40"/>
    <w:rsid w:val="00CD6526"/>
    <w:rsid w:val="00CE0377"/>
    <w:rsid w:val="00E3429A"/>
    <w:rsid w:val="00E60309"/>
    <w:rsid w:val="00EF0889"/>
    <w:rsid w:val="00F755BE"/>
    <w:rsid w:val="00FB21D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26EE"/>
    <w:rPr>
      <w:color w:val="0000FF"/>
      <w:u w:val="single"/>
    </w:rPr>
  </w:style>
  <w:style w:type="paragraph" w:styleId="NormalWeb">
    <w:name w:val="Normal (Web)"/>
    <w:basedOn w:val="Normal"/>
    <w:uiPriority w:val="99"/>
    <w:semiHidden/>
    <w:unhideWhenUsed/>
    <w:rsid w:val="008C26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7853"/>
    <w:pPr>
      <w:ind w:left="720"/>
      <w:contextualSpacing/>
    </w:pPr>
  </w:style>
  <w:style w:type="character" w:customStyle="1" w:styleId="citecrochet1">
    <w:name w:val="cite_crochet1"/>
    <w:basedOn w:val="DefaultParagraphFont"/>
    <w:rsid w:val="00292AD0"/>
    <w:rPr>
      <w:vanish/>
      <w:webHidden w:val="0"/>
      <w:specVanish w:val="0"/>
    </w:rPr>
  </w:style>
  <w:style w:type="character" w:styleId="CommentReference">
    <w:name w:val="annotation reference"/>
    <w:basedOn w:val="DefaultParagraphFont"/>
    <w:uiPriority w:val="99"/>
    <w:semiHidden/>
    <w:unhideWhenUsed/>
    <w:rsid w:val="007F005C"/>
    <w:rPr>
      <w:sz w:val="16"/>
      <w:szCs w:val="16"/>
    </w:rPr>
  </w:style>
  <w:style w:type="paragraph" w:styleId="CommentText">
    <w:name w:val="annotation text"/>
    <w:basedOn w:val="Normal"/>
    <w:link w:val="CommentTextChar"/>
    <w:uiPriority w:val="99"/>
    <w:semiHidden/>
    <w:unhideWhenUsed/>
    <w:rsid w:val="007F005C"/>
    <w:pPr>
      <w:spacing w:line="240" w:lineRule="auto"/>
    </w:pPr>
    <w:rPr>
      <w:sz w:val="20"/>
      <w:szCs w:val="20"/>
    </w:rPr>
  </w:style>
  <w:style w:type="character" w:customStyle="1" w:styleId="CommentTextChar">
    <w:name w:val="Comment Text Char"/>
    <w:basedOn w:val="DefaultParagraphFont"/>
    <w:link w:val="CommentText"/>
    <w:uiPriority w:val="99"/>
    <w:semiHidden/>
    <w:rsid w:val="007F005C"/>
    <w:rPr>
      <w:sz w:val="20"/>
      <w:szCs w:val="20"/>
    </w:rPr>
  </w:style>
  <w:style w:type="paragraph" w:styleId="BalloonText">
    <w:name w:val="Balloon Text"/>
    <w:basedOn w:val="Normal"/>
    <w:link w:val="BalloonTextChar"/>
    <w:uiPriority w:val="99"/>
    <w:semiHidden/>
    <w:unhideWhenUsed/>
    <w:rsid w:val="007F0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05C"/>
    <w:rPr>
      <w:rFonts w:ascii="Tahoma" w:hAnsi="Tahoma" w:cs="Tahoma"/>
      <w:sz w:val="16"/>
      <w:szCs w:val="16"/>
    </w:rPr>
  </w:style>
  <w:style w:type="paragraph" w:styleId="Revision">
    <w:name w:val="Revision"/>
    <w:hidden/>
    <w:uiPriority w:val="99"/>
    <w:semiHidden/>
    <w:rsid w:val="006805B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26EE"/>
    <w:rPr>
      <w:color w:val="0000FF"/>
      <w:u w:val="single"/>
    </w:rPr>
  </w:style>
  <w:style w:type="paragraph" w:styleId="NormalWeb">
    <w:name w:val="Normal (Web)"/>
    <w:basedOn w:val="Normal"/>
    <w:uiPriority w:val="99"/>
    <w:semiHidden/>
    <w:unhideWhenUsed/>
    <w:rsid w:val="008C26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7853"/>
    <w:pPr>
      <w:ind w:left="720"/>
      <w:contextualSpacing/>
    </w:pPr>
  </w:style>
  <w:style w:type="character" w:customStyle="1" w:styleId="citecrochet1">
    <w:name w:val="cite_crochet1"/>
    <w:basedOn w:val="DefaultParagraphFont"/>
    <w:rsid w:val="00292AD0"/>
    <w:rPr>
      <w:vanish/>
      <w:webHidden w:val="0"/>
      <w:specVanish w:val="0"/>
    </w:rPr>
  </w:style>
  <w:style w:type="character" w:styleId="CommentReference">
    <w:name w:val="annotation reference"/>
    <w:basedOn w:val="DefaultParagraphFont"/>
    <w:uiPriority w:val="99"/>
    <w:semiHidden/>
    <w:unhideWhenUsed/>
    <w:rsid w:val="007F005C"/>
    <w:rPr>
      <w:sz w:val="16"/>
      <w:szCs w:val="16"/>
    </w:rPr>
  </w:style>
  <w:style w:type="paragraph" w:styleId="CommentText">
    <w:name w:val="annotation text"/>
    <w:basedOn w:val="Normal"/>
    <w:link w:val="CommentTextChar"/>
    <w:uiPriority w:val="99"/>
    <w:semiHidden/>
    <w:unhideWhenUsed/>
    <w:rsid w:val="007F005C"/>
    <w:pPr>
      <w:spacing w:line="240" w:lineRule="auto"/>
    </w:pPr>
    <w:rPr>
      <w:sz w:val="20"/>
      <w:szCs w:val="20"/>
    </w:rPr>
  </w:style>
  <w:style w:type="character" w:customStyle="1" w:styleId="CommentTextChar">
    <w:name w:val="Comment Text Char"/>
    <w:basedOn w:val="DefaultParagraphFont"/>
    <w:link w:val="CommentText"/>
    <w:uiPriority w:val="99"/>
    <w:semiHidden/>
    <w:rsid w:val="007F005C"/>
    <w:rPr>
      <w:sz w:val="20"/>
      <w:szCs w:val="20"/>
    </w:rPr>
  </w:style>
  <w:style w:type="paragraph" w:styleId="BalloonText">
    <w:name w:val="Balloon Text"/>
    <w:basedOn w:val="Normal"/>
    <w:link w:val="BalloonTextChar"/>
    <w:uiPriority w:val="99"/>
    <w:semiHidden/>
    <w:unhideWhenUsed/>
    <w:rsid w:val="007F0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05C"/>
    <w:rPr>
      <w:rFonts w:ascii="Tahoma" w:hAnsi="Tahoma" w:cs="Tahoma"/>
      <w:sz w:val="16"/>
      <w:szCs w:val="16"/>
    </w:rPr>
  </w:style>
  <w:style w:type="paragraph" w:styleId="Revision">
    <w:name w:val="Revision"/>
    <w:hidden/>
    <w:uiPriority w:val="99"/>
    <w:semiHidden/>
    <w:rsid w:val="006805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266295">
      <w:bodyDiv w:val="1"/>
      <w:marLeft w:val="0"/>
      <w:marRight w:val="0"/>
      <w:marTop w:val="0"/>
      <w:marBottom w:val="0"/>
      <w:divBdr>
        <w:top w:val="none" w:sz="0" w:space="0" w:color="auto"/>
        <w:left w:val="none" w:sz="0" w:space="0" w:color="auto"/>
        <w:bottom w:val="none" w:sz="0" w:space="0" w:color="auto"/>
        <w:right w:val="none" w:sz="0" w:space="0" w:color="auto"/>
      </w:divBdr>
      <w:divsChild>
        <w:div w:id="1144390540">
          <w:marLeft w:val="0"/>
          <w:marRight w:val="0"/>
          <w:marTop w:val="0"/>
          <w:marBottom w:val="0"/>
          <w:divBdr>
            <w:top w:val="none" w:sz="0" w:space="0" w:color="auto"/>
            <w:left w:val="none" w:sz="0" w:space="0" w:color="auto"/>
            <w:bottom w:val="none" w:sz="0" w:space="0" w:color="auto"/>
            <w:right w:val="none" w:sz="0" w:space="0" w:color="auto"/>
          </w:divBdr>
          <w:divsChild>
            <w:div w:id="696348952">
              <w:marLeft w:val="0"/>
              <w:marRight w:val="0"/>
              <w:marTop w:val="0"/>
              <w:marBottom w:val="0"/>
              <w:divBdr>
                <w:top w:val="none" w:sz="0" w:space="0" w:color="auto"/>
                <w:left w:val="none" w:sz="0" w:space="0" w:color="auto"/>
                <w:bottom w:val="none" w:sz="0" w:space="0" w:color="auto"/>
                <w:right w:val="none" w:sz="0" w:space="0" w:color="auto"/>
              </w:divBdr>
              <w:divsChild>
                <w:div w:id="20081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73743">
      <w:bodyDiv w:val="1"/>
      <w:marLeft w:val="0"/>
      <w:marRight w:val="0"/>
      <w:marTop w:val="0"/>
      <w:marBottom w:val="0"/>
      <w:divBdr>
        <w:top w:val="none" w:sz="0" w:space="0" w:color="auto"/>
        <w:left w:val="none" w:sz="0" w:space="0" w:color="auto"/>
        <w:bottom w:val="none" w:sz="0" w:space="0" w:color="auto"/>
        <w:right w:val="none" w:sz="0" w:space="0" w:color="auto"/>
      </w:divBdr>
      <w:divsChild>
        <w:div w:id="877352200">
          <w:marLeft w:val="0"/>
          <w:marRight w:val="0"/>
          <w:marTop w:val="0"/>
          <w:marBottom w:val="0"/>
          <w:divBdr>
            <w:top w:val="none" w:sz="0" w:space="0" w:color="auto"/>
            <w:left w:val="none" w:sz="0" w:space="0" w:color="auto"/>
            <w:bottom w:val="none" w:sz="0" w:space="0" w:color="auto"/>
            <w:right w:val="none" w:sz="0" w:space="0" w:color="auto"/>
          </w:divBdr>
          <w:divsChild>
            <w:div w:id="858469561">
              <w:marLeft w:val="0"/>
              <w:marRight w:val="0"/>
              <w:marTop w:val="0"/>
              <w:marBottom w:val="0"/>
              <w:divBdr>
                <w:top w:val="none" w:sz="0" w:space="0" w:color="auto"/>
                <w:left w:val="none" w:sz="0" w:space="0" w:color="auto"/>
                <w:bottom w:val="none" w:sz="0" w:space="0" w:color="auto"/>
                <w:right w:val="none" w:sz="0" w:space="0" w:color="auto"/>
              </w:divBdr>
              <w:divsChild>
                <w:div w:id="1809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056629">
      <w:bodyDiv w:val="1"/>
      <w:marLeft w:val="0"/>
      <w:marRight w:val="0"/>
      <w:marTop w:val="0"/>
      <w:marBottom w:val="0"/>
      <w:divBdr>
        <w:top w:val="none" w:sz="0" w:space="0" w:color="auto"/>
        <w:left w:val="none" w:sz="0" w:space="0" w:color="auto"/>
        <w:bottom w:val="none" w:sz="0" w:space="0" w:color="auto"/>
        <w:right w:val="none" w:sz="0" w:space="0" w:color="auto"/>
      </w:divBdr>
      <w:divsChild>
        <w:div w:id="1301812998">
          <w:marLeft w:val="0"/>
          <w:marRight w:val="0"/>
          <w:marTop w:val="0"/>
          <w:marBottom w:val="0"/>
          <w:divBdr>
            <w:top w:val="none" w:sz="0" w:space="0" w:color="auto"/>
            <w:left w:val="none" w:sz="0" w:space="0" w:color="auto"/>
            <w:bottom w:val="none" w:sz="0" w:space="0" w:color="auto"/>
            <w:right w:val="none" w:sz="0" w:space="0" w:color="auto"/>
          </w:divBdr>
          <w:divsChild>
            <w:div w:id="1342119109">
              <w:marLeft w:val="0"/>
              <w:marRight w:val="0"/>
              <w:marTop w:val="0"/>
              <w:marBottom w:val="0"/>
              <w:divBdr>
                <w:top w:val="none" w:sz="0" w:space="0" w:color="auto"/>
                <w:left w:val="none" w:sz="0" w:space="0" w:color="auto"/>
                <w:bottom w:val="none" w:sz="0" w:space="0" w:color="auto"/>
                <w:right w:val="none" w:sz="0" w:space="0" w:color="auto"/>
              </w:divBdr>
              <w:divsChild>
                <w:div w:id="736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7E015-D748-4293-AE14-3B3931D6B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K.U.Leuven Faculteit Letteren</Company>
  <LinksUpToDate>false</LinksUpToDate>
  <CharactersWithSpaces>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u0004749</dc:creator>
  <cp:lastModifiedBy>Bru Sascha</cp:lastModifiedBy>
  <cp:revision>2</cp:revision>
  <dcterms:created xsi:type="dcterms:W3CDTF">2013-07-09T09:54:00Z</dcterms:created>
  <dcterms:modified xsi:type="dcterms:W3CDTF">2013-07-09T09:58:00Z</dcterms:modified>
</cp:coreProperties>
</file>