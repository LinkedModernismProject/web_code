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4C" w:rsidRDefault="00506E4C" w:rsidP="001201B7">
      <w:pPr>
        <w:spacing w:line="480" w:lineRule="auto"/>
        <w:rPr>
          <w:ins w:id="0" w:author="Bru Sascha" w:date="2013-07-09T15:11:00Z"/>
          <w:rFonts w:ascii="Times New Roman" w:hAnsi="Times New Roman" w:cs="Times New Roman"/>
          <w:b/>
          <w:lang w:val="en-US"/>
        </w:rPr>
      </w:pPr>
    </w:p>
    <w:p w:rsidR="00506E4C" w:rsidRPr="00506E4C" w:rsidRDefault="00506E4C" w:rsidP="001201B7">
      <w:pPr>
        <w:spacing w:line="480" w:lineRule="auto"/>
        <w:rPr>
          <w:ins w:id="1" w:author="Bru Sascha" w:date="2013-07-09T15:11:00Z"/>
          <w:rFonts w:ascii="Times New Roman" w:hAnsi="Times New Roman" w:cs="Times New Roman"/>
          <w:lang w:val="en-US"/>
          <w:rPrChange w:id="2" w:author="Bru Sascha" w:date="2013-07-09T15:11:00Z">
            <w:rPr>
              <w:ins w:id="3" w:author="Bru Sascha" w:date="2013-07-09T15:11:00Z"/>
              <w:rFonts w:ascii="Times New Roman" w:hAnsi="Times New Roman" w:cs="Times New Roman"/>
              <w:b/>
              <w:lang w:val="en-US"/>
            </w:rPr>
          </w:rPrChange>
        </w:rPr>
      </w:pPr>
      <w:ins w:id="4" w:author="Bru Sascha" w:date="2013-07-09T15:11:00Z">
        <w:r w:rsidRPr="00506E4C">
          <w:rPr>
            <w:rFonts w:ascii="Times New Roman" w:hAnsi="Times New Roman" w:cs="Times New Roman"/>
            <w:lang w:val="en-US"/>
            <w:rPrChange w:id="5" w:author="Bru Sascha" w:date="2013-07-09T15:11:00Z">
              <w:rPr>
                <w:rFonts w:ascii="Times New Roman" w:hAnsi="Times New Roman" w:cs="Times New Roman"/>
                <w:b/>
                <w:lang w:val="en-US"/>
              </w:rPr>
            </w:rPrChange>
          </w:rPr>
          <w:t>Bart Philipsen</w:t>
        </w:r>
      </w:ins>
    </w:p>
    <w:p w:rsidR="00506E4C" w:rsidRDefault="0075138C" w:rsidP="001201B7">
      <w:pPr>
        <w:spacing w:line="480" w:lineRule="auto"/>
        <w:rPr>
          <w:ins w:id="6" w:author="Bru Sascha" w:date="2013-07-09T15:11:00Z"/>
          <w:rFonts w:ascii="Times New Roman" w:hAnsi="Times New Roman" w:cs="Times New Roman"/>
          <w:lang w:val="en-US"/>
        </w:rPr>
      </w:pPr>
      <w:del w:id="7" w:author="Bru Sascha" w:date="2013-07-09T15:11:00Z">
        <w:r w:rsidRPr="001201B7" w:rsidDel="00506E4C">
          <w:rPr>
            <w:rFonts w:ascii="Times New Roman" w:hAnsi="Times New Roman" w:cs="Times New Roman"/>
            <w:b/>
            <w:lang w:val="en-US"/>
          </w:rPr>
          <w:delText xml:space="preserve">Georg </w:delText>
        </w:r>
      </w:del>
      <w:proofErr w:type="spellStart"/>
      <w:r w:rsidRPr="001201B7">
        <w:rPr>
          <w:rFonts w:ascii="Times New Roman" w:hAnsi="Times New Roman" w:cs="Times New Roman"/>
          <w:b/>
          <w:lang w:val="en-US"/>
        </w:rPr>
        <w:t>He</w:t>
      </w:r>
      <w:r w:rsidR="00E82A56" w:rsidRPr="001201B7">
        <w:rPr>
          <w:rFonts w:ascii="Times New Roman" w:hAnsi="Times New Roman" w:cs="Times New Roman"/>
          <w:b/>
          <w:lang w:val="en-US"/>
        </w:rPr>
        <w:t>ym</w:t>
      </w:r>
      <w:proofErr w:type="spellEnd"/>
      <w:ins w:id="8" w:author="Bru Sascha" w:date="2013-07-09T15:11:00Z">
        <w:r w:rsidR="00506E4C">
          <w:rPr>
            <w:rFonts w:ascii="Times New Roman" w:hAnsi="Times New Roman" w:cs="Times New Roman"/>
            <w:b/>
            <w:lang w:val="en-US"/>
          </w:rPr>
          <w:t>,</w:t>
        </w:r>
      </w:ins>
      <w:r w:rsidR="00E82A56" w:rsidRPr="001201B7">
        <w:rPr>
          <w:rFonts w:ascii="Times New Roman" w:hAnsi="Times New Roman" w:cs="Times New Roman"/>
          <w:lang w:val="en-US"/>
        </w:rPr>
        <w:t xml:space="preserve"> </w:t>
      </w:r>
      <w:ins w:id="9" w:author="Bru Sascha" w:date="2013-07-09T15:11:00Z">
        <w:r w:rsidR="00506E4C" w:rsidRPr="001201B7">
          <w:rPr>
            <w:rFonts w:ascii="Times New Roman" w:hAnsi="Times New Roman" w:cs="Times New Roman"/>
            <w:b/>
            <w:lang w:val="en-US"/>
          </w:rPr>
          <w:t xml:space="preserve">Georg </w:t>
        </w:r>
      </w:ins>
      <w:r w:rsidR="00E82A56" w:rsidRPr="001201B7">
        <w:rPr>
          <w:rFonts w:ascii="Times New Roman" w:hAnsi="Times New Roman" w:cs="Times New Roman"/>
          <w:lang w:val="en-US"/>
        </w:rPr>
        <w:t>(</w:t>
      </w:r>
      <w:del w:id="10" w:author="Bru Sascha" w:date="2013-07-09T15:11:00Z">
        <w:r w:rsidR="00E82A56" w:rsidRPr="001201B7" w:rsidDel="00506E4C">
          <w:rPr>
            <w:rFonts w:ascii="Times New Roman" w:hAnsi="Times New Roman" w:cs="Times New Roman"/>
            <w:lang w:val="en-US"/>
          </w:rPr>
          <w:delText>30.1</w:delText>
        </w:r>
      </w:del>
      <w:del w:id="11" w:author="Bru Sascha" w:date="2013-07-09T15:10:00Z">
        <w:r w:rsidR="00E82A56" w:rsidRPr="001201B7" w:rsidDel="00506E4C">
          <w:rPr>
            <w:rFonts w:ascii="Times New Roman" w:hAnsi="Times New Roman" w:cs="Times New Roman"/>
            <w:lang w:val="en-US"/>
          </w:rPr>
          <w:delText>0.</w:delText>
        </w:r>
      </w:del>
      <w:r w:rsidR="00E82A56" w:rsidRPr="001201B7">
        <w:rPr>
          <w:rFonts w:ascii="Times New Roman" w:hAnsi="Times New Roman" w:cs="Times New Roman"/>
          <w:lang w:val="en-US"/>
        </w:rPr>
        <w:t>1887</w:t>
      </w:r>
      <w:del w:id="12" w:author="Bru Sascha" w:date="2013-07-09T15:11:00Z">
        <w:r w:rsidR="00E82A56" w:rsidRPr="001201B7" w:rsidDel="00506E4C">
          <w:rPr>
            <w:rFonts w:ascii="Times New Roman" w:hAnsi="Times New Roman" w:cs="Times New Roman"/>
            <w:lang w:val="en-US"/>
          </w:rPr>
          <w:delText xml:space="preserve"> </w:delText>
        </w:r>
      </w:del>
      <w:r w:rsidR="00E82A56" w:rsidRPr="001201B7">
        <w:rPr>
          <w:rFonts w:ascii="Times New Roman" w:hAnsi="Times New Roman" w:cs="Times New Roman"/>
          <w:lang w:val="en-US"/>
        </w:rPr>
        <w:t>–</w:t>
      </w:r>
      <w:del w:id="13" w:author="Bru Sascha" w:date="2013-07-09T15:11:00Z">
        <w:r w:rsidR="00E82A56" w:rsidRPr="001201B7" w:rsidDel="00506E4C">
          <w:rPr>
            <w:rFonts w:ascii="Times New Roman" w:hAnsi="Times New Roman" w:cs="Times New Roman"/>
            <w:lang w:val="en-US"/>
          </w:rPr>
          <w:delText xml:space="preserve"> 16.1.</w:delText>
        </w:r>
      </w:del>
      <w:r w:rsidR="00E82A56" w:rsidRPr="001201B7">
        <w:rPr>
          <w:rFonts w:ascii="Times New Roman" w:hAnsi="Times New Roman" w:cs="Times New Roman"/>
          <w:lang w:val="en-US"/>
        </w:rPr>
        <w:t xml:space="preserve">1912) </w:t>
      </w:r>
    </w:p>
    <w:p w:rsidR="002C0AA6" w:rsidRPr="001201B7" w:rsidRDefault="00506E4C" w:rsidP="001201B7">
      <w:pPr>
        <w:spacing w:line="480" w:lineRule="auto"/>
        <w:rPr>
          <w:rFonts w:ascii="Times New Roman" w:hAnsi="Times New Roman" w:cs="Times New Roman"/>
          <w:lang w:val="en-US"/>
        </w:rPr>
      </w:pPr>
      <w:ins w:id="14" w:author="Bru Sascha" w:date="2013-07-09T15:11:00Z">
        <w:r>
          <w:rPr>
            <w:rFonts w:ascii="Times New Roman" w:hAnsi="Times New Roman" w:cs="Times New Roman"/>
            <w:lang w:val="en-US"/>
          </w:rPr>
          <w:t xml:space="preserve">Georg </w:t>
        </w:r>
        <w:proofErr w:type="spellStart"/>
        <w:r>
          <w:rPr>
            <w:rFonts w:ascii="Times New Roman" w:hAnsi="Times New Roman" w:cs="Times New Roman"/>
            <w:lang w:val="en-US"/>
          </w:rPr>
          <w:t>Heym</w:t>
        </w:r>
        <w:proofErr w:type="spellEnd"/>
        <w:r>
          <w:rPr>
            <w:rFonts w:ascii="Times New Roman" w:hAnsi="Times New Roman" w:cs="Times New Roman"/>
            <w:lang w:val="en-US"/>
          </w:rPr>
          <w:t xml:space="preserve"> </w:t>
        </w:r>
      </w:ins>
      <w:r w:rsidR="00E82A56" w:rsidRPr="001201B7">
        <w:rPr>
          <w:rFonts w:ascii="Times New Roman" w:hAnsi="Times New Roman" w:cs="Times New Roman"/>
          <w:lang w:val="en-US"/>
        </w:rPr>
        <w:t xml:space="preserve">was </w:t>
      </w:r>
      <w:r w:rsidR="0075138C" w:rsidRPr="001201B7">
        <w:rPr>
          <w:rFonts w:ascii="Times New Roman" w:hAnsi="Times New Roman" w:cs="Times New Roman"/>
          <w:lang w:val="en-US"/>
        </w:rPr>
        <w:t>one of the leading poets of the early expressionist movement in Berlin</w:t>
      </w:r>
      <w:r w:rsidR="00640E9A" w:rsidRPr="001201B7">
        <w:rPr>
          <w:rFonts w:ascii="Times New Roman" w:hAnsi="Times New Roman" w:cs="Times New Roman"/>
          <w:lang w:val="en-US"/>
        </w:rPr>
        <w:t xml:space="preserve">. </w:t>
      </w:r>
      <w:r w:rsidR="00E64AEF" w:rsidRPr="001201B7">
        <w:rPr>
          <w:rFonts w:ascii="Times New Roman" w:hAnsi="Times New Roman" w:cs="Times New Roman"/>
          <w:lang w:val="en-US"/>
        </w:rPr>
        <w:t xml:space="preserve">The introduction to Van </w:t>
      </w:r>
      <w:proofErr w:type="spellStart"/>
      <w:r w:rsidR="00E64AEF" w:rsidRPr="001201B7">
        <w:rPr>
          <w:rFonts w:ascii="Times New Roman" w:hAnsi="Times New Roman" w:cs="Times New Roman"/>
          <w:lang w:val="en-US"/>
        </w:rPr>
        <w:t>Hoddis</w:t>
      </w:r>
      <w:proofErr w:type="spellEnd"/>
      <w:r w:rsidR="00E64AEF" w:rsidRPr="001201B7">
        <w:rPr>
          <w:rFonts w:ascii="Times New Roman" w:hAnsi="Times New Roman" w:cs="Times New Roman"/>
          <w:lang w:val="en-US"/>
        </w:rPr>
        <w:t xml:space="preserve">’ and Hiller’s </w:t>
      </w:r>
      <w:r w:rsidR="00FF6B0A">
        <w:rPr>
          <w:rFonts w:ascii="Times New Roman" w:hAnsi="Times New Roman" w:cs="Times New Roman"/>
          <w:i/>
          <w:lang w:val="en-US"/>
        </w:rPr>
        <w:t xml:space="preserve">Der </w:t>
      </w:r>
      <w:proofErr w:type="spellStart"/>
      <w:r w:rsidR="00FF6B0A">
        <w:rPr>
          <w:rFonts w:ascii="Times New Roman" w:hAnsi="Times New Roman" w:cs="Times New Roman"/>
          <w:i/>
          <w:lang w:val="en-US"/>
        </w:rPr>
        <w:t>Neue</w:t>
      </w:r>
      <w:proofErr w:type="spellEnd"/>
      <w:r w:rsidR="00FF6B0A">
        <w:rPr>
          <w:rFonts w:ascii="Times New Roman" w:hAnsi="Times New Roman" w:cs="Times New Roman"/>
          <w:i/>
          <w:lang w:val="en-US"/>
        </w:rPr>
        <w:t xml:space="preserve"> Club </w:t>
      </w:r>
      <w:r w:rsidR="00FF6B0A">
        <w:rPr>
          <w:rFonts w:ascii="Times New Roman" w:hAnsi="Times New Roman" w:cs="Times New Roman"/>
          <w:lang w:val="en-US"/>
        </w:rPr>
        <w:t>(</w:t>
      </w:r>
      <w:r w:rsidR="00FF6B0A">
        <w:rPr>
          <w:rFonts w:ascii="Times New Roman" w:hAnsi="Times New Roman" w:cs="Times New Roman"/>
          <w:i/>
          <w:lang w:val="en-US"/>
        </w:rPr>
        <w:t xml:space="preserve">The </w:t>
      </w:r>
      <w:r w:rsidR="00E64AEF" w:rsidRPr="001201B7">
        <w:rPr>
          <w:rFonts w:ascii="Times New Roman" w:hAnsi="Times New Roman" w:cs="Times New Roman"/>
          <w:i/>
          <w:lang w:val="en-US"/>
        </w:rPr>
        <w:t>New Club</w:t>
      </w:r>
      <w:r w:rsidR="00FF6B0A">
        <w:rPr>
          <w:rFonts w:ascii="Times New Roman" w:hAnsi="Times New Roman" w:cs="Times New Roman"/>
          <w:lang w:val="en-US"/>
        </w:rPr>
        <w:t>)</w:t>
      </w:r>
      <w:r w:rsidR="00E64AEF" w:rsidRPr="001201B7">
        <w:rPr>
          <w:rFonts w:ascii="Times New Roman" w:hAnsi="Times New Roman" w:cs="Times New Roman"/>
          <w:lang w:val="en-US"/>
        </w:rPr>
        <w:t xml:space="preserve"> and his reading performances in </w:t>
      </w:r>
      <w:r w:rsidR="00E64AEF" w:rsidRPr="001201B7">
        <w:rPr>
          <w:rFonts w:ascii="Times New Roman" w:hAnsi="Times New Roman" w:cs="Times New Roman"/>
          <w:i/>
          <w:lang w:val="en-US"/>
        </w:rPr>
        <w:t xml:space="preserve">Das </w:t>
      </w:r>
      <w:proofErr w:type="spellStart"/>
      <w:r w:rsidR="00E64AEF" w:rsidRPr="001201B7">
        <w:rPr>
          <w:rFonts w:ascii="Times New Roman" w:hAnsi="Times New Roman" w:cs="Times New Roman"/>
          <w:i/>
          <w:lang w:val="en-US"/>
        </w:rPr>
        <w:t>neopathetische</w:t>
      </w:r>
      <w:proofErr w:type="spellEnd"/>
      <w:r w:rsidR="00E64AEF" w:rsidRPr="001201B7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E64AEF" w:rsidRPr="001201B7">
        <w:rPr>
          <w:rFonts w:ascii="Times New Roman" w:hAnsi="Times New Roman" w:cs="Times New Roman"/>
          <w:i/>
          <w:lang w:val="en-US"/>
        </w:rPr>
        <w:t>Kabarett</w:t>
      </w:r>
      <w:proofErr w:type="spellEnd"/>
      <w:r w:rsidR="00E64AEF" w:rsidRPr="001201B7">
        <w:rPr>
          <w:rFonts w:ascii="Times New Roman" w:hAnsi="Times New Roman" w:cs="Times New Roman"/>
          <w:lang w:val="en-US"/>
        </w:rPr>
        <w:t xml:space="preserve"> (</w:t>
      </w:r>
      <w:r w:rsidR="001201B7" w:rsidRPr="001201B7">
        <w:rPr>
          <w:rFonts w:ascii="Times New Roman" w:hAnsi="Times New Roman" w:cs="Times New Roman"/>
          <w:i/>
          <w:lang w:val="en-US"/>
        </w:rPr>
        <w:t>T</w:t>
      </w:r>
      <w:r w:rsidR="00E64AEF" w:rsidRPr="004829FF">
        <w:rPr>
          <w:rFonts w:ascii="Times New Roman" w:hAnsi="Times New Roman" w:cs="Times New Roman"/>
          <w:i/>
          <w:lang w:val="en-US"/>
        </w:rPr>
        <w:t xml:space="preserve">he </w:t>
      </w:r>
      <w:r w:rsidR="001201B7" w:rsidRPr="004829FF">
        <w:rPr>
          <w:rFonts w:ascii="Times New Roman" w:hAnsi="Times New Roman" w:cs="Times New Roman"/>
          <w:i/>
          <w:lang w:val="en-US"/>
        </w:rPr>
        <w:t>N</w:t>
      </w:r>
      <w:r w:rsidR="00E64AEF" w:rsidRPr="004829FF">
        <w:rPr>
          <w:rFonts w:ascii="Times New Roman" w:hAnsi="Times New Roman" w:cs="Times New Roman"/>
          <w:i/>
          <w:lang w:val="en-US"/>
        </w:rPr>
        <w:t>eo</w:t>
      </w:r>
      <w:r w:rsidR="001201B7">
        <w:rPr>
          <w:rFonts w:ascii="Times New Roman" w:hAnsi="Times New Roman" w:cs="Times New Roman"/>
          <w:i/>
          <w:lang w:val="en-US"/>
        </w:rPr>
        <w:t>-P</w:t>
      </w:r>
      <w:r w:rsidR="00E64AEF" w:rsidRPr="004829FF">
        <w:rPr>
          <w:rFonts w:ascii="Times New Roman" w:hAnsi="Times New Roman" w:cs="Times New Roman"/>
          <w:i/>
          <w:lang w:val="en-US"/>
        </w:rPr>
        <w:t xml:space="preserve">athetic </w:t>
      </w:r>
      <w:r w:rsidR="001201B7" w:rsidRPr="004829FF">
        <w:rPr>
          <w:rFonts w:ascii="Times New Roman" w:hAnsi="Times New Roman" w:cs="Times New Roman"/>
          <w:i/>
          <w:lang w:val="en-US"/>
        </w:rPr>
        <w:t>C</w:t>
      </w:r>
      <w:r w:rsidR="00E64AEF" w:rsidRPr="004829FF">
        <w:rPr>
          <w:rFonts w:ascii="Times New Roman" w:hAnsi="Times New Roman" w:cs="Times New Roman"/>
          <w:i/>
          <w:lang w:val="en-US"/>
        </w:rPr>
        <w:t>abaret</w:t>
      </w:r>
      <w:r w:rsidR="00E64AEF" w:rsidRPr="001201B7">
        <w:rPr>
          <w:rFonts w:ascii="Times New Roman" w:hAnsi="Times New Roman" w:cs="Times New Roman"/>
          <w:lang w:val="en-US"/>
        </w:rPr>
        <w:t xml:space="preserve">) </w:t>
      </w:r>
      <w:r w:rsidR="00E82A56" w:rsidRPr="001201B7">
        <w:rPr>
          <w:rFonts w:ascii="Times New Roman" w:hAnsi="Times New Roman" w:cs="Times New Roman"/>
          <w:lang w:val="en-US"/>
        </w:rPr>
        <w:t xml:space="preserve">meant </w:t>
      </w:r>
      <w:r w:rsidR="00276235" w:rsidRPr="001201B7">
        <w:rPr>
          <w:rFonts w:ascii="Times New Roman" w:hAnsi="Times New Roman" w:cs="Times New Roman"/>
          <w:lang w:val="en-US"/>
        </w:rPr>
        <w:t>his breakthrough</w:t>
      </w:r>
      <w:r w:rsidR="001201B7">
        <w:rPr>
          <w:rFonts w:ascii="Times New Roman" w:hAnsi="Times New Roman" w:cs="Times New Roman"/>
          <w:lang w:val="en-US"/>
        </w:rPr>
        <w:t xml:space="preserve"> as a poet</w:t>
      </w:r>
      <w:r w:rsidR="00276235" w:rsidRPr="001201B7">
        <w:rPr>
          <w:rFonts w:ascii="Times New Roman" w:hAnsi="Times New Roman" w:cs="Times New Roman"/>
          <w:lang w:val="en-US"/>
        </w:rPr>
        <w:t xml:space="preserve">. It lead to </w:t>
      </w:r>
      <w:r w:rsidR="001201B7" w:rsidRPr="001201B7">
        <w:rPr>
          <w:rFonts w:ascii="Times New Roman" w:hAnsi="Times New Roman" w:cs="Times New Roman"/>
          <w:lang w:val="en-US"/>
        </w:rPr>
        <w:t xml:space="preserve">a collection of poems </w:t>
      </w:r>
      <w:r w:rsidR="00FF6B0A">
        <w:rPr>
          <w:rFonts w:ascii="Times New Roman" w:hAnsi="Times New Roman" w:cs="Times New Roman"/>
          <w:lang w:val="en-US"/>
        </w:rPr>
        <w:t>entitled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1201B7" w:rsidRPr="001201B7">
        <w:rPr>
          <w:rFonts w:ascii="Times New Roman" w:hAnsi="Times New Roman" w:cs="Times New Roman"/>
          <w:i/>
          <w:lang w:val="en-US"/>
        </w:rPr>
        <w:t xml:space="preserve">Der </w:t>
      </w:r>
      <w:proofErr w:type="spellStart"/>
      <w:r w:rsidR="001201B7" w:rsidRPr="001201B7">
        <w:rPr>
          <w:rFonts w:ascii="Times New Roman" w:hAnsi="Times New Roman" w:cs="Times New Roman"/>
          <w:i/>
          <w:lang w:val="en-US"/>
        </w:rPr>
        <w:t>ewige</w:t>
      </w:r>
      <w:proofErr w:type="spellEnd"/>
      <w:r w:rsidR="001201B7" w:rsidRPr="001201B7">
        <w:rPr>
          <w:rFonts w:ascii="Times New Roman" w:hAnsi="Times New Roman" w:cs="Times New Roman"/>
          <w:i/>
          <w:lang w:val="en-US"/>
        </w:rPr>
        <w:t xml:space="preserve"> Tag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1201B7">
        <w:rPr>
          <w:rFonts w:ascii="Times New Roman" w:hAnsi="Times New Roman" w:cs="Times New Roman"/>
          <w:lang w:val="en-US"/>
        </w:rPr>
        <w:t>(</w:t>
      </w:r>
      <w:r w:rsidR="001201B7" w:rsidRPr="004829FF">
        <w:rPr>
          <w:rFonts w:ascii="Times New Roman" w:hAnsi="Times New Roman" w:cs="Times New Roman"/>
          <w:i/>
          <w:lang w:val="en-US"/>
        </w:rPr>
        <w:t>The Eternal Day</w:t>
      </w:r>
      <w:r w:rsidR="001201B7">
        <w:rPr>
          <w:rFonts w:ascii="Times New Roman" w:hAnsi="Times New Roman" w:cs="Times New Roman"/>
          <w:lang w:val="en-US"/>
        </w:rPr>
        <w:t>, 1911</w:t>
      </w:r>
      <w:r w:rsidR="001201B7" w:rsidRPr="001201B7">
        <w:rPr>
          <w:rFonts w:ascii="Times New Roman" w:hAnsi="Times New Roman" w:cs="Times New Roman"/>
          <w:lang w:val="en-US"/>
        </w:rPr>
        <w:t>)</w:t>
      </w:r>
      <w:r w:rsidR="001201B7">
        <w:rPr>
          <w:rFonts w:ascii="Times New Roman" w:hAnsi="Times New Roman" w:cs="Times New Roman"/>
          <w:lang w:val="en-US"/>
        </w:rPr>
        <w:t>, the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276235" w:rsidRPr="001201B7">
        <w:rPr>
          <w:rFonts w:ascii="Times New Roman" w:hAnsi="Times New Roman" w:cs="Times New Roman"/>
          <w:lang w:val="en-US"/>
        </w:rPr>
        <w:t xml:space="preserve">first and only publication during </w:t>
      </w:r>
      <w:r w:rsidR="001201B7">
        <w:rPr>
          <w:rFonts w:ascii="Times New Roman" w:hAnsi="Times New Roman" w:cs="Times New Roman"/>
          <w:lang w:val="en-US"/>
        </w:rPr>
        <w:t xml:space="preserve">his </w:t>
      </w:r>
      <w:r w:rsidR="00E82A56" w:rsidRPr="001201B7">
        <w:rPr>
          <w:rFonts w:ascii="Times New Roman" w:hAnsi="Times New Roman" w:cs="Times New Roman"/>
          <w:lang w:val="en-US"/>
        </w:rPr>
        <w:t>lifetime.</w:t>
      </w:r>
      <w:r w:rsidR="00036B76" w:rsidRPr="001201B7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Inspired by the visionary metaphorical language of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Hölderlin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>, Ve</w:t>
      </w:r>
      <w:r w:rsidR="00036B76" w:rsidRPr="001201B7">
        <w:rPr>
          <w:rFonts w:ascii="Times New Roman" w:hAnsi="Times New Roman" w:cs="Times New Roman"/>
          <w:lang w:val="en-US"/>
        </w:rPr>
        <w:t>rlaine, Baudelaire</w:t>
      </w:r>
      <w:r w:rsidR="001201B7">
        <w:rPr>
          <w:rFonts w:ascii="Times New Roman" w:hAnsi="Times New Roman" w:cs="Times New Roman"/>
          <w:lang w:val="en-US"/>
        </w:rPr>
        <w:t xml:space="preserve">, </w:t>
      </w:r>
      <w:r w:rsidR="00036B76" w:rsidRPr="001201B7">
        <w:rPr>
          <w:rFonts w:ascii="Times New Roman" w:hAnsi="Times New Roman" w:cs="Times New Roman"/>
          <w:lang w:val="en-US"/>
        </w:rPr>
        <w:t>Rimbaud</w:t>
      </w:r>
      <w:r w:rsidR="00E82A56" w:rsidRPr="001201B7">
        <w:rPr>
          <w:rFonts w:ascii="Times New Roman" w:hAnsi="Times New Roman" w:cs="Times New Roman"/>
          <w:lang w:val="en-US"/>
        </w:rPr>
        <w:t xml:space="preserve"> </w:t>
      </w:r>
      <w:r w:rsidR="001201B7">
        <w:rPr>
          <w:rFonts w:ascii="Times New Roman" w:hAnsi="Times New Roman" w:cs="Times New Roman"/>
          <w:lang w:val="en-US"/>
        </w:rPr>
        <w:t xml:space="preserve">and others,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Heym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 xml:space="preserve"> developed </w:t>
      </w:r>
      <w:r w:rsidR="00036B76" w:rsidRPr="001201B7">
        <w:rPr>
          <w:rFonts w:ascii="Times New Roman" w:hAnsi="Times New Roman" w:cs="Times New Roman"/>
          <w:lang w:val="en-US"/>
        </w:rPr>
        <w:t>a poetic</w:t>
      </w:r>
      <w:r w:rsidR="00FF6B0A">
        <w:rPr>
          <w:rFonts w:ascii="Times New Roman" w:hAnsi="Times New Roman" w:cs="Times New Roman"/>
          <w:lang w:val="en-US"/>
        </w:rPr>
        <w:t xml:space="preserve"> </w:t>
      </w:r>
      <w:r w:rsidR="00036B76" w:rsidRPr="001201B7">
        <w:rPr>
          <w:rFonts w:ascii="Times New Roman" w:hAnsi="Times New Roman" w:cs="Times New Roman"/>
          <w:lang w:val="en-US"/>
        </w:rPr>
        <w:t>vocabulary with poignant</w:t>
      </w:r>
      <w:r w:rsidR="00E82A56" w:rsidRPr="001201B7">
        <w:rPr>
          <w:rFonts w:ascii="Times New Roman" w:hAnsi="Times New Roman" w:cs="Times New Roman"/>
          <w:lang w:val="en-US"/>
        </w:rPr>
        <w:t xml:space="preserve"> simultaneous images of death and destruction, of outcasts and of the metropolis</w:t>
      </w:r>
      <w:r w:rsidR="001201B7">
        <w:rPr>
          <w:rFonts w:ascii="Times New Roman" w:hAnsi="Times New Roman" w:cs="Times New Roman"/>
          <w:lang w:val="en-US"/>
        </w:rPr>
        <w:t xml:space="preserve"> as a “demon”</w:t>
      </w:r>
      <w:r w:rsidR="00E82A56" w:rsidRPr="001201B7">
        <w:rPr>
          <w:rFonts w:ascii="Times New Roman" w:hAnsi="Times New Roman" w:cs="Times New Roman"/>
          <w:lang w:val="en-US"/>
        </w:rPr>
        <w:t xml:space="preserve">. Typical of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Heym’s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 xml:space="preserve"> style is the repudiation of the lyrical I, which is sometimes replaced by a universal but impersonal ‘We’</w:t>
      </w:r>
      <w:r w:rsidR="00F94D41" w:rsidRPr="001201B7">
        <w:rPr>
          <w:rFonts w:ascii="Times New Roman" w:hAnsi="Times New Roman" w:cs="Times New Roman"/>
          <w:lang w:val="en-US"/>
        </w:rPr>
        <w:t>.</w:t>
      </w:r>
      <w:r w:rsidR="00E82A56" w:rsidRPr="001201B7">
        <w:rPr>
          <w:rFonts w:ascii="Times New Roman" w:hAnsi="Times New Roman" w:cs="Times New Roman"/>
          <w:lang w:val="en-US"/>
        </w:rPr>
        <w:t xml:space="preserve"> Technology, media,</w:t>
      </w:r>
      <w:r w:rsidR="00FF6B0A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industry and other aspects of modern capitalist society are the source of </w:t>
      </w:r>
      <w:proofErr w:type="spellStart"/>
      <w:r w:rsidR="00E82A56" w:rsidRPr="001201B7">
        <w:rPr>
          <w:rFonts w:ascii="Times New Roman" w:hAnsi="Times New Roman" w:cs="Times New Roman"/>
          <w:lang w:val="en-US"/>
        </w:rPr>
        <w:t>Heym’s</w:t>
      </w:r>
      <w:proofErr w:type="spellEnd"/>
      <w:r w:rsidR="00E82A56" w:rsidRPr="001201B7">
        <w:rPr>
          <w:rFonts w:ascii="Times New Roman" w:hAnsi="Times New Roman" w:cs="Times New Roman"/>
          <w:lang w:val="en-US"/>
        </w:rPr>
        <w:t xml:space="preserve"> uncanny mythological landscapes, evoking a ghostly</w:t>
      </w:r>
      <w:r w:rsidR="001201B7">
        <w:rPr>
          <w:rFonts w:ascii="Times New Roman" w:hAnsi="Times New Roman" w:cs="Times New Roman"/>
          <w:lang w:val="en-US"/>
        </w:rPr>
        <w:t>,</w:t>
      </w:r>
      <w:r w:rsidR="00E82A56" w:rsidRPr="001201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01B7">
        <w:rPr>
          <w:rFonts w:ascii="Times New Roman" w:hAnsi="Times New Roman" w:cs="Times New Roman"/>
          <w:lang w:val="en-US"/>
        </w:rPr>
        <w:t>nether</w:t>
      </w:r>
      <w:r w:rsidR="00E82A56" w:rsidRPr="001201B7">
        <w:rPr>
          <w:rFonts w:ascii="Times New Roman" w:hAnsi="Times New Roman" w:cs="Times New Roman"/>
          <w:lang w:val="en-US"/>
        </w:rPr>
        <w:t>world</w:t>
      </w:r>
      <w:r w:rsidR="001201B7">
        <w:rPr>
          <w:rFonts w:ascii="Times New Roman" w:hAnsi="Times New Roman" w:cs="Times New Roman"/>
          <w:lang w:val="en-US"/>
        </w:rPr>
        <w:t>ly</w:t>
      </w:r>
      <w:proofErr w:type="spellEnd"/>
      <w:r w:rsidR="001201B7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>atmosphere</w:t>
      </w:r>
      <w:r w:rsidR="00FF6B0A">
        <w:rPr>
          <w:rFonts w:ascii="Times New Roman" w:hAnsi="Times New Roman" w:cs="Times New Roman"/>
          <w:lang w:val="en-US"/>
        </w:rPr>
        <w:t xml:space="preserve"> </w:t>
      </w:r>
      <w:r w:rsidR="001201B7">
        <w:rPr>
          <w:rFonts w:ascii="Times New Roman" w:hAnsi="Times New Roman" w:cs="Times New Roman"/>
          <w:lang w:val="en-US"/>
        </w:rPr>
        <w:t>which</w:t>
      </w:r>
      <w:r w:rsidR="001201B7" w:rsidRPr="001201B7">
        <w:rPr>
          <w:rFonts w:ascii="Times New Roman" w:hAnsi="Times New Roman" w:cs="Times New Roman"/>
          <w:lang w:val="en-US"/>
        </w:rPr>
        <w:t xml:space="preserve"> </w:t>
      </w:r>
      <w:r w:rsidR="00E82A56" w:rsidRPr="001201B7">
        <w:rPr>
          <w:rFonts w:ascii="Times New Roman" w:hAnsi="Times New Roman" w:cs="Times New Roman"/>
          <w:lang w:val="en-US"/>
        </w:rPr>
        <w:t xml:space="preserve">ominously prefigures the battle fields of </w:t>
      </w:r>
      <w:r w:rsidR="004829FF">
        <w:rPr>
          <w:rFonts w:ascii="Times New Roman" w:hAnsi="Times New Roman" w:cs="Times New Roman"/>
          <w:lang w:val="en-US"/>
        </w:rPr>
        <w:t>World War I</w:t>
      </w:r>
      <w:r w:rsidR="00E82A56" w:rsidRPr="001201B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C0AA6" w:rsidRPr="001201B7">
        <w:rPr>
          <w:rFonts w:ascii="Times New Roman" w:hAnsi="Times New Roman" w:cs="Times New Roman"/>
          <w:lang w:val="en-US"/>
        </w:rPr>
        <w:t>Heym</w:t>
      </w:r>
      <w:proofErr w:type="spellEnd"/>
      <w:r w:rsidR="002C0AA6" w:rsidRPr="001201B7">
        <w:rPr>
          <w:rFonts w:ascii="Times New Roman" w:hAnsi="Times New Roman" w:cs="Times New Roman"/>
          <w:lang w:val="en-US"/>
        </w:rPr>
        <w:t xml:space="preserve"> died </w:t>
      </w:r>
      <w:r w:rsidR="001201B7">
        <w:rPr>
          <w:rFonts w:ascii="Times New Roman" w:hAnsi="Times New Roman" w:cs="Times New Roman"/>
          <w:lang w:val="en-US"/>
        </w:rPr>
        <w:t xml:space="preserve">while </w:t>
      </w:r>
      <w:r w:rsidR="00232EB9" w:rsidRPr="001201B7">
        <w:rPr>
          <w:rFonts w:ascii="Times New Roman" w:hAnsi="Times New Roman" w:cs="Times New Roman"/>
          <w:lang w:val="en-US"/>
        </w:rPr>
        <w:t>sled</w:t>
      </w:r>
      <w:r w:rsidR="001201B7">
        <w:rPr>
          <w:rFonts w:ascii="Times New Roman" w:hAnsi="Times New Roman" w:cs="Times New Roman"/>
          <w:lang w:val="en-US"/>
        </w:rPr>
        <w:t>d</w:t>
      </w:r>
      <w:r w:rsidR="00232EB9" w:rsidRPr="001201B7">
        <w:rPr>
          <w:rFonts w:ascii="Times New Roman" w:hAnsi="Times New Roman" w:cs="Times New Roman"/>
          <w:lang w:val="en-US"/>
        </w:rPr>
        <w:t xml:space="preserve">ing; he drowned </w:t>
      </w:r>
      <w:r w:rsidR="001201B7">
        <w:rPr>
          <w:rFonts w:ascii="Times New Roman" w:hAnsi="Times New Roman" w:cs="Times New Roman"/>
          <w:lang w:val="en-US"/>
        </w:rPr>
        <w:t xml:space="preserve">as he tried </w:t>
      </w:r>
      <w:r w:rsidR="00232EB9" w:rsidRPr="001201B7">
        <w:rPr>
          <w:rFonts w:ascii="Times New Roman" w:hAnsi="Times New Roman" w:cs="Times New Roman"/>
          <w:lang w:val="en-US"/>
        </w:rPr>
        <w:t xml:space="preserve">to save a friend who </w:t>
      </w:r>
      <w:r w:rsidR="001201B7">
        <w:rPr>
          <w:rFonts w:ascii="Times New Roman" w:hAnsi="Times New Roman" w:cs="Times New Roman"/>
          <w:lang w:val="en-US"/>
        </w:rPr>
        <w:t xml:space="preserve">had </w:t>
      </w:r>
      <w:r w:rsidR="00232EB9" w:rsidRPr="001201B7">
        <w:rPr>
          <w:rFonts w:ascii="Times New Roman" w:hAnsi="Times New Roman" w:cs="Times New Roman"/>
          <w:lang w:val="en-US"/>
        </w:rPr>
        <w:t>f</w:t>
      </w:r>
      <w:r w:rsidR="001201B7">
        <w:rPr>
          <w:rFonts w:ascii="Times New Roman" w:hAnsi="Times New Roman" w:cs="Times New Roman"/>
          <w:lang w:val="en-US"/>
        </w:rPr>
        <w:t>a</w:t>
      </w:r>
      <w:r w:rsidR="00232EB9" w:rsidRPr="001201B7">
        <w:rPr>
          <w:rFonts w:ascii="Times New Roman" w:hAnsi="Times New Roman" w:cs="Times New Roman"/>
          <w:lang w:val="en-US"/>
        </w:rPr>
        <w:t>ll</w:t>
      </w:r>
      <w:r w:rsidR="001201B7">
        <w:rPr>
          <w:rFonts w:ascii="Times New Roman" w:hAnsi="Times New Roman" w:cs="Times New Roman"/>
          <w:lang w:val="en-US"/>
        </w:rPr>
        <w:t>en</w:t>
      </w:r>
      <w:r w:rsidR="00232EB9" w:rsidRPr="001201B7">
        <w:rPr>
          <w:rFonts w:ascii="Times New Roman" w:hAnsi="Times New Roman" w:cs="Times New Roman"/>
          <w:lang w:val="en-US"/>
        </w:rPr>
        <w:t xml:space="preserve"> through the ice. He was 24</w:t>
      </w:r>
      <w:r w:rsidR="00FF6B0A">
        <w:rPr>
          <w:rFonts w:ascii="Times New Roman" w:hAnsi="Times New Roman" w:cs="Times New Roman"/>
          <w:lang w:val="en-US"/>
        </w:rPr>
        <w:t xml:space="preserve"> years old</w:t>
      </w:r>
      <w:r w:rsidR="00232EB9" w:rsidRPr="001201B7">
        <w:rPr>
          <w:rFonts w:ascii="Times New Roman" w:hAnsi="Times New Roman" w:cs="Times New Roman"/>
          <w:lang w:val="en-US"/>
        </w:rPr>
        <w:t>.</w:t>
      </w:r>
      <w:r w:rsidR="00036B76" w:rsidRPr="001201B7">
        <w:rPr>
          <w:rFonts w:ascii="Times New Roman" w:hAnsi="Times New Roman" w:cs="Times New Roman"/>
          <w:lang w:val="en-US"/>
        </w:rPr>
        <w:t xml:space="preserve"> </w:t>
      </w:r>
      <w:r w:rsidR="00FF6B0A">
        <w:rPr>
          <w:rFonts w:ascii="Times New Roman" w:hAnsi="Times New Roman" w:cs="Times New Roman"/>
          <w:lang w:val="en-US"/>
        </w:rPr>
        <w:t>P</w:t>
      </w:r>
      <w:r w:rsidR="00FF6B0A" w:rsidRPr="00FF6B0A">
        <w:rPr>
          <w:rFonts w:ascii="Times New Roman" w:hAnsi="Times New Roman" w:cs="Times New Roman"/>
          <w:lang w:val="en-US"/>
        </w:rPr>
        <w:t>osthumously</w:t>
      </w:r>
      <w:r w:rsidR="00FF6B0A">
        <w:rPr>
          <w:rFonts w:ascii="Times New Roman" w:hAnsi="Times New Roman" w:cs="Times New Roman"/>
          <w:lang w:val="en-US"/>
        </w:rPr>
        <w:t>,</w:t>
      </w:r>
      <w:r w:rsidR="00FF6B0A" w:rsidRPr="00FF6B0A">
        <w:rPr>
          <w:rFonts w:ascii="Times New Roman" w:hAnsi="Times New Roman" w:cs="Times New Roman"/>
          <w:lang w:val="en-US"/>
        </w:rPr>
        <w:t xml:space="preserve"> </w:t>
      </w:r>
      <w:r w:rsidR="00FF6B0A">
        <w:rPr>
          <w:rFonts w:ascii="Times New Roman" w:hAnsi="Times New Roman" w:cs="Times New Roman"/>
          <w:lang w:val="en-US"/>
        </w:rPr>
        <w:t>h</w:t>
      </w:r>
      <w:r w:rsidR="00036B76" w:rsidRPr="001201B7">
        <w:rPr>
          <w:rFonts w:ascii="Times New Roman" w:hAnsi="Times New Roman" w:cs="Times New Roman"/>
          <w:lang w:val="en-US"/>
        </w:rPr>
        <w:t xml:space="preserve">is friend published </w:t>
      </w:r>
      <w:r w:rsidR="00036B76" w:rsidRPr="001201B7">
        <w:rPr>
          <w:rFonts w:ascii="Times New Roman" w:hAnsi="Times New Roman" w:cs="Times New Roman"/>
          <w:i/>
          <w:lang w:val="en-US"/>
        </w:rPr>
        <w:t>Umbra Vitae</w:t>
      </w:r>
      <w:r w:rsidR="00036B76" w:rsidRPr="001201B7">
        <w:rPr>
          <w:rFonts w:ascii="Times New Roman" w:hAnsi="Times New Roman" w:cs="Times New Roman"/>
          <w:lang w:val="en-US"/>
        </w:rPr>
        <w:t xml:space="preserve"> (1912), </w:t>
      </w:r>
      <w:proofErr w:type="spellStart"/>
      <w:r w:rsidR="00FF6B0A">
        <w:rPr>
          <w:rFonts w:ascii="Times New Roman" w:hAnsi="Times New Roman" w:cs="Times New Roman"/>
          <w:lang w:val="en-US"/>
        </w:rPr>
        <w:t>Heym’s</w:t>
      </w:r>
      <w:proofErr w:type="spellEnd"/>
      <w:r w:rsidR="00FF6B0A">
        <w:rPr>
          <w:rFonts w:ascii="Times New Roman" w:hAnsi="Times New Roman" w:cs="Times New Roman"/>
          <w:lang w:val="en-US"/>
        </w:rPr>
        <w:t xml:space="preserve"> </w:t>
      </w:r>
      <w:r w:rsidR="00036B76" w:rsidRPr="001201B7">
        <w:rPr>
          <w:rFonts w:ascii="Times New Roman" w:hAnsi="Times New Roman" w:cs="Times New Roman"/>
          <w:lang w:val="en-US"/>
        </w:rPr>
        <w:t>most renowned collection of poems.</w:t>
      </w:r>
    </w:p>
    <w:p w:rsidR="001201B7" w:rsidRPr="001201B7" w:rsidRDefault="001201B7" w:rsidP="001201B7">
      <w:pPr>
        <w:spacing w:line="480" w:lineRule="auto"/>
        <w:rPr>
          <w:rFonts w:ascii="Times New Roman" w:hAnsi="Times New Roman" w:cs="Times New Roman"/>
          <w:lang w:val="en-US"/>
        </w:rPr>
      </w:pPr>
      <w:del w:id="15" w:author="Bru Sascha" w:date="2013-07-09T15:11:00Z">
        <w:r w:rsidRPr="001201B7" w:rsidDel="00506E4C">
          <w:rPr>
            <w:rFonts w:ascii="Times New Roman" w:hAnsi="Times New Roman" w:cs="Times New Roman"/>
            <w:lang w:val="en-US"/>
          </w:rPr>
          <w:delText>Bart Philipsen</w:delText>
        </w:r>
      </w:del>
    </w:p>
    <w:p w:rsidR="00F94D41" w:rsidRPr="001201B7" w:rsidRDefault="00F94D41" w:rsidP="001201B7">
      <w:pPr>
        <w:spacing w:line="480" w:lineRule="auto"/>
        <w:rPr>
          <w:rFonts w:ascii="Times New Roman" w:hAnsi="Times New Roman" w:cs="Times New Roman"/>
          <w:lang w:val="en-US"/>
        </w:rPr>
      </w:pPr>
    </w:p>
    <w:p w:rsidR="00F94D41" w:rsidRPr="001201B7" w:rsidRDefault="001201B7" w:rsidP="001201B7">
      <w:pPr>
        <w:spacing w:line="480" w:lineRule="auto"/>
        <w:rPr>
          <w:rFonts w:ascii="Times New Roman" w:hAnsi="Times New Roman" w:cs="Times New Roman"/>
          <w:lang w:val="en-US"/>
        </w:rPr>
      </w:pPr>
      <w:commentRangeStart w:id="16"/>
      <w:r>
        <w:rPr>
          <w:rFonts w:ascii="Times New Roman" w:hAnsi="Times New Roman" w:cs="Times New Roman"/>
          <w:lang w:val="en-US"/>
        </w:rPr>
        <w:t>List of w</w:t>
      </w:r>
      <w:r w:rsidR="00276235" w:rsidRPr="001201B7">
        <w:rPr>
          <w:rFonts w:ascii="Times New Roman" w:hAnsi="Times New Roman" w:cs="Times New Roman"/>
          <w:lang w:val="en-US"/>
        </w:rPr>
        <w:t>orks and further reading</w:t>
      </w:r>
      <w:commentRangeEnd w:id="16"/>
      <w:r w:rsidR="00506E4C">
        <w:rPr>
          <w:rStyle w:val="CommentReference"/>
        </w:rPr>
        <w:commentReference w:id="16"/>
      </w:r>
    </w:p>
    <w:p w:rsidR="00276235" w:rsidRPr="001201B7" w:rsidRDefault="00F94D41" w:rsidP="001201B7">
      <w:pPr>
        <w:spacing w:line="480" w:lineRule="auto"/>
        <w:rPr>
          <w:rFonts w:ascii="Times New Roman" w:hAnsi="Times New Roman" w:cs="Times New Roman"/>
          <w:lang w:val="en-US"/>
        </w:rPr>
      </w:pPr>
      <w:r w:rsidRPr="001201B7">
        <w:rPr>
          <w:rFonts w:ascii="Times New Roman" w:hAnsi="Times New Roman" w:cs="Times New Roman"/>
          <w:lang w:val="de-DE"/>
        </w:rPr>
        <w:t>Schneider, Karl Ludwig (</w:t>
      </w:r>
      <w:proofErr w:type="spellStart"/>
      <w:r w:rsidR="00FF6B0A">
        <w:rPr>
          <w:rFonts w:ascii="Times New Roman" w:hAnsi="Times New Roman" w:cs="Times New Roman"/>
          <w:lang w:val="de-DE"/>
        </w:rPr>
        <w:t>e</w:t>
      </w:r>
      <w:r w:rsidRPr="001201B7">
        <w:rPr>
          <w:rFonts w:ascii="Times New Roman" w:hAnsi="Times New Roman" w:cs="Times New Roman"/>
          <w:lang w:val="de-DE"/>
        </w:rPr>
        <w:t>d</w:t>
      </w:r>
      <w:proofErr w:type="spellEnd"/>
      <w:r w:rsidRPr="001201B7">
        <w:rPr>
          <w:rFonts w:ascii="Times New Roman" w:hAnsi="Times New Roman" w:cs="Times New Roman"/>
          <w:lang w:val="de-DE"/>
        </w:rPr>
        <w:t xml:space="preserve">.) (1986): </w:t>
      </w:r>
      <w:r w:rsidRPr="001201B7">
        <w:rPr>
          <w:rFonts w:ascii="Times New Roman" w:hAnsi="Times New Roman" w:cs="Times New Roman"/>
          <w:i/>
          <w:iCs/>
          <w:lang w:val="de-DE"/>
        </w:rPr>
        <w:t>Dichtungen und Schriften</w:t>
      </w:r>
      <w:r w:rsidRPr="001201B7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1201B7">
        <w:rPr>
          <w:rFonts w:ascii="Times New Roman" w:hAnsi="Times New Roman" w:cs="Times New Roman"/>
          <w:lang w:val="en-US"/>
        </w:rPr>
        <w:t>München</w:t>
      </w:r>
      <w:proofErr w:type="spellEnd"/>
      <w:r w:rsidRPr="001201B7">
        <w:rPr>
          <w:rFonts w:ascii="Times New Roman" w:hAnsi="Times New Roman" w:cs="Times New Roman"/>
          <w:lang w:val="en-US"/>
        </w:rPr>
        <w:t>: Beck.</w:t>
      </w:r>
    </w:p>
    <w:p w:rsidR="00276235" w:rsidRPr="001201B7" w:rsidRDefault="00F94D41" w:rsidP="001201B7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1201B7">
        <w:rPr>
          <w:rFonts w:ascii="Times New Roman" w:hAnsi="Times New Roman" w:cs="Times New Roman"/>
          <w:lang w:val="en-US"/>
        </w:rPr>
        <w:lastRenderedPageBreak/>
        <w:t>Heym</w:t>
      </w:r>
      <w:proofErr w:type="spellEnd"/>
      <w:r w:rsidRPr="001201B7">
        <w:rPr>
          <w:rFonts w:ascii="Times New Roman" w:hAnsi="Times New Roman" w:cs="Times New Roman"/>
          <w:lang w:val="en-US"/>
        </w:rPr>
        <w:t>, Georg (2004</w:t>
      </w:r>
      <w:r w:rsidRPr="001201B7">
        <w:rPr>
          <w:rFonts w:ascii="Times New Roman" w:hAnsi="Times New Roman" w:cs="Times New Roman"/>
          <w:i/>
          <w:lang w:val="en-US"/>
        </w:rPr>
        <w:t>): Poems</w:t>
      </w:r>
      <w:r w:rsidRPr="001201B7">
        <w:rPr>
          <w:rFonts w:ascii="Times New Roman" w:hAnsi="Times New Roman" w:cs="Times New Roman"/>
          <w:lang w:val="en-US"/>
        </w:rPr>
        <w:t xml:space="preserve">. </w:t>
      </w:r>
      <w:r w:rsidRPr="004829FF">
        <w:rPr>
          <w:rFonts w:ascii="Times New Roman" w:hAnsi="Times New Roman" w:cs="Times New Roman"/>
          <w:lang w:val="en-US"/>
        </w:rPr>
        <w:t xml:space="preserve">Translated, with an introduction and notes by Antony </w:t>
      </w:r>
      <w:proofErr w:type="spellStart"/>
      <w:r w:rsidRPr="004829FF">
        <w:rPr>
          <w:rFonts w:ascii="Times New Roman" w:hAnsi="Times New Roman" w:cs="Times New Roman"/>
          <w:lang w:val="en-US"/>
        </w:rPr>
        <w:t>Hasler</w:t>
      </w:r>
      <w:proofErr w:type="spellEnd"/>
      <w:r w:rsidRPr="004829FF">
        <w:rPr>
          <w:rFonts w:ascii="Times New Roman" w:hAnsi="Times New Roman" w:cs="Times New Roman"/>
          <w:lang w:val="en-US"/>
        </w:rPr>
        <w:t xml:space="preserve"> (1st ed.). London: </w:t>
      </w:r>
      <w:proofErr w:type="spellStart"/>
      <w:r w:rsidRPr="004829FF">
        <w:rPr>
          <w:rFonts w:ascii="Times New Roman" w:hAnsi="Times New Roman" w:cs="Times New Roman"/>
          <w:lang w:val="en-US"/>
        </w:rPr>
        <w:t>Libris</w:t>
      </w:r>
      <w:proofErr w:type="spellEnd"/>
      <w:r w:rsidRPr="004829FF">
        <w:rPr>
          <w:rFonts w:ascii="Times New Roman" w:hAnsi="Times New Roman" w:cs="Times New Roman"/>
          <w:lang w:val="en-US"/>
        </w:rPr>
        <w:t xml:space="preserve"> (Re-edition: Evanston, Illinois: Northwestern University Press, 2006) </w:t>
      </w:r>
    </w:p>
    <w:p w:rsidR="00285D11" w:rsidRDefault="00F94D41" w:rsidP="001201B7">
      <w:pPr>
        <w:spacing w:line="480" w:lineRule="auto"/>
        <w:rPr>
          <w:ins w:id="17" w:author="Bru Sascha" w:date="2013-07-09T15:12:00Z"/>
          <w:rFonts w:ascii="Times New Roman" w:hAnsi="Times New Roman" w:cs="Times New Roman"/>
          <w:lang w:val="en-US"/>
        </w:rPr>
      </w:pPr>
      <w:r w:rsidRPr="001201B7">
        <w:rPr>
          <w:rFonts w:ascii="Times New Roman" w:hAnsi="Times New Roman" w:cs="Times New Roman"/>
          <w:lang w:val="en-US"/>
        </w:rPr>
        <w:t xml:space="preserve">Patrick Bridgewater (1991): </w:t>
      </w:r>
      <w:r w:rsidRPr="001201B7">
        <w:rPr>
          <w:rFonts w:ascii="Times New Roman" w:hAnsi="Times New Roman" w:cs="Times New Roman"/>
          <w:i/>
          <w:lang w:val="en-US"/>
        </w:rPr>
        <w:t xml:space="preserve">Poet of Expressionist Berlin. Life and Work of Georg </w:t>
      </w:r>
      <w:proofErr w:type="spellStart"/>
      <w:r w:rsidRPr="001201B7">
        <w:rPr>
          <w:rFonts w:ascii="Times New Roman" w:hAnsi="Times New Roman" w:cs="Times New Roman"/>
          <w:i/>
          <w:lang w:val="en-US"/>
        </w:rPr>
        <w:t>Heym</w:t>
      </w:r>
      <w:proofErr w:type="spellEnd"/>
      <w:r w:rsidRPr="001201B7">
        <w:rPr>
          <w:rFonts w:ascii="Times New Roman" w:hAnsi="Times New Roman" w:cs="Times New Roman"/>
          <w:lang w:val="en-US"/>
        </w:rPr>
        <w:t xml:space="preserve">. London: </w:t>
      </w:r>
      <w:proofErr w:type="spellStart"/>
      <w:r w:rsidRPr="001201B7">
        <w:rPr>
          <w:rFonts w:ascii="Times New Roman" w:hAnsi="Times New Roman" w:cs="Times New Roman"/>
          <w:lang w:val="en-US"/>
        </w:rPr>
        <w:t>Libris</w:t>
      </w:r>
      <w:proofErr w:type="spellEnd"/>
      <w:r w:rsidRPr="001201B7">
        <w:rPr>
          <w:rFonts w:ascii="Times New Roman" w:hAnsi="Times New Roman" w:cs="Times New Roman"/>
          <w:lang w:val="en-US"/>
        </w:rPr>
        <w:t>.</w:t>
      </w:r>
      <w:r w:rsidR="00FF6B0A" w:rsidDel="00FF6B0A">
        <w:rPr>
          <w:rFonts w:ascii="Times New Roman" w:hAnsi="Times New Roman" w:cs="Times New Roman"/>
          <w:lang w:val="en-US"/>
        </w:rPr>
        <w:t xml:space="preserve"> </w:t>
      </w:r>
    </w:p>
    <w:p w:rsidR="00506E4C" w:rsidRDefault="00506E4C" w:rsidP="001201B7">
      <w:pPr>
        <w:spacing w:line="480" w:lineRule="auto"/>
        <w:rPr>
          <w:ins w:id="18" w:author="Bru Sascha" w:date="2013-07-09T15:12:00Z"/>
          <w:rFonts w:ascii="Times New Roman" w:hAnsi="Times New Roman" w:cs="Times New Roman"/>
          <w:lang w:val="en-US"/>
        </w:rPr>
      </w:pPr>
    </w:p>
    <w:p w:rsidR="00506E4C" w:rsidRPr="001201B7" w:rsidRDefault="00506E4C" w:rsidP="001201B7">
      <w:pPr>
        <w:spacing w:line="480" w:lineRule="auto"/>
        <w:rPr>
          <w:rFonts w:ascii="Times New Roman" w:hAnsi="Times New Roman" w:cs="Times New Roman"/>
          <w:lang w:val="en-US"/>
        </w:rPr>
      </w:pPr>
      <w:commentRangeStart w:id="19"/>
      <w:proofErr w:type="spellStart"/>
      <w:ins w:id="20" w:author="Bru Sascha" w:date="2013-07-09T15:12:00Z">
        <w:r>
          <w:rPr>
            <w:rFonts w:ascii="Times New Roman" w:hAnsi="Times New Roman" w:cs="Times New Roman"/>
            <w:lang w:val="en-US"/>
          </w:rPr>
          <w:t>Par</w:t>
        </w:r>
        <w:bookmarkStart w:id="21" w:name="_GoBack"/>
        <w:bookmarkEnd w:id="21"/>
        <w:r>
          <w:rPr>
            <w:rFonts w:ascii="Times New Roman" w:hAnsi="Times New Roman" w:cs="Times New Roman"/>
            <w:lang w:val="en-US"/>
          </w:rPr>
          <w:t>atextual</w:t>
        </w:r>
        <w:proofErr w:type="spellEnd"/>
        <w:r>
          <w:rPr>
            <w:rFonts w:ascii="Times New Roman" w:hAnsi="Times New Roman" w:cs="Times New Roman"/>
            <w:lang w:val="en-US"/>
          </w:rPr>
          <w:t xml:space="preserve"> Material</w:t>
        </w:r>
        <w:commentRangeEnd w:id="19"/>
        <w:r>
          <w:rPr>
            <w:rStyle w:val="CommentReference"/>
          </w:rPr>
          <w:commentReference w:id="19"/>
        </w:r>
      </w:ins>
    </w:p>
    <w:sectPr w:rsidR="00506E4C" w:rsidRPr="001201B7" w:rsidSect="001201B7">
      <w:pgSz w:w="11906" w:h="16838"/>
      <w:pgMar w:top="567" w:right="4536" w:bottom="56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Bru Sascha" w:date="2013-07-09T15:12:00Z" w:initials="BS">
    <w:p w:rsidR="00506E4C" w:rsidRDefault="00506E4C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</w:t>
      </w:r>
    </w:p>
  </w:comment>
  <w:comment w:id="19" w:author="Bru Sascha" w:date="2013-07-09T15:12:00Z" w:initials="BS">
    <w:p w:rsidR="00506E4C" w:rsidRDefault="00506E4C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proofErr w:type="spellStart"/>
      <w:r>
        <w:t>accompanying</w:t>
      </w:r>
      <w:proofErr w:type="spellEnd"/>
      <w:r>
        <w:t xml:space="preserve"> mail; en véél dank, Bart, voor beide entries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749"/>
    <w:rsid w:val="00036B76"/>
    <w:rsid w:val="000B69F0"/>
    <w:rsid w:val="001201B7"/>
    <w:rsid w:val="001C235D"/>
    <w:rsid w:val="00214750"/>
    <w:rsid w:val="00232EB9"/>
    <w:rsid w:val="00276235"/>
    <w:rsid w:val="00283DA2"/>
    <w:rsid w:val="00285D11"/>
    <w:rsid w:val="002C0AA6"/>
    <w:rsid w:val="00416B28"/>
    <w:rsid w:val="004829FF"/>
    <w:rsid w:val="00506E4C"/>
    <w:rsid w:val="00640E9A"/>
    <w:rsid w:val="00710A15"/>
    <w:rsid w:val="00720749"/>
    <w:rsid w:val="0075138C"/>
    <w:rsid w:val="00B701B1"/>
    <w:rsid w:val="00E64AEF"/>
    <w:rsid w:val="00E82A56"/>
    <w:rsid w:val="00F94D41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0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1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6B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D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0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1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6B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Philipsen Bart</dc:creator>
  <cp:lastModifiedBy>Bru Sascha</cp:lastModifiedBy>
  <cp:revision>3</cp:revision>
  <dcterms:created xsi:type="dcterms:W3CDTF">2013-06-15T13:00:00Z</dcterms:created>
  <dcterms:modified xsi:type="dcterms:W3CDTF">2013-07-09T13:12:00Z</dcterms:modified>
</cp:coreProperties>
</file>