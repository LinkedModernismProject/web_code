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211" w:rsidRPr="00D51211" w:rsidRDefault="00D51211">
      <w:pPr>
        <w:rPr>
          <w:rFonts w:cstheme="minorHAnsi"/>
          <w:sz w:val="26"/>
          <w:szCs w:val="26"/>
          <w:lang w:val="en-US"/>
          <w:rPrChange w:id="0" w:author="Bru Sascha" w:date="2013-07-09T17:36:00Z">
            <w:rPr>
              <w:rFonts w:cstheme="minorHAnsi"/>
              <w:b/>
              <w:sz w:val="26"/>
              <w:szCs w:val="26"/>
              <w:lang w:val="en-US"/>
            </w:rPr>
          </w:rPrChange>
        </w:rPr>
      </w:pPr>
      <w:ins w:id="1" w:author="Bru Sascha" w:date="2013-07-09T17:35:00Z">
        <w:r w:rsidRPr="00D51211">
          <w:rPr>
            <w:rFonts w:cstheme="minorHAnsi"/>
            <w:sz w:val="26"/>
            <w:szCs w:val="26"/>
            <w:lang w:val="en-US"/>
            <w:rPrChange w:id="2" w:author="Bru Sascha" w:date="2013-07-09T17:36:00Z">
              <w:rPr>
                <w:rFonts w:cstheme="minorHAnsi"/>
                <w:b/>
                <w:sz w:val="26"/>
                <w:szCs w:val="26"/>
                <w:lang w:val="en-US"/>
              </w:rPr>
            </w:rPrChange>
          </w:rPr>
          <w:t>Bart Van Den Bossche</w:t>
        </w:r>
      </w:ins>
    </w:p>
    <w:p w:rsidR="00F804AF" w:rsidRPr="00FE42D8" w:rsidRDefault="007F70AC">
      <w:pPr>
        <w:rPr>
          <w:rFonts w:cstheme="minorHAnsi"/>
          <w:sz w:val="26"/>
          <w:szCs w:val="26"/>
          <w:lang w:val="en-US"/>
        </w:rPr>
      </w:pPr>
      <w:proofErr w:type="spellStart"/>
      <w:r w:rsidRPr="00FE42D8">
        <w:rPr>
          <w:rFonts w:cstheme="minorHAnsi"/>
          <w:b/>
          <w:sz w:val="26"/>
          <w:szCs w:val="26"/>
          <w:lang w:val="en-US"/>
        </w:rPr>
        <w:t>Italo</w:t>
      </w:r>
      <w:proofErr w:type="spellEnd"/>
      <w:r w:rsidRPr="00FE42D8">
        <w:rPr>
          <w:rFonts w:cstheme="minorHAnsi"/>
          <w:b/>
          <w:sz w:val="26"/>
          <w:szCs w:val="26"/>
          <w:lang w:val="en-US"/>
        </w:rPr>
        <w:t xml:space="preserve"> </w:t>
      </w:r>
      <w:proofErr w:type="spellStart"/>
      <w:r w:rsidRPr="00FE42D8">
        <w:rPr>
          <w:rFonts w:cstheme="minorHAnsi"/>
          <w:b/>
          <w:sz w:val="26"/>
          <w:szCs w:val="26"/>
          <w:lang w:val="en-US"/>
        </w:rPr>
        <w:t>Svevo</w:t>
      </w:r>
      <w:proofErr w:type="spellEnd"/>
      <w:r w:rsidRPr="00FE42D8">
        <w:rPr>
          <w:rFonts w:cstheme="minorHAnsi"/>
          <w:b/>
          <w:sz w:val="26"/>
          <w:szCs w:val="26"/>
          <w:lang w:val="en-US"/>
        </w:rPr>
        <w:t xml:space="preserve"> (</w:t>
      </w:r>
      <w:del w:id="3" w:author="Bru Sascha" w:date="2013-07-09T17:36:00Z">
        <w:r w:rsidRPr="00FE42D8" w:rsidDel="00D51211">
          <w:rPr>
            <w:rFonts w:cstheme="minorHAnsi"/>
            <w:b/>
            <w:sz w:val="26"/>
            <w:szCs w:val="26"/>
            <w:lang w:val="en-US"/>
          </w:rPr>
          <w:delText>1000 words</w:delText>
        </w:r>
      </w:del>
      <w:ins w:id="4" w:author="Bru Sascha" w:date="2013-07-09T17:36:00Z">
        <w:r w:rsidR="00D51211">
          <w:rPr>
            <w:rFonts w:cstheme="minorHAnsi"/>
            <w:b/>
            <w:sz w:val="26"/>
            <w:szCs w:val="26"/>
            <w:lang w:val="en-US"/>
          </w:rPr>
          <w:t>1861-1928</w:t>
        </w:r>
      </w:ins>
      <w:r w:rsidRPr="00FE42D8">
        <w:rPr>
          <w:rFonts w:cstheme="minorHAnsi"/>
          <w:b/>
          <w:sz w:val="26"/>
          <w:szCs w:val="26"/>
          <w:lang w:val="en-US"/>
        </w:rPr>
        <w:t>)</w:t>
      </w:r>
      <w:r w:rsidR="006512FD">
        <w:rPr>
          <w:rFonts w:cstheme="minorHAnsi"/>
          <w:b/>
          <w:sz w:val="26"/>
          <w:szCs w:val="26"/>
          <w:lang w:val="en-US"/>
        </w:rPr>
        <w:t xml:space="preserve"> </w:t>
      </w:r>
    </w:p>
    <w:p w:rsidR="007C1B2F" w:rsidRPr="00FE42D8" w:rsidRDefault="007C1B2F" w:rsidP="007C1B2F">
      <w:pPr>
        <w:rPr>
          <w:rFonts w:cstheme="minorHAnsi"/>
          <w:sz w:val="26"/>
          <w:szCs w:val="26"/>
          <w:lang w:val="en-US"/>
        </w:rPr>
      </w:pPr>
      <w:proofErr w:type="spellStart"/>
      <w:r w:rsidRPr="00FE42D8">
        <w:rPr>
          <w:rFonts w:cstheme="minorHAnsi"/>
          <w:sz w:val="26"/>
          <w:szCs w:val="26"/>
          <w:lang w:val="en-US"/>
        </w:rPr>
        <w:t>Italo</w:t>
      </w:r>
      <w:proofErr w:type="spellEnd"/>
      <w:r w:rsidRPr="00FE42D8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FE42D8">
        <w:rPr>
          <w:rFonts w:cstheme="minorHAnsi"/>
          <w:sz w:val="26"/>
          <w:szCs w:val="26"/>
          <w:lang w:val="en-US"/>
        </w:rPr>
        <w:t>Svevo</w:t>
      </w:r>
      <w:proofErr w:type="spellEnd"/>
      <w:r w:rsidRPr="00FE42D8">
        <w:rPr>
          <w:rFonts w:cstheme="minorHAnsi"/>
          <w:sz w:val="26"/>
          <w:szCs w:val="26"/>
          <w:lang w:val="en-US"/>
        </w:rPr>
        <w:t xml:space="preserve"> was born as </w:t>
      </w:r>
      <w:proofErr w:type="spellStart"/>
      <w:r w:rsidR="003E1870" w:rsidRPr="00FE42D8">
        <w:rPr>
          <w:rFonts w:cstheme="minorHAnsi"/>
          <w:sz w:val="26"/>
          <w:szCs w:val="26"/>
          <w:lang w:val="en-US"/>
        </w:rPr>
        <w:t>Aron</w:t>
      </w:r>
      <w:proofErr w:type="spellEnd"/>
      <w:r w:rsidR="003E1870" w:rsidRPr="00FE42D8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="003E1870" w:rsidRPr="00FE42D8">
        <w:rPr>
          <w:rFonts w:cstheme="minorHAnsi"/>
          <w:sz w:val="26"/>
          <w:szCs w:val="26"/>
          <w:lang w:val="en-US"/>
        </w:rPr>
        <w:t>Ettore</w:t>
      </w:r>
      <w:proofErr w:type="spellEnd"/>
      <w:r w:rsidRPr="00FE42D8">
        <w:rPr>
          <w:rFonts w:cstheme="minorHAnsi"/>
          <w:sz w:val="26"/>
          <w:szCs w:val="26"/>
          <w:lang w:val="en-US"/>
        </w:rPr>
        <w:t xml:space="preserve"> Schmitz in 1861 in Triest</w:t>
      </w:r>
      <w:r w:rsidR="00F96961">
        <w:rPr>
          <w:rFonts w:cstheme="minorHAnsi"/>
          <w:sz w:val="26"/>
          <w:szCs w:val="26"/>
          <w:lang w:val="en-US"/>
        </w:rPr>
        <w:t>e</w:t>
      </w:r>
      <w:r w:rsidRPr="00FE42D8">
        <w:rPr>
          <w:rFonts w:cstheme="minorHAnsi"/>
          <w:sz w:val="26"/>
          <w:szCs w:val="26"/>
          <w:lang w:val="en-US"/>
        </w:rPr>
        <w:t xml:space="preserve">, </w:t>
      </w:r>
      <w:r w:rsidR="00C32034" w:rsidRPr="00FE42D8">
        <w:rPr>
          <w:rFonts w:cstheme="minorHAnsi"/>
          <w:sz w:val="26"/>
          <w:szCs w:val="26"/>
          <w:lang w:val="en-US"/>
        </w:rPr>
        <w:t xml:space="preserve">a city in the north east of Italy </w:t>
      </w:r>
      <w:r w:rsidRPr="00FE42D8">
        <w:rPr>
          <w:rFonts w:cstheme="minorHAnsi"/>
          <w:sz w:val="26"/>
          <w:szCs w:val="26"/>
          <w:lang w:val="en-US"/>
        </w:rPr>
        <w:t xml:space="preserve">that until 1919 </w:t>
      </w:r>
      <w:r w:rsidR="00763681" w:rsidRPr="00FE42D8">
        <w:rPr>
          <w:rFonts w:cstheme="minorHAnsi"/>
          <w:sz w:val="26"/>
          <w:szCs w:val="26"/>
          <w:lang w:val="en-US"/>
        </w:rPr>
        <w:t>was part of</w:t>
      </w:r>
      <w:r w:rsidRPr="00FE42D8">
        <w:rPr>
          <w:rFonts w:cstheme="minorHAnsi"/>
          <w:sz w:val="26"/>
          <w:szCs w:val="26"/>
          <w:lang w:val="en-US"/>
        </w:rPr>
        <w:t xml:space="preserve"> the Austrian-Hungarian Empire. </w:t>
      </w:r>
      <w:r w:rsidR="004F2403" w:rsidRPr="00FE42D8">
        <w:rPr>
          <w:rFonts w:cstheme="minorHAnsi"/>
          <w:sz w:val="26"/>
          <w:szCs w:val="26"/>
          <w:lang w:val="en-US"/>
        </w:rPr>
        <w:t xml:space="preserve">Due to the economic woes that hit his bourgeois family, he </w:t>
      </w:r>
      <w:r w:rsidR="00F96961">
        <w:rPr>
          <w:rFonts w:cstheme="minorHAnsi"/>
          <w:sz w:val="26"/>
          <w:szCs w:val="26"/>
          <w:lang w:val="en-US"/>
        </w:rPr>
        <w:t>was</w:t>
      </w:r>
      <w:r w:rsidR="004F2403" w:rsidRPr="00FE42D8">
        <w:rPr>
          <w:rFonts w:cstheme="minorHAnsi"/>
          <w:sz w:val="26"/>
          <w:szCs w:val="26"/>
          <w:lang w:val="en-US"/>
        </w:rPr>
        <w:t xml:space="preserve"> forced to work as a bank</w:t>
      </w:r>
      <w:r w:rsidR="00F96961">
        <w:rPr>
          <w:rFonts w:cstheme="minorHAnsi"/>
          <w:sz w:val="26"/>
          <w:szCs w:val="26"/>
          <w:lang w:val="en-US"/>
        </w:rPr>
        <w:t xml:space="preserve"> clerk</w:t>
      </w:r>
      <w:r w:rsidR="004F2403" w:rsidRPr="00FE42D8">
        <w:rPr>
          <w:rFonts w:cstheme="minorHAnsi"/>
          <w:sz w:val="26"/>
          <w:szCs w:val="26"/>
          <w:lang w:val="en-US"/>
        </w:rPr>
        <w:t xml:space="preserve">, </w:t>
      </w:r>
      <w:r w:rsidR="00F96961">
        <w:rPr>
          <w:rFonts w:cstheme="minorHAnsi"/>
          <w:sz w:val="26"/>
          <w:szCs w:val="26"/>
          <w:lang w:val="en-US"/>
        </w:rPr>
        <w:t xml:space="preserve">albeit </w:t>
      </w:r>
      <w:r w:rsidR="004F2403" w:rsidRPr="00FE42D8">
        <w:rPr>
          <w:rFonts w:cstheme="minorHAnsi"/>
          <w:sz w:val="26"/>
          <w:szCs w:val="26"/>
          <w:lang w:val="en-US"/>
        </w:rPr>
        <w:t xml:space="preserve">without giving up the dream of a literary career. Initially </w:t>
      </w:r>
      <w:r w:rsidR="00DE3764" w:rsidRPr="00FE42D8">
        <w:rPr>
          <w:rFonts w:cstheme="minorHAnsi"/>
          <w:sz w:val="26"/>
          <w:szCs w:val="26"/>
          <w:lang w:val="en-US"/>
        </w:rPr>
        <w:t xml:space="preserve">interested mainly in theatre, he </w:t>
      </w:r>
      <w:r w:rsidR="004F2403" w:rsidRPr="00FE42D8">
        <w:rPr>
          <w:rFonts w:cstheme="minorHAnsi"/>
          <w:sz w:val="26"/>
          <w:szCs w:val="26"/>
          <w:lang w:val="en-US"/>
        </w:rPr>
        <w:t xml:space="preserve">published </w:t>
      </w:r>
      <w:r w:rsidR="00DE3764" w:rsidRPr="00FE42D8">
        <w:rPr>
          <w:rFonts w:cstheme="minorHAnsi"/>
          <w:sz w:val="26"/>
          <w:szCs w:val="26"/>
          <w:lang w:val="en-US"/>
        </w:rPr>
        <w:t xml:space="preserve">a couple of short stories and </w:t>
      </w:r>
      <w:r w:rsidR="00C32034" w:rsidRPr="00FE42D8">
        <w:rPr>
          <w:rFonts w:cstheme="minorHAnsi"/>
          <w:sz w:val="26"/>
          <w:szCs w:val="26"/>
          <w:lang w:val="en-US"/>
        </w:rPr>
        <w:t xml:space="preserve">two novels, </w:t>
      </w:r>
      <w:proofErr w:type="spellStart"/>
      <w:r w:rsidRPr="00FE42D8">
        <w:rPr>
          <w:rFonts w:cstheme="minorHAnsi"/>
          <w:i/>
          <w:sz w:val="26"/>
          <w:szCs w:val="26"/>
          <w:lang w:val="en-US"/>
        </w:rPr>
        <w:t>Una</w:t>
      </w:r>
      <w:proofErr w:type="spellEnd"/>
      <w:r w:rsidRPr="00FE42D8">
        <w:rPr>
          <w:rFonts w:cstheme="minorHAnsi"/>
          <w:i/>
          <w:sz w:val="26"/>
          <w:szCs w:val="26"/>
          <w:lang w:val="en-US"/>
        </w:rPr>
        <w:t xml:space="preserve"> vita</w:t>
      </w:r>
      <w:r w:rsidR="00C32034" w:rsidRPr="00FE42D8">
        <w:rPr>
          <w:rFonts w:cstheme="minorHAnsi"/>
          <w:sz w:val="26"/>
          <w:szCs w:val="26"/>
          <w:lang w:val="en-US"/>
        </w:rPr>
        <w:t xml:space="preserve"> (</w:t>
      </w:r>
      <w:r w:rsidRPr="00FE42D8">
        <w:rPr>
          <w:rFonts w:cstheme="minorHAnsi"/>
          <w:sz w:val="26"/>
          <w:szCs w:val="26"/>
          <w:lang w:val="en-US"/>
        </w:rPr>
        <w:t>18</w:t>
      </w:r>
      <w:r w:rsidR="00035BA2">
        <w:rPr>
          <w:rFonts w:cstheme="minorHAnsi"/>
          <w:sz w:val="26"/>
          <w:szCs w:val="26"/>
          <w:lang w:val="en-US"/>
        </w:rPr>
        <w:t>93</w:t>
      </w:r>
      <w:r w:rsidR="003A0181" w:rsidRPr="00FE42D8">
        <w:rPr>
          <w:rFonts w:cstheme="minorHAnsi"/>
          <w:sz w:val="26"/>
          <w:szCs w:val="26"/>
          <w:lang w:val="en-US"/>
        </w:rPr>
        <w:t xml:space="preserve">; </w:t>
      </w:r>
      <w:r w:rsidR="003A0181" w:rsidRPr="00FE42D8">
        <w:rPr>
          <w:rFonts w:cstheme="minorHAnsi"/>
          <w:i/>
          <w:sz w:val="26"/>
          <w:szCs w:val="26"/>
          <w:lang w:val="en-US"/>
        </w:rPr>
        <w:t>A Life</w:t>
      </w:r>
      <w:r w:rsidR="00C32034" w:rsidRPr="00FE42D8">
        <w:rPr>
          <w:rFonts w:cstheme="minorHAnsi"/>
          <w:sz w:val="26"/>
          <w:szCs w:val="26"/>
          <w:lang w:val="en-US"/>
        </w:rPr>
        <w:t>)</w:t>
      </w:r>
      <w:r w:rsidRPr="00FE42D8">
        <w:rPr>
          <w:rFonts w:cstheme="minorHAnsi"/>
          <w:sz w:val="26"/>
          <w:szCs w:val="26"/>
          <w:lang w:val="en-US"/>
        </w:rPr>
        <w:t xml:space="preserve">, and </w:t>
      </w:r>
      <w:proofErr w:type="spellStart"/>
      <w:r w:rsidRPr="00FE42D8">
        <w:rPr>
          <w:rFonts w:cstheme="minorHAnsi"/>
          <w:i/>
          <w:sz w:val="26"/>
          <w:szCs w:val="26"/>
          <w:lang w:val="en-US"/>
        </w:rPr>
        <w:t>Senilità</w:t>
      </w:r>
      <w:proofErr w:type="spellEnd"/>
      <w:r w:rsidR="00C32034" w:rsidRPr="00FE42D8">
        <w:rPr>
          <w:rFonts w:cstheme="minorHAnsi"/>
          <w:sz w:val="26"/>
          <w:szCs w:val="26"/>
          <w:lang w:val="en-US"/>
        </w:rPr>
        <w:t xml:space="preserve"> (</w:t>
      </w:r>
      <w:r w:rsidRPr="00FE42D8">
        <w:rPr>
          <w:rFonts w:cstheme="minorHAnsi"/>
          <w:sz w:val="26"/>
          <w:szCs w:val="26"/>
          <w:lang w:val="en-US"/>
        </w:rPr>
        <w:t>1898</w:t>
      </w:r>
      <w:r w:rsidR="003A0181" w:rsidRPr="00FE42D8">
        <w:rPr>
          <w:rFonts w:cstheme="minorHAnsi"/>
          <w:sz w:val="26"/>
          <w:szCs w:val="26"/>
          <w:lang w:val="en-US"/>
        </w:rPr>
        <w:t xml:space="preserve">; </w:t>
      </w:r>
      <w:r w:rsidR="003A0181" w:rsidRPr="00FE42D8">
        <w:rPr>
          <w:rFonts w:cstheme="minorHAnsi"/>
          <w:i/>
          <w:sz w:val="26"/>
          <w:szCs w:val="26"/>
          <w:lang w:val="en-US"/>
        </w:rPr>
        <w:t>A</w:t>
      </w:r>
      <w:r w:rsidR="003E1870" w:rsidRPr="00FE42D8">
        <w:rPr>
          <w:rFonts w:cstheme="minorHAnsi"/>
          <w:i/>
          <w:sz w:val="26"/>
          <w:szCs w:val="26"/>
          <w:lang w:val="en-US"/>
        </w:rPr>
        <w:t>s a</w:t>
      </w:r>
      <w:r w:rsidR="003A0181" w:rsidRPr="00FE42D8">
        <w:rPr>
          <w:rFonts w:cstheme="minorHAnsi"/>
          <w:i/>
          <w:sz w:val="26"/>
          <w:szCs w:val="26"/>
          <w:lang w:val="en-US"/>
        </w:rPr>
        <w:t xml:space="preserve"> Man Grows Older</w:t>
      </w:r>
      <w:r w:rsidR="00C32034" w:rsidRPr="00FE42D8">
        <w:rPr>
          <w:rFonts w:cstheme="minorHAnsi"/>
          <w:sz w:val="26"/>
          <w:szCs w:val="26"/>
          <w:lang w:val="en-US"/>
        </w:rPr>
        <w:t>)</w:t>
      </w:r>
      <w:r w:rsidR="00DE3764" w:rsidRPr="00FE42D8">
        <w:rPr>
          <w:rFonts w:cstheme="minorHAnsi"/>
          <w:sz w:val="26"/>
          <w:szCs w:val="26"/>
          <w:lang w:val="en-US"/>
        </w:rPr>
        <w:t>. D</w:t>
      </w:r>
      <w:r w:rsidR="004F2403" w:rsidRPr="00FE42D8">
        <w:rPr>
          <w:rFonts w:cstheme="minorHAnsi"/>
          <w:sz w:val="26"/>
          <w:szCs w:val="26"/>
          <w:lang w:val="en-US"/>
        </w:rPr>
        <w:t xml:space="preserve">uring the first decades of the twentieth century, </w:t>
      </w:r>
      <w:proofErr w:type="spellStart"/>
      <w:r w:rsidR="004F2403" w:rsidRPr="00FE42D8">
        <w:rPr>
          <w:rFonts w:cstheme="minorHAnsi"/>
          <w:sz w:val="26"/>
          <w:szCs w:val="26"/>
          <w:lang w:val="en-US"/>
        </w:rPr>
        <w:t>Svevo’s</w:t>
      </w:r>
      <w:proofErr w:type="spellEnd"/>
      <w:r w:rsidR="004F2403" w:rsidRPr="00FE42D8">
        <w:rPr>
          <w:rFonts w:cstheme="minorHAnsi"/>
          <w:sz w:val="26"/>
          <w:szCs w:val="26"/>
          <w:lang w:val="en-US"/>
        </w:rPr>
        <w:t xml:space="preserve"> interest in literature seemed to have waned,</w:t>
      </w:r>
      <w:r w:rsidRPr="00FE42D8">
        <w:rPr>
          <w:rFonts w:cstheme="minorHAnsi"/>
          <w:sz w:val="26"/>
          <w:szCs w:val="26"/>
          <w:lang w:val="en-US"/>
        </w:rPr>
        <w:t xml:space="preserve"> </w:t>
      </w:r>
      <w:r w:rsidR="00F96961" w:rsidRPr="00FE42D8">
        <w:rPr>
          <w:rFonts w:cstheme="minorHAnsi"/>
          <w:sz w:val="26"/>
          <w:szCs w:val="26"/>
          <w:lang w:val="en-US"/>
        </w:rPr>
        <w:t>at least in appearance</w:t>
      </w:r>
      <w:r w:rsidR="00F96961">
        <w:rPr>
          <w:rFonts w:cstheme="minorHAnsi"/>
          <w:sz w:val="26"/>
          <w:szCs w:val="26"/>
          <w:lang w:val="en-US"/>
        </w:rPr>
        <w:t>,</w:t>
      </w:r>
      <w:r w:rsidR="00F96961" w:rsidRPr="00FE42D8">
        <w:rPr>
          <w:rFonts w:cstheme="minorHAnsi"/>
          <w:sz w:val="26"/>
          <w:szCs w:val="26"/>
          <w:lang w:val="en-US"/>
        </w:rPr>
        <w:t xml:space="preserve"> </w:t>
      </w:r>
      <w:r w:rsidR="00C32034" w:rsidRPr="00FE42D8">
        <w:rPr>
          <w:rFonts w:cstheme="minorHAnsi"/>
          <w:sz w:val="26"/>
          <w:szCs w:val="26"/>
          <w:lang w:val="en-US"/>
        </w:rPr>
        <w:t xml:space="preserve">both </w:t>
      </w:r>
      <w:r w:rsidR="004F2403" w:rsidRPr="00FE42D8">
        <w:rPr>
          <w:rFonts w:cstheme="minorHAnsi"/>
          <w:sz w:val="26"/>
          <w:szCs w:val="26"/>
          <w:lang w:val="en-US"/>
        </w:rPr>
        <w:t xml:space="preserve">because of </w:t>
      </w:r>
      <w:r w:rsidR="00C32034" w:rsidRPr="00FE42D8">
        <w:rPr>
          <w:rFonts w:cstheme="minorHAnsi"/>
          <w:sz w:val="26"/>
          <w:szCs w:val="26"/>
          <w:lang w:val="en-US"/>
        </w:rPr>
        <w:t xml:space="preserve">the limited </w:t>
      </w:r>
      <w:r w:rsidR="004F2403" w:rsidRPr="00FE42D8">
        <w:rPr>
          <w:rFonts w:cstheme="minorHAnsi"/>
          <w:sz w:val="26"/>
          <w:szCs w:val="26"/>
          <w:lang w:val="en-US"/>
        </w:rPr>
        <w:t>success</w:t>
      </w:r>
      <w:r w:rsidR="00C32034" w:rsidRPr="00FE42D8">
        <w:rPr>
          <w:rFonts w:cstheme="minorHAnsi"/>
          <w:sz w:val="26"/>
          <w:szCs w:val="26"/>
          <w:lang w:val="en-US"/>
        </w:rPr>
        <w:t xml:space="preserve"> </w:t>
      </w:r>
      <w:r w:rsidR="004F2403" w:rsidRPr="00FE42D8">
        <w:rPr>
          <w:rFonts w:cstheme="minorHAnsi"/>
          <w:sz w:val="26"/>
          <w:szCs w:val="26"/>
          <w:lang w:val="en-US"/>
        </w:rPr>
        <w:t>of</w:t>
      </w:r>
      <w:r w:rsidR="00C32034" w:rsidRPr="00FE42D8">
        <w:rPr>
          <w:rFonts w:cstheme="minorHAnsi"/>
          <w:sz w:val="26"/>
          <w:szCs w:val="26"/>
          <w:lang w:val="en-US"/>
        </w:rPr>
        <w:t xml:space="preserve"> his </w:t>
      </w:r>
      <w:r w:rsidR="004F2403" w:rsidRPr="00FE42D8">
        <w:rPr>
          <w:rFonts w:cstheme="minorHAnsi"/>
          <w:sz w:val="26"/>
          <w:szCs w:val="26"/>
          <w:lang w:val="en-US"/>
        </w:rPr>
        <w:t>work and</w:t>
      </w:r>
      <w:r w:rsidR="00C32034" w:rsidRPr="00FE42D8">
        <w:rPr>
          <w:rFonts w:cstheme="minorHAnsi"/>
          <w:sz w:val="26"/>
          <w:szCs w:val="26"/>
          <w:lang w:val="en-US"/>
        </w:rPr>
        <w:t xml:space="preserve"> his </w:t>
      </w:r>
      <w:r w:rsidR="004F2403" w:rsidRPr="00FE42D8">
        <w:rPr>
          <w:rFonts w:cstheme="minorHAnsi"/>
          <w:sz w:val="26"/>
          <w:szCs w:val="26"/>
          <w:lang w:val="en-US"/>
        </w:rPr>
        <w:t xml:space="preserve">busy </w:t>
      </w:r>
      <w:r w:rsidRPr="00FE42D8">
        <w:rPr>
          <w:rFonts w:cstheme="minorHAnsi"/>
          <w:sz w:val="26"/>
          <w:szCs w:val="26"/>
          <w:lang w:val="en-US"/>
        </w:rPr>
        <w:t xml:space="preserve">professional </w:t>
      </w:r>
      <w:r w:rsidR="004F2403" w:rsidRPr="00FE42D8">
        <w:rPr>
          <w:rFonts w:cstheme="minorHAnsi"/>
          <w:sz w:val="26"/>
          <w:szCs w:val="26"/>
          <w:lang w:val="en-US"/>
        </w:rPr>
        <w:t>life</w:t>
      </w:r>
      <w:r w:rsidR="00C32034" w:rsidRPr="00FE42D8">
        <w:rPr>
          <w:rFonts w:cstheme="minorHAnsi"/>
          <w:sz w:val="26"/>
          <w:szCs w:val="26"/>
          <w:lang w:val="en-US"/>
        </w:rPr>
        <w:t xml:space="preserve">. </w:t>
      </w:r>
      <w:r w:rsidR="00F96961">
        <w:rPr>
          <w:rFonts w:cstheme="minorHAnsi"/>
          <w:sz w:val="26"/>
          <w:szCs w:val="26"/>
          <w:lang w:val="en-US"/>
        </w:rPr>
        <w:t>I</w:t>
      </w:r>
      <w:r w:rsidR="005C70C6" w:rsidRPr="00FE42D8">
        <w:rPr>
          <w:rFonts w:cstheme="minorHAnsi"/>
          <w:sz w:val="26"/>
          <w:szCs w:val="26"/>
          <w:lang w:val="en-US"/>
        </w:rPr>
        <w:t>n</w:t>
      </w:r>
      <w:r w:rsidR="00291DF9" w:rsidRPr="00FE42D8">
        <w:rPr>
          <w:rFonts w:cstheme="minorHAnsi"/>
          <w:sz w:val="26"/>
          <w:szCs w:val="26"/>
          <w:lang w:val="en-US"/>
        </w:rPr>
        <w:t xml:space="preserve"> the same period</w:t>
      </w:r>
      <w:r w:rsidR="004F2403" w:rsidRPr="00FE42D8">
        <w:rPr>
          <w:rFonts w:cstheme="minorHAnsi"/>
          <w:sz w:val="26"/>
          <w:szCs w:val="26"/>
          <w:lang w:val="en-US"/>
        </w:rPr>
        <w:t>, however,</w:t>
      </w:r>
      <w:r w:rsidR="00291DF9" w:rsidRPr="00FE42D8">
        <w:rPr>
          <w:rFonts w:cstheme="minorHAnsi"/>
          <w:sz w:val="26"/>
          <w:szCs w:val="26"/>
          <w:lang w:val="en-US"/>
        </w:rPr>
        <w:t xml:space="preserve"> he </w:t>
      </w:r>
      <w:r w:rsidR="00F96961">
        <w:rPr>
          <w:rFonts w:cstheme="minorHAnsi"/>
          <w:sz w:val="26"/>
          <w:szCs w:val="26"/>
          <w:lang w:val="en-US"/>
        </w:rPr>
        <w:t>made</w:t>
      </w:r>
      <w:r w:rsidR="005C70C6" w:rsidRPr="00FE42D8">
        <w:rPr>
          <w:rFonts w:cstheme="minorHAnsi"/>
          <w:sz w:val="26"/>
          <w:szCs w:val="26"/>
          <w:lang w:val="en-US"/>
        </w:rPr>
        <w:t xml:space="preserve"> a close friend of</w:t>
      </w:r>
      <w:r w:rsidR="00291DF9" w:rsidRPr="00FE42D8">
        <w:rPr>
          <w:rFonts w:cstheme="minorHAnsi"/>
          <w:sz w:val="26"/>
          <w:szCs w:val="26"/>
          <w:lang w:val="en-US"/>
        </w:rPr>
        <w:t xml:space="preserve"> </w:t>
      </w:r>
      <w:r w:rsidR="00C32034" w:rsidRPr="00FE42D8">
        <w:rPr>
          <w:rFonts w:cstheme="minorHAnsi"/>
          <w:sz w:val="26"/>
          <w:szCs w:val="26"/>
          <w:lang w:val="en-US"/>
        </w:rPr>
        <w:t>James Joyce (who lived</w:t>
      </w:r>
      <w:r w:rsidR="00291DF9" w:rsidRPr="00FE42D8">
        <w:rPr>
          <w:rFonts w:cstheme="minorHAnsi"/>
          <w:sz w:val="26"/>
          <w:szCs w:val="26"/>
          <w:lang w:val="en-US"/>
        </w:rPr>
        <w:t xml:space="preserve"> in Triest</w:t>
      </w:r>
      <w:r w:rsidR="00F96961">
        <w:rPr>
          <w:rFonts w:cstheme="minorHAnsi"/>
          <w:sz w:val="26"/>
          <w:szCs w:val="26"/>
          <w:lang w:val="en-US"/>
        </w:rPr>
        <w:t>e</w:t>
      </w:r>
      <w:r w:rsidR="00291DF9" w:rsidRPr="00FE42D8">
        <w:rPr>
          <w:rFonts w:cstheme="minorHAnsi"/>
          <w:sz w:val="26"/>
          <w:szCs w:val="26"/>
          <w:lang w:val="en-US"/>
        </w:rPr>
        <w:t xml:space="preserve"> from 1905</w:t>
      </w:r>
      <w:r w:rsidRPr="00FE42D8">
        <w:rPr>
          <w:rFonts w:cstheme="minorHAnsi"/>
          <w:sz w:val="26"/>
          <w:szCs w:val="26"/>
          <w:lang w:val="en-US"/>
        </w:rPr>
        <w:t xml:space="preserve"> </w:t>
      </w:r>
      <w:r w:rsidR="00F96961">
        <w:rPr>
          <w:rFonts w:cstheme="minorHAnsi"/>
          <w:sz w:val="26"/>
          <w:szCs w:val="26"/>
          <w:lang w:val="en-US"/>
        </w:rPr>
        <w:t>to</w:t>
      </w:r>
      <w:r w:rsidRPr="00FE42D8">
        <w:rPr>
          <w:rFonts w:cstheme="minorHAnsi"/>
          <w:sz w:val="26"/>
          <w:szCs w:val="26"/>
          <w:lang w:val="en-US"/>
        </w:rPr>
        <w:t xml:space="preserve"> 19</w:t>
      </w:r>
      <w:r w:rsidR="00291DF9" w:rsidRPr="00FE42D8">
        <w:rPr>
          <w:rFonts w:cstheme="minorHAnsi"/>
          <w:sz w:val="26"/>
          <w:szCs w:val="26"/>
          <w:lang w:val="en-US"/>
        </w:rPr>
        <w:t>14</w:t>
      </w:r>
      <w:r w:rsidR="00C32034" w:rsidRPr="00FE42D8">
        <w:rPr>
          <w:rFonts w:cstheme="minorHAnsi"/>
          <w:sz w:val="26"/>
          <w:szCs w:val="26"/>
          <w:lang w:val="en-US"/>
        </w:rPr>
        <w:t xml:space="preserve">) and </w:t>
      </w:r>
      <w:r w:rsidR="005C70C6" w:rsidRPr="00FE42D8">
        <w:rPr>
          <w:rFonts w:cstheme="minorHAnsi"/>
          <w:sz w:val="26"/>
          <w:szCs w:val="26"/>
          <w:lang w:val="en-US"/>
        </w:rPr>
        <w:t xml:space="preserve">discovered </w:t>
      </w:r>
      <w:r w:rsidR="004F2403" w:rsidRPr="00FE42D8">
        <w:rPr>
          <w:rFonts w:cstheme="minorHAnsi"/>
          <w:sz w:val="26"/>
          <w:szCs w:val="26"/>
          <w:lang w:val="en-US"/>
        </w:rPr>
        <w:t xml:space="preserve">Freudian </w:t>
      </w:r>
      <w:r w:rsidR="00C32034" w:rsidRPr="00FE42D8">
        <w:rPr>
          <w:rFonts w:cstheme="minorHAnsi"/>
          <w:sz w:val="26"/>
          <w:szCs w:val="26"/>
          <w:lang w:val="en-US"/>
        </w:rPr>
        <w:t>psychoanalysis</w:t>
      </w:r>
      <w:r w:rsidR="00291DF9" w:rsidRPr="00FE42D8">
        <w:rPr>
          <w:rFonts w:cstheme="minorHAnsi"/>
          <w:sz w:val="26"/>
          <w:szCs w:val="26"/>
          <w:lang w:val="en-US"/>
        </w:rPr>
        <w:t xml:space="preserve">, two </w:t>
      </w:r>
      <w:r w:rsidR="00DE3764" w:rsidRPr="00FE42D8">
        <w:rPr>
          <w:rFonts w:cstheme="minorHAnsi"/>
          <w:sz w:val="26"/>
          <w:szCs w:val="26"/>
          <w:lang w:val="en-US"/>
        </w:rPr>
        <w:t>important factors in the genesis</w:t>
      </w:r>
      <w:r w:rsidR="00291DF9" w:rsidRPr="00FE42D8">
        <w:rPr>
          <w:rFonts w:cstheme="minorHAnsi"/>
          <w:sz w:val="26"/>
          <w:szCs w:val="26"/>
          <w:lang w:val="en-US"/>
        </w:rPr>
        <w:t xml:space="preserve"> </w:t>
      </w:r>
      <w:r w:rsidR="00DE3764" w:rsidRPr="00FE42D8">
        <w:rPr>
          <w:rFonts w:cstheme="minorHAnsi"/>
          <w:sz w:val="26"/>
          <w:szCs w:val="26"/>
          <w:lang w:val="en-US"/>
        </w:rPr>
        <w:t xml:space="preserve">of </w:t>
      </w:r>
      <w:r w:rsidR="00291DF9" w:rsidRPr="00FE42D8">
        <w:rPr>
          <w:rFonts w:cstheme="minorHAnsi"/>
          <w:sz w:val="26"/>
          <w:szCs w:val="26"/>
          <w:lang w:val="en-US"/>
        </w:rPr>
        <w:t xml:space="preserve">his third novel, </w:t>
      </w:r>
      <w:r w:rsidR="00291DF9" w:rsidRPr="00FE42D8">
        <w:rPr>
          <w:rFonts w:cstheme="minorHAnsi"/>
          <w:i/>
          <w:sz w:val="26"/>
          <w:szCs w:val="26"/>
          <w:lang w:val="en-US"/>
        </w:rPr>
        <w:t xml:space="preserve">La </w:t>
      </w:r>
      <w:proofErr w:type="spellStart"/>
      <w:r w:rsidR="00291DF9" w:rsidRPr="00FE42D8">
        <w:rPr>
          <w:rFonts w:cstheme="minorHAnsi"/>
          <w:i/>
          <w:sz w:val="26"/>
          <w:szCs w:val="26"/>
          <w:lang w:val="en-US"/>
        </w:rPr>
        <w:t>coscienza</w:t>
      </w:r>
      <w:proofErr w:type="spellEnd"/>
      <w:r w:rsidR="00291DF9" w:rsidRPr="00FE42D8">
        <w:rPr>
          <w:rFonts w:cstheme="minorHAnsi"/>
          <w:i/>
          <w:sz w:val="26"/>
          <w:szCs w:val="26"/>
          <w:lang w:val="en-US"/>
        </w:rPr>
        <w:t xml:space="preserve"> di Zeno</w:t>
      </w:r>
      <w:r w:rsidR="003A0181" w:rsidRPr="00FE42D8">
        <w:rPr>
          <w:rFonts w:cstheme="minorHAnsi"/>
          <w:i/>
          <w:sz w:val="26"/>
          <w:szCs w:val="26"/>
          <w:lang w:val="en-US"/>
        </w:rPr>
        <w:t xml:space="preserve"> </w:t>
      </w:r>
      <w:r w:rsidR="00F96961">
        <w:rPr>
          <w:rFonts w:cstheme="minorHAnsi"/>
          <w:sz w:val="26"/>
          <w:szCs w:val="26"/>
          <w:lang w:val="en-US"/>
        </w:rPr>
        <w:t>(1923;</w:t>
      </w:r>
      <w:r w:rsidR="003A0181" w:rsidRPr="00FE42D8">
        <w:rPr>
          <w:rFonts w:cstheme="minorHAnsi"/>
          <w:sz w:val="26"/>
          <w:szCs w:val="26"/>
          <w:lang w:val="en-US"/>
        </w:rPr>
        <w:t xml:space="preserve"> </w:t>
      </w:r>
      <w:r w:rsidR="003A0181" w:rsidRPr="00FE42D8">
        <w:rPr>
          <w:rFonts w:cstheme="minorHAnsi"/>
          <w:i/>
          <w:sz w:val="26"/>
          <w:szCs w:val="26"/>
          <w:lang w:val="en-US"/>
        </w:rPr>
        <w:t>Zeno’s Conscience</w:t>
      </w:r>
      <w:r w:rsidR="003A0181" w:rsidRPr="00FE42D8">
        <w:rPr>
          <w:rFonts w:cstheme="minorHAnsi"/>
          <w:sz w:val="26"/>
          <w:szCs w:val="26"/>
          <w:lang w:val="en-US"/>
        </w:rPr>
        <w:t>)</w:t>
      </w:r>
      <w:r w:rsidR="00291DF9" w:rsidRPr="00FE42D8">
        <w:rPr>
          <w:rFonts w:cstheme="minorHAnsi"/>
          <w:sz w:val="26"/>
          <w:szCs w:val="26"/>
          <w:lang w:val="en-US"/>
        </w:rPr>
        <w:t>,</w:t>
      </w:r>
      <w:r w:rsidR="00F96961">
        <w:rPr>
          <w:rFonts w:cstheme="minorHAnsi"/>
          <w:sz w:val="26"/>
          <w:szCs w:val="26"/>
          <w:lang w:val="en-US"/>
        </w:rPr>
        <w:t xml:space="preserve"> soon</w:t>
      </w:r>
      <w:r w:rsidR="00291DF9" w:rsidRPr="00FE42D8">
        <w:rPr>
          <w:rFonts w:cstheme="minorHAnsi"/>
          <w:sz w:val="26"/>
          <w:szCs w:val="26"/>
          <w:lang w:val="en-US"/>
        </w:rPr>
        <w:t xml:space="preserve"> </w:t>
      </w:r>
      <w:r w:rsidR="006512FD">
        <w:rPr>
          <w:rFonts w:cstheme="minorHAnsi"/>
          <w:sz w:val="26"/>
          <w:szCs w:val="26"/>
          <w:lang w:val="en-US"/>
        </w:rPr>
        <w:t xml:space="preserve">recognized as </w:t>
      </w:r>
      <w:r w:rsidR="00291DF9" w:rsidRPr="00FE42D8">
        <w:rPr>
          <w:rFonts w:cstheme="minorHAnsi"/>
          <w:sz w:val="26"/>
          <w:szCs w:val="26"/>
          <w:lang w:val="en-US"/>
        </w:rPr>
        <w:t xml:space="preserve">one of the ground-breaking novels of international modernism. Encouraged by this success, </w:t>
      </w:r>
      <w:proofErr w:type="spellStart"/>
      <w:r w:rsidR="00291DF9" w:rsidRPr="00FE42D8">
        <w:rPr>
          <w:rFonts w:cstheme="minorHAnsi"/>
          <w:sz w:val="26"/>
          <w:szCs w:val="26"/>
          <w:lang w:val="en-US"/>
        </w:rPr>
        <w:t>Svevo</w:t>
      </w:r>
      <w:proofErr w:type="spellEnd"/>
      <w:r w:rsidR="00291DF9" w:rsidRPr="00FE42D8">
        <w:rPr>
          <w:rFonts w:cstheme="minorHAnsi"/>
          <w:sz w:val="26"/>
          <w:szCs w:val="26"/>
          <w:lang w:val="en-US"/>
        </w:rPr>
        <w:t xml:space="preserve"> planned a fourth novel</w:t>
      </w:r>
      <w:r w:rsidR="00DE3764" w:rsidRPr="00FE42D8">
        <w:rPr>
          <w:rFonts w:cstheme="minorHAnsi"/>
          <w:sz w:val="26"/>
          <w:szCs w:val="26"/>
          <w:lang w:val="en-US"/>
        </w:rPr>
        <w:t xml:space="preserve"> and published several short stories</w:t>
      </w:r>
      <w:r w:rsidR="00291DF9" w:rsidRPr="00FE42D8">
        <w:rPr>
          <w:rFonts w:cstheme="minorHAnsi"/>
          <w:sz w:val="26"/>
          <w:szCs w:val="26"/>
          <w:lang w:val="en-US"/>
        </w:rPr>
        <w:t xml:space="preserve">. </w:t>
      </w:r>
      <w:proofErr w:type="spellStart"/>
      <w:r w:rsidR="00291DF9" w:rsidRPr="00FE42D8">
        <w:rPr>
          <w:rFonts w:cstheme="minorHAnsi"/>
          <w:sz w:val="26"/>
          <w:szCs w:val="26"/>
          <w:lang w:val="en-US"/>
        </w:rPr>
        <w:t>Svevo</w:t>
      </w:r>
      <w:proofErr w:type="spellEnd"/>
      <w:r w:rsidR="00291DF9" w:rsidRPr="00FE42D8">
        <w:rPr>
          <w:rFonts w:cstheme="minorHAnsi"/>
          <w:sz w:val="26"/>
          <w:szCs w:val="26"/>
          <w:lang w:val="en-US"/>
        </w:rPr>
        <w:t xml:space="preserve"> died</w:t>
      </w:r>
      <w:r w:rsidRPr="00FE42D8">
        <w:rPr>
          <w:rFonts w:cstheme="minorHAnsi"/>
          <w:sz w:val="26"/>
          <w:szCs w:val="26"/>
          <w:lang w:val="en-US"/>
        </w:rPr>
        <w:t xml:space="preserve"> in 1928 </w:t>
      </w:r>
      <w:r w:rsidR="00DE3764" w:rsidRPr="00FE42D8">
        <w:rPr>
          <w:rFonts w:cstheme="minorHAnsi"/>
          <w:sz w:val="26"/>
          <w:szCs w:val="26"/>
          <w:lang w:val="en-US"/>
        </w:rPr>
        <w:t>from the</w:t>
      </w:r>
      <w:r w:rsidRPr="00FE42D8">
        <w:rPr>
          <w:rFonts w:cstheme="minorHAnsi"/>
          <w:sz w:val="26"/>
          <w:szCs w:val="26"/>
          <w:lang w:val="en-US"/>
        </w:rPr>
        <w:t xml:space="preserve"> injuries sustained in a car accident.</w:t>
      </w:r>
    </w:p>
    <w:p w:rsidR="00B05477" w:rsidRPr="00FE42D8" w:rsidRDefault="006512FD" w:rsidP="00B0547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With</w:t>
      </w:r>
      <w:r w:rsidR="00C80C3B" w:rsidRPr="00FE42D8">
        <w:rPr>
          <w:rFonts w:cstheme="minorHAnsi"/>
          <w:lang w:val="en-US"/>
        </w:rPr>
        <w:t xml:space="preserve">  the</w:t>
      </w:r>
      <w:r>
        <w:rPr>
          <w:rFonts w:cstheme="minorHAnsi"/>
          <w:lang w:val="en-US"/>
        </w:rPr>
        <w:t>ir</w:t>
      </w:r>
      <w:r w:rsidR="00C80C3B" w:rsidRPr="00FE42D8">
        <w:rPr>
          <w:rFonts w:cstheme="minorHAnsi"/>
          <w:lang w:val="en-US"/>
        </w:rPr>
        <w:t xml:space="preserve"> detailed evocations of settings and the close analysis of the relations between various characters, </w:t>
      </w:r>
      <w:proofErr w:type="spellStart"/>
      <w:r>
        <w:rPr>
          <w:rFonts w:cstheme="minorHAnsi"/>
          <w:lang w:val="en-US"/>
        </w:rPr>
        <w:t>Svevo’s</w:t>
      </w:r>
      <w:proofErr w:type="spellEnd"/>
      <w:r>
        <w:rPr>
          <w:rFonts w:cstheme="minorHAnsi"/>
          <w:lang w:val="en-US"/>
        </w:rPr>
        <w:t xml:space="preserve"> first two novels, </w:t>
      </w:r>
      <w:r>
        <w:rPr>
          <w:rFonts w:cstheme="minorHAnsi"/>
          <w:i/>
          <w:lang w:val="en-US"/>
        </w:rPr>
        <w:t xml:space="preserve">A </w:t>
      </w:r>
      <w:r w:rsidRPr="006512FD">
        <w:rPr>
          <w:rFonts w:cstheme="minorHAnsi"/>
          <w:i/>
          <w:lang w:val="en-US"/>
        </w:rPr>
        <w:t>Life</w:t>
      </w:r>
      <w:r>
        <w:rPr>
          <w:rFonts w:cstheme="minorHAnsi"/>
          <w:lang w:val="en-US"/>
        </w:rPr>
        <w:t xml:space="preserve"> and </w:t>
      </w:r>
      <w:r>
        <w:rPr>
          <w:rFonts w:cstheme="minorHAnsi"/>
          <w:i/>
          <w:lang w:val="en-US"/>
        </w:rPr>
        <w:t>As a Man Grows Older</w:t>
      </w:r>
      <w:r>
        <w:rPr>
          <w:rFonts w:cstheme="minorHAnsi"/>
          <w:lang w:val="en-US"/>
        </w:rPr>
        <w:t xml:space="preserve">, are still indebted to </w:t>
      </w:r>
      <w:r w:rsidR="00C80C3B" w:rsidRPr="00FE42D8">
        <w:rPr>
          <w:rFonts w:cstheme="minorHAnsi"/>
          <w:lang w:val="en-US"/>
        </w:rPr>
        <w:t xml:space="preserve">nineteenth century realism, yet the complex (and </w:t>
      </w:r>
      <w:proofErr w:type="spellStart"/>
      <w:r w:rsidR="00C80C3B" w:rsidRPr="00FE42D8">
        <w:rPr>
          <w:rFonts w:cstheme="minorHAnsi"/>
          <w:lang w:val="en-US"/>
        </w:rPr>
        <w:t>complexed</w:t>
      </w:r>
      <w:proofErr w:type="spellEnd"/>
      <w:r w:rsidR="00C80C3B" w:rsidRPr="00FE42D8">
        <w:rPr>
          <w:rFonts w:cstheme="minorHAnsi"/>
          <w:lang w:val="en-US"/>
        </w:rPr>
        <w:t>) condition of the main characters, especially their mora</w:t>
      </w:r>
      <w:r>
        <w:rPr>
          <w:rFonts w:cstheme="minorHAnsi"/>
          <w:lang w:val="en-US"/>
        </w:rPr>
        <w:t>l and psychological disarray, their</w:t>
      </w:r>
      <w:r w:rsidR="00C80C3B" w:rsidRPr="00FE42D8">
        <w:rPr>
          <w:rFonts w:cstheme="minorHAnsi"/>
          <w:lang w:val="en-US"/>
        </w:rPr>
        <w:t xml:space="preserve"> strong sense of uncertainty and existential inaptness, already </w:t>
      </w:r>
      <w:r>
        <w:rPr>
          <w:rFonts w:cstheme="minorHAnsi"/>
          <w:lang w:val="en-US"/>
        </w:rPr>
        <w:t>foreshadow many of the typical</w:t>
      </w:r>
      <w:r w:rsidR="00C80C3B" w:rsidRPr="00FE42D8">
        <w:rPr>
          <w:rFonts w:cstheme="minorHAnsi"/>
          <w:lang w:val="en-US"/>
        </w:rPr>
        <w:t xml:space="preserve"> modernist antiheroes of the twentieth century. </w:t>
      </w:r>
      <w:r w:rsidR="003C530A" w:rsidRPr="00FE42D8">
        <w:rPr>
          <w:rFonts w:cstheme="minorHAnsi"/>
          <w:lang w:val="en-US"/>
        </w:rPr>
        <w:t>Alfonso Nitti, the protagonist of</w:t>
      </w:r>
      <w:r w:rsidR="008B7FE3" w:rsidRPr="00FE42D8">
        <w:rPr>
          <w:rFonts w:cstheme="minorHAnsi"/>
          <w:lang w:val="en-US"/>
        </w:rPr>
        <w:t xml:space="preserve"> </w:t>
      </w:r>
      <w:r w:rsidR="003A0181" w:rsidRPr="00FE42D8">
        <w:rPr>
          <w:rFonts w:cstheme="minorHAnsi"/>
          <w:i/>
          <w:lang w:val="en-US"/>
        </w:rPr>
        <w:t>A Life</w:t>
      </w:r>
      <w:r w:rsidR="003C530A" w:rsidRPr="00FE42D8">
        <w:rPr>
          <w:rFonts w:cstheme="minorHAnsi"/>
          <w:lang w:val="en-US"/>
        </w:rPr>
        <w:t>, is a</w:t>
      </w:r>
      <w:r w:rsidR="008B7FE3" w:rsidRPr="00FE42D8">
        <w:rPr>
          <w:rFonts w:cstheme="minorHAnsi"/>
          <w:lang w:val="en-US"/>
        </w:rPr>
        <w:t xml:space="preserve"> young man dreaming of great intellectual and artistic achievements</w:t>
      </w:r>
      <w:r>
        <w:rPr>
          <w:rFonts w:cstheme="minorHAnsi"/>
          <w:lang w:val="en-US"/>
        </w:rPr>
        <w:t>. He</w:t>
      </w:r>
      <w:r w:rsidR="00CC7876" w:rsidRPr="00FE42D8">
        <w:rPr>
          <w:rFonts w:cstheme="minorHAnsi"/>
          <w:lang w:val="en-US"/>
        </w:rPr>
        <w:t xml:space="preserve"> leaves his family home in the</w:t>
      </w:r>
      <w:r w:rsidR="008B7FE3" w:rsidRPr="00FE42D8">
        <w:rPr>
          <w:rFonts w:cstheme="minorHAnsi"/>
          <w:lang w:val="en-US"/>
        </w:rPr>
        <w:t xml:space="preserve"> countryside </w:t>
      </w:r>
      <w:r w:rsidR="00CC7876" w:rsidRPr="00FE42D8">
        <w:rPr>
          <w:rFonts w:cstheme="minorHAnsi"/>
          <w:lang w:val="en-US"/>
        </w:rPr>
        <w:t>for Triest</w:t>
      </w:r>
      <w:r w:rsidR="00F96961">
        <w:rPr>
          <w:rFonts w:cstheme="minorHAnsi"/>
          <w:lang w:val="en-US"/>
        </w:rPr>
        <w:t>e</w:t>
      </w:r>
      <w:r w:rsidR="00CC7876" w:rsidRPr="00FE42D8">
        <w:rPr>
          <w:rFonts w:cstheme="minorHAnsi"/>
          <w:lang w:val="en-US"/>
        </w:rPr>
        <w:t xml:space="preserve">, where he </w:t>
      </w:r>
      <w:r w:rsidR="008B7FE3" w:rsidRPr="00FE42D8">
        <w:rPr>
          <w:rFonts w:cstheme="minorHAnsi"/>
          <w:lang w:val="en-US"/>
        </w:rPr>
        <w:t xml:space="preserve">starts to work as an employee in one of the city’s many banks. Involved in various kinds of intrigues and confronted with professional, artistic and sentimental </w:t>
      </w:r>
      <w:r w:rsidR="00C80C3B" w:rsidRPr="00FE42D8">
        <w:rPr>
          <w:rFonts w:cstheme="minorHAnsi"/>
          <w:lang w:val="en-US"/>
        </w:rPr>
        <w:t>failures</w:t>
      </w:r>
      <w:r w:rsidR="008B7FE3" w:rsidRPr="00FE42D8">
        <w:rPr>
          <w:rFonts w:cstheme="minorHAnsi"/>
          <w:lang w:val="en-US"/>
        </w:rPr>
        <w:t xml:space="preserve">, Nitti feels profoundly </w:t>
      </w:r>
      <w:r w:rsidR="00C80C3B" w:rsidRPr="00FE42D8">
        <w:rPr>
          <w:rFonts w:cstheme="minorHAnsi"/>
          <w:lang w:val="en-US"/>
        </w:rPr>
        <w:t>inapt</w:t>
      </w:r>
      <w:r w:rsidR="008B7FE3" w:rsidRPr="00FE42D8">
        <w:rPr>
          <w:rFonts w:cstheme="minorHAnsi"/>
          <w:lang w:val="en-US"/>
        </w:rPr>
        <w:t xml:space="preserve"> to </w:t>
      </w:r>
      <w:r w:rsidR="00C80C3B" w:rsidRPr="00FE42D8">
        <w:rPr>
          <w:rFonts w:cstheme="minorHAnsi"/>
          <w:lang w:val="en-US"/>
        </w:rPr>
        <w:t xml:space="preserve">live up to his own expectations </w:t>
      </w:r>
      <w:r w:rsidR="007A0291" w:rsidRPr="00FE42D8">
        <w:rPr>
          <w:rFonts w:cstheme="minorHAnsi"/>
          <w:lang w:val="en-US"/>
        </w:rPr>
        <w:t xml:space="preserve">(the original title of the novel was </w:t>
      </w:r>
      <w:r w:rsidR="007A0291" w:rsidRPr="00FE42D8">
        <w:rPr>
          <w:rFonts w:cstheme="minorHAnsi"/>
          <w:i/>
          <w:lang w:val="en-US"/>
        </w:rPr>
        <w:t xml:space="preserve">Un </w:t>
      </w:r>
      <w:proofErr w:type="spellStart"/>
      <w:r w:rsidR="007A0291" w:rsidRPr="00FE42D8">
        <w:rPr>
          <w:rFonts w:cstheme="minorHAnsi"/>
          <w:i/>
          <w:lang w:val="en-US"/>
        </w:rPr>
        <w:t>inetto</w:t>
      </w:r>
      <w:proofErr w:type="spellEnd"/>
      <w:r w:rsidR="007A0291" w:rsidRPr="00FE42D8">
        <w:rPr>
          <w:rFonts w:cstheme="minorHAnsi"/>
          <w:lang w:val="en-US"/>
        </w:rPr>
        <w:t>, ‘an inapt character’). H</w:t>
      </w:r>
      <w:r w:rsidR="00CC7876" w:rsidRPr="00FE42D8">
        <w:rPr>
          <w:rFonts w:cstheme="minorHAnsi"/>
          <w:lang w:val="en-US"/>
        </w:rPr>
        <w:t>e tries to co</w:t>
      </w:r>
      <w:r w:rsidR="007A0291" w:rsidRPr="00FE42D8">
        <w:rPr>
          <w:rFonts w:cstheme="minorHAnsi"/>
          <w:lang w:val="en-US"/>
        </w:rPr>
        <w:t xml:space="preserve">pe </w:t>
      </w:r>
      <w:r w:rsidR="00CC7876" w:rsidRPr="00FE42D8">
        <w:rPr>
          <w:rFonts w:cstheme="minorHAnsi"/>
          <w:lang w:val="en-US"/>
        </w:rPr>
        <w:t xml:space="preserve">with </w:t>
      </w:r>
      <w:r w:rsidR="00C80C3B" w:rsidRPr="00FE42D8">
        <w:rPr>
          <w:rFonts w:cstheme="minorHAnsi"/>
          <w:lang w:val="en-US"/>
        </w:rPr>
        <w:t>his sharp</w:t>
      </w:r>
      <w:r w:rsidR="00CC7876" w:rsidRPr="00FE42D8">
        <w:rPr>
          <w:rFonts w:cstheme="minorHAnsi"/>
          <w:lang w:val="en-US"/>
        </w:rPr>
        <w:t xml:space="preserve"> sense of inferiority </w:t>
      </w:r>
      <w:r w:rsidR="00CC7876" w:rsidRPr="00FE42D8">
        <w:rPr>
          <w:rFonts w:cstheme="minorHAnsi"/>
          <w:i/>
          <w:lang w:val="en-US"/>
        </w:rPr>
        <w:t>vis-à-vis</w:t>
      </w:r>
      <w:r w:rsidR="00CC7876" w:rsidRPr="00FE42D8">
        <w:rPr>
          <w:rFonts w:cstheme="minorHAnsi"/>
          <w:lang w:val="en-US"/>
        </w:rPr>
        <w:t xml:space="preserve"> the other characters and the social classes</w:t>
      </w:r>
      <w:r w:rsidR="00F96961">
        <w:rPr>
          <w:rFonts w:cstheme="minorHAnsi"/>
          <w:lang w:val="en-US"/>
        </w:rPr>
        <w:t xml:space="preserve"> to which</w:t>
      </w:r>
      <w:r w:rsidR="00CC7876" w:rsidRPr="00FE42D8">
        <w:rPr>
          <w:rFonts w:cstheme="minorHAnsi"/>
          <w:lang w:val="en-US"/>
        </w:rPr>
        <w:t xml:space="preserve"> they belong by developing an attitude of moral and intellectual superiority, even scorn, towards the </w:t>
      </w:r>
      <w:r w:rsidR="007A0291" w:rsidRPr="00FE42D8">
        <w:rPr>
          <w:rFonts w:cstheme="minorHAnsi"/>
          <w:lang w:val="en-US"/>
        </w:rPr>
        <w:t>codes and conventions of social life</w:t>
      </w:r>
      <w:r w:rsidR="00CC7876" w:rsidRPr="00FE42D8">
        <w:rPr>
          <w:rFonts w:cstheme="minorHAnsi"/>
          <w:lang w:val="en-US"/>
        </w:rPr>
        <w:t xml:space="preserve">. Yet at the same time he seems fully aware that his literary and intellectual </w:t>
      </w:r>
      <w:r w:rsidR="008F2E13" w:rsidRPr="00FE42D8">
        <w:rPr>
          <w:rFonts w:cstheme="minorHAnsi"/>
          <w:lang w:val="en-US"/>
        </w:rPr>
        <w:t>ruminations</w:t>
      </w:r>
      <w:r w:rsidR="007A0291" w:rsidRPr="00FE42D8">
        <w:rPr>
          <w:rFonts w:cstheme="minorHAnsi"/>
          <w:lang w:val="en-US"/>
        </w:rPr>
        <w:t xml:space="preserve"> are a form of </w:t>
      </w:r>
      <w:r w:rsidR="00CC7876" w:rsidRPr="00FE42D8">
        <w:rPr>
          <w:rFonts w:cstheme="minorHAnsi"/>
          <w:lang w:val="en-US"/>
        </w:rPr>
        <w:t xml:space="preserve">escapism, and an attempt to find some kind of justification of his existential situation and his feelings. </w:t>
      </w:r>
      <w:r w:rsidR="007A0291" w:rsidRPr="00FE42D8">
        <w:rPr>
          <w:rFonts w:cstheme="minorHAnsi"/>
          <w:lang w:val="en-US"/>
        </w:rPr>
        <w:t>By the end of the novel he can no longer avoid to face facts; unable to affirm his own identity and</w:t>
      </w:r>
      <w:r w:rsidR="00CC7876" w:rsidRPr="00FE42D8">
        <w:rPr>
          <w:rFonts w:cstheme="minorHAnsi"/>
          <w:lang w:val="en-US"/>
        </w:rPr>
        <w:t xml:space="preserve"> </w:t>
      </w:r>
      <w:r w:rsidR="007A0291" w:rsidRPr="00FE42D8">
        <w:rPr>
          <w:rFonts w:cstheme="minorHAnsi"/>
          <w:lang w:val="en-US"/>
        </w:rPr>
        <w:t xml:space="preserve">to </w:t>
      </w:r>
      <w:r w:rsidR="00CC7876" w:rsidRPr="00FE42D8">
        <w:rPr>
          <w:rFonts w:cstheme="minorHAnsi"/>
          <w:lang w:val="en-US"/>
        </w:rPr>
        <w:t>assum</w:t>
      </w:r>
      <w:r w:rsidR="007A0291" w:rsidRPr="00FE42D8">
        <w:rPr>
          <w:rFonts w:cstheme="minorHAnsi"/>
          <w:lang w:val="en-US"/>
        </w:rPr>
        <w:t xml:space="preserve">e </w:t>
      </w:r>
      <w:r w:rsidR="00CC7876" w:rsidRPr="00FE42D8">
        <w:rPr>
          <w:rFonts w:cstheme="minorHAnsi"/>
          <w:lang w:val="en-US"/>
        </w:rPr>
        <w:t>the difference</w:t>
      </w:r>
      <w:r w:rsidR="007A0291" w:rsidRPr="00FE42D8">
        <w:rPr>
          <w:rFonts w:cstheme="minorHAnsi"/>
          <w:lang w:val="en-US"/>
        </w:rPr>
        <w:t>s</w:t>
      </w:r>
      <w:r w:rsidR="00CC7876" w:rsidRPr="00FE42D8">
        <w:rPr>
          <w:rFonts w:cstheme="minorHAnsi"/>
          <w:lang w:val="en-US"/>
        </w:rPr>
        <w:t xml:space="preserve"> </w:t>
      </w:r>
      <w:r w:rsidR="007A0291" w:rsidRPr="00FE42D8">
        <w:rPr>
          <w:rFonts w:cstheme="minorHAnsi"/>
          <w:lang w:val="en-US"/>
        </w:rPr>
        <w:t>vis-à-vis the others, he sees suicide a</w:t>
      </w:r>
      <w:r w:rsidR="00CC7876" w:rsidRPr="00FE42D8">
        <w:rPr>
          <w:rFonts w:cstheme="minorHAnsi"/>
          <w:lang w:val="en-US"/>
        </w:rPr>
        <w:t xml:space="preserve">s the </w:t>
      </w:r>
      <w:r w:rsidR="007A0291" w:rsidRPr="00FE42D8">
        <w:rPr>
          <w:rFonts w:cstheme="minorHAnsi"/>
          <w:lang w:val="en-US"/>
        </w:rPr>
        <w:t>only logical outcome of his short and failed life.</w:t>
      </w:r>
      <w:r w:rsidR="00C80C3B" w:rsidRPr="00FE42D8">
        <w:rPr>
          <w:rFonts w:cstheme="minorHAnsi"/>
          <w:lang w:val="en-US"/>
        </w:rPr>
        <w:t xml:space="preserve"> </w:t>
      </w:r>
    </w:p>
    <w:p w:rsidR="00B75A3B" w:rsidRPr="00FE42D8" w:rsidRDefault="004B2520" w:rsidP="00B05477">
      <w:pPr>
        <w:rPr>
          <w:rFonts w:cstheme="minorHAnsi"/>
          <w:lang w:val="en-US"/>
        </w:rPr>
      </w:pPr>
      <w:r w:rsidRPr="00FE42D8">
        <w:rPr>
          <w:rFonts w:cstheme="minorHAnsi"/>
          <w:lang w:val="en-US"/>
        </w:rPr>
        <w:t xml:space="preserve">The title of </w:t>
      </w:r>
      <w:proofErr w:type="spellStart"/>
      <w:r w:rsidRPr="00FE42D8">
        <w:rPr>
          <w:rFonts w:cstheme="minorHAnsi"/>
          <w:lang w:val="en-US"/>
        </w:rPr>
        <w:t>Svevo’s</w:t>
      </w:r>
      <w:proofErr w:type="spellEnd"/>
      <w:r w:rsidRPr="00FE42D8">
        <w:rPr>
          <w:rFonts w:cstheme="minorHAnsi"/>
          <w:lang w:val="en-US"/>
        </w:rPr>
        <w:t xml:space="preserve"> second novel, </w:t>
      </w:r>
      <w:r w:rsidR="003A0181" w:rsidRPr="00FE42D8">
        <w:rPr>
          <w:rFonts w:cstheme="minorHAnsi"/>
          <w:i/>
          <w:lang w:val="en-US"/>
        </w:rPr>
        <w:t>A Man Grows Older</w:t>
      </w:r>
      <w:r w:rsidR="00F96961">
        <w:rPr>
          <w:rFonts w:cstheme="minorHAnsi"/>
          <w:lang w:val="en-US"/>
        </w:rPr>
        <w:t>,</w:t>
      </w:r>
      <w:r w:rsidRPr="00FE42D8">
        <w:rPr>
          <w:rFonts w:cstheme="minorHAnsi"/>
          <w:lang w:val="en-US"/>
        </w:rPr>
        <w:t xml:space="preserve"> </w:t>
      </w:r>
      <w:r w:rsidR="006512FD">
        <w:rPr>
          <w:rFonts w:cstheme="minorHAnsi"/>
          <w:lang w:val="en-US"/>
        </w:rPr>
        <w:t>hints at</w:t>
      </w:r>
      <w:r w:rsidRPr="00FE42D8">
        <w:rPr>
          <w:rFonts w:cstheme="minorHAnsi"/>
          <w:lang w:val="en-US"/>
        </w:rPr>
        <w:t xml:space="preserve"> the </w:t>
      </w:r>
      <w:r w:rsidR="006512FD">
        <w:rPr>
          <w:rFonts w:cstheme="minorHAnsi"/>
          <w:lang w:val="en-US"/>
        </w:rPr>
        <w:t>existential</w:t>
      </w:r>
      <w:r w:rsidRPr="00FE42D8">
        <w:rPr>
          <w:rFonts w:cstheme="minorHAnsi"/>
          <w:lang w:val="en-US"/>
        </w:rPr>
        <w:t xml:space="preserve"> </w:t>
      </w:r>
      <w:r w:rsidR="006648D5" w:rsidRPr="00FE42D8">
        <w:rPr>
          <w:rFonts w:cstheme="minorHAnsi"/>
          <w:lang w:val="en-US"/>
        </w:rPr>
        <w:t>inertia</w:t>
      </w:r>
      <w:r w:rsidRPr="00FE42D8">
        <w:rPr>
          <w:rFonts w:cstheme="minorHAnsi"/>
          <w:lang w:val="en-US"/>
        </w:rPr>
        <w:t xml:space="preserve"> of the protagonist, Emilio </w:t>
      </w:r>
      <w:proofErr w:type="spellStart"/>
      <w:r w:rsidRPr="00FE42D8">
        <w:rPr>
          <w:rFonts w:cstheme="minorHAnsi"/>
          <w:lang w:val="en-US"/>
        </w:rPr>
        <w:t>Brentani</w:t>
      </w:r>
      <w:proofErr w:type="spellEnd"/>
      <w:r w:rsidRPr="00FE42D8">
        <w:rPr>
          <w:rFonts w:cstheme="minorHAnsi"/>
          <w:lang w:val="en-US"/>
        </w:rPr>
        <w:t xml:space="preserve">. Just like Alfonso Nitti, </w:t>
      </w:r>
      <w:proofErr w:type="spellStart"/>
      <w:r w:rsidRPr="00FE42D8">
        <w:rPr>
          <w:rFonts w:cstheme="minorHAnsi"/>
          <w:lang w:val="en-US"/>
        </w:rPr>
        <w:t>Brentani</w:t>
      </w:r>
      <w:proofErr w:type="spellEnd"/>
      <w:r w:rsidRPr="00FE42D8">
        <w:rPr>
          <w:rFonts w:cstheme="minorHAnsi"/>
          <w:lang w:val="en-US"/>
        </w:rPr>
        <w:t xml:space="preserve"> works as an employee in one of Trieste’s financial institutions, and dreams of a career in the arts, so far with limited success. </w:t>
      </w:r>
      <w:r w:rsidR="008101F7" w:rsidRPr="00FE42D8">
        <w:rPr>
          <w:rFonts w:cstheme="minorHAnsi"/>
          <w:lang w:val="en-US"/>
        </w:rPr>
        <w:t>When Emilio gets involved</w:t>
      </w:r>
      <w:r w:rsidR="007A0291" w:rsidRPr="00FE42D8">
        <w:rPr>
          <w:rFonts w:cstheme="minorHAnsi"/>
          <w:lang w:val="en-US"/>
        </w:rPr>
        <w:t xml:space="preserve"> w</w:t>
      </w:r>
      <w:r w:rsidRPr="00FE42D8">
        <w:rPr>
          <w:rFonts w:cstheme="minorHAnsi"/>
          <w:lang w:val="en-US"/>
        </w:rPr>
        <w:t xml:space="preserve">ith </w:t>
      </w:r>
      <w:proofErr w:type="spellStart"/>
      <w:r w:rsidRPr="00FE42D8">
        <w:rPr>
          <w:rFonts w:cstheme="minorHAnsi"/>
          <w:lang w:val="en-US"/>
        </w:rPr>
        <w:t>Angiolina</w:t>
      </w:r>
      <w:proofErr w:type="spellEnd"/>
      <w:r w:rsidRPr="00FE42D8">
        <w:rPr>
          <w:rFonts w:cstheme="minorHAnsi"/>
          <w:lang w:val="en-US"/>
        </w:rPr>
        <w:t xml:space="preserve">, a young woman </w:t>
      </w:r>
      <w:r w:rsidR="00F96961">
        <w:rPr>
          <w:rFonts w:cstheme="minorHAnsi"/>
          <w:lang w:val="en-US"/>
        </w:rPr>
        <w:t>of</w:t>
      </w:r>
      <w:r w:rsidRPr="00FE42D8">
        <w:rPr>
          <w:rFonts w:cstheme="minorHAnsi"/>
          <w:lang w:val="en-US"/>
        </w:rPr>
        <w:t xml:space="preserve"> </w:t>
      </w:r>
      <w:r w:rsidR="008F2E13" w:rsidRPr="00FE42D8">
        <w:rPr>
          <w:rFonts w:cstheme="minorHAnsi"/>
          <w:lang w:val="en-US"/>
        </w:rPr>
        <w:t>dubious</w:t>
      </w:r>
      <w:r w:rsidR="006648D5" w:rsidRPr="00FE42D8">
        <w:rPr>
          <w:rFonts w:cstheme="minorHAnsi"/>
          <w:lang w:val="en-US"/>
        </w:rPr>
        <w:t xml:space="preserve"> mo</w:t>
      </w:r>
      <w:r w:rsidR="008F2E13" w:rsidRPr="00FE42D8">
        <w:rPr>
          <w:rFonts w:cstheme="minorHAnsi"/>
          <w:lang w:val="en-US"/>
        </w:rPr>
        <w:t>ral reputation</w:t>
      </w:r>
      <w:r w:rsidR="006648D5" w:rsidRPr="00FE42D8">
        <w:rPr>
          <w:rFonts w:cstheme="minorHAnsi"/>
          <w:lang w:val="en-US"/>
        </w:rPr>
        <w:t xml:space="preserve">, </w:t>
      </w:r>
      <w:r w:rsidR="008101F7" w:rsidRPr="00FE42D8">
        <w:rPr>
          <w:rFonts w:cstheme="minorHAnsi"/>
          <w:lang w:val="en-US"/>
        </w:rPr>
        <w:t>he</w:t>
      </w:r>
      <w:r w:rsidR="006648D5" w:rsidRPr="00FE42D8">
        <w:rPr>
          <w:rFonts w:cstheme="minorHAnsi"/>
          <w:lang w:val="en-US"/>
        </w:rPr>
        <w:t xml:space="preserve"> </w:t>
      </w:r>
      <w:r w:rsidR="008101F7" w:rsidRPr="00FE42D8">
        <w:rPr>
          <w:rFonts w:cstheme="minorHAnsi"/>
          <w:lang w:val="en-US"/>
        </w:rPr>
        <w:t>slowly gets entangled</w:t>
      </w:r>
      <w:r w:rsidR="008101F7" w:rsidRPr="00FE42D8">
        <w:rPr>
          <w:rFonts w:cstheme="minorHAnsi"/>
          <w:b/>
          <w:lang w:val="en-US"/>
        </w:rPr>
        <w:t xml:space="preserve"> </w:t>
      </w:r>
      <w:r w:rsidR="006648D5" w:rsidRPr="00FE42D8">
        <w:rPr>
          <w:rFonts w:cstheme="minorHAnsi"/>
          <w:lang w:val="en-US"/>
        </w:rPr>
        <w:t xml:space="preserve">in a web of illusions and (self)deceit. </w:t>
      </w:r>
      <w:r w:rsidR="008F2E13" w:rsidRPr="00FE42D8">
        <w:rPr>
          <w:rFonts w:cstheme="minorHAnsi"/>
          <w:lang w:val="en-US"/>
        </w:rPr>
        <w:t xml:space="preserve">Despite the warnings of his friend </w:t>
      </w:r>
      <w:r w:rsidRPr="00FE42D8">
        <w:rPr>
          <w:rFonts w:cstheme="minorHAnsi"/>
          <w:lang w:val="en-US"/>
        </w:rPr>
        <w:t xml:space="preserve">Stefano </w:t>
      </w:r>
      <w:proofErr w:type="spellStart"/>
      <w:r w:rsidRPr="00FE42D8">
        <w:rPr>
          <w:rFonts w:cstheme="minorHAnsi"/>
          <w:lang w:val="en-US"/>
        </w:rPr>
        <w:t>Balli</w:t>
      </w:r>
      <w:proofErr w:type="spellEnd"/>
      <w:r w:rsidR="006648D5" w:rsidRPr="00FE42D8">
        <w:rPr>
          <w:rFonts w:cstheme="minorHAnsi"/>
          <w:lang w:val="en-US"/>
        </w:rPr>
        <w:t xml:space="preserve"> (who, contrary to Emilio, </w:t>
      </w:r>
      <w:r w:rsidR="00F96961">
        <w:rPr>
          <w:rFonts w:cstheme="minorHAnsi"/>
          <w:lang w:val="en-US"/>
        </w:rPr>
        <w:t>has</w:t>
      </w:r>
      <w:r w:rsidR="006648D5" w:rsidRPr="00FE42D8">
        <w:rPr>
          <w:rFonts w:cstheme="minorHAnsi"/>
          <w:lang w:val="en-US"/>
        </w:rPr>
        <w:t xml:space="preserve"> a strong and lucid personality) not to take </w:t>
      </w:r>
      <w:proofErr w:type="spellStart"/>
      <w:r w:rsidR="006648D5" w:rsidRPr="00FE42D8">
        <w:rPr>
          <w:rFonts w:cstheme="minorHAnsi"/>
          <w:lang w:val="en-US"/>
        </w:rPr>
        <w:t>Angiolina</w:t>
      </w:r>
      <w:r w:rsidR="00DE3764" w:rsidRPr="00FE42D8">
        <w:rPr>
          <w:rFonts w:cstheme="minorHAnsi"/>
          <w:lang w:val="en-US"/>
        </w:rPr>
        <w:t>’s</w:t>
      </w:r>
      <w:proofErr w:type="spellEnd"/>
      <w:r w:rsidR="00DE3764" w:rsidRPr="00FE42D8">
        <w:rPr>
          <w:rFonts w:cstheme="minorHAnsi"/>
          <w:lang w:val="en-US"/>
        </w:rPr>
        <w:t xml:space="preserve"> love</w:t>
      </w:r>
      <w:r w:rsidR="006648D5" w:rsidRPr="00FE42D8">
        <w:rPr>
          <w:rFonts w:cstheme="minorHAnsi"/>
          <w:lang w:val="en-US"/>
        </w:rPr>
        <w:t xml:space="preserve"> seriously</w:t>
      </w:r>
      <w:r w:rsidR="00DE3764" w:rsidRPr="00FE42D8">
        <w:rPr>
          <w:rFonts w:cstheme="minorHAnsi"/>
          <w:lang w:val="en-US"/>
        </w:rPr>
        <w:t>,</w:t>
      </w:r>
      <w:r w:rsidR="006648D5" w:rsidRPr="00FE42D8">
        <w:rPr>
          <w:rFonts w:cstheme="minorHAnsi"/>
          <w:b/>
          <w:lang w:val="en-US"/>
        </w:rPr>
        <w:t xml:space="preserve"> </w:t>
      </w:r>
      <w:proofErr w:type="spellStart"/>
      <w:r w:rsidR="00EC6FBA" w:rsidRPr="00FE42D8">
        <w:rPr>
          <w:rFonts w:cstheme="minorHAnsi"/>
          <w:lang w:val="en-US"/>
        </w:rPr>
        <w:t>Brentani</w:t>
      </w:r>
      <w:proofErr w:type="spellEnd"/>
      <w:r w:rsidR="00EC6FBA" w:rsidRPr="00FE42D8">
        <w:rPr>
          <w:rFonts w:cstheme="minorHAnsi"/>
          <w:lang w:val="en-US"/>
        </w:rPr>
        <w:t xml:space="preserve"> seems </w:t>
      </w:r>
      <w:r w:rsidR="00EC6FBA" w:rsidRPr="00FE42D8">
        <w:rPr>
          <w:rFonts w:cstheme="minorHAnsi"/>
          <w:lang w:val="en-US"/>
        </w:rPr>
        <w:lastRenderedPageBreak/>
        <w:t xml:space="preserve">unable </w:t>
      </w:r>
      <w:r w:rsidR="006648D5" w:rsidRPr="00FE42D8">
        <w:rPr>
          <w:rFonts w:cstheme="minorHAnsi"/>
          <w:lang w:val="en-US"/>
        </w:rPr>
        <w:t>or unwilling to</w:t>
      </w:r>
      <w:r w:rsidR="00EC6FBA" w:rsidRPr="00FE42D8">
        <w:rPr>
          <w:rFonts w:cstheme="minorHAnsi"/>
          <w:lang w:val="en-US"/>
        </w:rPr>
        <w:t xml:space="preserve"> </w:t>
      </w:r>
      <w:r w:rsidR="006648D5" w:rsidRPr="00FE42D8">
        <w:rPr>
          <w:rFonts w:cstheme="minorHAnsi"/>
          <w:lang w:val="en-US"/>
        </w:rPr>
        <w:t>face the truth about</w:t>
      </w:r>
      <w:r w:rsidR="008F2E13" w:rsidRPr="00FE42D8">
        <w:rPr>
          <w:rFonts w:cstheme="minorHAnsi"/>
          <w:lang w:val="en-US"/>
        </w:rPr>
        <w:t xml:space="preserve"> </w:t>
      </w:r>
      <w:r w:rsidR="006512FD">
        <w:rPr>
          <w:rFonts w:cstheme="minorHAnsi"/>
          <w:lang w:val="en-US"/>
        </w:rPr>
        <w:t>her</w:t>
      </w:r>
      <w:r w:rsidR="008F2E13" w:rsidRPr="00FE42D8">
        <w:rPr>
          <w:rFonts w:cstheme="minorHAnsi"/>
          <w:lang w:val="en-US"/>
        </w:rPr>
        <w:t>. Ev</w:t>
      </w:r>
      <w:r w:rsidR="00EC6FBA" w:rsidRPr="00FE42D8">
        <w:rPr>
          <w:rFonts w:cstheme="minorHAnsi"/>
          <w:lang w:val="en-US"/>
        </w:rPr>
        <w:t xml:space="preserve">en </w:t>
      </w:r>
      <w:r w:rsidR="006648D5" w:rsidRPr="00FE42D8">
        <w:rPr>
          <w:rFonts w:cstheme="minorHAnsi"/>
          <w:lang w:val="en-US"/>
        </w:rPr>
        <w:t>after</w:t>
      </w:r>
      <w:r w:rsidR="00EC6FBA" w:rsidRPr="00FE42D8">
        <w:rPr>
          <w:rFonts w:cstheme="minorHAnsi"/>
          <w:lang w:val="en-US"/>
        </w:rPr>
        <w:t xml:space="preserve"> it has become impossible to deny </w:t>
      </w:r>
      <w:proofErr w:type="spellStart"/>
      <w:r w:rsidR="005D6904">
        <w:rPr>
          <w:rFonts w:cstheme="minorHAnsi"/>
          <w:lang w:val="en-US"/>
        </w:rPr>
        <w:t>Angiolina’s</w:t>
      </w:r>
      <w:proofErr w:type="spellEnd"/>
      <w:r w:rsidR="00EC6FBA" w:rsidRPr="00FE42D8">
        <w:rPr>
          <w:rFonts w:cstheme="minorHAnsi"/>
          <w:lang w:val="en-US"/>
        </w:rPr>
        <w:t xml:space="preserve"> betrayal, he continues to cherish an idealized ye</w:t>
      </w:r>
      <w:r w:rsidR="008F2E13" w:rsidRPr="00FE42D8">
        <w:rPr>
          <w:rFonts w:cstheme="minorHAnsi"/>
          <w:lang w:val="en-US"/>
        </w:rPr>
        <w:t xml:space="preserve">t </w:t>
      </w:r>
      <w:r w:rsidR="005D6904">
        <w:rPr>
          <w:rFonts w:cstheme="minorHAnsi"/>
          <w:lang w:val="en-US"/>
        </w:rPr>
        <w:t>utterly</w:t>
      </w:r>
      <w:r w:rsidR="008F2E13" w:rsidRPr="00FE42D8">
        <w:rPr>
          <w:rFonts w:cstheme="minorHAnsi"/>
          <w:lang w:val="en-US"/>
        </w:rPr>
        <w:t xml:space="preserve"> false image of </w:t>
      </w:r>
      <w:r w:rsidR="005D6904">
        <w:rPr>
          <w:rFonts w:cstheme="minorHAnsi"/>
          <w:lang w:val="en-US"/>
        </w:rPr>
        <w:t>her</w:t>
      </w:r>
      <w:r w:rsidR="008F2E13" w:rsidRPr="00FE42D8">
        <w:rPr>
          <w:rFonts w:cstheme="minorHAnsi"/>
          <w:lang w:val="en-US"/>
        </w:rPr>
        <w:t>. The impersonal narrator exposes</w:t>
      </w:r>
      <w:r w:rsidR="005D6904">
        <w:rPr>
          <w:rFonts w:cstheme="minorHAnsi"/>
          <w:lang w:val="en-US"/>
        </w:rPr>
        <w:t>, often</w:t>
      </w:r>
      <w:r w:rsidR="008F2E13" w:rsidRPr="00FE42D8">
        <w:rPr>
          <w:rFonts w:cstheme="minorHAnsi"/>
          <w:lang w:val="en-US"/>
        </w:rPr>
        <w:t xml:space="preserve"> with fierce irony</w:t>
      </w:r>
      <w:r w:rsidR="005D6904">
        <w:rPr>
          <w:rFonts w:cstheme="minorHAnsi"/>
          <w:lang w:val="en-US"/>
        </w:rPr>
        <w:t>,</w:t>
      </w:r>
      <w:r w:rsidR="008F2E13" w:rsidRPr="00FE42D8">
        <w:rPr>
          <w:rFonts w:cstheme="minorHAnsi"/>
          <w:lang w:val="en-US"/>
        </w:rPr>
        <w:t xml:space="preserve"> </w:t>
      </w:r>
      <w:proofErr w:type="spellStart"/>
      <w:r w:rsidR="008F2E13" w:rsidRPr="00FE42D8">
        <w:rPr>
          <w:rFonts w:cstheme="minorHAnsi"/>
          <w:lang w:val="en-US"/>
        </w:rPr>
        <w:t>Brentani’s</w:t>
      </w:r>
      <w:proofErr w:type="spellEnd"/>
      <w:r w:rsidR="008F2E13" w:rsidRPr="00FE42D8">
        <w:rPr>
          <w:rFonts w:cstheme="minorHAnsi"/>
          <w:lang w:val="en-US"/>
        </w:rPr>
        <w:t xml:space="preserve"> weaknesses, </w:t>
      </w:r>
      <w:r w:rsidR="005D6904">
        <w:rPr>
          <w:rFonts w:cstheme="minorHAnsi"/>
          <w:lang w:val="en-US"/>
        </w:rPr>
        <w:t>in particular</w:t>
      </w:r>
      <w:r w:rsidR="008F2E13" w:rsidRPr="00FE42D8">
        <w:rPr>
          <w:rFonts w:cstheme="minorHAnsi"/>
          <w:lang w:val="en-US"/>
        </w:rPr>
        <w:t xml:space="preserve"> </w:t>
      </w:r>
      <w:r w:rsidR="005D6904">
        <w:rPr>
          <w:rFonts w:cstheme="minorHAnsi"/>
          <w:lang w:val="en-US"/>
        </w:rPr>
        <w:t xml:space="preserve">the impossibility </w:t>
      </w:r>
      <w:r w:rsidR="008F2E13" w:rsidRPr="00FE42D8">
        <w:rPr>
          <w:rFonts w:cstheme="minorHAnsi"/>
          <w:lang w:val="en-US"/>
        </w:rPr>
        <w:t xml:space="preserve">to achieve the kind of lucid and tragic self-consciousness achieved by Alfonso Nitti in </w:t>
      </w:r>
      <w:r w:rsidR="003A0181" w:rsidRPr="00FE42D8">
        <w:rPr>
          <w:rFonts w:cstheme="minorHAnsi"/>
          <w:i/>
          <w:lang w:val="en-US"/>
        </w:rPr>
        <w:t>A Life</w:t>
      </w:r>
      <w:r w:rsidR="008F2E13" w:rsidRPr="00FE42D8">
        <w:rPr>
          <w:rFonts w:cstheme="minorHAnsi"/>
          <w:lang w:val="en-US"/>
        </w:rPr>
        <w:t xml:space="preserve">. </w:t>
      </w:r>
    </w:p>
    <w:p w:rsidR="00DE3764" w:rsidRPr="000B072F" w:rsidRDefault="00DE3764" w:rsidP="00DE3764">
      <w:pPr>
        <w:pStyle w:val="NormalWeb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0B072F">
        <w:rPr>
          <w:rFonts w:asciiTheme="minorHAnsi" w:hAnsiTheme="minorHAnsi" w:cstheme="minorHAnsi"/>
          <w:sz w:val="22"/>
          <w:szCs w:val="22"/>
          <w:lang w:val="en-US"/>
        </w:rPr>
        <w:t xml:space="preserve">In </w:t>
      </w:r>
      <w:proofErr w:type="spellStart"/>
      <w:r w:rsidRPr="000B072F">
        <w:rPr>
          <w:rFonts w:asciiTheme="minorHAnsi" w:hAnsiTheme="minorHAnsi" w:cstheme="minorHAnsi"/>
          <w:sz w:val="22"/>
          <w:szCs w:val="22"/>
          <w:lang w:val="en-US"/>
        </w:rPr>
        <w:t>Svevo’s</w:t>
      </w:r>
      <w:proofErr w:type="spellEnd"/>
      <w:r w:rsidRPr="000B072F">
        <w:rPr>
          <w:rFonts w:asciiTheme="minorHAnsi" w:hAnsiTheme="minorHAnsi" w:cstheme="minorHAnsi"/>
          <w:sz w:val="22"/>
          <w:szCs w:val="22"/>
          <w:lang w:val="en-US"/>
        </w:rPr>
        <w:t xml:space="preserve"> third novel, </w:t>
      </w:r>
      <w:r w:rsidRPr="000B072F">
        <w:rPr>
          <w:rFonts w:asciiTheme="minorHAnsi" w:hAnsiTheme="minorHAnsi" w:cstheme="minorHAnsi"/>
          <w:i/>
          <w:sz w:val="22"/>
          <w:szCs w:val="22"/>
          <w:lang w:val="en-US"/>
        </w:rPr>
        <w:t>Zeno’s Conscience</w:t>
      </w:r>
      <w:r w:rsidRPr="000B072F">
        <w:rPr>
          <w:rFonts w:asciiTheme="minorHAnsi" w:hAnsiTheme="minorHAnsi" w:cstheme="minorHAnsi"/>
          <w:sz w:val="22"/>
          <w:szCs w:val="22"/>
          <w:lang w:val="en-US"/>
        </w:rPr>
        <w:t xml:space="preserve">, </w:t>
      </w:r>
      <w:r w:rsidR="005D6904">
        <w:rPr>
          <w:rFonts w:asciiTheme="minorHAnsi" w:hAnsiTheme="minorHAnsi" w:cstheme="minorHAnsi"/>
          <w:sz w:val="22"/>
          <w:szCs w:val="22"/>
          <w:lang w:val="en-US"/>
        </w:rPr>
        <w:t xml:space="preserve">the protagonist </w:t>
      </w:r>
      <w:r w:rsidRPr="000B072F">
        <w:rPr>
          <w:rFonts w:asciiTheme="minorHAnsi" w:hAnsiTheme="minorHAnsi" w:cstheme="minorHAnsi"/>
          <w:sz w:val="22"/>
          <w:szCs w:val="22"/>
          <w:lang w:val="en-US"/>
        </w:rPr>
        <w:t xml:space="preserve">Zeno </w:t>
      </w:r>
      <w:proofErr w:type="spellStart"/>
      <w:r w:rsidRPr="000B072F">
        <w:rPr>
          <w:rFonts w:asciiTheme="minorHAnsi" w:hAnsiTheme="minorHAnsi" w:cstheme="minorHAnsi"/>
          <w:sz w:val="22"/>
          <w:szCs w:val="22"/>
          <w:lang w:val="en-US"/>
        </w:rPr>
        <w:t>Cosini</w:t>
      </w:r>
      <w:proofErr w:type="spellEnd"/>
      <w:r w:rsidRPr="000B072F">
        <w:rPr>
          <w:rFonts w:asciiTheme="minorHAnsi" w:hAnsiTheme="minorHAnsi" w:cstheme="minorHAnsi"/>
          <w:sz w:val="22"/>
          <w:szCs w:val="22"/>
          <w:lang w:val="en-US"/>
        </w:rPr>
        <w:t xml:space="preserve">, a middle-aged Trieste bourgeois, reconstructs the most important episodes of his life. These accounts were commissioned by his psychiatrist, </w:t>
      </w:r>
      <w:proofErr w:type="spellStart"/>
      <w:r w:rsidRPr="000B072F">
        <w:rPr>
          <w:rFonts w:asciiTheme="minorHAnsi" w:hAnsiTheme="minorHAnsi" w:cstheme="minorHAnsi"/>
          <w:sz w:val="22"/>
          <w:szCs w:val="22"/>
          <w:lang w:val="en-US"/>
        </w:rPr>
        <w:t>dottor</w:t>
      </w:r>
      <w:proofErr w:type="spellEnd"/>
      <w:r w:rsidRPr="000B072F">
        <w:rPr>
          <w:rFonts w:asciiTheme="minorHAnsi" w:hAnsiTheme="minorHAnsi" w:cstheme="minorHAnsi"/>
          <w:sz w:val="22"/>
          <w:szCs w:val="22"/>
          <w:lang w:val="en-US"/>
        </w:rPr>
        <w:t xml:space="preserve"> S., who attempted to cure Zeno from his multiple neurotic disorders, and who </w:t>
      </w:r>
      <w:r w:rsidR="00072421" w:rsidRPr="000B072F">
        <w:rPr>
          <w:rFonts w:asciiTheme="minorHAnsi" w:hAnsiTheme="minorHAnsi" w:cstheme="minorHAnsi"/>
          <w:sz w:val="22"/>
          <w:szCs w:val="22"/>
          <w:lang w:val="en-US"/>
        </w:rPr>
        <w:t>published his patient’s writings</w:t>
      </w:r>
      <w:r w:rsidRPr="000B072F">
        <w:rPr>
          <w:rFonts w:asciiTheme="minorHAnsi" w:hAnsiTheme="minorHAnsi" w:cstheme="minorHAnsi"/>
          <w:sz w:val="22"/>
          <w:szCs w:val="22"/>
          <w:lang w:val="en-US"/>
        </w:rPr>
        <w:t xml:space="preserve"> after </w:t>
      </w:r>
      <w:r w:rsidR="00072421" w:rsidRPr="000B072F">
        <w:rPr>
          <w:rFonts w:asciiTheme="minorHAnsi" w:hAnsiTheme="minorHAnsi" w:cstheme="minorHAnsi"/>
          <w:sz w:val="22"/>
          <w:szCs w:val="22"/>
          <w:lang w:val="en-US"/>
        </w:rPr>
        <w:t>the latter had unilaterally decided to interrupt the therapy</w:t>
      </w:r>
      <w:r w:rsidRPr="000B072F">
        <w:rPr>
          <w:rFonts w:asciiTheme="minorHAnsi" w:hAnsiTheme="minorHAnsi" w:cstheme="minorHAnsi"/>
          <w:sz w:val="22"/>
          <w:szCs w:val="22"/>
          <w:lang w:val="en-US"/>
        </w:rPr>
        <w:t>. The various chapters (thematically focused on topics such as Zeno’s addiction to smoking, the death of hi</w:t>
      </w:r>
      <w:r w:rsidR="00072421" w:rsidRPr="000B072F">
        <w:rPr>
          <w:rFonts w:asciiTheme="minorHAnsi" w:hAnsiTheme="minorHAnsi" w:cstheme="minorHAnsi"/>
          <w:sz w:val="22"/>
          <w:szCs w:val="22"/>
          <w:lang w:val="en-US"/>
        </w:rPr>
        <w:t>s father, marriage and adultery</w:t>
      </w:r>
      <w:r w:rsidRPr="000B072F">
        <w:rPr>
          <w:rFonts w:asciiTheme="minorHAnsi" w:hAnsiTheme="minorHAnsi" w:cstheme="minorHAnsi"/>
          <w:sz w:val="22"/>
          <w:szCs w:val="22"/>
          <w:lang w:val="en-US"/>
        </w:rPr>
        <w:t>), are full of meandering recollections, puzzling comments and whimsical</w:t>
      </w:r>
      <w:r w:rsidRPr="000B072F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 w:rsidRPr="000B072F">
        <w:rPr>
          <w:rFonts w:asciiTheme="minorHAnsi" w:hAnsiTheme="minorHAnsi" w:cstheme="minorHAnsi"/>
          <w:sz w:val="22"/>
          <w:szCs w:val="22"/>
          <w:lang w:val="en-US"/>
        </w:rPr>
        <w:t>digressions on the confused and often contradictory thoughts, feel</w:t>
      </w:r>
      <w:r w:rsidR="00F96961">
        <w:rPr>
          <w:rFonts w:asciiTheme="minorHAnsi" w:hAnsiTheme="minorHAnsi" w:cstheme="minorHAnsi"/>
          <w:sz w:val="22"/>
          <w:szCs w:val="22"/>
          <w:lang w:val="en-US"/>
        </w:rPr>
        <w:t>ings and desires constituting</w:t>
      </w:r>
      <w:r w:rsidRPr="000B072F">
        <w:rPr>
          <w:rFonts w:asciiTheme="minorHAnsi" w:hAnsiTheme="minorHAnsi" w:cstheme="minorHAnsi"/>
          <w:sz w:val="22"/>
          <w:szCs w:val="22"/>
          <w:lang w:val="en-US"/>
        </w:rPr>
        <w:t xml:space="preserve"> Zeno’s inner life. In his highly ironic and often hilarious accounts, Zeno relentlessly</w:t>
      </w:r>
      <w:r w:rsidRPr="000B072F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 w:rsidR="00072421" w:rsidRPr="000B072F">
        <w:rPr>
          <w:rFonts w:asciiTheme="minorHAnsi" w:hAnsiTheme="minorHAnsi" w:cstheme="minorHAnsi"/>
          <w:sz w:val="22"/>
          <w:szCs w:val="22"/>
          <w:lang w:val="en-US"/>
        </w:rPr>
        <w:t>dissect</w:t>
      </w:r>
      <w:r w:rsidR="005D6904">
        <w:rPr>
          <w:rFonts w:asciiTheme="minorHAnsi" w:hAnsiTheme="minorHAnsi" w:cstheme="minorHAnsi"/>
          <w:sz w:val="22"/>
          <w:szCs w:val="22"/>
          <w:lang w:val="en-US"/>
        </w:rPr>
        <w:t>s</w:t>
      </w:r>
      <w:r w:rsidRPr="000B072F">
        <w:rPr>
          <w:rFonts w:asciiTheme="minorHAnsi" w:hAnsiTheme="minorHAnsi" w:cstheme="minorHAnsi"/>
          <w:sz w:val="22"/>
          <w:szCs w:val="22"/>
          <w:lang w:val="en-US"/>
        </w:rPr>
        <w:t xml:space="preserve"> his many shortcomings, yet in other passages </w:t>
      </w:r>
      <w:r w:rsidR="005D6904">
        <w:rPr>
          <w:rFonts w:asciiTheme="minorHAnsi" w:hAnsiTheme="minorHAnsi" w:cstheme="minorHAnsi"/>
          <w:sz w:val="22"/>
          <w:szCs w:val="22"/>
          <w:lang w:val="en-US"/>
        </w:rPr>
        <w:t xml:space="preserve">he </w:t>
      </w:r>
      <w:r w:rsidRPr="000B072F">
        <w:rPr>
          <w:rFonts w:asciiTheme="minorHAnsi" w:hAnsiTheme="minorHAnsi" w:cstheme="minorHAnsi"/>
          <w:sz w:val="22"/>
          <w:szCs w:val="22"/>
          <w:lang w:val="en-US"/>
        </w:rPr>
        <w:t>indulge</w:t>
      </w:r>
      <w:r w:rsidR="00072421" w:rsidRPr="000B072F">
        <w:rPr>
          <w:rFonts w:asciiTheme="minorHAnsi" w:hAnsiTheme="minorHAnsi" w:cstheme="minorHAnsi"/>
          <w:sz w:val="22"/>
          <w:szCs w:val="22"/>
          <w:lang w:val="en-US"/>
        </w:rPr>
        <w:t>s</w:t>
      </w:r>
      <w:r w:rsidRPr="000B072F">
        <w:rPr>
          <w:rFonts w:asciiTheme="minorHAnsi" w:hAnsiTheme="minorHAnsi" w:cstheme="minorHAnsi"/>
          <w:sz w:val="22"/>
          <w:szCs w:val="22"/>
          <w:lang w:val="en-US"/>
        </w:rPr>
        <w:t xml:space="preserve"> in self-pity or in attempts to clear himself f</w:t>
      </w:r>
      <w:r w:rsidR="00072421" w:rsidRPr="000B072F">
        <w:rPr>
          <w:rFonts w:asciiTheme="minorHAnsi" w:hAnsiTheme="minorHAnsi" w:cstheme="minorHAnsi"/>
          <w:sz w:val="22"/>
          <w:szCs w:val="22"/>
          <w:lang w:val="en-US"/>
        </w:rPr>
        <w:t xml:space="preserve">rom any responsibility.  Zeno </w:t>
      </w:r>
      <w:r w:rsidRPr="000B072F">
        <w:rPr>
          <w:rFonts w:asciiTheme="minorHAnsi" w:hAnsiTheme="minorHAnsi" w:cstheme="minorHAnsi"/>
          <w:sz w:val="22"/>
          <w:szCs w:val="22"/>
          <w:lang w:val="en-US"/>
        </w:rPr>
        <w:t>present</w:t>
      </w:r>
      <w:r w:rsidR="00072421" w:rsidRPr="000B072F">
        <w:rPr>
          <w:rFonts w:asciiTheme="minorHAnsi" w:hAnsiTheme="minorHAnsi" w:cstheme="minorHAnsi"/>
          <w:sz w:val="22"/>
          <w:szCs w:val="22"/>
          <w:lang w:val="en-US"/>
        </w:rPr>
        <w:t>s</w:t>
      </w:r>
      <w:r w:rsidRPr="000B072F">
        <w:rPr>
          <w:rFonts w:asciiTheme="minorHAnsi" w:hAnsiTheme="minorHAnsi" w:cstheme="minorHAnsi"/>
          <w:sz w:val="22"/>
          <w:szCs w:val="22"/>
          <w:lang w:val="en-US"/>
        </w:rPr>
        <w:t xml:space="preserve"> the reader with a self-portrait whose features are co</w:t>
      </w:r>
      <w:r w:rsidR="005D6904">
        <w:rPr>
          <w:rFonts w:asciiTheme="minorHAnsi" w:hAnsiTheme="minorHAnsi" w:cstheme="minorHAnsi"/>
          <w:sz w:val="22"/>
          <w:szCs w:val="22"/>
          <w:lang w:val="en-US"/>
        </w:rPr>
        <w:t>nstantly blurred and twisted: apparently, it</w:t>
      </w:r>
      <w:r w:rsidRPr="000B072F">
        <w:rPr>
          <w:rFonts w:asciiTheme="minorHAnsi" w:hAnsiTheme="minorHAnsi" w:cstheme="minorHAnsi"/>
          <w:sz w:val="22"/>
          <w:szCs w:val="22"/>
          <w:lang w:val="en-US"/>
        </w:rPr>
        <w:t xml:space="preserve"> is the moment of writing and interpreting itself that incessantly reshuffles the multiple, ever-shifting “truths” of a subject</w:t>
      </w:r>
      <w:ins w:id="5" w:author="Bru Sascha" w:date="2013-07-09T17:36:00Z">
        <w:r w:rsidR="00D51211">
          <w:rPr>
            <w:rFonts w:asciiTheme="minorHAnsi" w:hAnsiTheme="minorHAnsi" w:cstheme="minorHAnsi"/>
            <w:sz w:val="22"/>
            <w:szCs w:val="22"/>
            <w:lang w:val="en-US"/>
          </w:rPr>
          <w:t>’s</w:t>
        </w:r>
      </w:ins>
      <w:del w:id="6" w:author="Bru Sascha" w:date="2013-07-09T17:36:00Z">
        <w:r w:rsidRPr="000B072F" w:rsidDel="00D51211">
          <w:rPr>
            <w:rFonts w:asciiTheme="minorHAnsi" w:hAnsiTheme="minorHAnsi" w:cstheme="minorHAnsi"/>
            <w:sz w:val="22"/>
            <w:szCs w:val="22"/>
            <w:lang w:val="en-US"/>
          </w:rPr>
          <w:delText>ive</w:delText>
        </w:r>
      </w:del>
      <w:r w:rsidRPr="000B072F">
        <w:rPr>
          <w:rFonts w:asciiTheme="minorHAnsi" w:hAnsiTheme="minorHAnsi" w:cstheme="minorHAnsi"/>
          <w:sz w:val="22"/>
          <w:szCs w:val="22"/>
          <w:lang w:val="en-US"/>
        </w:rPr>
        <w:t xml:space="preserve"> c</w:t>
      </w:r>
      <w:r w:rsidR="00072421" w:rsidRPr="000B072F">
        <w:rPr>
          <w:rFonts w:asciiTheme="minorHAnsi" w:hAnsiTheme="minorHAnsi" w:cstheme="minorHAnsi"/>
          <w:sz w:val="22"/>
          <w:szCs w:val="22"/>
          <w:lang w:val="en-US"/>
        </w:rPr>
        <w:t xml:space="preserve">onsciousness, prejudicing the sheer </w:t>
      </w:r>
      <w:r w:rsidRPr="000B072F">
        <w:rPr>
          <w:rFonts w:asciiTheme="minorHAnsi" w:hAnsiTheme="minorHAnsi" w:cstheme="minorHAnsi"/>
          <w:sz w:val="22"/>
          <w:szCs w:val="22"/>
          <w:lang w:val="en-US"/>
        </w:rPr>
        <w:t>possibility of a coherent moral conscience.</w:t>
      </w:r>
      <w:r w:rsidR="00393CD6" w:rsidRPr="000B072F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</w:p>
    <w:p w:rsidR="00DE3764" w:rsidRPr="000B072F" w:rsidRDefault="00393CD6" w:rsidP="00DE3764">
      <w:pPr>
        <w:pStyle w:val="NormalWeb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0B072F">
        <w:rPr>
          <w:rFonts w:asciiTheme="minorHAnsi" w:hAnsiTheme="minorHAnsi" w:cstheme="minorHAnsi"/>
          <w:sz w:val="22"/>
          <w:szCs w:val="22"/>
          <w:lang w:val="en-US"/>
        </w:rPr>
        <w:t>Svevo’s</w:t>
      </w:r>
      <w:proofErr w:type="spellEnd"/>
      <w:r w:rsidRPr="000B072F">
        <w:rPr>
          <w:rFonts w:asciiTheme="minorHAnsi" w:hAnsiTheme="minorHAnsi" w:cstheme="minorHAnsi"/>
          <w:sz w:val="22"/>
          <w:szCs w:val="22"/>
          <w:lang w:val="en-US"/>
        </w:rPr>
        <w:t xml:space="preserve"> oeuvre is </w:t>
      </w:r>
      <w:r w:rsidR="003A3F02" w:rsidRPr="000B072F">
        <w:rPr>
          <w:rFonts w:asciiTheme="minorHAnsi" w:hAnsiTheme="minorHAnsi" w:cstheme="minorHAnsi"/>
          <w:sz w:val="22"/>
          <w:szCs w:val="22"/>
          <w:lang w:val="en-US"/>
        </w:rPr>
        <w:t>characterized by</w:t>
      </w:r>
      <w:r w:rsidR="00DE3764" w:rsidRPr="000B072F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3A3F02" w:rsidRPr="000B072F">
        <w:rPr>
          <w:rFonts w:asciiTheme="minorHAnsi" w:hAnsiTheme="minorHAnsi" w:cstheme="minorHAnsi"/>
          <w:sz w:val="22"/>
          <w:szCs w:val="22"/>
          <w:lang w:val="en-US"/>
        </w:rPr>
        <w:t xml:space="preserve">the intertwining of </w:t>
      </w:r>
      <w:r w:rsidR="00DE3764" w:rsidRPr="000B072F">
        <w:rPr>
          <w:rFonts w:asciiTheme="minorHAnsi" w:hAnsiTheme="minorHAnsi" w:cstheme="minorHAnsi"/>
          <w:sz w:val="22"/>
          <w:szCs w:val="22"/>
          <w:lang w:val="en-US"/>
        </w:rPr>
        <w:t>profoundly analytical and inherently skeptical</w:t>
      </w:r>
      <w:r w:rsidR="003A3F02" w:rsidRPr="000B072F">
        <w:rPr>
          <w:rFonts w:asciiTheme="minorHAnsi" w:hAnsiTheme="minorHAnsi" w:cstheme="minorHAnsi"/>
          <w:sz w:val="22"/>
          <w:szCs w:val="22"/>
          <w:lang w:val="en-US"/>
        </w:rPr>
        <w:t xml:space="preserve"> stances</w:t>
      </w:r>
      <w:r w:rsidR="00FE42D8" w:rsidRPr="000B072F">
        <w:rPr>
          <w:rFonts w:asciiTheme="minorHAnsi" w:hAnsiTheme="minorHAnsi" w:cstheme="minorHAnsi"/>
          <w:sz w:val="22"/>
          <w:szCs w:val="22"/>
          <w:lang w:val="en-US"/>
        </w:rPr>
        <w:t>. As</w:t>
      </w:r>
      <w:r w:rsidR="00DE3764" w:rsidRPr="000B072F">
        <w:rPr>
          <w:rFonts w:asciiTheme="minorHAnsi" w:hAnsiTheme="minorHAnsi" w:cstheme="minorHAnsi"/>
          <w:sz w:val="22"/>
          <w:szCs w:val="22"/>
          <w:lang w:val="en-US"/>
        </w:rPr>
        <w:t xml:space="preserve"> modern science and philosophy (from Darwin to Freud, from N</w:t>
      </w:r>
      <w:r w:rsidR="005D6904">
        <w:rPr>
          <w:rFonts w:asciiTheme="minorHAnsi" w:hAnsiTheme="minorHAnsi" w:cstheme="minorHAnsi"/>
          <w:sz w:val="22"/>
          <w:szCs w:val="22"/>
          <w:lang w:val="en-US"/>
        </w:rPr>
        <w:t>ietzsche to Schopenhauer) are</w:t>
      </w:r>
      <w:r w:rsidR="00DE3764" w:rsidRPr="000B072F">
        <w:rPr>
          <w:rFonts w:asciiTheme="minorHAnsi" w:hAnsiTheme="minorHAnsi" w:cstheme="minorHAnsi"/>
          <w:sz w:val="22"/>
          <w:szCs w:val="22"/>
          <w:lang w:val="en-US"/>
        </w:rPr>
        <w:t xml:space="preserve"> emanation</w:t>
      </w:r>
      <w:r w:rsidR="005D6904">
        <w:rPr>
          <w:rFonts w:asciiTheme="minorHAnsi" w:hAnsiTheme="minorHAnsi" w:cstheme="minorHAnsi"/>
          <w:sz w:val="22"/>
          <w:szCs w:val="22"/>
          <w:lang w:val="en-US"/>
        </w:rPr>
        <w:t>s of modern condition as well as</w:t>
      </w:r>
      <w:r w:rsidR="00DE3764" w:rsidRPr="000B072F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0B072F">
        <w:rPr>
          <w:rFonts w:asciiTheme="minorHAnsi" w:hAnsiTheme="minorHAnsi" w:cstheme="minorHAnsi"/>
          <w:sz w:val="22"/>
          <w:szCs w:val="22"/>
          <w:lang w:val="en-US"/>
        </w:rPr>
        <w:t>tool</w:t>
      </w:r>
      <w:r w:rsidR="005D6904">
        <w:rPr>
          <w:rFonts w:asciiTheme="minorHAnsi" w:hAnsiTheme="minorHAnsi" w:cstheme="minorHAnsi"/>
          <w:sz w:val="22"/>
          <w:szCs w:val="22"/>
          <w:lang w:val="en-US"/>
        </w:rPr>
        <w:t>s</w:t>
      </w:r>
      <w:r w:rsidR="00DE3764" w:rsidRPr="000B072F">
        <w:rPr>
          <w:rFonts w:asciiTheme="minorHAnsi" w:hAnsiTheme="minorHAnsi" w:cstheme="minorHAnsi"/>
          <w:sz w:val="22"/>
          <w:szCs w:val="22"/>
          <w:lang w:val="en-US"/>
        </w:rPr>
        <w:t xml:space="preserve"> to </w:t>
      </w:r>
      <w:r w:rsidR="00FE42D8" w:rsidRPr="000B072F">
        <w:rPr>
          <w:rFonts w:asciiTheme="minorHAnsi" w:hAnsiTheme="minorHAnsi" w:cstheme="minorHAnsi"/>
          <w:sz w:val="22"/>
          <w:szCs w:val="22"/>
          <w:lang w:val="en-US"/>
        </w:rPr>
        <w:t>scrutinize</w:t>
      </w:r>
      <w:r w:rsidRPr="000B072F">
        <w:rPr>
          <w:rFonts w:asciiTheme="minorHAnsi" w:hAnsiTheme="minorHAnsi" w:cstheme="minorHAnsi"/>
          <w:sz w:val="22"/>
          <w:szCs w:val="22"/>
          <w:lang w:val="en-US"/>
        </w:rPr>
        <w:t xml:space="preserve"> it, </w:t>
      </w:r>
      <w:r w:rsidR="00FE42D8" w:rsidRPr="000B072F">
        <w:rPr>
          <w:rFonts w:asciiTheme="minorHAnsi" w:hAnsiTheme="minorHAnsi" w:cstheme="minorHAnsi"/>
          <w:sz w:val="22"/>
          <w:szCs w:val="22"/>
          <w:lang w:val="en-US"/>
        </w:rPr>
        <w:t>it may be</w:t>
      </w:r>
      <w:r w:rsidR="00DE3764" w:rsidRPr="000B072F">
        <w:rPr>
          <w:rFonts w:asciiTheme="minorHAnsi" w:hAnsiTheme="minorHAnsi" w:cstheme="minorHAnsi"/>
          <w:sz w:val="22"/>
          <w:szCs w:val="22"/>
          <w:lang w:val="en-US"/>
        </w:rPr>
        <w:t xml:space="preserve"> useless to try to counterbalance the analytical </w:t>
      </w:r>
      <w:r w:rsidRPr="000B072F">
        <w:rPr>
          <w:rFonts w:asciiTheme="minorHAnsi" w:hAnsiTheme="minorHAnsi" w:cstheme="minorHAnsi"/>
          <w:sz w:val="22"/>
          <w:szCs w:val="22"/>
          <w:lang w:val="en-US"/>
        </w:rPr>
        <w:t xml:space="preserve">and rational </w:t>
      </w:r>
      <w:r w:rsidR="00FE42D8" w:rsidRPr="000B072F">
        <w:rPr>
          <w:rFonts w:asciiTheme="minorHAnsi" w:hAnsiTheme="minorHAnsi" w:cstheme="minorHAnsi"/>
          <w:i/>
          <w:sz w:val="22"/>
          <w:szCs w:val="22"/>
          <w:lang w:val="en-US"/>
        </w:rPr>
        <w:t>forma mentis</w:t>
      </w:r>
      <w:r w:rsidRPr="000B072F">
        <w:rPr>
          <w:rFonts w:asciiTheme="minorHAnsi" w:hAnsiTheme="minorHAnsi" w:cstheme="minorHAnsi"/>
          <w:sz w:val="22"/>
          <w:szCs w:val="22"/>
          <w:lang w:val="en-US"/>
        </w:rPr>
        <w:t xml:space="preserve"> of modern man</w:t>
      </w:r>
      <w:r w:rsidR="00DE3764" w:rsidRPr="000B072F">
        <w:rPr>
          <w:rFonts w:asciiTheme="minorHAnsi" w:hAnsiTheme="minorHAnsi" w:cstheme="minorHAnsi"/>
          <w:sz w:val="22"/>
          <w:szCs w:val="22"/>
          <w:lang w:val="en-US"/>
        </w:rPr>
        <w:t xml:space="preserve"> by a</w:t>
      </w:r>
      <w:r w:rsidRPr="000B072F">
        <w:rPr>
          <w:rFonts w:asciiTheme="minorHAnsi" w:hAnsiTheme="minorHAnsi" w:cstheme="minorHAnsi"/>
          <w:sz w:val="22"/>
          <w:szCs w:val="22"/>
          <w:lang w:val="en-US"/>
        </w:rPr>
        <w:t xml:space="preserve">ny kind of </w:t>
      </w:r>
      <w:proofErr w:type="spellStart"/>
      <w:r w:rsidRPr="000B072F">
        <w:rPr>
          <w:rFonts w:asciiTheme="minorHAnsi" w:hAnsiTheme="minorHAnsi" w:cstheme="minorHAnsi"/>
          <w:sz w:val="22"/>
          <w:szCs w:val="22"/>
          <w:lang w:val="en-US"/>
        </w:rPr>
        <w:t>vitalist</w:t>
      </w:r>
      <w:r w:rsidR="00F96961">
        <w:rPr>
          <w:rFonts w:asciiTheme="minorHAnsi" w:hAnsiTheme="minorHAnsi" w:cstheme="minorHAnsi"/>
          <w:sz w:val="22"/>
          <w:szCs w:val="22"/>
          <w:lang w:val="en-US"/>
        </w:rPr>
        <w:t>ic</w:t>
      </w:r>
      <w:proofErr w:type="spellEnd"/>
      <w:r w:rsidR="00F96961">
        <w:rPr>
          <w:rFonts w:asciiTheme="minorHAnsi" w:hAnsiTheme="minorHAnsi" w:cstheme="minorHAnsi"/>
          <w:sz w:val="22"/>
          <w:szCs w:val="22"/>
          <w:lang w:val="en-US"/>
        </w:rPr>
        <w:t xml:space="preserve"> and Dionysian</w:t>
      </w:r>
      <w:r w:rsidRPr="000B072F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FE42D8" w:rsidRPr="000B072F">
        <w:rPr>
          <w:rFonts w:asciiTheme="minorHAnsi" w:hAnsiTheme="minorHAnsi" w:cstheme="minorHAnsi"/>
          <w:sz w:val="22"/>
          <w:szCs w:val="22"/>
          <w:lang w:val="en-US"/>
        </w:rPr>
        <w:t>impetus</w:t>
      </w:r>
      <w:r w:rsidRPr="000B072F">
        <w:rPr>
          <w:rFonts w:asciiTheme="minorHAnsi" w:hAnsiTheme="minorHAnsi" w:cstheme="minorHAnsi"/>
          <w:sz w:val="22"/>
          <w:szCs w:val="22"/>
          <w:lang w:val="en-US"/>
        </w:rPr>
        <w:t xml:space="preserve">. </w:t>
      </w:r>
      <w:r w:rsidR="00CA7138" w:rsidRPr="000B072F">
        <w:rPr>
          <w:rFonts w:asciiTheme="minorHAnsi" w:hAnsiTheme="minorHAnsi" w:cstheme="minorHAnsi"/>
          <w:sz w:val="22"/>
          <w:szCs w:val="22"/>
          <w:lang w:val="en-US"/>
        </w:rPr>
        <w:t xml:space="preserve">If there is an evolution </w:t>
      </w:r>
      <w:r w:rsidR="00FE42D8" w:rsidRPr="000B072F">
        <w:rPr>
          <w:rFonts w:asciiTheme="minorHAnsi" w:hAnsiTheme="minorHAnsi" w:cstheme="minorHAnsi"/>
          <w:sz w:val="22"/>
          <w:szCs w:val="22"/>
          <w:lang w:val="en-US"/>
        </w:rPr>
        <w:t>to be recognized in</w:t>
      </w:r>
      <w:r w:rsidR="00CA7138" w:rsidRPr="000B072F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0B072F">
        <w:rPr>
          <w:rFonts w:asciiTheme="minorHAnsi" w:hAnsiTheme="minorHAnsi" w:cstheme="minorHAnsi"/>
          <w:sz w:val="22"/>
          <w:szCs w:val="22"/>
          <w:lang w:val="en-US"/>
        </w:rPr>
        <w:t>S</w:t>
      </w:r>
      <w:r w:rsidR="00DE3764" w:rsidRPr="000B072F">
        <w:rPr>
          <w:rFonts w:asciiTheme="minorHAnsi" w:hAnsiTheme="minorHAnsi" w:cstheme="minorHAnsi"/>
          <w:sz w:val="22"/>
          <w:szCs w:val="22"/>
          <w:lang w:val="en-US"/>
        </w:rPr>
        <w:t>vevo’s</w:t>
      </w:r>
      <w:proofErr w:type="spellEnd"/>
      <w:r w:rsidR="00DE3764" w:rsidRPr="000B072F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CA7138" w:rsidRPr="000B072F">
        <w:rPr>
          <w:rFonts w:asciiTheme="minorHAnsi" w:hAnsiTheme="minorHAnsi" w:cstheme="minorHAnsi"/>
          <w:sz w:val="22"/>
          <w:szCs w:val="22"/>
          <w:lang w:val="en-US"/>
        </w:rPr>
        <w:t xml:space="preserve">fiction, it </w:t>
      </w:r>
      <w:r w:rsidR="00FE42D8" w:rsidRPr="000B072F">
        <w:rPr>
          <w:rFonts w:asciiTheme="minorHAnsi" w:hAnsiTheme="minorHAnsi" w:cstheme="minorHAnsi"/>
          <w:sz w:val="22"/>
          <w:szCs w:val="22"/>
          <w:lang w:val="en-US"/>
        </w:rPr>
        <w:t>is</w:t>
      </w:r>
      <w:r w:rsidR="00CA7138" w:rsidRPr="000B072F">
        <w:rPr>
          <w:rFonts w:asciiTheme="minorHAnsi" w:hAnsiTheme="minorHAnsi" w:cstheme="minorHAnsi"/>
          <w:sz w:val="22"/>
          <w:szCs w:val="22"/>
          <w:lang w:val="en-US"/>
        </w:rPr>
        <w:t xml:space="preserve"> the increasing </w:t>
      </w:r>
      <w:r w:rsidR="00FE42D8" w:rsidRPr="000B072F">
        <w:rPr>
          <w:rFonts w:asciiTheme="minorHAnsi" w:hAnsiTheme="minorHAnsi" w:cstheme="minorHAnsi"/>
          <w:sz w:val="22"/>
          <w:szCs w:val="22"/>
          <w:lang w:val="en-US"/>
        </w:rPr>
        <w:t>tendency to</w:t>
      </w:r>
      <w:r w:rsidR="00CA7138" w:rsidRPr="000B072F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FE42D8" w:rsidRPr="000B072F">
        <w:rPr>
          <w:rFonts w:asciiTheme="minorHAnsi" w:hAnsiTheme="minorHAnsi" w:cstheme="minorHAnsi"/>
          <w:sz w:val="22"/>
          <w:szCs w:val="22"/>
          <w:lang w:val="en-US"/>
        </w:rPr>
        <w:t>see</w:t>
      </w:r>
      <w:r w:rsidRPr="000B072F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DE3764" w:rsidRPr="000B072F">
        <w:rPr>
          <w:rFonts w:asciiTheme="minorHAnsi" w:hAnsiTheme="minorHAnsi" w:cstheme="minorHAnsi"/>
          <w:sz w:val="22"/>
          <w:szCs w:val="22"/>
          <w:lang w:val="en-US"/>
        </w:rPr>
        <w:t xml:space="preserve">all kinds of remedies, therapies and </w:t>
      </w:r>
      <w:r w:rsidRPr="000B072F">
        <w:rPr>
          <w:rFonts w:asciiTheme="minorHAnsi" w:hAnsiTheme="minorHAnsi" w:cstheme="minorHAnsi"/>
          <w:sz w:val="22"/>
          <w:szCs w:val="22"/>
          <w:lang w:val="en-US"/>
        </w:rPr>
        <w:t xml:space="preserve">consolations as </w:t>
      </w:r>
      <w:r w:rsidR="00FE42D8" w:rsidRPr="000B072F">
        <w:rPr>
          <w:rFonts w:asciiTheme="minorHAnsi" w:hAnsiTheme="minorHAnsi" w:cstheme="minorHAnsi"/>
          <w:sz w:val="22"/>
          <w:szCs w:val="22"/>
          <w:lang w:val="en-US"/>
        </w:rPr>
        <w:t>mere strategies</w:t>
      </w:r>
      <w:r w:rsidR="00CA7138" w:rsidRPr="000B072F">
        <w:rPr>
          <w:rFonts w:asciiTheme="minorHAnsi" w:hAnsiTheme="minorHAnsi" w:cstheme="minorHAnsi"/>
          <w:sz w:val="22"/>
          <w:szCs w:val="22"/>
          <w:lang w:val="en-US"/>
        </w:rPr>
        <w:t xml:space="preserve"> of </w:t>
      </w:r>
      <w:r w:rsidRPr="000B072F">
        <w:rPr>
          <w:rFonts w:asciiTheme="minorHAnsi" w:hAnsiTheme="minorHAnsi" w:cstheme="minorHAnsi"/>
          <w:sz w:val="22"/>
          <w:szCs w:val="22"/>
          <w:lang w:val="en-US"/>
        </w:rPr>
        <w:t>self-deception</w:t>
      </w:r>
      <w:r w:rsidR="00DE3764" w:rsidRPr="000B072F">
        <w:rPr>
          <w:rFonts w:asciiTheme="minorHAnsi" w:hAnsiTheme="minorHAnsi" w:cstheme="minorHAnsi"/>
          <w:sz w:val="22"/>
          <w:szCs w:val="22"/>
          <w:lang w:val="en-US"/>
        </w:rPr>
        <w:t xml:space="preserve"> and </w:t>
      </w:r>
      <w:r w:rsidR="00FE42D8" w:rsidRPr="000B072F">
        <w:rPr>
          <w:rFonts w:asciiTheme="minorHAnsi" w:hAnsiTheme="minorHAnsi" w:cstheme="minorHAnsi"/>
          <w:sz w:val="22"/>
          <w:szCs w:val="22"/>
          <w:lang w:val="en-US"/>
        </w:rPr>
        <w:t>eventually as</w:t>
      </w:r>
      <w:r w:rsidRPr="000B072F">
        <w:rPr>
          <w:rFonts w:asciiTheme="minorHAnsi" w:hAnsiTheme="minorHAnsi" w:cstheme="minorHAnsi"/>
          <w:sz w:val="22"/>
          <w:szCs w:val="22"/>
          <w:lang w:val="en-US"/>
        </w:rPr>
        <w:t xml:space="preserve"> clumsy</w:t>
      </w:r>
      <w:r w:rsidR="00CA7138" w:rsidRPr="000B072F">
        <w:rPr>
          <w:rFonts w:asciiTheme="minorHAnsi" w:hAnsiTheme="minorHAnsi" w:cstheme="minorHAnsi"/>
          <w:sz w:val="22"/>
          <w:szCs w:val="22"/>
          <w:lang w:val="en-US"/>
        </w:rPr>
        <w:t xml:space="preserve">, </w:t>
      </w:r>
      <w:proofErr w:type="spellStart"/>
      <w:r w:rsidR="00CA7138" w:rsidRPr="000B072F">
        <w:rPr>
          <w:rFonts w:asciiTheme="minorHAnsi" w:hAnsiTheme="minorHAnsi" w:cstheme="minorHAnsi"/>
          <w:sz w:val="22"/>
          <w:szCs w:val="22"/>
          <w:lang w:val="en-US"/>
        </w:rPr>
        <w:t>tragicomical</w:t>
      </w:r>
      <w:proofErr w:type="spellEnd"/>
      <w:r w:rsidRPr="000B072F">
        <w:rPr>
          <w:rFonts w:asciiTheme="minorHAnsi" w:hAnsiTheme="minorHAnsi" w:cstheme="minorHAnsi"/>
          <w:sz w:val="22"/>
          <w:szCs w:val="22"/>
          <w:lang w:val="en-US"/>
        </w:rPr>
        <w:t xml:space="preserve"> ways of denying</w:t>
      </w:r>
      <w:r w:rsidR="00DE3764" w:rsidRPr="000B072F">
        <w:rPr>
          <w:rFonts w:asciiTheme="minorHAnsi" w:hAnsiTheme="minorHAnsi" w:cstheme="minorHAnsi"/>
          <w:sz w:val="22"/>
          <w:szCs w:val="22"/>
          <w:lang w:val="en-US"/>
        </w:rPr>
        <w:t xml:space="preserve"> the inaptitude that seems to be the core of human existence.</w:t>
      </w:r>
    </w:p>
    <w:p w:rsidR="00DE3764" w:rsidRPr="00FE42D8" w:rsidRDefault="00DE3764" w:rsidP="00DE3764">
      <w:pPr>
        <w:pStyle w:val="NormalWeb"/>
        <w:rPr>
          <w:rFonts w:asciiTheme="minorHAnsi" w:hAnsiTheme="minorHAnsi" w:cstheme="minorHAnsi"/>
          <w:b/>
          <w:lang w:val="en-US"/>
        </w:rPr>
      </w:pPr>
    </w:p>
    <w:p w:rsidR="00DE3764" w:rsidRPr="00FE42D8" w:rsidRDefault="00DE3764" w:rsidP="00DE3764">
      <w:pPr>
        <w:pStyle w:val="NormalWeb"/>
        <w:rPr>
          <w:rFonts w:asciiTheme="minorHAnsi" w:hAnsiTheme="minorHAnsi" w:cstheme="minorHAnsi"/>
          <w:lang w:val="it-IT"/>
        </w:rPr>
      </w:pPr>
      <w:commentRangeStart w:id="7"/>
      <w:r w:rsidRPr="00FE42D8">
        <w:rPr>
          <w:rFonts w:asciiTheme="minorHAnsi" w:hAnsiTheme="minorHAnsi" w:cstheme="minorHAnsi"/>
          <w:b/>
          <w:lang w:val="it-IT"/>
        </w:rPr>
        <w:t>List of Works</w:t>
      </w:r>
      <w:commentRangeEnd w:id="7"/>
      <w:r w:rsidR="001D4220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7"/>
      </w:r>
    </w:p>
    <w:p w:rsidR="001A63C5" w:rsidRPr="00FE42D8" w:rsidRDefault="001A63C5" w:rsidP="001A63C5">
      <w:pPr>
        <w:pStyle w:val="NormalWeb"/>
        <w:rPr>
          <w:rFonts w:asciiTheme="minorHAnsi" w:hAnsiTheme="minorHAnsi" w:cstheme="minorHAnsi"/>
          <w:lang w:val="it-IT"/>
        </w:rPr>
      </w:pPr>
      <w:r w:rsidRPr="00FE42D8">
        <w:rPr>
          <w:rFonts w:asciiTheme="minorHAnsi" w:hAnsiTheme="minorHAnsi" w:cstheme="minorHAnsi"/>
          <w:i/>
          <w:lang w:val="it-IT"/>
        </w:rPr>
        <w:t>Tutte le opere</w:t>
      </w:r>
      <w:r w:rsidRPr="00FE42D8">
        <w:rPr>
          <w:rFonts w:asciiTheme="minorHAnsi" w:hAnsiTheme="minorHAnsi" w:cstheme="minorHAnsi"/>
          <w:lang w:val="it-IT"/>
        </w:rPr>
        <w:t>, ed. Nunzia Palmi</w:t>
      </w:r>
      <w:r w:rsidR="00B479A1">
        <w:rPr>
          <w:rFonts w:asciiTheme="minorHAnsi" w:hAnsiTheme="minorHAnsi" w:cstheme="minorHAnsi"/>
          <w:lang w:val="it-IT"/>
        </w:rPr>
        <w:t>eri and Fabio Vittorini, Milano:</w:t>
      </w:r>
      <w:r w:rsidRPr="00FE42D8">
        <w:rPr>
          <w:rFonts w:asciiTheme="minorHAnsi" w:hAnsiTheme="minorHAnsi" w:cstheme="minorHAnsi"/>
          <w:lang w:val="it-IT"/>
        </w:rPr>
        <w:t xml:space="preserve"> Mondadori (“Meridiani”), 2004, 3 </w:t>
      </w:r>
      <w:proofErr w:type="spellStart"/>
      <w:r w:rsidRPr="00FE42D8">
        <w:rPr>
          <w:rFonts w:asciiTheme="minorHAnsi" w:hAnsiTheme="minorHAnsi" w:cstheme="minorHAnsi"/>
          <w:lang w:val="it-IT"/>
        </w:rPr>
        <w:t>vols</w:t>
      </w:r>
      <w:proofErr w:type="spellEnd"/>
      <w:r w:rsidRPr="00FE42D8">
        <w:rPr>
          <w:rFonts w:asciiTheme="minorHAnsi" w:hAnsiTheme="minorHAnsi" w:cstheme="minorHAnsi"/>
          <w:lang w:val="it-IT"/>
        </w:rPr>
        <w:t>.</w:t>
      </w:r>
    </w:p>
    <w:p w:rsidR="00DE3764" w:rsidRPr="00FE42D8" w:rsidRDefault="00DE3764" w:rsidP="00DE3764">
      <w:pPr>
        <w:pStyle w:val="NormalWeb"/>
        <w:rPr>
          <w:rFonts w:asciiTheme="minorHAnsi" w:hAnsiTheme="minorHAnsi" w:cstheme="minorHAnsi"/>
          <w:lang w:val="en-US"/>
        </w:rPr>
      </w:pPr>
      <w:r w:rsidRPr="00FE42D8">
        <w:rPr>
          <w:rFonts w:asciiTheme="minorHAnsi" w:hAnsiTheme="minorHAnsi" w:cstheme="minorHAnsi"/>
          <w:i/>
          <w:lang w:val="it-IT"/>
        </w:rPr>
        <w:t>Una vita</w:t>
      </w:r>
      <w:r w:rsidRPr="00FE42D8">
        <w:rPr>
          <w:rFonts w:asciiTheme="minorHAnsi" w:hAnsiTheme="minorHAnsi" w:cstheme="minorHAnsi"/>
          <w:lang w:val="it-IT"/>
        </w:rPr>
        <w:t xml:space="preserve">, </w:t>
      </w:r>
      <w:r w:rsidR="00035BA2">
        <w:rPr>
          <w:rFonts w:asciiTheme="minorHAnsi" w:hAnsiTheme="minorHAnsi" w:cstheme="minorHAnsi"/>
          <w:lang w:val="it-IT"/>
        </w:rPr>
        <w:t>Trieste:</w:t>
      </w:r>
      <w:r w:rsidR="0022350D" w:rsidRPr="00FE42D8">
        <w:rPr>
          <w:rFonts w:asciiTheme="minorHAnsi" w:hAnsiTheme="minorHAnsi" w:cstheme="minorHAnsi"/>
          <w:lang w:val="it-IT"/>
        </w:rPr>
        <w:t xml:space="preserve"> </w:t>
      </w:r>
      <w:proofErr w:type="spellStart"/>
      <w:r w:rsidR="0022350D" w:rsidRPr="00FE42D8">
        <w:rPr>
          <w:rFonts w:asciiTheme="minorHAnsi" w:hAnsiTheme="minorHAnsi" w:cstheme="minorHAnsi"/>
          <w:lang w:val="it-IT"/>
        </w:rPr>
        <w:t>Vram</w:t>
      </w:r>
      <w:proofErr w:type="spellEnd"/>
      <w:r w:rsidR="0022350D" w:rsidRPr="00FE42D8">
        <w:rPr>
          <w:rFonts w:asciiTheme="minorHAnsi" w:hAnsiTheme="minorHAnsi" w:cstheme="minorHAnsi"/>
          <w:lang w:val="it-IT"/>
        </w:rPr>
        <w:t>, 1892 (</w:t>
      </w:r>
      <w:r w:rsidR="0022350D" w:rsidRPr="00FE42D8">
        <w:rPr>
          <w:rFonts w:asciiTheme="minorHAnsi" w:hAnsiTheme="minorHAnsi" w:cstheme="minorHAnsi"/>
          <w:i/>
          <w:lang w:val="it-IT"/>
        </w:rPr>
        <w:t>A Life</w:t>
      </w:r>
      <w:r w:rsidR="0022350D" w:rsidRPr="00FE42D8">
        <w:rPr>
          <w:rFonts w:asciiTheme="minorHAnsi" w:hAnsiTheme="minorHAnsi" w:cstheme="minorHAnsi"/>
          <w:lang w:val="it-IT"/>
        </w:rPr>
        <w:t xml:space="preserve">, </w:t>
      </w:r>
      <w:r w:rsidR="003E1870" w:rsidRPr="00FE42D8">
        <w:rPr>
          <w:rFonts w:asciiTheme="minorHAnsi" w:hAnsiTheme="minorHAnsi" w:cstheme="minorHAnsi"/>
          <w:lang w:val="it-IT"/>
        </w:rPr>
        <w:t>tr</w:t>
      </w:r>
      <w:r w:rsidR="00F96961">
        <w:rPr>
          <w:rFonts w:asciiTheme="minorHAnsi" w:hAnsiTheme="minorHAnsi" w:cstheme="minorHAnsi"/>
          <w:lang w:val="it-IT"/>
        </w:rPr>
        <w:t>ans</w:t>
      </w:r>
      <w:r w:rsidR="003E1870" w:rsidRPr="00FE42D8">
        <w:rPr>
          <w:rFonts w:asciiTheme="minorHAnsi" w:hAnsiTheme="minorHAnsi" w:cstheme="minorHAnsi"/>
          <w:lang w:val="it-IT"/>
        </w:rPr>
        <w:t xml:space="preserve">. </w:t>
      </w:r>
      <w:r w:rsidR="00B479A1">
        <w:rPr>
          <w:rFonts w:asciiTheme="minorHAnsi" w:hAnsiTheme="minorHAnsi" w:cstheme="minorHAnsi"/>
          <w:lang w:val="en-US"/>
        </w:rPr>
        <w:t xml:space="preserve">Archibald </w:t>
      </w:r>
      <w:proofErr w:type="spellStart"/>
      <w:r w:rsidR="00B479A1">
        <w:rPr>
          <w:rFonts w:asciiTheme="minorHAnsi" w:hAnsiTheme="minorHAnsi" w:cstheme="minorHAnsi"/>
          <w:lang w:val="en-US"/>
        </w:rPr>
        <w:t>Colquihoun</w:t>
      </w:r>
      <w:proofErr w:type="spellEnd"/>
      <w:r w:rsidR="00B479A1">
        <w:rPr>
          <w:rFonts w:asciiTheme="minorHAnsi" w:hAnsiTheme="minorHAnsi" w:cstheme="minorHAnsi"/>
          <w:lang w:val="en-US"/>
        </w:rPr>
        <w:t xml:space="preserve">, London: </w:t>
      </w:r>
      <w:r w:rsidR="003E1870" w:rsidRPr="00FE42D8">
        <w:rPr>
          <w:rFonts w:asciiTheme="minorHAnsi" w:hAnsiTheme="minorHAnsi" w:cstheme="minorHAnsi"/>
          <w:lang w:val="en-US"/>
        </w:rPr>
        <w:t xml:space="preserve">Pushkin Press, </w:t>
      </w:r>
      <w:r w:rsidR="00FE42D8">
        <w:rPr>
          <w:rFonts w:asciiTheme="minorHAnsi" w:hAnsiTheme="minorHAnsi" w:cstheme="minorHAnsi"/>
          <w:lang w:val="en-US"/>
        </w:rPr>
        <w:t>2000</w:t>
      </w:r>
      <w:r w:rsidR="0022350D" w:rsidRPr="00FE42D8">
        <w:rPr>
          <w:rFonts w:asciiTheme="minorHAnsi" w:hAnsiTheme="minorHAnsi" w:cstheme="minorHAnsi"/>
          <w:lang w:val="en-US"/>
        </w:rPr>
        <w:t>)</w:t>
      </w:r>
    </w:p>
    <w:p w:rsidR="00DE3764" w:rsidRPr="00FE42D8" w:rsidRDefault="00DE3764" w:rsidP="00DE3764">
      <w:pPr>
        <w:pStyle w:val="NormalWeb"/>
        <w:rPr>
          <w:rFonts w:asciiTheme="minorHAnsi" w:hAnsiTheme="minorHAnsi" w:cstheme="minorHAnsi"/>
          <w:lang w:val="en-US"/>
        </w:rPr>
      </w:pPr>
      <w:proofErr w:type="spellStart"/>
      <w:r w:rsidRPr="00FE42D8">
        <w:rPr>
          <w:rFonts w:asciiTheme="minorHAnsi" w:hAnsiTheme="minorHAnsi" w:cstheme="minorHAnsi"/>
          <w:i/>
          <w:lang w:val="en-US"/>
        </w:rPr>
        <w:t>Senilità</w:t>
      </w:r>
      <w:proofErr w:type="spellEnd"/>
      <w:r w:rsidRPr="00FE42D8">
        <w:rPr>
          <w:rFonts w:asciiTheme="minorHAnsi" w:hAnsiTheme="minorHAnsi" w:cstheme="minorHAnsi"/>
          <w:lang w:val="en-US"/>
        </w:rPr>
        <w:t xml:space="preserve">, </w:t>
      </w:r>
      <w:r w:rsidR="00035BA2">
        <w:rPr>
          <w:rFonts w:asciiTheme="minorHAnsi" w:hAnsiTheme="minorHAnsi" w:cstheme="minorHAnsi"/>
          <w:lang w:val="en-US"/>
        </w:rPr>
        <w:t>Trieste:</w:t>
      </w:r>
      <w:r w:rsidR="0022350D" w:rsidRPr="00FE42D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22350D" w:rsidRPr="00FE42D8">
        <w:rPr>
          <w:rFonts w:asciiTheme="minorHAnsi" w:hAnsiTheme="minorHAnsi" w:cstheme="minorHAnsi"/>
          <w:lang w:val="en-US"/>
        </w:rPr>
        <w:t>Vram</w:t>
      </w:r>
      <w:proofErr w:type="spellEnd"/>
      <w:r w:rsidR="0022350D" w:rsidRPr="00FE42D8">
        <w:rPr>
          <w:rFonts w:asciiTheme="minorHAnsi" w:hAnsiTheme="minorHAnsi" w:cstheme="minorHAnsi"/>
          <w:lang w:val="en-US"/>
        </w:rPr>
        <w:t>, 1898 (</w:t>
      </w:r>
      <w:r w:rsidR="0022350D" w:rsidRPr="00FE42D8">
        <w:rPr>
          <w:rFonts w:asciiTheme="minorHAnsi" w:hAnsiTheme="minorHAnsi" w:cstheme="minorHAnsi"/>
          <w:i/>
          <w:lang w:val="en-US"/>
        </w:rPr>
        <w:t>A</w:t>
      </w:r>
      <w:r w:rsidR="003E1870" w:rsidRPr="00FE42D8">
        <w:rPr>
          <w:rFonts w:asciiTheme="minorHAnsi" w:hAnsiTheme="minorHAnsi" w:cstheme="minorHAnsi"/>
          <w:i/>
          <w:lang w:val="en-US"/>
        </w:rPr>
        <w:t>s a</w:t>
      </w:r>
      <w:r w:rsidR="0022350D" w:rsidRPr="00FE42D8">
        <w:rPr>
          <w:rFonts w:asciiTheme="minorHAnsi" w:hAnsiTheme="minorHAnsi" w:cstheme="minorHAnsi"/>
          <w:i/>
          <w:lang w:val="en-US"/>
        </w:rPr>
        <w:t xml:space="preserve"> Man Grows Older</w:t>
      </w:r>
      <w:r w:rsidR="0022350D" w:rsidRPr="00FE42D8">
        <w:rPr>
          <w:rFonts w:asciiTheme="minorHAnsi" w:hAnsiTheme="minorHAnsi" w:cstheme="minorHAnsi"/>
          <w:lang w:val="en-US"/>
        </w:rPr>
        <w:t>,</w:t>
      </w:r>
      <w:r w:rsidR="00B479A1">
        <w:rPr>
          <w:rFonts w:asciiTheme="minorHAnsi" w:hAnsiTheme="minorHAnsi" w:cstheme="minorHAnsi"/>
          <w:lang w:val="en-US"/>
        </w:rPr>
        <w:t xml:space="preserve"> tr</w:t>
      </w:r>
      <w:r w:rsidR="00F96961">
        <w:rPr>
          <w:rFonts w:asciiTheme="minorHAnsi" w:hAnsiTheme="minorHAnsi" w:cstheme="minorHAnsi"/>
          <w:lang w:val="en-US"/>
        </w:rPr>
        <w:t>ans</w:t>
      </w:r>
      <w:r w:rsidR="00B479A1">
        <w:rPr>
          <w:rFonts w:asciiTheme="minorHAnsi" w:hAnsiTheme="minorHAnsi" w:cstheme="minorHAnsi"/>
          <w:lang w:val="en-US"/>
        </w:rPr>
        <w:t xml:space="preserve">. Beryl de </w:t>
      </w:r>
      <w:proofErr w:type="spellStart"/>
      <w:r w:rsidR="00B479A1">
        <w:rPr>
          <w:rFonts w:asciiTheme="minorHAnsi" w:hAnsiTheme="minorHAnsi" w:cstheme="minorHAnsi"/>
          <w:lang w:val="en-US"/>
        </w:rPr>
        <w:t>Zoete</w:t>
      </w:r>
      <w:proofErr w:type="spellEnd"/>
      <w:r w:rsidR="00B479A1">
        <w:rPr>
          <w:rFonts w:asciiTheme="minorHAnsi" w:hAnsiTheme="minorHAnsi" w:cstheme="minorHAnsi"/>
          <w:lang w:val="en-US"/>
        </w:rPr>
        <w:t>, Putnam:</w:t>
      </w:r>
      <w:r w:rsidR="003E1870" w:rsidRPr="00FE42D8">
        <w:rPr>
          <w:rFonts w:asciiTheme="minorHAnsi" w:hAnsiTheme="minorHAnsi" w:cstheme="minorHAnsi"/>
          <w:lang w:val="en-US"/>
        </w:rPr>
        <w:t xml:space="preserve"> 1932</w:t>
      </w:r>
      <w:r w:rsidR="00B479A1">
        <w:rPr>
          <w:rFonts w:asciiTheme="minorHAnsi" w:hAnsiTheme="minorHAnsi" w:cstheme="minorHAnsi"/>
          <w:lang w:val="en-US"/>
        </w:rPr>
        <w:t>; reprint New York Review Books,</w:t>
      </w:r>
      <w:r w:rsidR="003E1870" w:rsidRPr="00FE42D8">
        <w:rPr>
          <w:rFonts w:asciiTheme="minorHAnsi" w:hAnsiTheme="minorHAnsi" w:cstheme="minorHAnsi"/>
          <w:lang w:val="en-US"/>
        </w:rPr>
        <w:t xml:space="preserve"> 2001).</w:t>
      </w:r>
      <w:r w:rsidR="0022350D" w:rsidRPr="00FE42D8">
        <w:rPr>
          <w:rFonts w:asciiTheme="minorHAnsi" w:hAnsiTheme="minorHAnsi" w:cstheme="minorHAnsi"/>
          <w:lang w:val="en-US"/>
        </w:rPr>
        <w:t xml:space="preserve"> </w:t>
      </w:r>
    </w:p>
    <w:p w:rsidR="00DE3764" w:rsidRPr="006512FD" w:rsidRDefault="00DE3764" w:rsidP="00DE3764">
      <w:pPr>
        <w:pStyle w:val="NormalWeb"/>
        <w:rPr>
          <w:rFonts w:asciiTheme="minorHAnsi" w:hAnsiTheme="minorHAnsi" w:cstheme="minorHAnsi"/>
          <w:lang w:val="en-US"/>
        </w:rPr>
      </w:pPr>
      <w:r w:rsidRPr="00FE42D8">
        <w:rPr>
          <w:rFonts w:asciiTheme="minorHAnsi" w:hAnsiTheme="minorHAnsi" w:cstheme="minorHAnsi"/>
          <w:i/>
          <w:lang w:val="it-IT"/>
        </w:rPr>
        <w:t>La coscienza di Zeno</w:t>
      </w:r>
      <w:r w:rsidR="00B479A1">
        <w:rPr>
          <w:rFonts w:asciiTheme="minorHAnsi" w:hAnsiTheme="minorHAnsi" w:cstheme="minorHAnsi"/>
          <w:lang w:val="it-IT"/>
        </w:rPr>
        <w:t>, Bologna:</w:t>
      </w:r>
      <w:r w:rsidR="0022350D" w:rsidRPr="00FE42D8">
        <w:rPr>
          <w:rFonts w:asciiTheme="minorHAnsi" w:hAnsiTheme="minorHAnsi" w:cstheme="minorHAnsi"/>
          <w:lang w:val="it-IT"/>
        </w:rPr>
        <w:t xml:space="preserve"> Cappelli, 1923. </w:t>
      </w:r>
      <w:r w:rsidR="0022350D" w:rsidRPr="00FE42D8">
        <w:rPr>
          <w:rFonts w:asciiTheme="minorHAnsi" w:hAnsiTheme="minorHAnsi" w:cstheme="minorHAnsi"/>
          <w:lang w:val="en-US"/>
        </w:rPr>
        <w:t>(</w:t>
      </w:r>
      <w:r w:rsidR="0022350D" w:rsidRPr="00FE42D8">
        <w:rPr>
          <w:rFonts w:asciiTheme="minorHAnsi" w:hAnsiTheme="minorHAnsi" w:cstheme="minorHAnsi"/>
          <w:i/>
          <w:lang w:val="en-US"/>
        </w:rPr>
        <w:t>Zeno’s Conscience</w:t>
      </w:r>
      <w:r w:rsidR="003E1870" w:rsidRPr="00FE42D8">
        <w:rPr>
          <w:rFonts w:asciiTheme="minorHAnsi" w:hAnsiTheme="minorHAnsi" w:cstheme="minorHAnsi"/>
          <w:lang w:val="en-US"/>
        </w:rPr>
        <w:t>, tr</w:t>
      </w:r>
      <w:r w:rsidR="00F96961">
        <w:rPr>
          <w:rFonts w:asciiTheme="minorHAnsi" w:hAnsiTheme="minorHAnsi" w:cstheme="minorHAnsi"/>
          <w:lang w:val="en-US"/>
        </w:rPr>
        <w:t>ans</w:t>
      </w:r>
      <w:r w:rsidR="003E1870" w:rsidRPr="00FE42D8">
        <w:rPr>
          <w:rFonts w:asciiTheme="minorHAnsi" w:hAnsiTheme="minorHAnsi" w:cstheme="minorHAnsi"/>
          <w:lang w:val="en-US"/>
        </w:rPr>
        <w:t xml:space="preserve">. </w:t>
      </w:r>
      <w:r w:rsidR="00B479A1" w:rsidRPr="006512FD">
        <w:rPr>
          <w:rFonts w:asciiTheme="minorHAnsi" w:hAnsiTheme="minorHAnsi" w:cstheme="minorHAnsi"/>
          <w:lang w:val="en-US"/>
        </w:rPr>
        <w:t>William Weaver, New York/London:</w:t>
      </w:r>
      <w:r w:rsidR="003E1870" w:rsidRPr="006512FD">
        <w:rPr>
          <w:rFonts w:asciiTheme="minorHAnsi" w:hAnsiTheme="minorHAnsi" w:cstheme="minorHAnsi"/>
          <w:lang w:val="en-US"/>
        </w:rPr>
        <w:t xml:space="preserve"> Knopf/Everyman’s Library, 2001</w:t>
      </w:r>
      <w:r w:rsidR="0022350D" w:rsidRPr="006512FD">
        <w:rPr>
          <w:rFonts w:asciiTheme="minorHAnsi" w:hAnsiTheme="minorHAnsi" w:cstheme="minorHAnsi"/>
          <w:lang w:val="en-US"/>
        </w:rPr>
        <w:t>)</w:t>
      </w:r>
    </w:p>
    <w:p w:rsidR="0022350D" w:rsidRPr="00FE42D8" w:rsidRDefault="0022350D" w:rsidP="00DE3764">
      <w:pPr>
        <w:pStyle w:val="NormalWeb"/>
        <w:rPr>
          <w:rFonts w:asciiTheme="minorHAnsi" w:hAnsiTheme="minorHAnsi" w:cstheme="minorHAnsi"/>
          <w:lang w:val="it-IT"/>
        </w:rPr>
      </w:pPr>
      <w:r w:rsidRPr="00FE42D8">
        <w:rPr>
          <w:rFonts w:asciiTheme="minorHAnsi" w:hAnsiTheme="minorHAnsi" w:cstheme="minorHAnsi"/>
          <w:i/>
          <w:lang w:val="it-IT"/>
        </w:rPr>
        <w:t>La novella del buon vecchio e della bella fanciulla ed altri scritti</w:t>
      </w:r>
      <w:r w:rsidRPr="00FE42D8">
        <w:rPr>
          <w:rFonts w:asciiTheme="minorHAnsi" w:hAnsiTheme="minorHAnsi" w:cstheme="minorHAnsi"/>
          <w:lang w:val="it-IT"/>
        </w:rPr>
        <w:t>, Milan</w:t>
      </w:r>
      <w:r w:rsidR="00B479A1">
        <w:rPr>
          <w:rFonts w:asciiTheme="minorHAnsi" w:hAnsiTheme="minorHAnsi" w:cstheme="minorHAnsi"/>
          <w:lang w:val="it-IT"/>
        </w:rPr>
        <w:t>o:</w:t>
      </w:r>
      <w:r w:rsidRPr="00FE42D8">
        <w:rPr>
          <w:rFonts w:asciiTheme="minorHAnsi" w:hAnsiTheme="minorHAnsi" w:cstheme="minorHAnsi"/>
          <w:lang w:val="it-IT"/>
        </w:rPr>
        <w:t xml:space="preserve"> </w:t>
      </w:r>
      <w:proofErr w:type="spellStart"/>
      <w:r w:rsidRPr="00FE42D8">
        <w:rPr>
          <w:rFonts w:asciiTheme="minorHAnsi" w:hAnsiTheme="minorHAnsi" w:cstheme="minorHAnsi"/>
          <w:lang w:val="it-IT"/>
        </w:rPr>
        <w:t>Morreale</w:t>
      </w:r>
      <w:proofErr w:type="spellEnd"/>
      <w:r w:rsidRPr="00FE42D8">
        <w:rPr>
          <w:rFonts w:asciiTheme="minorHAnsi" w:hAnsiTheme="minorHAnsi" w:cstheme="minorHAnsi"/>
          <w:lang w:val="it-IT"/>
        </w:rPr>
        <w:t>, 1929.</w:t>
      </w:r>
    </w:p>
    <w:p w:rsidR="0022350D" w:rsidRPr="00FE42D8" w:rsidRDefault="0022350D" w:rsidP="00DE3764">
      <w:pPr>
        <w:pStyle w:val="NormalWeb"/>
        <w:rPr>
          <w:rFonts w:asciiTheme="minorHAnsi" w:hAnsiTheme="minorHAnsi" w:cstheme="minorHAnsi"/>
          <w:lang w:val="it-IT"/>
        </w:rPr>
      </w:pPr>
      <w:r w:rsidRPr="00FE42D8">
        <w:rPr>
          <w:rFonts w:asciiTheme="minorHAnsi" w:hAnsiTheme="minorHAnsi" w:cstheme="minorHAnsi"/>
          <w:i/>
          <w:lang w:val="it-IT"/>
        </w:rPr>
        <w:t xml:space="preserve">Carteggio con James Joyce, Valéry </w:t>
      </w:r>
      <w:proofErr w:type="spellStart"/>
      <w:r w:rsidRPr="00FE42D8">
        <w:rPr>
          <w:rFonts w:asciiTheme="minorHAnsi" w:hAnsiTheme="minorHAnsi" w:cstheme="minorHAnsi"/>
          <w:i/>
          <w:lang w:val="it-IT"/>
        </w:rPr>
        <w:t>Larbaud</w:t>
      </w:r>
      <w:proofErr w:type="spellEnd"/>
      <w:r w:rsidRPr="00FE42D8">
        <w:rPr>
          <w:rFonts w:asciiTheme="minorHAnsi" w:hAnsiTheme="minorHAnsi" w:cstheme="minorHAnsi"/>
          <w:i/>
          <w:lang w:val="it-IT"/>
        </w:rPr>
        <w:t xml:space="preserve">, Benjamin </w:t>
      </w:r>
      <w:proofErr w:type="spellStart"/>
      <w:r w:rsidRPr="00FE42D8">
        <w:rPr>
          <w:rFonts w:asciiTheme="minorHAnsi" w:hAnsiTheme="minorHAnsi" w:cstheme="minorHAnsi"/>
          <w:i/>
          <w:lang w:val="it-IT"/>
        </w:rPr>
        <w:t>Crémieux</w:t>
      </w:r>
      <w:proofErr w:type="spellEnd"/>
      <w:r w:rsidRPr="00FE42D8">
        <w:rPr>
          <w:rFonts w:asciiTheme="minorHAnsi" w:hAnsiTheme="minorHAnsi" w:cstheme="minorHAnsi"/>
          <w:i/>
          <w:lang w:val="it-IT"/>
        </w:rPr>
        <w:t xml:space="preserve">, Marie Anne </w:t>
      </w:r>
      <w:proofErr w:type="spellStart"/>
      <w:r w:rsidRPr="00FE42D8">
        <w:rPr>
          <w:rFonts w:asciiTheme="minorHAnsi" w:hAnsiTheme="minorHAnsi" w:cstheme="minorHAnsi"/>
          <w:i/>
          <w:lang w:val="it-IT"/>
        </w:rPr>
        <w:t>Comnène</w:t>
      </w:r>
      <w:proofErr w:type="spellEnd"/>
      <w:r w:rsidRPr="00FE42D8">
        <w:rPr>
          <w:rFonts w:asciiTheme="minorHAnsi" w:hAnsiTheme="minorHAnsi" w:cstheme="minorHAnsi"/>
          <w:i/>
          <w:lang w:val="it-IT"/>
        </w:rPr>
        <w:t xml:space="preserve">, Eugenio Montale e Valerio </w:t>
      </w:r>
      <w:proofErr w:type="spellStart"/>
      <w:r w:rsidRPr="00FE42D8">
        <w:rPr>
          <w:rFonts w:asciiTheme="minorHAnsi" w:hAnsiTheme="minorHAnsi" w:cstheme="minorHAnsi"/>
          <w:i/>
          <w:lang w:val="it-IT"/>
        </w:rPr>
        <w:t>Jahier</w:t>
      </w:r>
      <w:proofErr w:type="spellEnd"/>
      <w:r w:rsidR="00B479A1">
        <w:rPr>
          <w:rFonts w:asciiTheme="minorHAnsi" w:hAnsiTheme="minorHAnsi" w:cstheme="minorHAnsi"/>
          <w:lang w:val="it-IT"/>
        </w:rPr>
        <w:t>, ed. Bruno Maier, Milano:</w:t>
      </w:r>
      <w:r w:rsidRPr="00FE42D8">
        <w:rPr>
          <w:rFonts w:asciiTheme="minorHAnsi" w:hAnsiTheme="minorHAnsi" w:cstheme="minorHAnsi"/>
          <w:lang w:val="it-IT"/>
        </w:rPr>
        <w:t xml:space="preserve"> Dall’Oglio, 1978.</w:t>
      </w:r>
    </w:p>
    <w:p w:rsidR="0022350D" w:rsidRPr="00FE42D8" w:rsidRDefault="0022350D" w:rsidP="00DE3764">
      <w:pPr>
        <w:pStyle w:val="NormalWeb"/>
        <w:rPr>
          <w:rFonts w:asciiTheme="minorHAnsi" w:hAnsiTheme="minorHAnsi" w:cstheme="minorHAnsi"/>
          <w:lang w:val="it-IT"/>
        </w:rPr>
      </w:pPr>
    </w:p>
    <w:p w:rsidR="00DE3764" w:rsidRPr="00B479A1" w:rsidRDefault="00DE3764" w:rsidP="001A63C5">
      <w:pPr>
        <w:pStyle w:val="NormalWeb"/>
        <w:rPr>
          <w:rFonts w:asciiTheme="minorHAnsi" w:hAnsiTheme="minorHAnsi" w:cstheme="minorHAnsi"/>
          <w:b/>
          <w:lang w:val="en-US"/>
        </w:rPr>
      </w:pPr>
      <w:r w:rsidRPr="00B479A1">
        <w:rPr>
          <w:rFonts w:asciiTheme="minorHAnsi" w:hAnsiTheme="minorHAnsi" w:cstheme="minorHAnsi"/>
          <w:b/>
          <w:lang w:val="en-US"/>
        </w:rPr>
        <w:t>References and Further Reading</w:t>
      </w:r>
    </w:p>
    <w:p w:rsidR="003E1870" w:rsidRPr="001A63C5" w:rsidRDefault="003E1870" w:rsidP="00072421">
      <w:pPr>
        <w:pStyle w:val="NormalWeb"/>
        <w:ind w:left="708"/>
        <w:rPr>
          <w:rFonts w:asciiTheme="minorHAnsi" w:hAnsiTheme="minorHAnsi" w:cstheme="minorHAnsi"/>
          <w:sz w:val="22"/>
          <w:szCs w:val="22"/>
          <w:lang w:val="en-US"/>
        </w:rPr>
      </w:pPr>
      <w:r w:rsidRPr="001A63C5">
        <w:rPr>
          <w:rFonts w:asciiTheme="minorHAnsi" w:hAnsiTheme="minorHAnsi" w:cstheme="minorHAnsi"/>
          <w:sz w:val="22"/>
          <w:szCs w:val="22"/>
          <w:lang w:val="en-US"/>
        </w:rPr>
        <w:t xml:space="preserve">John </w:t>
      </w:r>
      <w:proofErr w:type="spellStart"/>
      <w:r w:rsidRPr="001A63C5">
        <w:rPr>
          <w:rFonts w:asciiTheme="minorHAnsi" w:hAnsiTheme="minorHAnsi" w:cstheme="minorHAnsi"/>
          <w:sz w:val="22"/>
          <w:szCs w:val="22"/>
          <w:lang w:val="en-US"/>
        </w:rPr>
        <w:t>Gatt-Rutter</w:t>
      </w:r>
      <w:proofErr w:type="spellEnd"/>
      <w:r w:rsidR="001A63C5" w:rsidRPr="001A63C5">
        <w:rPr>
          <w:rFonts w:asciiTheme="minorHAnsi" w:hAnsiTheme="minorHAnsi" w:cstheme="minorHAnsi"/>
          <w:sz w:val="22"/>
          <w:szCs w:val="22"/>
          <w:lang w:val="en-US"/>
        </w:rPr>
        <w:t>, J. (1988)</w:t>
      </w:r>
      <w:r w:rsidRPr="001A63C5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1A63C5" w:rsidRPr="001A63C5">
        <w:rPr>
          <w:rFonts w:asciiTheme="minorHAnsi" w:hAnsiTheme="minorHAnsi" w:cstheme="minorHAnsi"/>
          <w:i/>
          <w:iCs/>
          <w:sz w:val="22"/>
          <w:szCs w:val="22"/>
          <w:lang w:val="en-US"/>
        </w:rPr>
        <w:t>Italo</w:t>
      </w:r>
      <w:proofErr w:type="spellEnd"/>
      <w:r w:rsidR="001A63C5" w:rsidRPr="001A63C5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 </w:t>
      </w:r>
      <w:proofErr w:type="spellStart"/>
      <w:r w:rsidR="001A63C5" w:rsidRPr="001A63C5">
        <w:rPr>
          <w:rFonts w:asciiTheme="minorHAnsi" w:hAnsiTheme="minorHAnsi" w:cstheme="minorHAnsi"/>
          <w:i/>
          <w:iCs/>
          <w:sz w:val="22"/>
          <w:szCs w:val="22"/>
          <w:lang w:val="en-US"/>
        </w:rPr>
        <w:t>Svevo</w:t>
      </w:r>
      <w:proofErr w:type="spellEnd"/>
      <w:r w:rsidR="001A63C5" w:rsidRPr="001A63C5">
        <w:rPr>
          <w:rFonts w:asciiTheme="minorHAnsi" w:hAnsiTheme="minorHAnsi" w:cstheme="minorHAnsi"/>
          <w:i/>
          <w:iCs/>
          <w:sz w:val="22"/>
          <w:szCs w:val="22"/>
          <w:lang w:val="en-US"/>
        </w:rPr>
        <w:t>:</w:t>
      </w:r>
      <w:r w:rsidRPr="001A63C5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 A Double Life</w:t>
      </w:r>
      <w:r w:rsidR="001A63C5" w:rsidRPr="001A63C5">
        <w:rPr>
          <w:rFonts w:asciiTheme="minorHAnsi" w:hAnsiTheme="minorHAnsi" w:cstheme="minorHAnsi"/>
          <w:iCs/>
          <w:sz w:val="22"/>
          <w:szCs w:val="22"/>
          <w:lang w:val="en-US"/>
        </w:rPr>
        <w:t xml:space="preserve">, </w:t>
      </w:r>
      <w:r w:rsidR="00B24B4F">
        <w:rPr>
          <w:rFonts w:asciiTheme="minorHAnsi" w:hAnsiTheme="minorHAnsi" w:cstheme="minorHAnsi"/>
          <w:sz w:val="22"/>
          <w:szCs w:val="22"/>
          <w:lang w:val="en-US"/>
        </w:rPr>
        <w:t>Oxford: Clarendon Press.</w:t>
      </w:r>
    </w:p>
    <w:p w:rsidR="00F26C16" w:rsidRPr="001A63C5" w:rsidRDefault="00F26C16" w:rsidP="00072421">
      <w:pPr>
        <w:pStyle w:val="NormalWeb"/>
        <w:ind w:left="708"/>
        <w:rPr>
          <w:rFonts w:asciiTheme="minorHAnsi" w:hAnsiTheme="minorHAnsi" w:cstheme="minorHAnsi"/>
          <w:sz w:val="22"/>
          <w:szCs w:val="22"/>
          <w:lang w:val="it-IT"/>
        </w:rPr>
      </w:pPr>
      <w:r w:rsidRPr="00F5712F">
        <w:rPr>
          <w:rFonts w:asciiTheme="minorHAnsi" w:hAnsiTheme="minorHAnsi" w:cstheme="minorHAnsi"/>
          <w:sz w:val="22"/>
          <w:szCs w:val="22"/>
          <w:lang w:val="it-IT"/>
        </w:rPr>
        <w:t>Contini,</w:t>
      </w:r>
      <w:r w:rsidR="001A63C5" w:rsidRPr="001A63C5">
        <w:rPr>
          <w:rFonts w:asciiTheme="minorHAnsi" w:hAnsiTheme="minorHAnsi" w:cstheme="minorHAnsi"/>
          <w:sz w:val="22"/>
          <w:szCs w:val="22"/>
          <w:lang w:val="it-IT"/>
        </w:rPr>
        <w:t xml:space="preserve"> G. (1995),</w:t>
      </w:r>
      <w:r w:rsidRPr="00F5712F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="001A63C5" w:rsidRPr="001A63C5">
        <w:rPr>
          <w:rFonts w:asciiTheme="minorHAnsi" w:hAnsiTheme="minorHAnsi" w:cstheme="minorHAnsi"/>
          <w:iCs/>
          <w:sz w:val="22"/>
          <w:szCs w:val="22"/>
          <w:lang w:val="it-IT"/>
        </w:rPr>
        <w:t>‘</w:t>
      </w:r>
      <w:r w:rsidR="001A63C5" w:rsidRPr="001A63C5">
        <w:rPr>
          <w:rFonts w:asciiTheme="minorHAnsi" w:hAnsiTheme="minorHAnsi" w:cstheme="minorHAnsi"/>
          <w:i/>
          <w:iCs/>
          <w:sz w:val="22"/>
          <w:szCs w:val="22"/>
          <w:lang w:val="it-IT"/>
        </w:rPr>
        <w:t>La coscienza di Zeno</w:t>
      </w:r>
      <w:r w:rsidRPr="00F5712F">
        <w:rPr>
          <w:rFonts w:asciiTheme="minorHAnsi" w:hAnsiTheme="minorHAnsi" w:cstheme="minorHAnsi"/>
          <w:iCs/>
          <w:sz w:val="22"/>
          <w:szCs w:val="22"/>
          <w:lang w:val="it-IT"/>
        </w:rPr>
        <w:t xml:space="preserve"> di Italo Svevo</w:t>
      </w:r>
      <w:r w:rsidR="001A63C5" w:rsidRPr="001A63C5">
        <w:rPr>
          <w:rFonts w:asciiTheme="minorHAnsi" w:hAnsiTheme="minorHAnsi" w:cstheme="minorHAnsi"/>
          <w:sz w:val="22"/>
          <w:szCs w:val="22"/>
          <w:lang w:val="it-IT"/>
        </w:rPr>
        <w:t>’</w:t>
      </w:r>
      <w:r w:rsidRPr="00F5712F">
        <w:rPr>
          <w:rFonts w:asciiTheme="minorHAnsi" w:hAnsiTheme="minorHAnsi" w:cstheme="minorHAnsi"/>
          <w:sz w:val="22"/>
          <w:szCs w:val="22"/>
          <w:lang w:val="it-IT"/>
        </w:rPr>
        <w:t xml:space="preserve">, in </w:t>
      </w:r>
      <w:r w:rsidRPr="00F5712F">
        <w:rPr>
          <w:rFonts w:asciiTheme="minorHAnsi" w:hAnsiTheme="minorHAnsi" w:cstheme="minorHAnsi"/>
          <w:i/>
          <w:iCs/>
          <w:sz w:val="22"/>
          <w:szCs w:val="22"/>
          <w:lang w:val="it-IT"/>
        </w:rPr>
        <w:t>Letteratura italiana Einaudi. Le opere</w:t>
      </w:r>
      <w:r w:rsidR="001A63C5" w:rsidRPr="001A63C5">
        <w:rPr>
          <w:rFonts w:asciiTheme="minorHAnsi" w:hAnsiTheme="minorHAnsi" w:cstheme="minorHAnsi"/>
          <w:sz w:val="22"/>
          <w:szCs w:val="22"/>
          <w:lang w:val="it-IT"/>
        </w:rPr>
        <w:t>, vol. 4:</w:t>
      </w:r>
      <w:r w:rsidRPr="00F5712F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Pr="00F5712F">
        <w:rPr>
          <w:rFonts w:asciiTheme="minorHAnsi" w:hAnsiTheme="minorHAnsi" w:cstheme="minorHAnsi"/>
          <w:i/>
          <w:iCs/>
          <w:sz w:val="22"/>
          <w:szCs w:val="22"/>
          <w:lang w:val="it-IT"/>
        </w:rPr>
        <w:t>Il Novecento</w:t>
      </w:r>
      <w:r w:rsidRPr="00F5712F">
        <w:rPr>
          <w:rFonts w:asciiTheme="minorHAnsi" w:hAnsiTheme="minorHAnsi" w:cstheme="minorHAnsi"/>
          <w:sz w:val="22"/>
          <w:szCs w:val="22"/>
          <w:lang w:val="it-IT"/>
        </w:rPr>
        <w:t xml:space="preserve">, 1, </w:t>
      </w:r>
      <w:r w:rsidRPr="00F5712F">
        <w:rPr>
          <w:rFonts w:asciiTheme="minorHAnsi" w:hAnsiTheme="minorHAnsi" w:cstheme="minorHAnsi"/>
          <w:i/>
          <w:iCs/>
          <w:sz w:val="22"/>
          <w:szCs w:val="22"/>
          <w:lang w:val="it-IT"/>
        </w:rPr>
        <w:t>L'età della crisi</w:t>
      </w:r>
      <w:r w:rsidR="001A63C5" w:rsidRPr="001A63C5">
        <w:rPr>
          <w:rFonts w:asciiTheme="minorHAnsi" w:hAnsiTheme="minorHAnsi" w:cstheme="minorHAnsi"/>
          <w:sz w:val="22"/>
          <w:szCs w:val="22"/>
          <w:lang w:val="it-IT"/>
        </w:rPr>
        <w:t xml:space="preserve">, Torino: Einaudi: </w:t>
      </w:r>
      <w:r w:rsidRPr="00F5712F">
        <w:rPr>
          <w:rFonts w:asciiTheme="minorHAnsi" w:hAnsiTheme="minorHAnsi" w:cstheme="minorHAnsi"/>
          <w:sz w:val="22"/>
          <w:szCs w:val="22"/>
          <w:lang w:val="it-IT"/>
        </w:rPr>
        <w:t>593-624</w:t>
      </w:r>
    </w:p>
    <w:p w:rsidR="00F26C16" w:rsidRPr="001A63C5" w:rsidRDefault="00F26C16" w:rsidP="00072421">
      <w:pPr>
        <w:pStyle w:val="NormalWeb"/>
        <w:ind w:left="708"/>
        <w:rPr>
          <w:rFonts w:asciiTheme="minorHAnsi" w:hAnsiTheme="minorHAnsi" w:cstheme="minorHAnsi"/>
          <w:sz w:val="22"/>
          <w:szCs w:val="22"/>
          <w:lang w:val="it-IT"/>
        </w:rPr>
      </w:pPr>
      <w:proofErr w:type="spellStart"/>
      <w:r w:rsidRPr="001A63C5">
        <w:rPr>
          <w:rFonts w:asciiTheme="minorHAnsi" w:hAnsiTheme="minorHAnsi" w:cstheme="minorHAnsi"/>
          <w:sz w:val="22"/>
          <w:szCs w:val="22"/>
          <w:lang w:val="it-IT"/>
        </w:rPr>
        <w:t>Moloney</w:t>
      </w:r>
      <w:proofErr w:type="spellEnd"/>
      <w:r w:rsidRPr="001A63C5">
        <w:rPr>
          <w:rFonts w:asciiTheme="minorHAnsi" w:hAnsiTheme="minorHAnsi" w:cstheme="minorHAnsi"/>
          <w:sz w:val="22"/>
          <w:szCs w:val="22"/>
          <w:lang w:val="it-IT"/>
        </w:rPr>
        <w:t>,</w:t>
      </w:r>
      <w:r w:rsidR="001A63C5" w:rsidRPr="001A63C5">
        <w:rPr>
          <w:rFonts w:asciiTheme="minorHAnsi" w:hAnsiTheme="minorHAnsi" w:cstheme="minorHAnsi"/>
          <w:sz w:val="22"/>
          <w:szCs w:val="22"/>
          <w:lang w:val="it-IT"/>
        </w:rPr>
        <w:t xml:space="preserve"> B.</w:t>
      </w:r>
      <w:r w:rsidRPr="001A63C5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="001A63C5" w:rsidRPr="001A63C5">
        <w:rPr>
          <w:rFonts w:asciiTheme="minorHAnsi" w:hAnsiTheme="minorHAnsi" w:cstheme="minorHAnsi"/>
          <w:sz w:val="22"/>
          <w:szCs w:val="22"/>
          <w:lang w:val="it-IT"/>
        </w:rPr>
        <w:t xml:space="preserve">(1998) </w:t>
      </w:r>
      <w:r w:rsidRPr="00F5712F">
        <w:rPr>
          <w:rFonts w:asciiTheme="minorHAnsi" w:hAnsiTheme="minorHAnsi" w:cstheme="minorHAnsi"/>
          <w:i/>
          <w:iCs/>
          <w:sz w:val="22"/>
          <w:szCs w:val="22"/>
          <w:lang w:val="it-IT"/>
        </w:rPr>
        <w:t>Italo Svevo narratore. Lezioni triestine</w:t>
      </w:r>
      <w:r w:rsidRPr="001A63C5">
        <w:rPr>
          <w:rFonts w:asciiTheme="minorHAnsi" w:hAnsiTheme="minorHAnsi" w:cstheme="minorHAnsi"/>
          <w:iCs/>
          <w:sz w:val="22"/>
          <w:szCs w:val="22"/>
          <w:lang w:val="it-IT"/>
        </w:rPr>
        <w:t xml:space="preserve">, </w:t>
      </w:r>
      <w:r w:rsidR="001A63C5" w:rsidRPr="001A63C5">
        <w:rPr>
          <w:rFonts w:asciiTheme="minorHAnsi" w:hAnsiTheme="minorHAnsi" w:cstheme="minorHAnsi"/>
          <w:sz w:val="22"/>
          <w:szCs w:val="22"/>
          <w:lang w:val="it-IT"/>
        </w:rPr>
        <w:t>Gorizia:</w:t>
      </w:r>
      <w:r w:rsidRPr="00F5712F">
        <w:rPr>
          <w:rFonts w:asciiTheme="minorHAnsi" w:hAnsiTheme="minorHAnsi" w:cstheme="minorHAnsi"/>
          <w:sz w:val="22"/>
          <w:szCs w:val="22"/>
          <w:lang w:val="it-IT"/>
        </w:rPr>
        <w:t xml:space="preserve"> Li</w:t>
      </w:r>
      <w:r w:rsidRPr="001A63C5">
        <w:rPr>
          <w:rFonts w:asciiTheme="minorHAnsi" w:hAnsiTheme="minorHAnsi" w:cstheme="minorHAnsi"/>
          <w:sz w:val="22"/>
          <w:szCs w:val="22"/>
          <w:lang w:val="it-IT"/>
        </w:rPr>
        <w:t>breria Editrice Goriziana.</w:t>
      </w:r>
    </w:p>
    <w:p w:rsidR="00F26C16" w:rsidRPr="001A63C5" w:rsidRDefault="00F26C16" w:rsidP="00072421">
      <w:pPr>
        <w:pStyle w:val="NormalWeb"/>
        <w:ind w:left="708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F5712F">
        <w:rPr>
          <w:rFonts w:asciiTheme="minorHAnsi" w:hAnsiTheme="minorHAnsi" w:cstheme="minorHAnsi"/>
          <w:sz w:val="22"/>
          <w:szCs w:val="22"/>
          <w:lang w:val="en-US"/>
        </w:rPr>
        <w:t>Minghelli</w:t>
      </w:r>
      <w:proofErr w:type="spellEnd"/>
      <w:r w:rsidRPr="00F5712F">
        <w:rPr>
          <w:rFonts w:asciiTheme="minorHAnsi" w:hAnsiTheme="minorHAnsi" w:cstheme="minorHAnsi"/>
          <w:sz w:val="22"/>
          <w:szCs w:val="22"/>
          <w:lang w:val="en-US"/>
        </w:rPr>
        <w:t>,</w:t>
      </w:r>
      <w:r w:rsidR="001A63C5" w:rsidRPr="001A63C5">
        <w:rPr>
          <w:rFonts w:asciiTheme="minorHAnsi" w:hAnsiTheme="minorHAnsi" w:cstheme="minorHAnsi"/>
          <w:sz w:val="22"/>
          <w:szCs w:val="22"/>
          <w:lang w:val="en-US"/>
        </w:rPr>
        <w:t xml:space="preserve"> G.</w:t>
      </w:r>
      <w:r w:rsidRPr="00F5712F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1A63C5" w:rsidRPr="001A63C5">
        <w:rPr>
          <w:rFonts w:asciiTheme="minorHAnsi" w:hAnsiTheme="minorHAnsi" w:cstheme="minorHAnsi"/>
          <w:sz w:val="22"/>
          <w:szCs w:val="22"/>
          <w:lang w:val="en-US"/>
        </w:rPr>
        <w:t xml:space="preserve">(2002)  </w:t>
      </w:r>
      <w:r w:rsidRPr="00F5712F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In the Shadow of the Mammoth: </w:t>
      </w:r>
      <w:proofErr w:type="spellStart"/>
      <w:r w:rsidRPr="00F5712F">
        <w:rPr>
          <w:rFonts w:asciiTheme="minorHAnsi" w:hAnsiTheme="minorHAnsi" w:cstheme="minorHAnsi"/>
          <w:i/>
          <w:iCs/>
          <w:sz w:val="22"/>
          <w:szCs w:val="22"/>
          <w:lang w:val="en-US"/>
        </w:rPr>
        <w:t>Italo</w:t>
      </w:r>
      <w:proofErr w:type="spellEnd"/>
      <w:r w:rsidRPr="00F5712F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 </w:t>
      </w:r>
      <w:proofErr w:type="spellStart"/>
      <w:r w:rsidRPr="00F5712F">
        <w:rPr>
          <w:rFonts w:asciiTheme="minorHAnsi" w:hAnsiTheme="minorHAnsi" w:cstheme="minorHAnsi"/>
          <w:i/>
          <w:iCs/>
          <w:sz w:val="22"/>
          <w:szCs w:val="22"/>
          <w:lang w:val="en-US"/>
        </w:rPr>
        <w:t>Svevo</w:t>
      </w:r>
      <w:proofErr w:type="spellEnd"/>
      <w:r w:rsidRPr="00F5712F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 and the Emergence of Modernism</w:t>
      </w:r>
      <w:r w:rsidR="001A63C5" w:rsidRPr="001A63C5">
        <w:rPr>
          <w:rFonts w:asciiTheme="minorHAnsi" w:hAnsiTheme="minorHAnsi" w:cstheme="minorHAnsi"/>
          <w:sz w:val="22"/>
          <w:szCs w:val="22"/>
          <w:lang w:val="en-US"/>
        </w:rPr>
        <w:t>, Toronto:</w:t>
      </w:r>
      <w:r w:rsidRPr="00F5712F">
        <w:rPr>
          <w:rFonts w:asciiTheme="minorHAnsi" w:hAnsiTheme="minorHAnsi" w:cstheme="minorHAnsi"/>
          <w:sz w:val="22"/>
          <w:szCs w:val="22"/>
          <w:lang w:val="en-US"/>
        </w:rPr>
        <w:t xml:space="preserve"> University of Toronto Press</w:t>
      </w:r>
      <w:r w:rsidR="001A63C5" w:rsidRPr="001A63C5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22350D" w:rsidRPr="00FE42D8" w:rsidRDefault="0022350D" w:rsidP="00072421">
      <w:pPr>
        <w:pStyle w:val="NormalWeb"/>
        <w:ind w:left="708"/>
        <w:rPr>
          <w:rFonts w:asciiTheme="minorHAnsi" w:hAnsiTheme="minorHAnsi" w:cstheme="minorHAnsi"/>
          <w:lang w:val="it-IT"/>
        </w:rPr>
      </w:pPr>
      <w:r w:rsidRPr="001A63C5">
        <w:rPr>
          <w:rFonts w:asciiTheme="minorHAnsi" w:hAnsiTheme="minorHAnsi" w:cstheme="minorHAnsi"/>
          <w:sz w:val="22"/>
          <w:szCs w:val="22"/>
          <w:lang w:val="it-IT"/>
        </w:rPr>
        <w:t>Vittorini,</w:t>
      </w:r>
      <w:r w:rsidR="001A63C5" w:rsidRPr="001A63C5">
        <w:rPr>
          <w:rFonts w:asciiTheme="minorHAnsi" w:hAnsiTheme="minorHAnsi" w:cstheme="minorHAnsi"/>
          <w:sz w:val="22"/>
          <w:szCs w:val="22"/>
          <w:lang w:val="it-IT"/>
        </w:rPr>
        <w:t xml:space="preserve"> F. (2011)</w:t>
      </w:r>
      <w:r w:rsidRPr="001A63C5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Pr="001A63C5">
        <w:rPr>
          <w:rFonts w:asciiTheme="minorHAnsi" w:hAnsiTheme="minorHAnsi" w:cstheme="minorHAnsi"/>
          <w:i/>
          <w:sz w:val="22"/>
          <w:szCs w:val="22"/>
          <w:lang w:val="it-IT"/>
        </w:rPr>
        <w:t>Italo Svevo</w:t>
      </w:r>
      <w:r w:rsidR="001A63C5" w:rsidRPr="001A63C5">
        <w:rPr>
          <w:rFonts w:asciiTheme="minorHAnsi" w:hAnsiTheme="minorHAnsi" w:cstheme="minorHAnsi"/>
          <w:sz w:val="22"/>
          <w:szCs w:val="22"/>
          <w:lang w:val="it-IT"/>
        </w:rPr>
        <w:t>, Milano:</w:t>
      </w:r>
      <w:r w:rsidRPr="001A63C5">
        <w:rPr>
          <w:rFonts w:asciiTheme="minorHAnsi" w:hAnsiTheme="minorHAnsi" w:cstheme="minorHAnsi"/>
          <w:sz w:val="22"/>
          <w:szCs w:val="22"/>
          <w:lang w:val="it-IT"/>
        </w:rPr>
        <w:t xml:space="preserve"> Mondadori.</w:t>
      </w:r>
    </w:p>
    <w:p w:rsidR="003356DA" w:rsidRDefault="003356DA" w:rsidP="00B24B4F">
      <w:pPr>
        <w:pStyle w:val="NormalWeb"/>
        <w:rPr>
          <w:rFonts w:asciiTheme="minorHAnsi" w:hAnsiTheme="minorHAnsi" w:cstheme="minorHAnsi"/>
          <w:lang w:val="it-IT"/>
        </w:rPr>
      </w:pPr>
      <w:r w:rsidRPr="00FE42D8">
        <w:rPr>
          <w:rFonts w:asciiTheme="minorHAnsi" w:hAnsiTheme="minorHAnsi" w:cstheme="minorHAnsi"/>
          <w:lang w:val="it-IT"/>
        </w:rPr>
        <w:t xml:space="preserve"> </w:t>
      </w:r>
      <w:bookmarkStart w:id="8" w:name="_GoBack"/>
      <w:bookmarkEnd w:id="8"/>
    </w:p>
    <w:p w:rsidR="001D4220" w:rsidRPr="00FE42D8" w:rsidRDefault="001D4220" w:rsidP="00B24B4F">
      <w:pPr>
        <w:pStyle w:val="NormalWeb"/>
        <w:rPr>
          <w:rFonts w:asciiTheme="minorHAnsi" w:hAnsiTheme="minorHAnsi" w:cstheme="minorHAnsi"/>
          <w:lang w:val="it-IT"/>
        </w:rPr>
      </w:pPr>
      <w:commentRangeStart w:id="9"/>
      <w:proofErr w:type="spellStart"/>
      <w:r>
        <w:rPr>
          <w:rFonts w:asciiTheme="minorHAnsi" w:hAnsiTheme="minorHAnsi" w:cstheme="minorHAnsi"/>
          <w:lang w:val="it-IT"/>
        </w:rPr>
        <w:t>Paratextual</w:t>
      </w:r>
      <w:proofErr w:type="spellEnd"/>
      <w:r>
        <w:rPr>
          <w:rFonts w:asciiTheme="minorHAnsi" w:hAnsiTheme="minorHAnsi" w:cstheme="minorHAnsi"/>
          <w:lang w:val="it-IT"/>
        </w:rPr>
        <w:t xml:space="preserve"> </w:t>
      </w:r>
      <w:proofErr w:type="spellStart"/>
      <w:r>
        <w:rPr>
          <w:rFonts w:asciiTheme="minorHAnsi" w:hAnsiTheme="minorHAnsi" w:cstheme="minorHAnsi"/>
          <w:lang w:val="it-IT"/>
        </w:rPr>
        <w:t>Material</w:t>
      </w:r>
      <w:commentRangeEnd w:id="9"/>
      <w:proofErr w:type="spellEnd"/>
      <w:r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9"/>
      </w:r>
    </w:p>
    <w:p w:rsidR="001D4220" w:rsidRDefault="001D4220" w:rsidP="001D4220">
      <w:pPr>
        <w:rPr>
          <w:lang w:val="it-IT"/>
        </w:rPr>
      </w:pPr>
      <w:r>
        <w:rPr>
          <w:lang w:val="it-IT"/>
        </w:rPr>
        <w:t xml:space="preserve">Ruggero </w:t>
      </w:r>
      <w:proofErr w:type="spellStart"/>
      <w:r>
        <w:rPr>
          <w:lang w:val="it-IT"/>
        </w:rPr>
        <w:t>Rovan</w:t>
      </w:r>
      <w:proofErr w:type="spellEnd"/>
      <w:r>
        <w:rPr>
          <w:lang w:val="it-IT"/>
        </w:rPr>
        <w:t>, Bust of Italo Svevo (1931)  (</w:t>
      </w:r>
      <w:proofErr w:type="spellStart"/>
      <w:r>
        <w:rPr>
          <w:lang w:val="it-IT"/>
        </w:rPr>
        <w:t>Triest</w:t>
      </w:r>
      <w:proofErr w:type="spellEnd"/>
      <w:r>
        <w:rPr>
          <w:lang w:val="it-IT"/>
        </w:rPr>
        <w:t>, Public Garden)</w:t>
      </w:r>
    </w:p>
    <w:p w:rsidR="001D4220" w:rsidRDefault="001D4220" w:rsidP="001D4220">
      <w:pPr>
        <w:rPr>
          <w:ins w:id="10" w:author="Bru Sascha" w:date="2013-07-09T17:36:00Z"/>
        </w:rPr>
      </w:pPr>
    </w:p>
    <w:p w:rsidR="00D51211" w:rsidDel="00D51211" w:rsidRDefault="00D51211" w:rsidP="001D4220">
      <w:pPr>
        <w:rPr>
          <w:del w:id="11" w:author="Bru Sascha" w:date="2013-07-09T17:36:00Z"/>
        </w:rPr>
      </w:pPr>
      <w:ins w:id="12" w:author="Bru Sascha" w:date="2013-07-09T17:36:00Z">
        <w:r>
          <w:t xml:space="preserve">Website: </w:t>
        </w:r>
      </w:ins>
    </w:p>
    <w:p w:rsidR="001D4220" w:rsidRDefault="001D4220" w:rsidP="001D4220">
      <w:pPr>
        <w:rPr>
          <w:rFonts w:ascii="Verdana" w:hAnsi="Verdana"/>
          <w:sz w:val="15"/>
          <w:szCs w:val="15"/>
          <w:lang w:val="it-IT"/>
        </w:rPr>
      </w:pPr>
      <w:hyperlink r:id="rId8" w:history="1">
        <w:r w:rsidRPr="0036797A">
          <w:rPr>
            <w:rStyle w:val="Hyperlink"/>
            <w:rFonts w:ascii="Verdana" w:hAnsi="Verdana"/>
            <w:sz w:val="15"/>
            <w:szCs w:val="15"/>
            <w:lang w:val="it-IT"/>
          </w:rPr>
          <w:t>www.museosveviano.it</w:t>
        </w:r>
      </w:hyperlink>
    </w:p>
    <w:p w:rsidR="001D4220" w:rsidRDefault="001D4220" w:rsidP="001D4220">
      <w:pPr>
        <w:rPr>
          <w:lang w:val="it-IT"/>
        </w:rPr>
      </w:pPr>
    </w:p>
    <w:p w:rsidR="003E1870" w:rsidRPr="00FE42D8" w:rsidRDefault="003E1870" w:rsidP="00BB28D3">
      <w:pPr>
        <w:rPr>
          <w:rFonts w:cstheme="minorHAnsi"/>
          <w:b/>
          <w:lang w:val="it-IT"/>
        </w:rPr>
      </w:pPr>
    </w:p>
    <w:p w:rsidR="007F70AC" w:rsidRPr="00FE42D8" w:rsidRDefault="007F70AC">
      <w:pPr>
        <w:rPr>
          <w:rFonts w:cstheme="minorHAnsi"/>
          <w:lang w:val="it-IT"/>
        </w:rPr>
      </w:pPr>
    </w:p>
    <w:sectPr w:rsidR="007F70AC" w:rsidRPr="00FE42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7" w:author="Bru Sascha" w:date="2013-07-09T17:35:00Z" w:initials="BS">
    <w:p w:rsidR="001D4220" w:rsidRPr="00BA5904" w:rsidRDefault="001D4220" w:rsidP="001D4220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BA5904">
        <w:rPr>
          <w:lang w:val="en-GB"/>
        </w:rPr>
        <w:t xml:space="preserve">Please have a look at the accompanying mail to finalise this </w:t>
      </w:r>
      <w:r>
        <w:rPr>
          <w:lang w:val="en-GB"/>
        </w:rPr>
        <w:t xml:space="preserve">and the next </w:t>
      </w:r>
      <w:r w:rsidRPr="00BA5904">
        <w:rPr>
          <w:lang w:val="en-GB"/>
        </w:rPr>
        <w:t>section properly</w:t>
      </w:r>
    </w:p>
    <w:p w:rsidR="001D4220" w:rsidRPr="001D4220" w:rsidRDefault="001D4220">
      <w:pPr>
        <w:pStyle w:val="CommentText"/>
        <w:rPr>
          <w:lang w:val="en-GB"/>
        </w:rPr>
      </w:pPr>
    </w:p>
  </w:comment>
  <w:comment w:id="9" w:author="Bru Sascha" w:date="2013-07-09T17:37:00Z" w:initials="BS">
    <w:p w:rsidR="001D4220" w:rsidRPr="001D4220" w:rsidRDefault="001D4220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1D4220">
        <w:rPr>
          <w:lang w:val="en-GB"/>
        </w:rPr>
        <w:t xml:space="preserve">Please give permanent link </w:t>
      </w:r>
      <w:r>
        <w:rPr>
          <w:lang w:val="en-GB"/>
        </w:rPr>
        <w:t xml:space="preserve">of bust image </w:t>
      </w:r>
      <w:r w:rsidRPr="001D4220">
        <w:rPr>
          <w:lang w:val="en-GB"/>
        </w:rPr>
        <w:t>and any further info, if available</w:t>
      </w:r>
      <w:r>
        <w:rPr>
          <w:lang w:val="en-GB"/>
        </w:rPr>
        <w:t>, on this image</w:t>
      </w:r>
      <w:r w:rsidR="00D51211">
        <w:rPr>
          <w:lang w:val="en-GB"/>
        </w:rPr>
        <w:t>; &amp; VEEEEL DANK, BART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82AD2"/>
    <w:multiLevelType w:val="multilevel"/>
    <w:tmpl w:val="F356D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256C33"/>
    <w:multiLevelType w:val="multilevel"/>
    <w:tmpl w:val="7D965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7411BE"/>
    <w:multiLevelType w:val="multilevel"/>
    <w:tmpl w:val="B420D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E0408E"/>
    <w:multiLevelType w:val="multilevel"/>
    <w:tmpl w:val="A61CF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384AC2"/>
    <w:multiLevelType w:val="hybridMultilevel"/>
    <w:tmpl w:val="0BD2F4F0"/>
    <w:lvl w:ilvl="0" w:tplc="7826DCCC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4D1D6D"/>
    <w:multiLevelType w:val="multilevel"/>
    <w:tmpl w:val="2D2C4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DE7D52"/>
    <w:multiLevelType w:val="multilevel"/>
    <w:tmpl w:val="F89E8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8DB432F"/>
    <w:multiLevelType w:val="multilevel"/>
    <w:tmpl w:val="4D148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D2C4D9D"/>
    <w:multiLevelType w:val="multilevel"/>
    <w:tmpl w:val="84008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E544292"/>
    <w:multiLevelType w:val="multilevel"/>
    <w:tmpl w:val="4C584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8531E6"/>
    <w:multiLevelType w:val="hybridMultilevel"/>
    <w:tmpl w:val="BF6624B8"/>
    <w:lvl w:ilvl="0" w:tplc="6CEE7EB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CC0BE8"/>
    <w:multiLevelType w:val="hybridMultilevel"/>
    <w:tmpl w:val="C9C28D82"/>
    <w:lvl w:ilvl="0" w:tplc="2C32F40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AC3C90"/>
    <w:multiLevelType w:val="multilevel"/>
    <w:tmpl w:val="52DE9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FFB7CD7"/>
    <w:multiLevelType w:val="hybridMultilevel"/>
    <w:tmpl w:val="71EA94CC"/>
    <w:lvl w:ilvl="0" w:tplc="0CBE5B8C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2B732F"/>
    <w:multiLevelType w:val="multilevel"/>
    <w:tmpl w:val="23F25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65935D9"/>
    <w:multiLevelType w:val="multilevel"/>
    <w:tmpl w:val="EDC64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3"/>
  </w:num>
  <w:num w:numId="3">
    <w:abstractNumId w:val="10"/>
  </w:num>
  <w:num w:numId="4">
    <w:abstractNumId w:val="11"/>
  </w:num>
  <w:num w:numId="5">
    <w:abstractNumId w:val="0"/>
  </w:num>
  <w:num w:numId="6">
    <w:abstractNumId w:val="14"/>
  </w:num>
  <w:num w:numId="7">
    <w:abstractNumId w:val="15"/>
  </w:num>
  <w:num w:numId="8">
    <w:abstractNumId w:val="9"/>
  </w:num>
  <w:num w:numId="9">
    <w:abstractNumId w:val="8"/>
  </w:num>
  <w:num w:numId="10">
    <w:abstractNumId w:val="7"/>
  </w:num>
  <w:num w:numId="11">
    <w:abstractNumId w:val="3"/>
  </w:num>
  <w:num w:numId="12">
    <w:abstractNumId w:val="2"/>
  </w:num>
  <w:num w:numId="13">
    <w:abstractNumId w:val="6"/>
  </w:num>
  <w:num w:numId="14">
    <w:abstractNumId w:val="12"/>
  </w:num>
  <w:num w:numId="15">
    <w:abstractNumId w:val="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trackRevisions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0AC"/>
    <w:rsid w:val="00035BA2"/>
    <w:rsid w:val="00072421"/>
    <w:rsid w:val="000B072F"/>
    <w:rsid w:val="0011208E"/>
    <w:rsid w:val="00122B09"/>
    <w:rsid w:val="001A63C5"/>
    <w:rsid w:val="001D2696"/>
    <w:rsid w:val="001D4220"/>
    <w:rsid w:val="001E0173"/>
    <w:rsid w:val="0022350D"/>
    <w:rsid w:val="00291DF9"/>
    <w:rsid w:val="002E636E"/>
    <w:rsid w:val="003356DA"/>
    <w:rsid w:val="00393CD6"/>
    <w:rsid w:val="003A0181"/>
    <w:rsid w:val="003A3F02"/>
    <w:rsid w:val="003C530A"/>
    <w:rsid w:val="003D33C9"/>
    <w:rsid w:val="003E1870"/>
    <w:rsid w:val="004779AB"/>
    <w:rsid w:val="004B2520"/>
    <w:rsid w:val="004F2403"/>
    <w:rsid w:val="0055299C"/>
    <w:rsid w:val="005C70C6"/>
    <w:rsid w:val="005D6904"/>
    <w:rsid w:val="006512FD"/>
    <w:rsid w:val="006648D5"/>
    <w:rsid w:val="006E47CB"/>
    <w:rsid w:val="00720EDA"/>
    <w:rsid w:val="00763681"/>
    <w:rsid w:val="007A0291"/>
    <w:rsid w:val="007A45C5"/>
    <w:rsid w:val="007C1B2F"/>
    <w:rsid w:val="007C5FD8"/>
    <w:rsid w:val="007F70AC"/>
    <w:rsid w:val="008101F7"/>
    <w:rsid w:val="00874F71"/>
    <w:rsid w:val="008A7341"/>
    <w:rsid w:val="008A7908"/>
    <w:rsid w:val="008B0F94"/>
    <w:rsid w:val="008B7FE3"/>
    <w:rsid w:val="008F2E13"/>
    <w:rsid w:val="00945752"/>
    <w:rsid w:val="00985F58"/>
    <w:rsid w:val="00A4447A"/>
    <w:rsid w:val="00A626E4"/>
    <w:rsid w:val="00AB7543"/>
    <w:rsid w:val="00B05477"/>
    <w:rsid w:val="00B10476"/>
    <w:rsid w:val="00B24B4F"/>
    <w:rsid w:val="00B30769"/>
    <w:rsid w:val="00B31FFC"/>
    <w:rsid w:val="00B479A1"/>
    <w:rsid w:val="00B75A3B"/>
    <w:rsid w:val="00B87A7E"/>
    <w:rsid w:val="00BB28D3"/>
    <w:rsid w:val="00BC64EF"/>
    <w:rsid w:val="00C32034"/>
    <w:rsid w:val="00C32FF0"/>
    <w:rsid w:val="00C80C3B"/>
    <w:rsid w:val="00CA7138"/>
    <w:rsid w:val="00CC7876"/>
    <w:rsid w:val="00D45B77"/>
    <w:rsid w:val="00D51211"/>
    <w:rsid w:val="00D94C91"/>
    <w:rsid w:val="00DE3764"/>
    <w:rsid w:val="00DE405F"/>
    <w:rsid w:val="00E07C03"/>
    <w:rsid w:val="00E16537"/>
    <w:rsid w:val="00EC6FBA"/>
    <w:rsid w:val="00F26C16"/>
    <w:rsid w:val="00F804AF"/>
    <w:rsid w:val="00F96961"/>
    <w:rsid w:val="00FE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7F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paragraph" w:styleId="Heading3">
    <w:name w:val="heading 3"/>
    <w:basedOn w:val="Normal"/>
    <w:link w:val="Heading3Char"/>
    <w:uiPriority w:val="9"/>
    <w:qFormat/>
    <w:rsid w:val="008B7F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B2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B2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Strong">
    <w:name w:val="Strong"/>
    <w:basedOn w:val="DefaultParagraphFont"/>
    <w:uiPriority w:val="22"/>
    <w:qFormat/>
    <w:rsid w:val="00BB28D3"/>
    <w:rPr>
      <w:b/>
      <w:bCs/>
    </w:rPr>
  </w:style>
  <w:style w:type="character" w:customStyle="1" w:styleId="sc">
    <w:name w:val="sc"/>
    <w:basedOn w:val="DefaultParagraphFont"/>
    <w:rsid w:val="00BB28D3"/>
  </w:style>
  <w:style w:type="character" w:styleId="Emphasis">
    <w:name w:val="Emphasis"/>
    <w:basedOn w:val="DefaultParagraphFont"/>
    <w:uiPriority w:val="20"/>
    <w:qFormat/>
    <w:rsid w:val="00BB28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B28D3"/>
    <w:rPr>
      <w:color w:val="0000FF"/>
      <w:u w:val="single"/>
    </w:rPr>
  </w:style>
  <w:style w:type="character" w:customStyle="1" w:styleId="sc-paragraph">
    <w:name w:val="sc-paragraph"/>
    <w:basedOn w:val="DefaultParagraphFont"/>
    <w:rsid w:val="00BB28D3"/>
  </w:style>
  <w:style w:type="character" w:customStyle="1" w:styleId="Heading2Char">
    <w:name w:val="Heading 2 Char"/>
    <w:basedOn w:val="DefaultParagraphFont"/>
    <w:link w:val="Heading2"/>
    <w:uiPriority w:val="9"/>
    <w:rsid w:val="008B7FE3"/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character" w:customStyle="1" w:styleId="Heading3Char">
    <w:name w:val="Heading 3 Char"/>
    <w:basedOn w:val="DefaultParagraphFont"/>
    <w:link w:val="Heading3"/>
    <w:uiPriority w:val="9"/>
    <w:rsid w:val="008B7FE3"/>
    <w:rPr>
      <w:rFonts w:ascii="Times New Roman" w:eastAsia="Times New Roman" w:hAnsi="Times New Roman" w:cs="Times New Roman"/>
      <w:b/>
      <w:bCs/>
      <w:sz w:val="27"/>
      <w:szCs w:val="27"/>
      <w:lang w:eastAsia="nl-BE"/>
    </w:rPr>
  </w:style>
  <w:style w:type="character" w:styleId="FollowedHyperlink">
    <w:name w:val="FollowedHyperlink"/>
    <w:basedOn w:val="DefaultParagraphFont"/>
    <w:uiPriority w:val="99"/>
    <w:semiHidden/>
    <w:unhideWhenUsed/>
    <w:rsid w:val="008B7FE3"/>
    <w:rPr>
      <w:color w:val="800080"/>
      <w:u w:val="single"/>
    </w:rPr>
  </w:style>
  <w:style w:type="character" w:customStyle="1" w:styleId="mw-headline">
    <w:name w:val="mw-headline"/>
    <w:basedOn w:val="DefaultParagraphFont"/>
    <w:rsid w:val="008B7FE3"/>
  </w:style>
  <w:style w:type="character" w:customStyle="1" w:styleId="reference-text">
    <w:name w:val="reference-text"/>
    <w:basedOn w:val="DefaultParagraphFont"/>
    <w:rsid w:val="008B7FE3"/>
  </w:style>
  <w:style w:type="character" w:customStyle="1" w:styleId="plainlinks">
    <w:name w:val="plainlinks"/>
    <w:basedOn w:val="DefaultParagraphFont"/>
    <w:rsid w:val="008B7FE3"/>
  </w:style>
  <w:style w:type="paragraph" w:styleId="BalloonText">
    <w:name w:val="Balloon Text"/>
    <w:basedOn w:val="Normal"/>
    <w:link w:val="BalloonTextChar"/>
    <w:uiPriority w:val="99"/>
    <w:semiHidden/>
    <w:unhideWhenUsed/>
    <w:rsid w:val="008B7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FE3"/>
    <w:rPr>
      <w:rFonts w:ascii="Tahoma" w:hAnsi="Tahoma" w:cs="Tahoma"/>
      <w:sz w:val="16"/>
      <w:szCs w:val="16"/>
    </w:rPr>
  </w:style>
  <w:style w:type="character" w:customStyle="1" w:styleId="tocnumber">
    <w:name w:val="tocnumber"/>
    <w:basedOn w:val="DefaultParagraphFont"/>
    <w:rsid w:val="008B7FE3"/>
  </w:style>
  <w:style w:type="character" w:customStyle="1" w:styleId="toctext">
    <w:name w:val="toctext"/>
    <w:basedOn w:val="DefaultParagraphFont"/>
    <w:rsid w:val="008B7FE3"/>
  </w:style>
  <w:style w:type="character" w:styleId="CommentReference">
    <w:name w:val="annotation reference"/>
    <w:basedOn w:val="DefaultParagraphFont"/>
    <w:uiPriority w:val="99"/>
    <w:semiHidden/>
    <w:unhideWhenUsed/>
    <w:rsid w:val="001D42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2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2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2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22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7F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paragraph" w:styleId="Heading3">
    <w:name w:val="heading 3"/>
    <w:basedOn w:val="Normal"/>
    <w:link w:val="Heading3Char"/>
    <w:uiPriority w:val="9"/>
    <w:qFormat/>
    <w:rsid w:val="008B7F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B2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B2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Strong">
    <w:name w:val="Strong"/>
    <w:basedOn w:val="DefaultParagraphFont"/>
    <w:uiPriority w:val="22"/>
    <w:qFormat/>
    <w:rsid w:val="00BB28D3"/>
    <w:rPr>
      <w:b/>
      <w:bCs/>
    </w:rPr>
  </w:style>
  <w:style w:type="character" w:customStyle="1" w:styleId="sc">
    <w:name w:val="sc"/>
    <w:basedOn w:val="DefaultParagraphFont"/>
    <w:rsid w:val="00BB28D3"/>
  </w:style>
  <w:style w:type="character" w:styleId="Emphasis">
    <w:name w:val="Emphasis"/>
    <w:basedOn w:val="DefaultParagraphFont"/>
    <w:uiPriority w:val="20"/>
    <w:qFormat/>
    <w:rsid w:val="00BB28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B28D3"/>
    <w:rPr>
      <w:color w:val="0000FF"/>
      <w:u w:val="single"/>
    </w:rPr>
  </w:style>
  <w:style w:type="character" w:customStyle="1" w:styleId="sc-paragraph">
    <w:name w:val="sc-paragraph"/>
    <w:basedOn w:val="DefaultParagraphFont"/>
    <w:rsid w:val="00BB28D3"/>
  </w:style>
  <w:style w:type="character" w:customStyle="1" w:styleId="Heading2Char">
    <w:name w:val="Heading 2 Char"/>
    <w:basedOn w:val="DefaultParagraphFont"/>
    <w:link w:val="Heading2"/>
    <w:uiPriority w:val="9"/>
    <w:rsid w:val="008B7FE3"/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character" w:customStyle="1" w:styleId="Heading3Char">
    <w:name w:val="Heading 3 Char"/>
    <w:basedOn w:val="DefaultParagraphFont"/>
    <w:link w:val="Heading3"/>
    <w:uiPriority w:val="9"/>
    <w:rsid w:val="008B7FE3"/>
    <w:rPr>
      <w:rFonts w:ascii="Times New Roman" w:eastAsia="Times New Roman" w:hAnsi="Times New Roman" w:cs="Times New Roman"/>
      <w:b/>
      <w:bCs/>
      <w:sz w:val="27"/>
      <w:szCs w:val="27"/>
      <w:lang w:eastAsia="nl-BE"/>
    </w:rPr>
  </w:style>
  <w:style w:type="character" w:styleId="FollowedHyperlink">
    <w:name w:val="FollowedHyperlink"/>
    <w:basedOn w:val="DefaultParagraphFont"/>
    <w:uiPriority w:val="99"/>
    <w:semiHidden/>
    <w:unhideWhenUsed/>
    <w:rsid w:val="008B7FE3"/>
    <w:rPr>
      <w:color w:val="800080"/>
      <w:u w:val="single"/>
    </w:rPr>
  </w:style>
  <w:style w:type="character" w:customStyle="1" w:styleId="mw-headline">
    <w:name w:val="mw-headline"/>
    <w:basedOn w:val="DefaultParagraphFont"/>
    <w:rsid w:val="008B7FE3"/>
  </w:style>
  <w:style w:type="character" w:customStyle="1" w:styleId="reference-text">
    <w:name w:val="reference-text"/>
    <w:basedOn w:val="DefaultParagraphFont"/>
    <w:rsid w:val="008B7FE3"/>
  </w:style>
  <w:style w:type="character" w:customStyle="1" w:styleId="plainlinks">
    <w:name w:val="plainlinks"/>
    <w:basedOn w:val="DefaultParagraphFont"/>
    <w:rsid w:val="008B7FE3"/>
  </w:style>
  <w:style w:type="paragraph" w:styleId="BalloonText">
    <w:name w:val="Balloon Text"/>
    <w:basedOn w:val="Normal"/>
    <w:link w:val="BalloonTextChar"/>
    <w:uiPriority w:val="99"/>
    <w:semiHidden/>
    <w:unhideWhenUsed/>
    <w:rsid w:val="008B7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FE3"/>
    <w:rPr>
      <w:rFonts w:ascii="Tahoma" w:hAnsi="Tahoma" w:cs="Tahoma"/>
      <w:sz w:val="16"/>
      <w:szCs w:val="16"/>
    </w:rPr>
  </w:style>
  <w:style w:type="character" w:customStyle="1" w:styleId="tocnumber">
    <w:name w:val="tocnumber"/>
    <w:basedOn w:val="DefaultParagraphFont"/>
    <w:rsid w:val="008B7FE3"/>
  </w:style>
  <w:style w:type="character" w:customStyle="1" w:styleId="toctext">
    <w:name w:val="toctext"/>
    <w:basedOn w:val="DefaultParagraphFont"/>
    <w:rsid w:val="008B7FE3"/>
  </w:style>
  <w:style w:type="character" w:styleId="CommentReference">
    <w:name w:val="annotation reference"/>
    <w:basedOn w:val="DefaultParagraphFont"/>
    <w:uiPriority w:val="99"/>
    <w:semiHidden/>
    <w:unhideWhenUsed/>
    <w:rsid w:val="001D42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2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2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2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22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8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26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3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4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9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3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63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useosveviano.it" TargetMode="Externa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4E811-A4E7-4B8E-A881-B37B33348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1095</Words>
  <Characters>6244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Katholieke Universiteit Leuven</Company>
  <LinksUpToDate>false</LinksUpToDate>
  <CharactersWithSpaces>7325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 Den Bossche Bart</dc:creator>
  <cp:lastModifiedBy>Bru Sascha</cp:lastModifiedBy>
  <cp:revision>33</cp:revision>
  <dcterms:created xsi:type="dcterms:W3CDTF">2012-10-02T07:14:00Z</dcterms:created>
  <dcterms:modified xsi:type="dcterms:W3CDTF">2013-07-09T15:37:00Z</dcterms:modified>
</cp:coreProperties>
</file>