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ECD" w:rsidRPr="001A34E5" w:rsidRDefault="00EF0ECD" w:rsidP="00AB4478">
      <w:pPr>
        <w:pStyle w:val="NoSpacing"/>
        <w:spacing w:line="480" w:lineRule="auto"/>
        <w:contextualSpacing/>
        <w:rPr>
          <w:rFonts w:ascii="Times New Roman" w:hAnsi="Times New Roman" w:cs="Times New Roman"/>
          <w:b/>
          <w:i/>
          <w:sz w:val="24"/>
          <w:szCs w:val="24"/>
          <w:rPrChange w:id="0" w:author="Microsoft Office User" w:date="2012-09-10T17:48:00Z">
            <w:rPr>
              <w:rFonts w:ascii="Times New Roman" w:hAnsi="Times New Roman" w:cs="Times New Roman"/>
              <w:b/>
              <w:i/>
            </w:rPr>
          </w:rPrChange>
        </w:rPr>
      </w:pPr>
    </w:p>
    <w:p w:rsidR="00EF0ECD" w:rsidRPr="001A34E5" w:rsidRDefault="00EF0ECD" w:rsidP="00AB4478">
      <w:pPr>
        <w:pStyle w:val="NoSpacing"/>
        <w:spacing w:line="480" w:lineRule="auto"/>
        <w:contextualSpacing/>
        <w:rPr>
          <w:rFonts w:ascii="Times New Roman" w:hAnsi="Times New Roman" w:cs="Times New Roman"/>
          <w:b/>
          <w:i/>
          <w:sz w:val="24"/>
          <w:szCs w:val="24"/>
          <w:rPrChange w:id="1" w:author="Microsoft Office User" w:date="2012-09-10T17:48:00Z">
            <w:rPr>
              <w:rFonts w:ascii="Times New Roman" w:hAnsi="Times New Roman" w:cs="Times New Roman"/>
              <w:b/>
              <w:i/>
            </w:rPr>
          </w:rPrChange>
        </w:rPr>
      </w:pPr>
      <w:proofErr w:type="gramStart"/>
      <w:r w:rsidRPr="001A34E5">
        <w:rPr>
          <w:rFonts w:ascii="Times New Roman" w:hAnsi="Times New Roman" w:cs="Times New Roman"/>
          <w:b/>
          <w:i/>
          <w:sz w:val="24"/>
          <w:szCs w:val="24"/>
          <w:rPrChange w:id="2" w:author="Microsoft Office User" w:date="2012-09-10T17:48:00Z">
            <w:rPr>
              <w:rFonts w:ascii="Times New Roman" w:hAnsi="Times New Roman" w:cs="Times New Roman"/>
              <w:b/>
              <w:i/>
            </w:rPr>
          </w:rPrChange>
        </w:rPr>
        <w:t>transition</w:t>
      </w:r>
      <w:proofErr w:type="gramEnd"/>
    </w:p>
    <w:p w:rsidR="00EF0ECD" w:rsidRPr="001A34E5" w:rsidRDefault="00EF0ECD" w:rsidP="00AB4478">
      <w:pPr>
        <w:pStyle w:val="NoSpacing"/>
        <w:spacing w:line="480" w:lineRule="auto"/>
        <w:ind w:firstLine="567"/>
        <w:contextualSpacing/>
        <w:rPr>
          <w:rFonts w:ascii="Times New Roman" w:hAnsi="Times New Roman" w:cs="Times New Roman"/>
          <w:sz w:val="24"/>
          <w:szCs w:val="24"/>
          <w:rPrChange w:id="3" w:author="Microsoft Office User" w:date="2012-09-10T17:48:00Z">
            <w:rPr>
              <w:rFonts w:ascii="Times New Roman" w:hAnsi="Times New Roman" w:cs="Times New Roman"/>
            </w:rPr>
          </w:rPrChange>
        </w:rPr>
      </w:pPr>
    </w:p>
    <w:p w:rsidR="00EF0ECD" w:rsidRPr="001A34E5" w:rsidRDefault="00320AAF" w:rsidP="00AB4478">
      <w:pPr>
        <w:pStyle w:val="NoSpacing"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rPrChange w:id="4" w:author="Microsoft Office User" w:date="2012-09-10T17:48:00Z">
            <w:rPr>
              <w:rFonts w:ascii="Times New Roman" w:hAnsi="Times New Roman" w:cs="Times New Roman"/>
            </w:rPr>
          </w:rPrChange>
        </w:rPr>
      </w:pPr>
      <w:r w:rsidRPr="001A34E5">
        <w:rPr>
          <w:rFonts w:ascii="Times New Roman" w:hAnsi="Times New Roman" w:cs="Times New Roman"/>
          <w:sz w:val="24"/>
          <w:szCs w:val="24"/>
          <w:rPrChange w:id="5" w:author="Microsoft Office User" w:date="2012-09-10T17:48:00Z">
            <w:rPr>
              <w:rFonts w:ascii="Times New Roman" w:hAnsi="Times New Roman" w:cs="Times New Roman"/>
            </w:rPr>
          </w:rPrChange>
        </w:rPr>
        <w:t>‘</w:t>
      </w:r>
      <w:r w:rsidR="00D31282" w:rsidRPr="001A34E5">
        <w:rPr>
          <w:rFonts w:ascii="Times New Roman" w:hAnsi="Times New Roman" w:cs="Times New Roman"/>
          <w:sz w:val="24"/>
          <w:szCs w:val="24"/>
          <w:rPrChange w:id="6" w:author="Microsoft Office User" w:date="2012-09-10T17:48:00Z">
            <w:rPr>
              <w:rFonts w:ascii="Times New Roman" w:hAnsi="Times New Roman" w:cs="Times New Roman"/>
            </w:rPr>
          </w:rPrChange>
        </w:rPr>
        <w:t>LITTLE MAGAZINE</w:t>
      </w:r>
      <w:r w:rsidRPr="001A34E5">
        <w:rPr>
          <w:rFonts w:ascii="Times New Roman" w:hAnsi="Times New Roman" w:cs="Times New Roman"/>
          <w:sz w:val="24"/>
          <w:szCs w:val="24"/>
          <w:rPrChange w:id="7" w:author="Microsoft Office User" w:date="2012-09-10T17:48:00Z">
            <w:rPr>
              <w:rFonts w:ascii="Times New Roman" w:hAnsi="Times New Roman" w:cs="Times New Roman"/>
            </w:rPr>
          </w:rPrChange>
        </w:rPr>
        <w:t>’</w:t>
      </w:r>
      <w:r w:rsidR="00D31282" w:rsidRPr="001A34E5">
        <w:rPr>
          <w:rFonts w:ascii="Times New Roman" w:hAnsi="Times New Roman" w:cs="Times New Roman"/>
          <w:sz w:val="24"/>
          <w:szCs w:val="24"/>
          <w:rPrChange w:id="8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 running from 1927-1938</w:t>
      </w:r>
      <w:r w:rsidR="005A5CAF" w:rsidRPr="001A34E5">
        <w:rPr>
          <w:rFonts w:ascii="Times New Roman" w:hAnsi="Times New Roman" w:cs="Times New Roman"/>
          <w:sz w:val="24"/>
          <w:szCs w:val="24"/>
          <w:rPrChange w:id="9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, produced in Paris, </w:t>
      </w:r>
      <w:proofErr w:type="spellStart"/>
      <w:r w:rsidR="005A5CAF" w:rsidRPr="001A34E5">
        <w:rPr>
          <w:rFonts w:ascii="Times New Roman" w:hAnsi="Times New Roman" w:cs="Times New Roman"/>
          <w:sz w:val="24"/>
          <w:szCs w:val="24"/>
          <w:rPrChange w:id="10" w:author="Microsoft Office User" w:date="2012-09-10T17:48:00Z">
            <w:rPr>
              <w:rFonts w:ascii="Times New Roman" w:hAnsi="Times New Roman" w:cs="Times New Roman"/>
            </w:rPr>
          </w:rPrChange>
        </w:rPr>
        <w:t>Colombay</w:t>
      </w:r>
      <w:proofErr w:type="spellEnd"/>
      <w:r w:rsidR="005A5CAF" w:rsidRPr="001A34E5">
        <w:rPr>
          <w:rFonts w:ascii="Times New Roman" w:hAnsi="Times New Roman" w:cs="Times New Roman"/>
          <w:sz w:val="24"/>
          <w:szCs w:val="24"/>
          <w:rPrChange w:id="11" w:author="Microsoft Office User" w:date="2012-09-10T17:48:00Z">
            <w:rPr>
              <w:rFonts w:ascii="Times New Roman" w:hAnsi="Times New Roman" w:cs="Times New Roman"/>
            </w:rPr>
          </w:rPrChange>
        </w:rPr>
        <w:t>-les-</w:t>
      </w:r>
      <w:proofErr w:type="spellStart"/>
      <w:r w:rsidR="005A5CAF" w:rsidRPr="001A34E5">
        <w:rPr>
          <w:rFonts w:ascii="Times New Roman" w:hAnsi="Times New Roman" w:cs="Times New Roman"/>
          <w:sz w:val="24"/>
          <w:szCs w:val="24"/>
          <w:rPrChange w:id="12" w:author="Microsoft Office User" w:date="2012-09-10T17:48:00Z">
            <w:rPr>
              <w:rFonts w:ascii="Times New Roman" w:hAnsi="Times New Roman" w:cs="Times New Roman"/>
            </w:rPr>
          </w:rPrChange>
        </w:rPr>
        <w:t>deux</w:t>
      </w:r>
      <w:proofErr w:type="spellEnd"/>
      <w:r w:rsidR="005A5CAF" w:rsidRPr="001A34E5">
        <w:rPr>
          <w:rFonts w:ascii="Times New Roman" w:hAnsi="Times New Roman" w:cs="Times New Roman"/>
          <w:sz w:val="24"/>
          <w:szCs w:val="24"/>
          <w:rPrChange w:id="13" w:author="Microsoft Office User" w:date="2012-09-10T17:48:00Z">
            <w:rPr>
              <w:rFonts w:ascii="Times New Roman" w:hAnsi="Times New Roman" w:cs="Times New Roman"/>
            </w:rPr>
          </w:rPrChange>
        </w:rPr>
        <w:t>-</w:t>
      </w:r>
      <w:proofErr w:type="spellStart"/>
      <w:r w:rsidR="005A5CAF" w:rsidRPr="001A34E5">
        <w:rPr>
          <w:rFonts w:ascii="Times New Roman" w:hAnsi="Times New Roman" w:cs="Times New Roman"/>
          <w:sz w:val="24"/>
          <w:szCs w:val="24"/>
          <w:rPrChange w:id="14" w:author="Microsoft Office User" w:date="2012-09-10T17:48:00Z">
            <w:rPr>
              <w:rFonts w:ascii="Times New Roman" w:hAnsi="Times New Roman" w:cs="Times New Roman"/>
            </w:rPr>
          </w:rPrChange>
        </w:rPr>
        <w:t>Eglises</w:t>
      </w:r>
      <w:proofErr w:type="spellEnd"/>
      <w:r w:rsidR="005A5CAF" w:rsidRPr="001A34E5">
        <w:rPr>
          <w:rFonts w:ascii="Times New Roman" w:hAnsi="Times New Roman" w:cs="Times New Roman"/>
          <w:sz w:val="24"/>
          <w:szCs w:val="24"/>
          <w:rPrChange w:id="15" w:author="Microsoft Office User" w:date="2012-09-10T17:48:00Z">
            <w:rPr>
              <w:rFonts w:ascii="Times New Roman" w:hAnsi="Times New Roman" w:cs="Times New Roman"/>
            </w:rPr>
          </w:rPrChange>
        </w:rPr>
        <w:t>, and The Hague and e</w:t>
      </w:r>
      <w:r w:rsidR="00D31282" w:rsidRPr="001A34E5">
        <w:rPr>
          <w:rFonts w:ascii="Times New Roman" w:hAnsi="Times New Roman" w:cs="Times New Roman"/>
          <w:sz w:val="24"/>
          <w:szCs w:val="24"/>
          <w:rPrChange w:id="16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dited by EUGENE JOLAS and associate editors </w:t>
      </w:r>
      <w:r w:rsidR="005A5CAF" w:rsidRPr="001A34E5">
        <w:rPr>
          <w:rFonts w:ascii="Times New Roman" w:hAnsi="Times New Roman" w:cs="Times New Roman"/>
          <w:sz w:val="24"/>
          <w:szCs w:val="24"/>
          <w:rPrChange w:id="17" w:author="Microsoft Office User" w:date="2012-09-10T17:48:00Z">
            <w:rPr>
              <w:rFonts w:ascii="Times New Roman" w:hAnsi="Times New Roman" w:cs="Times New Roman"/>
            </w:rPr>
          </w:rPrChange>
        </w:rPr>
        <w:t>Elliot Paul</w:t>
      </w:r>
      <w:r w:rsidR="00D31282" w:rsidRPr="001A34E5">
        <w:rPr>
          <w:rFonts w:ascii="Times New Roman" w:hAnsi="Times New Roman" w:cs="Times New Roman"/>
          <w:sz w:val="24"/>
          <w:szCs w:val="24"/>
          <w:rPrChange w:id="18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, </w:t>
      </w:r>
      <w:r w:rsidR="005A5CAF" w:rsidRPr="001A34E5">
        <w:rPr>
          <w:rFonts w:ascii="Times New Roman" w:hAnsi="Times New Roman" w:cs="Times New Roman"/>
          <w:sz w:val="24"/>
          <w:szCs w:val="24"/>
          <w:rPrChange w:id="19" w:author="Microsoft Office User" w:date="2012-09-10T17:48:00Z">
            <w:rPr>
              <w:rFonts w:ascii="Times New Roman" w:hAnsi="Times New Roman" w:cs="Times New Roman"/>
            </w:rPr>
          </w:rPrChange>
        </w:rPr>
        <w:t>Robert Sage</w:t>
      </w:r>
      <w:r w:rsidR="00D31282" w:rsidRPr="001A34E5">
        <w:rPr>
          <w:rFonts w:ascii="Times New Roman" w:hAnsi="Times New Roman" w:cs="Times New Roman"/>
          <w:sz w:val="24"/>
          <w:szCs w:val="24"/>
          <w:rPrChange w:id="20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, </w:t>
      </w:r>
      <w:r w:rsidRPr="001A34E5">
        <w:rPr>
          <w:rFonts w:ascii="Times New Roman" w:hAnsi="Times New Roman" w:cs="Times New Roman"/>
          <w:sz w:val="24"/>
          <w:szCs w:val="24"/>
          <w:rPrChange w:id="21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STUART GILBERT, </w:t>
      </w:r>
      <w:r w:rsidR="005A5CAF" w:rsidRPr="001A34E5">
        <w:rPr>
          <w:rFonts w:ascii="Times New Roman" w:hAnsi="Times New Roman" w:cs="Times New Roman"/>
          <w:sz w:val="24"/>
          <w:szCs w:val="24"/>
          <w:rPrChange w:id="22" w:author="Microsoft Office User" w:date="2012-09-10T17:48:00Z">
            <w:rPr>
              <w:rFonts w:ascii="Times New Roman" w:hAnsi="Times New Roman" w:cs="Times New Roman"/>
            </w:rPr>
          </w:rPrChange>
        </w:rPr>
        <w:t>Matthew Josephson</w:t>
      </w:r>
      <w:r w:rsidRPr="001A34E5">
        <w:rPr>
          <w:rFonts w:ascii="Times New Roman" w:hAnsi="Times New Roman" w:cs="Times New Roman"/>
          <w:sz w:val="24"/>
          <w:szCs w:val="24"/>
          <w:rPrChange w:id="23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, </w:t>
      </w:r>
      <w:r w:rsidR="00D31282" w:rsidRPr="001A34E5">
        <w:rPr>
          <w:rFonts w:ascii="Times New Roman" w:hAnsi="Times New Roman" w:cs="Times New Roman"/>
          <w:sz w:val="24"/>
          <w:szCs w:val="24"/>
          <w:rPrChange w:id="24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and </w:t>
      </w:r>
      <w:r w:rsidR="005A5CAF" w:rsidRPr="001A34E5">
        <w:rPr>
          <w:rFonts w:ascii="Times New Roman" w:hAnsi="Times New Roman" w:cs="Times New Roman"/>
          <w:sz w:val="24"/>
          <w:szCs w:val="24"/>
          <w:rPrChange w:id="25" w:author="Microsoft Office User" w:date="2012-09-10T17:48:00Z">
            <w:rPr>
              <w:rFonts w:ascii="Times New Roman" w:hAnsi="Times New Roman" w:cs="Times New Roman"/>
            </w:rPr>
          </w:rPrChange>
        </w:rPr>
        <w:t>James Johnson Sweeney, with</w:t>
      </w:r>
      <w:r w:rsidR="00D31282" w:rsidRPr="001A34E5">
        <w:rPr>
          <w:rFonts w:ascii="Times New Roman" w:hAnsi="Times New Roman" w:cs="Times New Roman"/>
          <w:sz w:val="24"/>
          <w:szCs w:val="24"/>
          <w:rPrChange w:id="26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 </w:t>
      </w:r>
      <w:r w:rsidR="005A5CAF" w:rsidRPr="001A34E5">
        <w:rPr>
          <w:rFonts w:ascii="Times New Roman" w:hAnsi="Times New Roman" w:cs="Times New Roman"/>
          <w:sz w:val="24"/>
          <w:szCs w:val="24"/>
          <w:rPrChange w:id="27" w:author="Microsoft Office User" w:date="2012-09-10T17:48:00Z">
            <w:rPr>
              <w:rFonts w:ascii="Times New Roman" w:hAnsi="Times New Roman" w:cs="Times New Roman"/>
            </w:rPr>
          </w:rPrChange>
        </w:rPr>
        <w:t>s</w:t>
      </w:r>
      <w:r w:rsidRPr="001A34E5">
        <w:rPr>
          <w:rFonts w:ascii="Times New Roman" w:hAnsi="Times New Roman" w:cs="Times New Roman"/>
          <w:sz w:val="24"/>
          <w:szCs w:val="24"/>
          <w:rPrChange w:id="28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ignificant </w:t>
      </w:r>
      <w:r w:rsidR="005A5CAF" w:rsidRPr="001A34E5">
        <w:rPr>
          <w:rFonts w:ascii="Times New Roman" w:hAnsi="Times New Roman" w:cs="Times New Roman"/>
          <w:sz w:val="24"/>
          <w:szCs w:val="24"/>
          <w:rPrChange w:id="29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contributions </w:t>
      </w:r>
      <w:r w:rsidRPr="001A34E5">
        <w:rPr>
          <w:rFonts w:ascii="Times New Roman" w:hAnsi="Times New Roman" w:cs="Times New Roman"/>
          <w:sz w:val="24"/>
          <w:szCs w:val="24"/>
          <w:rPrChange w:id="30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by </w:t>
      </w:r>
      <w:r w:rsidR="005A5CAF" w:rsidRPr="001A34E5">
        <w:rPr>
          <w:rFonts w:ascii="Times New Roman" w:hAnsi="Times New Roman" w:cs="Times New Roman"/>
          <w:sz w:val="24"/>
          <w:szCs w:val="24"/>
          <w:rPrChange w:id="31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Maria </w:t>
      </w:r>
      <w:proofErr w:type="spellStart"/>
      <w:r w:rsidR="005A5CAF" w:rsidRPr="001A34E5">
        <w:rPr>
          <w:rFonts w:ascii="Times New Roman" w:hAnsi="Times New Roman" w:cs="Times New Roman"/>
          <w:sz w:val="24"/>
          <w:szCs w:val="24"/>
          <w:rPrChange w:id="32" w:author="Microsoft Office User" w:date="2012-09-10T17:48:00Z">
            <w:rPr>
              <w:rFonts w:ascii="Times New Roman" w:hAnsi="Times New Roman" w:cs="Times New Roman"/>
            </w:rPr>
          </w:rPrChange>
        </w:rPr>
        <w:t>Jolas</w:t>
      </w:r>
      <w:proofErr w:type="spellEnd"/>
      <w:r w:rsidRPr="001A34E5">
        <w:rPr>
          <w:rFonts w:ascii="Times New Roman" w:hAnsi="Times New Roman" w:cs="Times New Roman"/>
          <w:sz w:val="24"/>
          <w:szCs w:val="24"/>
          <w:rPrChange w:id="33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. </w:t>
      </w:r>
    </w:p>
    <w:p w:rsidR="00D31282" w:rsidRPr="001A34E5" w:rsidRDefault="00D31282" w:rsidP="00AB4478">
      <w:pPr>
        <w:pStyle w:val="NoSpacing"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rPrChange w:id="34" w:author="Microsoft Office User" w:date="2012-09-10T17:48:00Z">
            <w:rPr>
              <w:rFonts w:ascii="Times New Roman" w:hAnsi="Times New Roman" w:cs="Times New Roman"/>
            </w:rPr>
          </w:rPrChange>
        </w:rPr>
      </w:pPr>
    </w:p>
    <w:p w:rsidR="00EF0ECD" w:rsidRPr="001A34E5" w:rsidRDefault="00EF0ECD" w:rsidP="00AB4478">
      <w:pPr>
        <w:pStyle w:val="NoSpacing"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rPrChange w:id="35" w:author="Microsoft Office User" w:date="2012-09-10T17:48:00Z">
            <w:rPr>
              <w:rFonts w:ascii="Times New Roman" w:hAnsi="Times New Roman" w:cs="Times New Roman"/>
            </w:rPr>
          </w:rPrChange>
        </w:rPr>
      </w:pPr>
      <w:r w:rsidRPr="001A34E5">
        <w:rPr>
          <w:rFonts w:ascii="Times New Roman" w:hAnsi="Times New Roman" w:cs="Times New Roman"/>
          <w:sz w:val="24"/>
          <w:szCs w:val="24"/>
          <w:rPrChange w:id="36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In a July 1940 letter to </w:t>
      </w:r>
      <w:r w:rsidR="005A5CAF" w:rsidRPr="001A34E5">
        <w:rPr>
          <w:rFonts w:ascii="Times New Roman" w:hAnsi="Times New Roman" w:cs="Times New Roman"/>
          <w:sz w:val="24"/>
          <w:szCs w:val="24"/>
          <w:rPrChange w:id="37" w:author="Microsoft Office User" w:date="2012-09-10T17:48:00Z">
            <w:rPr>
              <w:rFonts w:ascii="Times New Roman" w:hAnsi="Times New Roman" w:cs="Times New Roman"/>
            </w:rPr>
          </w:rPrChange>
        </w:rPr>
        <w:t>James Johnson Sweeney</w:t>
      </w:r>
      <w:r w:rsidRPr="001A34E5">
        <w:rPr>
          <w:rFonts w:ascii="Times New Roman" w:hAnsi="Times New Roman" w:cs="Times New Roman"/>
          <w:sz w:val="24"/>
          <w:szCs w:val="24"/>
          <w:rPrChange w:id="38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, then curator at the Museum of Modern Art in New York, the literary editor, poet, and journalist EUGENE JOLAS writes of their once-shared project, in need of liquidation with the disastrous events of the war. ‘Everything I believed in for Europe has crumbled overnight’, he writes, thinking back over a decade of fervent belief in the power of literature, now facing an epochal cataclysm. ‘But I have to go on. […] </w:t>
      </w:r>
      <w:r w:rsidRPr="001A34E5">
        <w:rPr>
          <w:rFonts w:ascii="Times New Roman" w:hAnsi="Times New Roman" w:cs="Times New Roman"/>
          <w:sz w:val="24"/>
          <w:szCs w:val="24"/>
          <w:u w:val="single"/>
          <w:rPrChange w:id="39" w:author="Microsoft Office User" w:date="2012-09-10T17:48:00Z">
            <w:rPr>
              <w:rFonts w:ascii="Times New Roman" w:hAnsi="Times New Roman" w:cs="Times New Roman"/>
              <w:u w:val="single"/>
            </w:rPr>
          </w:rPrChange>
        </w:rPr>
        <w:t>Transition</w:t>
      </w:r>
      <w:r w:rsidRPr="001A34E5">
        <w:rPr>
          <w:rFonts w:ascii="Times New Roman" w:hAnsi="Times New Roman" w:cs="Times New Roman"/>
          <w:sz w:val="24"/>
          <w:szCs w:val="24"/>
          <w:rPrChange w:id="40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 must die.’</w:t>
      </w:r>
      <w:r w:rsidR="005A5CAF" w:rsidRPr="001A34E5">
        <w:rPr>
          <w:rFonts w:ascii="Times New Roman" w:hAnsi="Times New Roman" w:cs="Times New Roman"/>
          <w:sz w:val="24"/>
          <w:szCs w:val="24"/>
          <w:rPrChange w:id="41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 </w:t>
      </w:r>
      <w:r w:rsidRPr="001A34E5">
        <w:rPr>
          <w:rFonts w:ascii="Times New Roman" w:hAnsi="Times New Roman" w:cs="Times New Roman"/>
          <w:sz w:val="24"/>
          <w:szCs w:val="24"/>
          <w:rPrChange w:id="42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 </w:t>
      </w:r>
    </w:p>
    <w:p w:rsidR="00EF0ECD" w:rsidRPr="001A34E5" w:rsidRDefault="00EF0ECD" w:rsidP="00AB4478">
      <w:pPr>
        <w:pStyle w:val="NoSpacing"/>
        <w:spacing w:line="48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rPrChange w:id="43" w:author="Microsoft Office User" w:date="2012-09-10T17:48:00Z">
            <w:rPr>
              <w:rFonts w:ascii="Times New Roman" w:hAnsi="Times New Roman" w:cs="Times New Roman"/>
            </w:rPr>
          </w:rPrChange>
        </w:rPr>
      </w:pPr>
      <w:proofErr w:type="gramStart"/>
      <w:r w:rsidRPr="001A34E5">
        <w:rPr>
          <w:rFonts w:ascii="Times New Roman" w:hAnsi="Times New Roman" w:cs="Times New Roman"/>
          <w:i/>
          <w:sz w:val="24"/>
          <w:szCs w:val="24"/>
          <w:rPrChange w:id="44" w:author="Microsoft Office User" w:date="2012-09-10T17:48:00Z">
            <w:rPr>
              <w:rFonts w:ascii="Times New Roman" w:hAnsi="Times New Roman" w:cs="Times New Roman"/>
              <w:i/>
            </w:rPr>
          </w:rPrChange>
        </w:rPr>
        <w:t>transition</w:t>
      </w:r>
      <w:proofErr w:type="gramEnd"/>
      <w:r w:rsidRPr="001A34E5">
        <w:rPr>
          <w:rFonts w:ascii="Times New Roman" w:hAnsi="Times New Roman" w:cs="Times New Roman"/>
          <w:sz w:val="24"/>
          <w:szCs w:val="24"/>
          <w:rPrChange w:id="45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, with its deliberate lower-case ‘t’, was the largest  of the ‘LITTLE MAGAZINES’. Acting as a vital bridge between experimental writing in Europe and an eager readership of over a thousand subscribers in the US, it was also among the most important. For a journal scholar </w:t>
      </w:r>
      <w:proofErr w:type="spellStart"/>
      <w:r w:rsidRPr="001A34E5">
        <w:rPr>
          <w:rFonts w:ascii="Times New Roman" w:hAnsi="Times New Roman" w:cs="Times New Roman"/>
          <w:sz w:val="24"/>
          <w:szCs w:val="24"/>
          <w:rPrChange w:id="46" w:author="Microsoft Office User" w:date="2012-09-10T17:48:00Z">
            <w:rPr>
              <w:rFonts w:ascii="Times New Roman" w:hAnsi="Times New Roman" w:cs="Times New Roman"/>
            </w:rPr>
          </w:rPrChange>
        </w:rPr>
        <w:t>Dougald</w:t>
      </w:r>
      <w:proofErr w:type="spellEnd"/>
      <w:r w:rsidRPr="001A34E5">
        <w:rPr>
          <w:rFonts w:ascii="Times New Roman" w:hAnsi="Times New Roman" w:cs="Times New Roman"/>
          <w:sz w:val="24"/>
          <w:szCs w:val="24"/>
          <w:rPrChange w:id="47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 McMillan calls ‘synonymous’ with the LOST GENERATION, </w:t>
      </w:r>
      <w:r w:rsidRPr="001A34E5">
        <w:rPr>
          <w:rFonts w:ascii="Times New Roman" w:hAnsi="Times New Roman" w:cs="Times New Roman"/>
          <w:i/>
          <w:sz w:val="24"/>
          <w:szCs w:val="24"/>
          <w:rPrChange w:id="48" w:author="Microsoft Office User" w:date="2012-09-10T17:48:00Z">
            <w:rPr>
              <w:rFonts w:ascii="Times New Roman" w:hAnsi="Times New Roman" w:cs="Times New Roman"/>
              <w:i/>
            </w:rPr>
          </w:rPrChange>
        </w:rPr>
        <w:t xml:space="preserve">transition </w:t>
      </w:r>
      <w:r w:rsidRPr="001A34E5">
        <w:rPr>
          <w:rFonts w:ascii="Times New Roman" w:hAnsi="Times New Roman" w:cs="Times New Roman"/>
          <w:sz w:val="24"/>
          <w:szCs w:val="24"/>
          <w:rPrChange w:id="49" w:author="Microsoft Office User" w:date="2012-09-10T17:48:00Z">
            <w:rPr>
              <w:rFonts w:ascii="Times New Roman" w:hAnsi="Times New Roman" w:cs="Times New Roman"/>
            </w:rPr>
          </w:rPrChange>
        </w:rPr>
        <w:t>has received comparatively little critical attention, a fact that, with growing recent interest, is now changing.</w:t>
      </w:r>
    </w:p>
    <w:p w:rsidR="00EF0ECD" w:rsidRPr="001A34E5" w:rsidRDefault="00EF0ECD" w:rsidP="00AB4478">
      <w:pPr>
        <w:pStyle w:val="NoSpacing"/>
        <w:spacing w:line="48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rPrChange w:id="50" w:author="Microsoft Office User" w:date="2012-09-10T17:48:00Z">
            <w:rPr>
              <w:rFonts w:ascii="Times New Roman" w:hAnsi="Times New Roman" w:cs="Times New Roman"/>
            </w:rPr>
          </w:rPrChange>
        </w:rPr>
      </w:pPr>
      <w:r w:rsidRPr="001A34E5">
        <w:rPr>
          <w:rFonts w:ascii="Times New Roman" w:hAnsi="Times New Roman" w:cs="Times New Roman"/>
          <w:sz w:val="24"/>
          <w:szCs w:val="24"/>
          <w:rPrChange w:id="51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EUGENE JOLAS formed </w:t>
      </w:r>
      <w:r w:rsidRPr="001A34E5">
        <w:rPr>
          <w:rFonts w:ascii="Times New Roman" w:hAnsi="Times New Roman" w:cs="Times New Roman"/>
          <w:i/>
          <w:sz w:val="24"/>
          <w:szCs w:val="24"/>
          <w:rPrChange w:id="52" w:author="Microsoft Office User" w:date="2012-09-10T17:48:00Z">
            <w:rPr>
              <w:rFonts w:ascii="Times New Roman" w:hAnsi="Times New Roman" w:cs="Times New Roman"/>
              <w:i/>
            </w:rPr>
          </w:rPrChange>
        </w:rPr>
        <w:t xml:space="preserve">transition </w:t>
      </w:r>
      <w:r w:rsidRPr="001A34E5">
        <w:rPr>
          <w:rFonts w:ascii="Times New Roman" w:hAnsi="Times New Roman" w:cs="Times New Roman"/>
          <w:sz w:val="24"/>
          <w:szCs w:val="24"/>
          <w:rPrChange w:id="53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with significant assistance from his wife Maria, and various contributing and associate editors. </w:t>
      </w:r>
      <w:r w:rsidR="005A5CAF" w:rsidRPr="001A34E5">
        <w:rPr>
          <w:rFonts w:ascii="Times New Roman" w:hAnsi="Times New Roman" w:cs="Times New Roman"/>
          <w:sz w:val="24"/>
          <w:szCs w:val="24"/>
          <w:rPrChange w:id="54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Elliot Paul </w:t>
      </w:r>
      <w:r w:rsidRPr="001A34E5">
        <w:rPr>
          <w:rFonts w:ascii="Times New Roman" w:hAnsi="Times New Roman" w:cs="Times New Roman"/>
          <w:sz w:val="24"/>
          <w:szCs w:val="24"/>
          <w:rPrChange w:id="55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was a co-founding and major editor </w:t>
      </w:r>
      <w:r w:rsidR="004D5987" w:rsidRPr="001A34E5">
        <w:rPr>
          <w:rFonts w:ascii="Times New Roman" w:hAnsi="Times New Roman" w:cs="Times New Roman"/>
          <w:sz w:val="24"/>
          <w:szCs w:val="24"/>
          <w:rPrChange w:id="56" w:author="Microsoft Office User" w:date="2012-09-10T17:48:00Z">
            <w:rPr>
              <w:rFonts w:ascii="Times New Roman" w:hAnsi="Times New Roman" w:cs="Times New Roman"/>
            </w:rPr>
          </w:rPrChange>
        </w:rPr>
        <w:t>for the inaugural year from April 1927</w:t>
      </w:r>
      <w:r w:rsidRPr="001A34E5">
        <w:rPr>
          <w:rFonts w:ascii="Times New Roman" w:hAnsi="Times New Roman" w:cs="Times New Roman"/>
          <w:sz w:val="24"/>
          <w:szCs w:val="24"/>
          <w:rPrChange w:id="57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, followed by </w:t>
      </w:r>
      <w:r w:rsidR="005A5CAF" w:rsidRPr="001A34E5">
        <w:rPr>
          <w:rFonts w:ascii="Times New Roman" w:hAnsi="Times New Roman" w:cs="Times New Roman"/>
          <w:sz w:val="24"/>
          <w:szCs w:val="24"/>
          <w:rPrChange w:id="58" w:author="Microsoft Office User" w:date="2012-09-10T17:48:00Z">
            <w:rPr>
              <w:rFonts w:ascii="Times New Roman" w:hAnsi="Times New Roman" w:cs="Times New Roman"/>
            </w:rPr>
          </w:rPrChange>
        </w:rPr>
        <w:t>Robert Sage</w:t>
      </w:r>
      <w:r w:rsidRPr="001A34E5">
        <w:rPr>
          <w:rFonts w:ascii="Times New Roman" w:hAnsi="Times New Roman" w:cs="Times New Roman"/>
          <w:sz w:val="24"/>
          <w:szCs w:val="24"/>
          <w:rPrChange w:id="59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, with contributing editorship from </w:t>
      </w:r>
      <w:r w:rsidR="005A5CAF" w:rsidRPr="001A34E5">
        <w:rPr>
          <w:rFonts w:ascii="Times New Roman" w:hAnsi="Times New Roman" w:cs="Times New Roman"/>
          <w:sz w:val="24"/>
          <w:szCs w:val="24"/>
          <w:rPrChange w:id="60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Matthew Josephson </w:t>
      </w:r>
      <w:r w:rsidRPr="001A34E5">
        <w:rPr>
          <w:rFonts w:ascii="Times New Roman" w:hAnsi="Times New Roman" w:cs="Times New Roman"/>
          <w:sz w:val="24"/>
          <w:szCs w:val="24"/>
          <w:rPrChange w:id="61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in 1928. </w:t>
      </w:r>
      <w:r w:rsidR="005A5CAF" w:rsidRPr="001A34E5">
        <w:rPr>
          <w:rFonts w:ascii="Times New Roman" w:hAnsi="Times New Roman" w:cs="Times New Roman"/>
          <w:sz w:val="24"/>
          <w:szCs w:val="24"/>
          <w:rPrChange w:id="62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James Johnson Sweeney </w:t>
      </w:r>
      <w:r w:rsidRPr="001A34E5">
        <w:rPr>
          <w:rFonts w:ascii="Times New Roman" w:hAnsi="Times New Roman" w:cs="Times New Roman"/>
          <w:sz w:val="24"/>
          <w:szCs w:val="24"/>
          <w:rPrChange w:id="63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also took an editorial position in the late 1930s, and the circle extended to </w:t>
      </w:r>
      <w:r w:rsidR="004B2947" w:rsidRPr="001A34E5">
        <w:rPr>
          <w:rFonts w:ascii="Times New Roman" w:hAnsi="Times New Roman" w:cs="Times New Roman"/>
          <w:sz w:val="24"/>
          <w:szCs w:val="24"/>
          <w:rPrChange w:id="64" w:author="Microsoft Office User" w:date="2012-09-10T17:48:00Z">
            <w:rPr>
              <w:rFonts w:ascii="Times New Roman" w:hAnsi="Times New Roman" w:cs="Times New Roman"/>
            </w:rPr>
          </w:rPrChange>
        </w:rPr>
        <w:t>STUART GILBERT</w:t>
      </w:r>
      <w:r w:rsidRPr="001A34E5">
        <w:rPr>
          <w:rFonts w:ascii="Times New Roman" w:hAnsi="Times New Roman" w:cs="Times New Roman"/>
          <w:sz w:val="24"/>
          <w:szCs w:val="24"/>
          <w:rPrChange w:id="65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. Over 475 contributors are </w:t>
      </w:r>
      <w:r w:rsidRPr="001A34E5">
        <w:rPr>
          <w:rFonts w:ascii="Times New Roman" w:hAnsi="Times New Roman" w:cs="Times New Roman"/>
          <w:sz w:val="24"/>
          <w:szCs w:val="24"/>
          <w:rPrChange w:id="66" w:author="Microsoft Office User" w:date="2012-09-10T17:48:00Z">
            <w:rPr>
              <w:rFonts w:ascii="Times New Roman" w:hAnsi="Times New Roman" w:cs="Times New Roman"/>
            </w:rPr>
          </w:rPrChange>
        </w:rPr>
        <w:lastRenderedPageBreak/>
        <w:t xml:space="preserve">represented across </w:t>
      </w:r>
      <w:r w:rsidRPr="001A34E5">
        <w:rPr>
          <w:rFonts w:ascii="Times New Roman" w:hAnsi="Times New Roman" w:cs="Times New Roman"/>
          <w:i/>
          <w:sz w:val="24"/>
          <w:szCs w:val="24"/>
          <w:rPrChange w:id="67" w:author="Microsoft Office User" w:date="2012-09-10T17:48:00Z">
            <w:rPr>
              <w:rFonts w:ascii="Times New Roman" w:hAnsi="Times New Roman" w:cs="Times New Roman"/>
              <w:i/>
            </w:rPr>
          </w:rPrChange>
        </w:rPr>
        <w:t>transition</w:t>
      </w:r>
      <w:r w:rsidRPr="001A34E5">
        <w:rPr>
          <w:rFonts w:ascii="Times New Roman" w:hAnsi="Times New Roman" w:cs="Times New Roman"/>
          <w:sz w:val="24"/>
          <w:szCs w:val="24"/>
          <w:rPrChange w:id="68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’s 27 issues, some of which ran to around 400 pages. Initially a monthly with the subtitle </w:t>
      </w:r>
      <w:r w:rsidRPr="001A34E5">
        <w:rPr>
          <w:rFonts w:ascii="Times New Roman" w:hAnsi="Times New Roman" w:cs="Times New Roman"/>
          <w:sz w:val="24"/>
          <w:szCs w:val="24"/>
          <w:shd w:val="clear" w:color="auto" w:fill="FFFFFF"/>
          <w:rPrChange w:id="69" w:author="Microsoft Office User" w:date="2012-09-10T17:48:00Z">
            <w:rPr>
              <w:rFonts w:ascii="Times New Roman" w:hAnsi="Times New Roman" w:cs="Times New Roman"/>
              <w:shd w:val="clear" w:color="auto" w:fill="FFFFFF"/>
            </w:rPr>
          </w:rPrChange>
        </w:rPr>
        <w:t xml:space="preserve">“an international quarterly for creative experiment”, </w:t>
      </w:r>
      <w:r w:rsidR="000014A6" w:rsidRPr="001A34E5">
        <w:rPr>
          <w:rFonts w:ascii="Times New Roman" w:hAnsi="Times New Roman" w:cs="Times New Roman"/>
          <w:sz w:val="24"/>
          <w:szCs w:val="24"/>
          <w:shd w:val="clear" w:color="auto" w:fill="FFFFFF"/>
          <w:rPrChange w:id="70" w:author="Microsoft Office User" w:date="2012-09-10T17:48:00Z">
            <w:rPr>
              <w:rFonts w:ascii="Times New Roman" w:hAnsi="Times New Roman" w:cs="Times New Roman"/>
              <w:shd w:val="clear" w:color="auto" w:fill="FFFFFF"/>
            </w:rPr>
          </w:rPrChange>
        </w:rPr>
        <w:t>JOLAS</w:t>
      </w:r>
      <w:r w:rsidRPr="001A34E5">
        <w:rPr>
          <w:rFonts w:ascii="Times New Roman" w:hAnsi="Times New Roman" w:cs="Times New Roman"/>
          <w:sz w:val="24"/>
          <w:szCs w:val="24"/>
          <w:shd w:val="clear" w:color="auto" w:fill="FFFFFF"/>
          <w:rPrChange w:id="71" w:author="Microsoft Office User" w:date="2012-09-10T17:48:00Z">
            <w:rPr>
              <w:rFonts w:ascii="Times New Roman" w:hAnsi="Times New Roman" w:cs="Times New Roman"/>
              <w:shd w:val="clear" w:color="auto" w:fill="FFFFFF"/>
            </w:rPr>
          </w:rPrChange>
        </w:rPr>
        <w:t xml:space="preserve">’s editorial hand is evident in the later, more grandiose heading in later quarterly issues, “An International Workshop for Orphic Creation”. The magazine was originally produced in Paris, then </w:t>
      </w:r>
      <w:proofErr w:type="spellStart"/>
      <w:r w:rsidRPr="001A34E5">
        <w:rPr>
          <w:rFonts w:ascii="Times New Roman" w:hAnsi="Times New Roman" w:cs="Times New Roman"/>
          <w:sz w:val="24"/>
          <w:szCs w:val="24"/>
          <w:rPrChange w:id="72" w:author="Microsoft Office User" w:date="2012-09-10T17:48:00Z">
            <w:rPr>
              <w:rFonts w:ascii="Times New Roman" w:hAnsi="Times New Roman" w:cs="Times New Roman"/>
            </w:rPr>
          </w:rPrChange>
        </w:rPr>
        <w:t>Colombay</w:t>
      </w:r>
      <w:proofErr w:type="spellEnd"/>
      <w:r w:rsidRPr="001A34E5">
        <w:rPr>
          <w:rFonts w:ascii="Times New Roman" w:hAnsi="Times New Roman" w:cs="Times New Roman"/>
          <w:sz w:val="24"/>
          <w:szCs w:val="24"/>
          <w:rPrChange w:id="73" w:author="Microsoft Office User" w:date="2012-09-10T17:48:00Z">
            <w:rPr>
              <w:rFonts w:ascii="Times New Roman" w:hAnsi="Times New Roman" w:cs="Times New Roman"/>
            </w:rPr>
          </w:rPrChange>
        </w:rPr>
        <w:t>-les-</w:t>
      </w:r>
      <w:proofErr w:type="spellStart"/>
      <w:r w:rsidRPr="001A34E5">
        <w:rPr>
          <w:rFonts w:ascii="Times New Roman" w:hAnsi="Times New Roman" w:cs="Times New Roman"/>
          <w:sz w:val="24"/>
          <w:szCs w:val="24"/>
          <w:rPrChange w:id="74" w:author="Microsoft Office User" w:date="2012-09-10T17:48:00Z">
            <w:rPr>
              <w:rFonts w:ascii="Times New Roman" w:hAnsi="Times New Roman" w:cs="Times New Roman"/>
            </w:rPr>
          </w:rPrChange>
        </w:rPr>
        <w:t>deux</w:t>
      </w:r>
      <w:proofErr w:type="spellEnd"/>
      <w:r w:rsidRPr="001A34E5">
        <w:rPr>
          <w:rFonts w:ascii="Times New Roman" w:hAnsi="Times New Roman" w:cs="Times New Roman"/>
          <w:sz w:val="24"/>
          <w:szCs w:val="24"/>
          <w:rPrChange w:id="75" w:author="Microsoft Office User" w:date="2012-09-10T17:48:00Z">
            <w:rPr>
              <w:rFonts w:ascii="Times New Roman" w:hAnsi="Times New Roman" w:cs="Times New Roman"/>
            </w:rPr>
          </w:rPrChange>
        </w:rPr>
        <w:t>-</w:t>
      </w:r>
      <w:proofErr w:type="spellStart"/>
      <w:r w:rsidRPr="001A34E5">
        <w:rPr>
          <w:rFonts w:ascii="Times New Roman" w:hAnsi="Times New Roman" w:cs="Times New Roman"/>
          <w:sz w:val="24"/>
          <w:szCs w:val="24"/>
          <w:rPrChange w:id="76" w:author="Microsoft Office User" w:date="2012-09-10T17:48:00Z">
            <w:rPr>
              <w:rFonts w:ascii="Times New Roman" w:hAnsi="Times New Roman" w:cs="Times New Roman"/>
            </w:rPr>
          </w:rPrChange>
        </w:rPr>
        <w:t>Eglises</w:t>
      </w:r>
      <w:proofErr w:type="spellEnd"/>
      <w:r w:rsidRPr="001A34E5">
        <w:rPr>
          <w:rFonts w:ascii="Times New Roman" w:hAnsi="Times New Roman" w:cs="Times New Roman"/>
          <w:sz w:val="24"/>
          <w:szCs w:val="24"/>
          <w:rPrChange w:id="77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, then after a near two-year hiatus between summer 1930 and spring 1932 </w:t>
      </w:r>
      <w:r w:rsidR="005B10A5" w:rsidRPr="001A34E5">
        <w:rPr>
          <w:rFonts w:ascii="Times New Roman" w:hAnsi="Times New Roman" w:cs="Times New Roman"/>
          <w:sz w:val="24"/>
          <w:szCs w:val="24"/>
          <w:rPrChange w:id="78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it </w:t>
      </w:r>
      <w:r w:rsidRPr="001A34E5">
        <w:rPr>
          <w:rFonts w:ascii="Times New Roman" w:hAnsi="Times New Roman" w:cs="Times New Roman"/>
          <w:sz w:val="24"/>
          <w:szCs w:val="24"/>
          <w:rPrChange w:id="79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was re-launched from The Hague via The </w:t>
      </w:r>
      <w:proofErr w:type="spellStart"/>
      <w:r w:rsidRPr="001A34E5">
        <w:rPr>
          <w:rFonts w:ascii="Times New Roman" w:hAnsi="Times New Roman" w:cs="Times New Roman"/>
          <w:sz w:val="24"/>
          <w:szCs w:val="24"/>
          <w:rPrChange w:id="80" w:author="Microsoft Office User" w:date="2012-09-10T17:48:00Z">
            <w:rPr>
              <w:rFonts w:ascii="Times New Roman" w:hAnsi="Times New Roman" w:cs="Times New Roman"/>
            </w:rPr>
          </w:rPrChange>
        </w:rPr>
        <w:t>Servire</w:t>
      </w:r>
      <w:proofErr w:type="spellEnd"/>
      <w:r w:rsidRPr="001A34E5">
        <w:rPr>
          <w:rFonts w:ascii="Times New Roman" w:hAnsi="Times New Roman" w:cs="Times New Roman"/>
          <w:sz w:val="24"/>
          <w:szCs w:val="24"/>
          <w:rPrChange w:id="81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 Press.</w:t>
      </w:r>
      <w:r w:rsidRPr="001A34E5">
        <w:rPr>
          <w:rFonts w:ascii="Times New Roman" w:hAnsi="Times New Roman" w:cs="Times New Roman"/>
          <w:sz w:val="24"/>
          <w:szCs w:val="24"/>
          <w:shd w:val="clear" w:color="auto" w:fill="FFFFFF"/>
          <w:rPrChange w:id="82" w:author="Microsoft Office User" w:date="2012-09-10T17:48:00Z">
            <w:rPr>
              <w:rFonts w:ascii="Times New Roman" w:hAnsi="Times New Roman" w:cs="Times New Roman"/>
              <w:shd w:val="clear" w:color="auto" w:fill="FFFFFF"/>
            </w:rPr>
          </w:rPrChange>
        </w:rPr>
        <w:t xml:space="preserve"> </w:t>
      </w:r>
      <w:r w:rsidRPr="001A34E5">
        <w:rPr>
          <w:rFonts w:ascii="Times New Roman" w:hAnsi="Times New Roman" w:cs="Times New Roman"/>
          <w:sz w:val="24"/>
          <w:szCs w:val="24"/>
          <w:rPrChange w:id="83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 </w:t>
      </w:r>
    </w:p>
    <w:p w:rsidR="00EF0ECD" w:rsidRPr="001A34E5" w:rsidRDefault="000014A6" w:rsidP="00AB4478">
      <w:pPr>
        <w:pStyle w:val="NoSpacing"/>
        <w:spacing w:line="48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rPrChange w:id="84" w:author="Microsoft Office User" w:date="2012-09-10T17:48:00Z">
            <w:rPr>
              <w:rFonts w:ascii="Times New Roman" w:hAnsi="Times New Roman" w:cs="Times New Roman"/>
            </w:rPr>
          </w:rPrChange>
        </w:rPr>
      </w:pPr>
      <w:r w:rsidRPr="001A34E5">
        <w:rPr>
          <w:rFonts w:ascii="Times New Roman" w:hAnsi="Times New Roman" w:cs="Times New Roman"/>
          <w:sz w:val="24"/>
          <w:szCs w:val="24"/>
          <w:rPrChange w:id="85" w:author="Microsoft Office User" w:date="2012-09-10T17:48:00Z">
            <w:rPr>
              <w:rFonts w:ascii="Times New Roman" w:hAnsi="Times New Roman" w:cs="Times New Roman"/>
            </w:rPr>
          </w:rPrChange>
        </w:rPr>
        <w:t>JOLAS</w:t>
      </w:r>
      <w:r w:rsidR="00EF0ECD" w:rsidRPr="001A34E5">
        <w:rPr>
          <w:rFonts w:ascii="Times New Roman" w:hAnsi="Times New Roman" w:cs="Times New Roman"/>
          <w:sz w:val="24"/>
          <w:szCs w:val="24"/>
          <w:rPrChange w:id="86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 infused </w:t>
      </w:r>
      <w:r w:rsidR="00EF0ECD" w:rsidRPr="001A34E5">
        <w:rPr>
          <w:rFonts w:ascii="Times New Roman" w:hAnsi="Times New Roman" w:cs="Times New Roman"/>
          <w:i/>
          <w:sz w:val="24"/>
          <w:szCs w:val="24"/>
          <w:rPrChange w:id="87" w:author="Microsoft Office User" w:date="2012-09-10T17:48:00Z">
            <w:rPr>
              <w:rFonts w:ascii="Times New Roman" w:hAnsi="Times New Roman" w:cs="Times New Roman"/>
              <w:i/>
            </w:rPr>
          </w:rPrChange>
        </w:rPr>
        <w:t xml:space="preserve">transition </w:t>
      </w:r>
      <w:r w:rsidR="00EF0ECD" w:rsidRPr="001A34E5">
        <w:rPr>
          <w:rFonts w:ascii="Times New Roman" w:hAnsi="Times New Roman" w:cs="Times New Roman"/>
          <w:sz w:val="24"/>
          <w:szCs w:val="24"/>
          <w:rPrChange w:id="88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with an idealistic, internationalist tenor, incorporating a diverse range of voices from </w:t>
      </w:r>
      <w:r w:rsidRPr="001A34E5">
        <w:rPr>
          <w:rFonts w:ascii="Times New Roman" w:hAnsi="Times New Roman" w:cs="Times New Roman"/>
          <w:sz w:val="24"/>
          <w:szCs w:val="24"/>
          <w:rPrChange w:id="89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SURREALISM, DADAISM, </w:t>
      </w:r>
      <w:r w:rsidR="00FC19E8" w:rsidRPr="001A34E5">
        <w:rPr>
          <w:rFonts w:ascii="Times New Roman" w:hAnsi="Times New Roman" w:cs="Times New Roman"/>
          <w:sz w:val="24"/>
          <w:szCs w:val="24"/>
          <w:rPrChange w:id="90" w:author="Microsoft Office User" w:date="2012-09-10T17:48:00Z">
            <w:rPr>
              <w:rFonts w:ascii="Times New Roman" w:hAnsi="Times New Roman" w:cs="Times New Roman"/>
            </w:rPr>
          </w:rPrChange>
        </w:rPr>
        <w:t>and</w:t>
      </w:r>
      <w:r w:rsidRPr="001A34E5">
        <w:rPr>
          <w:rFonts w:ascii="Times New Roman" w:hAnsi="Times New Roman" w:cs="Times New Roman"/>
          <w:sz w:val="24"/>
          <w:szCs w:val="24"/>
          <w:rPrChange w:id="91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 EXPRESSIONISM</w:t>
      </w:r>
      <w:r w:rsidR="00EF0ECD" w:rsidRPr="001A34E5">
        <w:rPr>
          <w:rFonts w:ascii="Times New Roman" w:hAnsi="Times New Roman" w:cs="Times New Roman"/>
          <w:sz w:val="24"/>
          <w:szCs w:val="24"/>
          <w:rPrChange w:id="92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. </w:t>
      </w:r>
      <w:r w:rsidR="009901B1" w:rsidRPr="001A34E5">
        <w:rPr>
          <w:rFonts w:ascii="Times New Roman" w:hAnsi="Times New Roman" w:cs="Times New Roman"/>
          <w:sz w:val="24"/>
          <w:szCs w:val="24"/>
          <w:rPrChange w:id="93" w:author="Microsoft Office User" w:date="2012-09-10T17:48:00Z">
            <w:rPr>
              <w:rFonts w:ascii="Times New Roman" w:hAnsi="Times New Roman" w:cs="Times New Roman"/>
            </w:rPr>
          </w:rPrChange>
        </w:rPr>
        <w:t>JAMES JOYCE</w:t>
      </w:r>
      <w:r w:rsidR="00EF0ECD" w:rsidRPr="001A34E5">
        <w:rPr>
          <w:rFonts w:ascii="Times New Roman" w:hAnsi="Times New Roman" w:cs="Times New Roman"/>
          <w:sz w:val="24"/>
          <w:szCs w:val="24"/>
          <w:rPrChange w:id="94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’s “Work in Progress” was published in seriatim in the majority of issues (later forming the bulk of </w:t>
      </w:r>
      <w:r w:rsidR="009901B1" w:rsidRPr="001A34E5">
        <w:rPr>
          <w:rFonts w:ascii="Times New Roman" w:hAnsi="Times New Roman" w:cs="Times New Roman"/>
          <w:i/>
          <w:sz w:val="24"/>
          <w:szCs w:val="24"/>
          <w:rPrChange w:id="95" w:author="Microsoft Office User" w:date="2012-09-10T17:48:00Z">
            <w:rPr>
              <w:rFonts w:ascii="Times New Roman" w:hAnsi="Times New Roman" w:cs="Times New Roman"/>
              <w:i/>
            </w:rPr>
          </w:rPrChange>
        </w:rPr>
        <w:t>FINNEGANS WAKE</w:t>
      </w:r>
      <w:r w:rsidR="009901B1" w:rsidRPr="001A34E5">
        <w:rPr>
          <w:rFonts w:ascii="Times New Roman" w:hAnsi="Times New Roman" w:cs="Times New Roman"/>
          <w:sz w:val="24"/>
          <w:szCs w:val="24"/>
          <w:rPrChange w:id="96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 </w:t>
      </w:r>
      <w:r w:rsidR="00EF0ECD" w:rsidRPr="001A34E5">
        <w:rPr>
          <w:rFonts w:ascii="Times New Roman" w:hAnsi="Times New Roman" w:cs="Times New Roman"/>
          <w:sz w:val="24"/>
          <w:szCs w:val="24"/>
          <w:rPrChange w:id="97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in 1939), and </w:t>
      </w:r>
      <w:r w:rsidR="009901B1" w:rsidRPr="001A34E5">
        <w:rPr>
          <w:rFonts w:ascii="Times New Roman" w:hAnsi="Times New Roman" w:cs="Times New Roman"/>
          <w:sz w:val="24"/>
          <w:szCs w:val="24"/>
          <w:rPrChange w:id="98" w:author="Microsoft Office User" w:date="2012-09-10T17:48:00Z">
            <w:rPr>
              <w:rFonts w:ascii="Times New Roman" w:hAnsi="Times New Roman" w:cs="Times New Roman"/>
            </w:rPr>
          </w:rPrChange>
        </w:rPr>
        <w:t>GERTRUDE STEIN</w:t>
      </w:r>
      <w:r w:rsidR="00EF0ECD" w:rsidRPr="001A34E5">
        <w:rPr>
          <w:rFonts w:ascii="Times New Roman" w:hAnsi="Times New Roman" w:cs="Times New Roman"/>
          <w:sz w:val="24"/>
          <w:szCs w:val="24"/>
          <w:rPrChange w:id="99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 made fourteen appearances</w:t>
      </w:r>
      <w:r w:rsidR="009901B1" w:rsidRPr="001A34E5">
        <w:rPr>
          <w:rFonts w:ascii="Times New Roman" w:hAnsi="Times New Roman" w:cs="Times New Roman"/>
          <w:sz w:val="24"/>
          <w:szCs w:val="24"/>
          <w:rPrChange w:id="100" w:author="Microsoft Office User" w:date="2012-09-10T17:48:00Z">
            <w:rPr>
              <w:rFonts w:ascii="Times New Roman" w:hAnsi="Times New Roman" w:cs="Times New Roman"/>
            </w:rPr>
          </w:rPrChange>
        </w:rPr>
        <w:t>.</w:t>
      </w:r>
      <w:r w:rsidR="00EF0ECD" w:rsidRPr="001A34E5">
        <w:rPr>
          <w:rFonts w:ascii="Times New Roman" w:hAnsi="Times New Roman" w:cs="Times New Roman"/>
          <w:sz w:val="24"/>
          <w:szCs w:val="24"/>
          <w:rPrChange w:id="101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 The </w:t>
      </w:r>
      <w:proofErr w:type="spellStart"/>
      <w:r w:rsidR="00EF0ECD" w:rsidRPr="001A34E5">
        <w:rPr>
          <w:rFonts w:ascii="Times New Roman" w:hAnsi="Times New Roman" w:cs="Times New Roman"/>
          <w:sz w:val="24"/>
          <w:szCs w:val="24"/>
          <w:rPrChange w:id="102" w:author="Microsoft Office User" w:date="2012-09-10T17:48:00Z">
            <w:rPr>
              <w:rFonts w:ascii="Times New Roman" w:hAnsi="Times New Roman" w:cs="Times New Roman"/>
            </w:rPr>
          </w:rPrChange>
        </w:rPr>
        <w:t>Jolases</w:t>
      </w:r>
      <w:proofErr w:type="spellEnd"/>
      <w:r w:rsidR="00EF0ECD" w:rsidRPr="001A34E5">
        <w:rPr>
          <w:rFonts w:ascii="Times New Roman" w:hAnsi="Times New Roman" w:cs="Times New Roman"/>
          <w:sz w:val="24"/>
          <w:szCs w:val="24"/>
          <w:rPrChange w:id="103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 published the first translations of </w:t>
      </w:r>
      <w:r w:rsidR="004D5987" w:rsidRPr="001A34E5">
        <w:rPr>
          <w:rFonts w:ascii="Times New Roman" w:hAnsi="Times New Roman" w:cs="Times New Roman"/>
          <w:sz w:val="24"/>
          <w:szCs w:val="24"/>
          <w:rPrChange w:id="104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FRANZ </w:t>
      </w:r>
      <w:r w:rsidR="009901B1" w:rsidRPr="001A34E5">
        <w:rPr>
          <w:rFonts w:ascii="Times New Roman" w:hAnsi="Times New Roman" w:cs="Times New Roman"/>
          <w:sz w:val="24"/>
          <w:szCs w:val="24"/>
          <w:rPrChange w:id="105" w:author="Microsoft Office User" w:date="2012-09-10T17:48:00Z">
            <w:rPr>
              <w:rFonts w:ascii="Times New Roman" w:hAnsi="Times New Roman" w:cs="Times New Roman"/>
            </w:rPr>
          </w:rPrChange>
        </w:rPr>
        <w:t>KAFKA</w:t>
      </w:r>
      <w:r w:rsidR="00EF0ECD" w:rsidRPr="001A34E5">
        <w:rPr>
          <w:rFonts w:ascii="Times New Roman" w:hAnsi="Times New Roman" w:cs="Times New Roman"/>
          <w:sz w:val="24"/>
          <w:szCs w:val="24"/>
          <w:rPrChange w:id="106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 into English in 1927, and introduced </w:t>
      </w:r>
      <w:r w:rsidR="00EF0ECD" w:rsidRPr="001A34E5">
        <w:rPr>
          <w:rFonts w:ascii="Times New Roman" w:hAnsi="Times New Roman" w:cs="Times New Roman"/>
          <w:i/>
          <w:sz w:val="24"/>
          <w:szCs w:val="24"/>
          <w:rPrChange w:id="107" w:author="Microsoft Office User" w:date="2012-09-10T17:48:00Z">
            <w:rPr>
              <w:rFonts w:ascii="Times New Roman" w:hAnsi="Times New Roman" w:cs="Times New Roman"/>
              <w:i/>
            </w:rPr>
          </w:rPrChange>
        </w:rPr>
        <w:t xml:space="preserve">transition </w:t>
      </w:r>
      <w:r w:rsidR="00EF0ECD" w:rsidRPr="001A34E5">
        <w:rPr>
          <w:rFonts w:ascii="Times New Roman" w:hAnsi="Times New Roman" w:cs="Times New Roman"/>
          <w:sz w:val="24"/>
          <w:szCs w:val="24"/>
          <w:rPrChange w:id="108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readers to a panoply of European and American writing, photography, art, and criticism, including texts by </w:t>
      </w:r>
      <w:r w:rsidR="00F30E38" w:rsidRPr="001A34E5">
        <w:rPr>
          <w:rFonts w:ascii="Times New Roman" w:hAnsi="Times New Roman" w:cs="Times New Roman"/>
          <w:sz w:val="24"/>
          <w:szCs w:val="24"/>
          <w:rPrChange w:id="109" w:author="Microsoft Office User" w:date="2012-09-10T17:48:00Z">
            <w:rPr>
              <w:rFonts w:ascii="Times New Roman" w:hAnsi="Times New Roman" w:cs="Times New Roman"/>
            </w:rPr>
          </w:rPrChange>
        </w:rPr>
        <w:t>PAUL ELUARD, PHILLIPE SOUPAULT, HANS ARP, HUGO BALL, HART CRANE, HARRY CROSBY, KAY BOYLE, and DJUNA BARNES</w:t>
      </w:r>
      <w:r w:rsidR="00EF0ECD" w:rsidRPr="001A34E5">
        <w:rPr>
          <w:rFonts w:ascii="Times New Roman" w:hAnsi="Times New Roman" w:cs="Times New Roman"/>
          <w:sz w:val="24"/>
          <w:szCs w:val="24"/>
          <w:rPrChange w:id="110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. Early works by </w:t>
      </w:r>
      <w:r w:rsidR="00FC19E8" w:rsidRPr="001A34E5">
        <w:rPr>
          <w:rFonts w:ascii="Times New Roman" w:hAnsi="Times New Roman" w:cs="Times New Roman"/>
          <w:sz w:val="24"/>
          <w:szCs w:val="24"/>
          <w:rPrChange w:id="111" w:author="Microsoft Office User" w:date="2012-09-10T17:48:00Z">
            <w:rPr>
              <w:rFonts w:ascii="Times New Roman" w:hAnsi="Times New Roman" w:cs="Times New Roman"/>
            </w:rPr>
          </w:rPrChange>
        </w:rPr>
        <w:t>SAMUEL BECKETT</w:t>
      </w:r>
      <w:r w:rsidR="00EF0ECD" w:rsidRPr="001A34E5">
        <w:rPr>
          <w:rFonts w:ascii="Times New Roman" w:hAnsi="Times New Roman" w:cs="Times New Roman"/>
          <w:sz w:val="24"/>
          <w:szCs w:val="24"/>
          <w:rPrChange w:id="112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 also appear in later issues.</w:t>
      </w:r>
    </w:p>
    <w:p w:rsidR="00EF0ECD" w:rsidRPr="001A34E5" w:rsidRDefault="00EF0ECD" w:rsidP="00AB4478">
      <w:pPr>
        <w:pStyle w:val="NoSpacing"/>
        <w:spacing w:line="48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rPrChange w:id="113" w:author="Microsoft Office User" w:date="2012-09-10T17:48:00Z">
            <w:rPr>
              <w:rFonts w:ascii="Times New Roman" w:hAnsi="Times New Roman" w:cs="Times New Roman"/>
            </w:rPr>
          </w:rPrChange>
        </w:rPr>
      </w:pPr>
      <w:r w:rsidRPr="001A34E5">
        <w:rPr>
          <w:rFonts w:ascii="Times New Roman" w:hAnsi="Times New Roman" w:cs="Times New Roman"/>
          <w:sz w:val="24"/>
          <w:szCs w:val="24"/>
          <w:rPrChange w:id="114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Although </w:t>
      </w:r>
      <w:proofErr w:type="gramStart"/>
      <w:r w:rsidRPr="001A34E5">
        <w:rPr>
          <w:rFonts w:ascii="Times New Roman" w:hAnsi="Times New Roman" w:cs="Times New Roman"/>
          <w:i/>
          <w:sz w:val="24"/>
          <w:szCs w:val="24"/>
          <w:rPrChange w:id="115" w:author="Microsoft Office User" w:date="2012-09-10T17:48:00Z">
            <w:rPr>
              <w:rFonts w:ascii="Times New Roman" w:hAnsi="Times New Roman" w:cs="Times New Roman"/>
              <w:i/>
            </w:rPr>
          </w:rPrChange>
        </w:rPr>
        <w:t xml:space="preserve">transition </w:t>
      </w:r>
      <w:r w:rsidRPr="001A34E5">
        <w:rPr>
          <w:rFonts w:ascii="Times New Roman" w:hAnsi="Times New Roman" w:cs="Times New Roman"/>
          <w:sz w:val="24"/>
          <w:szCs w:val="24"/>
          <w:rPrChange w:id="116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was consistently mocked in the popular press for being recondite, in the leftist press for being bourgeois, and by </w:t>
      </w:r>
      <w:r w:rsidR="009901B1" w:rsidRPr="001A34E5">
        <w:rPr>
          <w:rFonts w:ascii="Times New Roman" w:hAnsi="Times New Roman" w:cs="Times New Roman"/>
          <w:sz w:val="24"/>
          <w:szCs w:val="24"/>
          <w:rPrChange w:id="117" w:author="Microsoft Office User" w:date="2012-09-10T17:48:00Z">
            <w:rPr>
              <w:rFonts w:ascii="Times New Roman" w:hAnsi="Times New Roman" w:cs="Times New Roman"/>
            </w:rPr>
          </w:rPrChange>
        </w:rPr>
        <w:t>WYNDHAM LEWIS</w:t>
      </w:r>
      <w:proofErr w:type="gramEnd"/>
      <w:r w:rsidRPr="001A34E5">
        <w:rPr>
          <w:rFonts w:ascii="Times New Roman" w:hAnsi="Times New Roman" w:cs="Times New Roman"/>
          <w:sz w:val="24"/>
          <w:szCs w:val="24"/>
          <w:rPrChange w:id="118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 in his journal </w:t>
      </w:r>
      <w:r w:rsidRPr="001A34E5">
        <w:rPr>
          <w:rFonts w:ascii="Times New Roman" w:hAnsi="Times New Roman" w:cs="Times New Roman"/>
          <w:i/>
          <w:sz w:val="24"/>
          <w:szCs w:val="24"/>
          <w:rPrChange w:id="119" w:author="Microsoft Office User" w:date="2012-09-10T17:48:00Z">
            <w:rPr>
              <w:rFonts w:ascii="Times New Roman" w:hAnsi="Times New Roman" w:cs="Times New Roman"/>
              <w:i/>
            </w:rPr>
          </w:rPrChange>
        </w:rPr>
        <w:t>The Enemy</w:t>
      </w:r>
      <w:r w:rsidR="009901B1" w:rsidRPr="001A34E5">
        <w:rPr>
          <w:rFonts w:ascii="Times New Roman" w:hAnsi="Times New Roman" w:cs="Times New Roman"/>
          <w:i/>
          <w:sz w:val="24"/>
          <w:szCs w:val="24"/>
          <w:rPrChange w:id="120" w:author="Microsoft Office User" w:date="2012-09-10T17:48:00Z">
            <w:rPr>
              <w:rFonts w:ascii="Times New Roman" w:hAnsi="Times New Roman" w:cs="Times New Roman"/>
              <w:i/>
            </w:rPr>
          </w:rPrChange>
        </w:rPr>
        <w:t xml:space="preserve"> </w:t>
      </w:r>
      <w:r w:rsidR="009901B1" w:rsidRPr="001A34E5">
        <w:rPr>
          <w:rFonts w:ascii="Times New Roman" w:hAnsi="Times New Roman" w:cs="Times New Roman"/>
          <w:sz w:val="24"/>
          <w:szCs w:val="24"/>
          <w:rPrChange w:id="121" w:author="Microsoft Office User" w:date="2012-09-10T17:48:00Z">
            <w:rPr>
              <w:rFonts w:ascii="Times New Roman" w:hAnsi="Times New Roman" w:cs="Times New Roman"/>
            </w:rPr>
          </w:rPrChange>
        </w:rPr>
        <w:t>for its neo-romanticism</w:t>
      </w:r>
      <w:r w:rsidRPr="001A34E5">
        <w:rPr>
          <w:rFonts w:ascii="Times New Roman" w:hAnsi="Times New Roman" w:cs="Times New Roman"/>
          <w:sz w:val="24"/>
          <w:szCs w:val="24"/>
          <w:rPrChange w:id="122" w:author="Microsoft Office User" w:date="2012-09-10T17:48:00Z">
            <w:rPr>
              <w:rFonts w:ascii="Times New Roman" w:hAnsi="Times New Roman" w:cs="Times New Roman"/>
            </w:rPr>
          </w:rPrChange>
        </w:rPr>
        <w:t>, the journal withstood all attacks by embracing a self-deprecating and humorous tone. Its signature and jovial ‘Revolution of the Word’ “Proclamation”</w:t>
      </w:r>
      <w:r w:rsidR="001A34E5" w:rsidRPr="001A34E5">
        <w:rPr>
          <w:rFonts w:ascii="Times New Roman" w:hAnsi="Times New Roman" w:cs="Times New Roman"/>
          <w:sz w:val="24"/>
          <w:szCs w:val="24"/>
          <w:rPrChange w:id="123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 (Fig. 1</w:t>
      </w:r>
      <w:ins w:id="124" w:author="Microsoft Office User" w:date="2012-09-10T17:48:00Z">
        <w:r w:rsidR="001A34E5" w:rsidRPr="001A34E5">
          <w:rPr>
            <w:rFonts w:ascii="Times New Roman" w:hAnsi="Times New Roman" w:cs="Times New Roman"/>
            <w:sz w:val="24"/>
            <w:szCs w:val="24"/>
            <w:rPrChange w:id="125" w:author="Microsoft Office User" w:date="2012-09-10T17:48:00Z">
              <w:rPr>
                <w:rFonts w:ascii="Times New Roman" w:hAnsi="Times New Roman" w:cs="Times New Roman"/>
              </w:rPr>
            </w:rPrChange>
          </w:rPr>
          <w:t>,</w:t>
        </w:r>
      </w:ins>
      <w:r w:rsidR="001A34E5" w:rsidRPr="001A34E5">
        <w:rPr>
          <w:rFonts w:ascii="Times New Roman" w:hAnsi="Times New Roman" w:cs="Times New Roman"/>
          <w:sz w:val="24"/>
          <w:szCs w:val="24"/>
          <w:rPrChange w:id="126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 see below)</w:t>
      </w:r>
      <w:r w:rsidRPr="001A34E5">
        <w:rPr>
          <w:rFonts w:ascii="Times New Roman" w:hAnsi="Times New Roman" w:cs="Times New Roman"/>
          <w:sz w:val="24"/>
          <w:szCs w:val="24"/>
          <w:rPrChange w:id="127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, published in </w:t>
      </w:r>
      <w:r w:rsidRPr="001A34E5">
        <w:rPr>
          <w:rFonts w:ascii="Times New Roman" w:hAnsi="Times New Roman" w:cs="Times New Roman"/>
          <w:i/>
          <w:sz w:val="24"/>
          <w:szCs w:val="24"/>
          <w:rPrChange w:id="128" w:author="Microsoft Office User" w:date="2012-09-10T17:48:00Z">
            <w:rPr>
              <w:rFonts w:ascii="Times New Roman" w:hAnsi="Times New Roman" w:cs="Times New Roman"/>
              <w:i/>
            </w:rPr>
          </w:rPrChange>
        </w:rPr>
        <w:t xml:space="preserve">transition </w:t>
      </w:r>
      <w:r w:rsidRPr="001A34E5">
        <w:rPr>
          <w:rFonts w:ascii="Times New Roman" w:hAnsi="Times New Roman" w:cs="Times New Roman"/>
          <w:sz w:val="24"/>
          <w:szCs w:val="24"/>
          <w:rPrChange w:id="129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16/17 (July 1929) may have been part of </w:t>
      </w:r>
      <w:r w:rsidR="009901B1" w:rsidRPr="001A34E5">
        <w:rPr>
          <w:rFonts w:ascii="Times New Roman" w:hAnsi="Times New Roman" w:cs="Times New Roman"/>
          <w:sz w:val="24"/>
          <w:szCs w:val="24"/>
          <w:rPrChange w:id="130" w:author="Microsoft Office User" w:date="2012-09-10T17:48:00Z">
            <w:rPr>
              <w:rFonts w:ascii="Times New Roman" w:hAnsi="Times New Roman" w:cs="Times New Roman"/>
            </w:rPr>
          </w:rPrChange>
        </w:rPr>
        <w:t>JOLAS</w:t>
      </w:r>
      <w:r w:rsidRPr="001A34E5">
        <w:rPr>
          <w:rFonts w:ascii="Times New Roman" w:hAnsi="Times New Roman" w:cs="Times New Roman"/>
          <w:sz w:val="24"/>
          <w:szCs w:val="24"/>
          <w:rPrChange w:id="131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’s sustained aesthetic credo to universalize language, but examination of specific issues and arrangements reveal a level of playfulness and irony yet to be fully explored. </w:t>
      </w:r>
      <w:r w:rsidR="00F30E38" w:rsidRPr="001A34E5">
        <w:rPr>
          <w:rFonts w:ascii="Times New Roman" w:hAnsi="Times New Roman" w:cs="Times New Roman"/>
          <w:i/>
          <w:sz w:val="24"/>
          <w:szCs w:val="24"/>
          <w:rPrChange w:id="132" w:author="Microsoft Office User" w:date="2012-09-10T17:48:00Z">
            <w:rPr>
              <w:rFonts w:ascii="Times New Roman" w:hAnsi="Times New Roman" w:cs="Times New Roman"/>
              <w:i/>
            </w:rPr>
          </w:rPrChange>
        </w:rPr>
        <w:t xml:space="preserve"> </w:t>
      </w:r>
    </w:p>
    <w:p w:rsidR="00EF0ECD" w:rsidRPr="001A34E5" w:rsidRDefault="00EF0ECD" w:rsidP="00AB4478">
      <w:pPr>
        <w:pStyle w:val="NoSpacing"/>
        <w:spacing w:line="48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rPrChange w:id="133" w:author="Microsoft Office User" w:date="2012-09-10T17:48:00Z">
            <w:rPr>
              <w:rFonts w:ascii="Times New Roman" w:hAnsi="Times New Roman" w:cs="Times New Roman"/>
            </w:rPr>
          </w:rPrChange>
        </w:rPr>
      </w:pPr>
      <w:proofErr w:type="gramStart"/>
      <w:r w:rsidRPr="001A34E5">
        <w:rPr>
          <w:rFonts w:ascii="Times New Roman" w:hAnsi="Times New Roman" w:cs="Times New Roman"/>
          <w:i/>
          <w:sz w:val="24"/>
          <w:szCs w:val="24"/>
          <w:rPrChange w:id="134" w:author="Microsoft Office User" w:date="2012-09-10T17:48:00Z">
            <w:rPr>
              <w:rFonts w:ascii="Times New Roman" w:hAnsi="Times New Roman" w:cs="Times New Roman"/>
              <w:i/>
            </w:rPr>
          </w:rPrChange>
        </w:rPr>
        <w:t>transition</w:t>
      </w:r>
      <w:r w:rsidRPr="001A34E5">
        <w:rPr>
          <w:rFonts w:ascii="Times New Roman" w:hAnsi="Times New Roman" w:cs="Times New Roman"/>
          <w:sz w:val="24"/>
          <w:szCs w:val="24"/>
          <w:rPrChange w:id="135" w:author="Microsoft Office User" w:date="2012-09-10T17:48:00Z">
            <w:rPr>
              <w:rFonts w:ascii="Times New Roman" w:hAnsi="Times New Roman" w:cs="Times New Roman"/>
            </w:rPr>
          </w:rPrChange>
        </w:rPr>
        <w:t>'s</w:t>
      </w:r>
      <w:proofErr w:type="gramEnd"/>
      <w:r w:rsidRPr="001A34E5">
        <w:rPr>
          <w:rFonts w:ascii="Times New Roman" w:hAnsi="Times New Roman" w:cs="Times New Roman"/>
          <w:sz w:val="24"/>
          <w:szCs w:val="24"/>
          <w:rPrChange w:id="136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 impact is significant. New Directions editor </w:t>
      </w:r>
      <w:r w:rsidRPr="001A34E5">
        <w:rPr>
          <w:rFonts w:ascii="Times New Roman" w:hAnsi="Times New Roman" w:cs="Times New Roman"/>
          <w:sz w:val="24"/>
          <w:szCs w:val="24"/>
          <w:shd w:val="clear" w:color="auto" w:fill="FFFFFF"/>
          <w:rPrChange w:id="137" w:author="Microsoft Office User" w:date="2012-09-10T17:48:00Z">
            <w:rPr>
              <w:rFonts w:ascii="Times New Roman" w:hAnsi="Times New Roman" w:cs="Times New Roman"/>
              <w:shd w:val="clear" w:color="auto" w:fill="FFFFFF"/>
            </w:rPr>
          </w:rPrChange>
        </w:rPr>
        <w:t xml:space="preserve">James Laughlin produced his first book, a 1936 collection of verse, with a featured dedication to Jolas and his fellow </w:t>
      </w:r>
      <w:r w:rsidRPr="001A34E5">
        <w:rPr>
          <w:rFonts w:ascii="Times New Roman" w:hAnsi="Times New Roman" w:cs="Times New Roman"/>
          <w:i/>
          <w:sz w:val="24"/>
          <w:szCs w:val="24"/>
          <w:shd w:val="clear" w:color="auto" w:fill="FFFFFF"/>
          <w:rPrChange w:id="138" w:author="Microsoft Office User" w:date="2012-09-10T17:48:00Z">
            <w:rPr>
              <w:rFonts w:ascii="Times New Roman" w:hAnsi="Times New Roman" w:cs="Times New Roman"/>
              <w:i/>
              <w:shd w:val="clear" w:color="auto" w:fill="FFFFFF"/>
            </w:rPr>
          </w:rPrChange>
        </w:rPr>
        <w:lastRenderedPageBreak/>
        <w:t xml:space="preserve">transition </w:t>
      </w:r>
      <w:r w:rsidRPr="001A34E5">
        <w:rPr>
          <w:rFonts w:ascii="Times New Roman" w:hAnsi="Times New Roman" w:cs="Times New Roman"/>
          <w:sz w:val="24"/>
          <w:szCs w:val="24"/>
          <w:shd w:val="clear" w:color="auto" w:fill="FFFFFF"/>
          <w:rPrChange w:id="139" w:author="Microsoft Office User" w:date="2012-09-10T17:48:00Z">
            <w:rPr>
              <w:rFonts w:ascii="Times New Roman" w:hAnsi="Times New Roman" w:cs="Times New Roman"/>
              <w:shd w:val="clear" w:color="auto" w:fill="FFFFFF"/>
            </w:rPr>
          </w:rPrChange>
        </w:rPr>
        <w:t xml:space="preserve">editors as ‘the great international magazine’ whose participants ‘have begun successfully the REVOLUTION OF THE WORD’. Readers included Jacques Derrida, Jacques </w:t>
      </w:r>
      <w:proofErr w:type="spellStart"/>
      <w:r w:rsidRPr="001A34E5">
        <w:rPr>
          <w:rFonts w:ascii="Times New Roman" w:hAnsi="Times New Roman" w:cs="Times New Roman"/>
          <w:sz w:val="24"/>
          <w:szCs w:val="24"/>
          <w:shd w:val="clear" w:color="auto" w:fill="FFFFFF"/>
          <w:rPrChange w:id="140" w:author="Microsoft Office User" w:date="2012-09-10T17:48:00Z">
            <w:rPr>
              <w:rFonts w:ascii="Times New Roman" w:hAnsi="Times New Roman" w:cs="Times New Roman"/>
              <w:shd w:val="clear" w:color="auto" w:fill="FFFFFF"/>
            </w:rPr>
          </w:rPrChange>
        </w:rPr>
        <w:t>Lacan</w:t>
      </w:r>
      <w:proofErr w:type="spellEnd"/>
      <w:r w:rsidRPr="001A34E5">
        <w:rPr>
          <w:rFonts w:ascii="Times New Roman" w:hAnsi="Times New Roman" w:cs="Times New Roman"/>
          <w:sz w:val="24"/>
          <w:szCs w:val="24"/>
          <w:shd w:val="clear" w:color="auto" w:fill="FFFFFF"/>
          <w:rPrChange w:id="141" w:author="Microsoft Office User" w:date="2012-09-10T17:48:00Z">
            <w:rPr>
              <w:rFonts w:ascii="Times New Roman" w:hAnsi="Times New Roman" w:cs="Times New Roman"/>
              <w:shd w:val="clear" w:color="auto" w:fill="FFFFFF"/>
            </w:rPr>
          </w:rPrChange>
        </w:rPr>
        <w:t xml:space="preserve">, Carl Jung, and a young </w:t>
      </w:r>
      <w:r w:rsidR="005A5CAF" w:rsidRPr="001A34E5">
        <w:rPr>
          <w:rFonts w:ascii="Times New Roman" w:hAnsi="Times New Roman" w:cs="Times New Roman"/>
          <w:sz w:val="24"/>
          <w:szCs w:val="24"/>
          <w:shd w:val="clear" w:color="auto" w:fill="FFFFFF"/>
          <w:rPrChange w:id="142" w:author="Microsoft Office User" w:date="2012-09-10T17:48:00Z">
            <w:rPr>
              <w:rFonts w:ascii="Times New Roman" w:hAnsi="Times New Roman" w:cs="Times New Roman"/>
              <w:shd w:val="clear" w:color="auto" w:fill="FFFFFF"/>
            </w:rPr>
          </w:rPrChange>
        </w:rPr>
        <w:t>HENRY MILLER</w:t>
      </w:r>
      <w:r w:rsidR="00F30E38" w:rsidRPr="001A34E5">
        <w:rPr>
          <w:rFonts w:ascii="Times New Roman" w:hAnsi="Times New Roman" w:cs="Times New Roman"/>
          <w:sz w:val="24"/>
          <w:szCs w:val="24"/>
          <w:shd w:val="clear" w:color="auto" w:fill="FFFFFF"/>
          <w:rPrChange w:id="143" w:author="Microsoft Office User" w:date="2012-09-10T17:48:00Z">
            <w:rPr>
              <w:rFonts w:ascii="Times New Roman" w:hAnsi="Times New Roman" w:cs="Times New Roman"/>
              <w:shd w:val="clear" w:color="auto" w:fill="FFFFFF"/>
            </w:rPr>
          </w:rPrChange>
        </w:rPr>
        <w:t>.</w:t>
      </w:r>
    </w:p>
    <w:p w:rsidR="002F1481" w:rsidRPr="001A34E5" w:rsidRDefault="00EF0ECD" w:rsidP="00AB4478">
      <w:pPr>
        <w:pStyle w:val="NoSpacing"/>
        <w:spacing w:line="48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rPrChange w:id="144" w:author="Microsoft Office User" w:date="2012-09-10T17:48:00Z">
            <w:rPr>
              <w:rFonts w:ascii="Times New Roman" w:hAnsi="Times New Roman" w:cs="Times New Roman"/>
            </w:rPr>
          </w:rPrChange>
        </w:rPr>
      </w:pPr>
      <w:r w:rsidRPr="001A34E5">
        <w:rPr>
          <w:rFonts w:ascii="Times New Roman" w:hAnsi="Times New Roman" w:cs="Times New Roman"/>
          <w:sz w:val="24"/>
          <w:szCs w:val="24"/>
          <w:rPrChange w:id="145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Despite the engulfing end point indicated between war and artistic creation, Jolas oversaw a revival of his magazine under Georges </w:t>
      </w:r>
      <w:proofErr w:type="spellStart"/>
      <w:r w:rsidRPr="001A34E5">
        <w:rPr>
          <w:rFonts w:ascii="Times New Roman" w:hAnsi="Times New Roman" w:cs="Times New Roman"/>
          <w:sz w:val="24"/>
          <w:szCs w:val="24"/>
          <w:rPrChange w:id="146" w:author="Microsoft Office User" w:date="2012-09-10T17:48:00Z">
            <w:rPr>
              <w:rFonts w:ascii="Times New Roman" w:hAnsi="Times New Roman" w:cs="Times New Roman"/>
            </w:rPr>
          </w:rPrChange>
        </w:rPr>
        <w:t>Duthuit’s</w:t>
      </w:r>
      <w:proofErr w:type="spellEnd"/>
      <w:r w:rsidRPr="001A34E5">
        <w:rPr>
          <w:rFonts w:ascii="Times New Roman" w:hAnsi="Times New Roman" w:cs="Times New Roman"/>
          <w:sz w:val="24"/>
          <w:szCs w:val="24"/>
          <w:rPrChange w:id="147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 editorship in the late 1940s (with a capital ‘T’ in place of the lower case letter of the pre-war version). His letter to Sweeney, fellow editor turned arranger of a previous modernism, is a decisive marker. From one curator of artistic experimentation to another, Jolas calls for the final dissolution of over a decade of literary, networked culture, as the magazine framed it, from 1927 to 1938. As the journalistic mind that created the Revolution of the Word, by 1940, Jolas turns executioner. </w:t>
      </w:r>
    </w:p>
    <w:p w:rsidR="00663427" w:rsidRPr="001A34E5" w:rsidRDefault="00663427" w:rsidP="00AB4478">
      <w:pPr>
        <w:pStyle w:val="NoSpacing"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rPrChange w:id="148" w:author="Microsoft Office User" w:date="2012-09-10T17:48:00Z">
            <w:rPr>
              <w:rFonts w:ascii="Times New Roman" w:hAnsi="Times New Roman" w:cs="Times New Roman"/>
            </w:rPr>
          </w:rPrChange>
        </w:rPr>
      </w:pPr>
    </w:p>
    <w:p w:rsidR="00663427" w:rsidRPr="001A34E5" w:rsidRDefault="00663427" w:rsidP="00F44E1D">
      <w:pPr>
        <w:pStyle w:val="NoSpacing"/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  <w:rPrChange w:id="149" w:author="Microsoft Office User" w:date="2012-09-10T17:48:00Z">
            <w:rPr>
              <w:rFonts w:ascii="Times New Roman" w:hAnsi="Times New Roman" w:cs="Times New Roman"/>
              <w:b/>
            </w:rPr>
          </w:rPrChange>
        </w:rPr>
      </w:pPr>
      <w:r w:rsidRPr="001A34E5">
        <w:rPr>
          <w:rFonts w:ascii="Times New Roman" w:hAnsi="Times New Roman" w:cs="Times New Roman"/>
          <w:b/>
          <w:sz w:val="24"/>
          <w:szCs w:val="24"/>
          <w:rPrChange w:id="150" w:author="Microsoft Office User" w:date="2012-09-10T17:48:00Z">
            <w:rPr>
              <w:rFonts w:ascii="Times New Roman" w:hAnsi="Times New Roman" w:cs="Times New Roman"/>
              <w:b/>
            </w:rPr>
          </w:rPrChange>
        </w:rPr>
        <w:t>References and Further Reading</w:t>
      </w:r>
    </w:p>
    <w:p w:rsidR="00663427" w:rsidRPr="001A34E5" w:rsidRDefault="005A5CAF" w:rsidP="00F44E1D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rPrChange w:id="151" w:author="Microsoft Office User" w:date="2012-09-10T17:48:00Z">
            <w:rPr>
              <w:rFonts w:ascii="Times New Roman" w:hAnsi="Times New Roman" w:cs="Times New Roman"/>
            </w:rPr>
          </w:rPrChange>
        </w:rPr>
      </w:pPr>
      <w:proofErr w:type="spellStart"/>
      <w:r w:rsidRPr="001A34E5">
        <w:rPr>
          <w:rFonts w:ascii="Times New Roman" w:hAnsi="Times New Roman" w:cs="Times New Roman"/>
          <w:sz w:val="24"/>
          <w:szCs w:val="24"/>
          <w:rPrChange w:id="152" w:author="Microsoft Office User" w:date="2012-09-10T17:48:00Z">
            <w:rPr>
              <w:rFonts w:ascii="Times New Roman" w:hAnsi="Times New Roman" w:cs="Times New Roman"/>
              <w:sz w:val="20"/>
              <w:szCs w:val="20"/>
            </w:rPr>
          </w:rPrChange>
        </w:rPr>
        <w:t>Jolas</w:t>
      </w:r>
      <w:proofErr w:type="spellEnd"/>
      <w:r w:rsidRPr="001A34E5">
        <w:rPr>
          <w:rFonts w:ascii="Times New Roman" w:hAnsi="Times New Roman" w:cs="Times New Roman"/>
          <w:sz w:val="24"/>
          <w:szCs w:val="24"/>
          <w:rPrChange w:id="153" w:author="Microsoft Office User" w:date="2012-09-10T17:48:00Z">
            <w:rPr>
              <w:rFonts w:ascii="Times New Roman" w:hAnsi="Times New Roman" w:cs="Times New Roman"/>
              <w:sz w:val="20"/>
              <w:szCs w:val="20"/>
            </w:rPr>
          </w:rPrChange>
        </w:rPr>
        <w:t xml:space="preserve">, E. Letter to James Johnson Sweeney, 14 July 1940. Box 59, Folder 1390. The Maria and Eugene </w:t>
      </w:r>
      <w:proofErr w:type="spellStart"/>
      <w:r w:rsidRPr="001A34E5">
        <w:rPr>
          <w:rFonts w:ascii="Times New Roman" w:hAnsi="Times New Roman" w:cs="Times New Roman"/>
          <w:sz w:val="24"/>
          <w:szCs w:val="24"/>
          <w:rPrChange w:id="154" w:author="Microsoft Office User" w:date="2012-09-10T17:48:00Z">
            <w:rPr>
              <w:rFonts w:ascii="Times New Roman" w:hAnsi="Times New Roman" w:cs="Times New Roman"/>
              <w:sz w:val="20"/>
              <w:szCs w:val="20"/>
            </w:rPr>
          </w:rPrChange>
        </w:rPr>
        <w:t>Jolas</w:t>
      </w:r>
      <w:proofErr w:type="spellEnd"/>
      <w:r w:rsidRPr="001A34E5">
        <w:rPr>
          <w:rFonts w:ascii="Times New Roman" w:hAnsi="Times New Roman" w:cs="Times New Roman"/>
          <w:sz w:val="24"/>
          <w:szCs w:val="24"/>
          <w:rPrChange w:id="155" w:author="Microsoft Office User" w:date="2012-09-10T17:48:00Z">
            <w:rPr>
              <w:rFonts w:ascii="Times New Roman" w:hAnsi="Times New Roman" w:cs="Times New Roman"/>
              <w:sz w:val="20"/>
              <w:szCs w:val="20"/>
            </w:rPr>
          </w:rPrChange>
        </w:rPr>
        <w:t xml:space="preserve"> Papers, </w:t>
      </w:r>
      <w:proofErr w:type="spellStart"/>
      <w:r w:rsidRPr="001A34E5">
        <w:rPr>
          <w:rFonts w:ascii="Times New Roman" w:hAnsi="Times New Roman" w:cs="Times New Roman"/>
          <w:sz w:val="24"/>
          <w:szCs w:val="24"/>
          <w:rPrChange w:id="156" w:author="Microsoft Office User" w:date="2012-09-10T17:48:00Z">
            <w:rPr>
              <w:rFonts w:ascii="Times New Roman" w:hAnsi="Times New Roman" w:cs="Times New Roman"/>
              <w:sz w:val="20"/>
              <w:szCs w:val="20"/>
            </w:rPr>
          </w:rPrChange>
        </w:rPr>
        <w:t>Beinecke</w:t>
      </w:r>
      <w:proofErr w:type="spellEnd"/>
      <w:r w:rsidRPr="001A34E5">
        <w:rPr>
          <w:rFonts w:ascii="Times New Roman" w:hAnsi="Times New Roman" w:cs="Times New Roman"/>
          <w:sz w:val="24"/>
          <w:szCs w:val="24"/>
          <w:rPrChange w:id="157" w:author="Microsoft Office User" w:date="2012-09-10T17:48:00Z">
            <w:rPr>
              <w:rFonts w:ascii="Times New Roman" w:hAnsi="Times New Roman" w:cs="Times New Roman"/>
              <w:sz w:val="20"/>
              <w:szCs w:val="20"/>
            </w:rPr>
          </w:rPrChange>
        </w:rPr>
        <w:t xml:space="preserve"> Rare Books and Manuscripts Library, Yale University</w:t>
      </w:r>
    </w:p>
    <w:p w:rsidR="005A5CAF" w:rsidRPr="001A34E5" w:rsidRDefault="005A5CAF" w:rsidP="005A5CAF">
      <w:pPr>
        <w:spacing w:after="0" w:line="480" w:lineRule="auto"/>
        <w:contextualSpacing/>
        <w:rPr>
          <w:sz w:val="24"/>
          <w:szCs w:val="24"/>
          <w:rPrChange w:id="158" w:author="Microsoft Office User" w:date="2012-09-10T17:48:00Z">
            <w:rPr/>
          </w:rPrChange>
        </w:rPr>
      </w:pPr>
      <w:proofErr w:type="spellStart"/>
      <w:r w:rsidRPr="001A34E5">
        <w:rPr>
          <w:rFonts w:ascii="Times New Roman" w:hAnsi="Times New Roman" w:cs="Times New Roman"/>
          <w:sz w:val="24"/>
          <w:szCs w:val="24"/>
          <w:rPrChange w:id="159" w:author="Microsoft Office User" w:date="2012-09-10T17:48:00Z">
            <w:rPr>
              <w:rFonts w:ascii="Times New Roman" w:hAnsi="Times New Roman" w:cs="Times New Roman"/>
            </w:rPr>
          </w:rPrChange>
        </w:rPr>
        <w:t>Jolas</w:t>
      </w:r>
      <w:proofErr w:type="spellEnd"/>
      <w:r w:rsidRPr="001A34E5">
        <w:rPr>
          <w:rFonts w:ascii="Times New Roman" w:hAnsi="Times New Roman" w:cs="Times New Roman"/>
          <w:sz w:val="24"/>
          <w:szCs w:val="24"/>
          <w:rPrChange w:id="160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, E. (1998) </w:t>
      </w:r>
      <w:r w:rsidRPr="001A34E5">
        <w:rPr>
          <w:rFonts w:ascii="Times New Roman" w:eastAsia="FangSong" w:hAnsi="Times New Roman" w:cs="Times New Roman"/>
          <w:i/>
          <w:sz w:val="24"/>
          <w:szCs w:val="24"/>
          <w:rPrChange w:id="161" w:author="Microsoft Office User" w:date="2012-09-10T17:48:00Z">
            <w:rPr>
              <w:rFonts w:ascii="Times New Roman" w:eastAsia="FangSong" w:hAnsi="Times New Roman" w:cs="Times New Roman"/>
              <w:i/>
            </w:rPr>
          </w:rPrChange>
        </w:rPr>
        <w:t>Man from Babel</w:t>
      </w:r>
      <w:r w:rsidRPr="001A34E5">
        <w:rPr>
          <w:rFonts w:ascii="Times New Roman" w:eastAsia="FangSong" w:hAnsi="Times New Roman" w:cs="Times New Roman"/>
          <w:sz w:val="24"/>
          <w:szCs w:val="24"/>
          <w:rPrChange w:id="162" w:author="Microsoft Office User" w:date="2012-09-10T17:48:00Z">
            <w:rPr>
              <w:rFonts w:ascii="Times New Roman" w:eastAsia="FangSong" w:hAnsi="Times New Roman" w:cs="Times New Roman"/>
            </w:rPr>
          </w:rPrChange>
        </w:rPr>
        <w:t>,</w:t>
      </w:r>
      <w:r w:rsidRPr="001A34E5">
        <w:rPr>
          <w:rFonts w:ascii="Times New Roman" w:eastAsia="FangSong" w:hAnsi="Times New Roman" w:cs="Times New Roman"/>
          <w:i/>
          <w:sz w:val="24"/>
          <w:szCs w:val="24"/>
          <w:rPrChange w:id="163" w:author="Microsoft Office User" w:date="2012-09-10T17:48:00Z">
            <w:rPr>
              <w:rFonts w:ascii="Times New Roman" w:eastAsia="FangSong" w:hAnsi="Times New Roman" w:cs="Times New Roman"/>
              <w:i/>
            </w:rPr>
          </w:rPrChange>
        </w:rPr>
        <w:t xml:space="preserve"> </w:t>
      </w:r>
      <w:r w:rsidRPr="001A34E5">
        <w:rPr>
          <w:rFonts w:ascii="Times New Roman" w:hAnsi="Times New Roman" w:cs="Times New Roman"/>
          <w:sz w:val="24"/>
          <w:szCs w:val="24"/>
          <w:rPrChange w:id="164" w:author="Microsoft Office User" w:date="2012-09-10T17:48:00Z">
            <w:rPr>
              <w:rFonts w:ascii="Times New Roman" w:hAnsi="Times New Roman" w:cs="Times New Roman"/>
            </w:rPr>
          </w:rPrChange>
        </w:rPr>
        <w:t>New Haven, CT: Yale University Press.</w:t>
      </w:r>
    </w:p>
    <w:p w:rsidR="002705FF" w:rsidRPr="001A34E5" w:rsidRDefault="002705FF" w:rsidP="005A5CAF">
      <w:pPr>
        <w:pStyle w:val="NoSpacing"/>
        <w:spacing w:line="480" w:lineRule="auto"/>
        <w:contextualSpacing/>
        <w:rPr>
          <w:sz w:val="24"/>
          <w:szCs w:val="24"/>
          <w:rPrChange w:id="165" w:author="Microsoft Office User" w:date="2012-09-10T17:48:00Z">
            <w:rPr/>
          </w:rPrChange>
        </w:rPr>
      </w:pPr>
      <w:r w:rsidRPr="001A34E5">
        <w:rPr>
          <w:rFonts w:ascii="Times New Roman" w:hAnsi="Times New Roman" w:cs="Times New Roman"/>
          <w:sz w:val="24"/>
          <w:szCs w:val="24"/>
          <w:rPrChange w:id="166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Fitch, N. (ed.) (1990) </w:t>
      </w:r>
      <w:r w:rsidRPr="001A34E5">
        <w:rPr>
          <w:rStyle w:val="apple-style-span"/>
          <w:rFonts w:ascii="Times New Roman" w:hAnsi="Times New Roman" w:cs="Times New Roman"/>
          <w:i/>
          <w:sz w:val="24"/>
          <w:szCs w:val="24"/>
          <w:rPrChange w:id="167" w:author="Microsoft Office User" w:date="2012-09-10T17:48:00Z">
            <w:rPr>
              <w:rStyle w:val="apple-style-span"/>
              <w:rFonts w:ascii="Times New Roman" w:hAnsi="Times New Roman" w:cs="Times New Roman"/>
              <w:i/>
            </w:rPr>
          </w:rPrChange>
        </w:rPr>
        <w:t xml:space="preserve">In transition: </w:t>
      </w:r>
      <w:r w:rsidR="005A5CAF" w:rsidRPr="001A34E5">
        <w:rPr>
          <w:rStyle w:val="apple-style-span"/>
          <w:rFonts w:ascii="Times New Roman" w:hAnsi="Times New Roman" w:cs="Times New Roman"/>
          <w:i/>
          <w:sz w:val="24"/>
          <w:szCs w:val="24"/>
          <w:rPrChange w:id="168" w:author="Microsoft Office User" w:date="2012-09-10T17:48:00Z">
            <w:rPr>
              <w:rStyle w:val="apple-style-span"/>
              <w:rFonts w:ascii="Times New Roman" w:hAnsi="Times New Roman" w:cs="Times New Roman"/>
              <w:i/>
            </w:rPr>
          </w:rPrChange>
        </w:rPr>
        <w:t>A</w:t>
      </w:r>
      <w:r w:rsidRPr="001A34E5">
        <w:rPr>
          <w:rStyle w:val="apple-style-span"/>
          <w:rFonts w:ascii="Times New Roman" w:hAnsi="Times New Roman" w:cs="Times New Roman"/>
          <w:i/>
          <w:sz w:val="24"/>
          <w:szCs w:val="24"/>
          <w:rPrChange w:id="169" w:author="Microsoft Office User" w:date="2012-09-10T17:48:00Z">
            <w:rPr>
              <w:rStyle w:val="apple-style-span"/>
              <w:rFonts w:ascii="Times New Roman" w:hAnsi="Times New Roman" w:cs="Times New Roman"/>
              <w:i/>
            </w:rPr>
          </w:rPrChange>
        </w:rPr>
        <w:t xml:space="preserve"> Paris anthology: writing and art from Transition magazine 1927-30</w:t>
      </w:r>
      <w:r w:rsidRPr="001A34E5">
        <w:rPr>
          <w:rStyle w:val="apple-style-span"/>
          <w:rFonts w:ascii="Times New Roman" w:hAnsi="Times New Roman" w:cs="Times New Roman"/>
          <w:sz w:val="24"/>
          <w:szCs w:val="24"/>
          <w:rPrChange w:id="170" w:author="Microsoft Office User" w:date="2012-09-10T17:48:00Z">
            <w:rPr>
              <w:rStyle w:val="apple-style-span"/>
              <w:rFonts w:ascii="Times New Roman" w:hAnsi="Times New Roman" w:cs="Times New Roman"/>
            </w:rPr>
          </w:rPrChange>
        </w:rPr>
        <w:t>, London: Secker and Warburg.</w:t>
      </w:r>
    </w:p>
    <w:p w:rsidR="00663427" w:rsidRPr="001A34E5" w:rsidRDefault="00663427" w:rsidP="00F44E1D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  <w:rPrChange w:id="171" w:author="Microsoft Office User" w:date="2012-09-10T17:48:00Z">
            <w:rPr>
              <w:rFonts w:ascii="Times New Roman" w:hAnsi="Times New Roman" w:cs="Times New Roman"/>
            </w:rPr>
          </w:rPrChange>
        </w:rPr>
      </w:pPr>
      <w:r w:rsidRPr="001A34E5">
        <w:rPr>
          <w:rFonts w:ascii="Times New Roman" w:hAnsi="Times New Roman" w:cs="Times New Roman"/>
          <w:sz w:val="24"/>
          <w:szCs w:val="24"/>
          <w:rPrChange w:id="172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Kiefer, K., and Rainer </w:t>
      </w:r>
      <w:proofErr w:type="spellStart"/>
      <w:r w:rsidRPr="001A34E5">
        <w:rPr>
          <w:rFonts w:ascii="Times New Roman" w:hAnsi="Times New Roman" w:cs="Times New Roman"/>
          <w:sz w:val="24"/>
          <w:szCs w:val="24"/>
          <w:rPrChange w:id="173" w:author="Microsoft Office User" w:date="2012-09-10T17:48:00Z">
            <w:rPr>
              <w:rFonts w:ascii="Times New Roman" w:hAnsi="Times New Roman" w:cs="Times New Roman"/>
            </w:rPr>
          </w:rPrChange>
        </w:rPr>
        <w:t>Rumold</w:t>
      </w:r>
      <w:proofErr w:type="spellEnd"/>
      <w:r w:rsidRPr="001A34E5">
        <w:rPr>
          <w:rFonts w:ascii="Times New Roman" w:hAnsi="Times New Roman" w:cs="Times New Roman"/>
          <w:sz w:val="24"/>
          <w:szCs w:val="24"/>
          <w:rPrChange w:id="174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 (eds.) (2009) </w:t>
      </w:r>
      <w:r w:rsidRPr="001A34E5">
        <w:rPr>
          <w:rFonts w:ascii="Times New Roman" w:hAnsi="Times New Roman" w:cs="Times New Roman"/>
          <w:i/>
          <w:sz w:val="24"/>
          <w:szCs w:val="24"/>
          <w:rPrChange w:id="175" w:author="Microsoft Office User" w:date="2012-09-10T17:48:00Z">
            <w:rPr>
              <w:rFonts w:ascii="Times New Roman" w:hAnsi="Times New Roman" w:cs="Times New Roman"/>
              <w:i/>
            </w:rPr>
          </w:rPrChange>
        </w:rPr>
        <w:t>Eugene Jolas: Critical Writings, 1924–1951</w:t>
      </w:r>
      <w:r w:rsidRPr="001A34E5">
        <w:rPr>
          <w:rFonts w:ascii="Times New Roman" w:hAnsi="Times New Roman" w:cs="Times New Roman"/>
          <w:sz w:val="24"/>
          <w:szCs w:val="24"/>
          <w:rPrChange w:id="176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, Evanston, IL: </w:t>
      </w:r>
      <w:proofErr w:type="spellStart"/>
      <w:r w:rsidRPr="001A34E5">
        <w:rPr>
          <w:rFonts w:ascii="Times New Roman" w:hAnsi="Times New Roman" w:cs="Times New Roman"/>
          <w:sz w:val="24"/>
          <w:szCs w:val="24"/>
          <w:rPrChange w:id="177" w:author="Microsoft Office User" w:date="2012-09-10T17:48:00Z">
            <w:rPr>
              <w:rFonts w:ascii="Times New Roman" w:hAnsi="Times New Roman" w:cs="Times New Roman"/>
            </w:rPr>
          </w:rPrChange>
        </w:rPr>
        <w:t>Northwestern</w:t>
      </w:r>
      <w:proofErr w:type="spellEnd"/>
      <w:r w:rsidRPr="001A34E5">
        <w:rPr>
          <w:rFonts w:ascii="Times New Roman" w:hAnsi="Times New Roman" w:cs="Times New Roman"/>
          <w:sz w:val="24"/>
          <w:szCs w:val="24"/>
          <w:rPrChange w:id="178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 University Press.</w:t>
      </w:r>
    </w:p>
    <w:p w:rsidR="00AB4478" w:rsidRPr="001A34E5" w:rsidRDefault="00663427" w:rsidP="002705FF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  <w:rPrChange w:id="179" w:author="Microsoft Office User" w:date="2012-09-10T17:48:00Z">
            <w:rPr>
              <w:rFonts w:ascii="Times New Roman" w:hAnsi="Times New Roman" w:cs="Times New Roman"/>
            </w:rPr>
          </w:rPrChange>
        </w:rPr>
      </w:pPr>
      <w:r w:rsidRPr="001A34E5">
        <w:rPr>
          <w:rFonts w:ascii="Times New Roman" w:hAnsi="Times New Roman" w:cs="Times New Roman"/>
          <w:sz w:val="24"/>
          <w:szCs w:val="24"/>
          <w:rPrChange w:id="180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McMillan, D. (1975) </w:t>
      </w:r>
      <w:r w:rsidRPr="001A34E5">
        <w:rPr>
          <w:rFonts w:ascii="Times New Roman" w:hAnsi="Times New Roman" w:cs="Times New Roman"/>
          <w:i/>
          <w:sz w:val="24"/>
          <w:szCs w:val="24"/>
          <w:rPrChange w:id="181" w:author="Microsoft Office User" w:date="2012-09-10T17:48:00Z">
            <w:rPr>
              <w:rFonts w:ascii="Times New Roman" w:hAnsi="Times New Roman" w:cs="Times New Roman"/>
              <w:i/>
            </w:rPr>
          </w:rPrChange>
        </w:rPr>
        <w:t xml:space="preserve">transition: </w:t>
      </w:r>
      <w:r w:rsidR="005A5CAF" w:rsidRPr="001A34E5">
        <w:rPr>
          <w:rFonts w:ascii="Times New Roman" w:hAnsi="Times New Roman" w:cs="Times New Roman"/>
          <w:i/>
          <w:sz w:val="24"/>
          <w:szCs w:val="24"/>
          <w:rPrChange w:id="182" w:author="Microsoft Office User" w:date="2012-09-10T17:48:00Z">
            <w:rPr>
              <w:rFonts w:ascii="Times New Roman" w:hAnsi="Times New Roman" w:cs="Times New Roman"/>
              <w:i/>
            </w:rPr>
          </w:rPrChange>
        </w:rPr>
        <w:t>T</w:t>
      </w:r>
      <w:r w:rsidRPr="001A34E5">
        <w:rPr>
          <w:rFonts w:ascii="Times New Roman" w:hAnsi="Times New Roman" w:cs="Times New Roman"/>
          <w:i/>
          <w:sz w:val="24"/>
          <w:szCs w:val="24"/>
          <w:rPrChange w:id="183" w:author="Microsoft Office User" w:date="2012-09-10T17:48:00Z">
            <w:rPr>
              <w:rFonts w:ascii="Times New Roman" w:hAnsi="Times New Roman" w:cs="Times New Roman"/>
              <w:i/>
            </w:rPr>
          </w:rPrChange>
        </w:rPr>
        <w:t>he History of a Literary Era, 1927–1938</w:t>
      </w:r>
      <w:r w:rsidRPr="001A34E5">
        <w:rPr>
          <w:rFonts w:ascii="Times New Roman" w:hAnsi="Times New Roman" w:cs="Times New Roman"/>
          <w:sz w:val="24"/>
          <w:szCs w:val="24"/>
          <w:rPrChange w:id="184" w:author="Microsoft Office User" w:date="2012-09-10T17:48:00Z">
            <w:rPr>
              <w:rFonts w:ascii="Times New Roman" w:hAnsi="Times New Roman" w:cs="Times New Roman"/>
            </w:rPr>
          </w:rPrChange>
        </w:rPr>
        <w:t>, London: Cald</w:t>
      </w:r>
      <w:r w:rsidR="005A5CAF" w:rsidRPr="001A34E5">
        <w:rPr>
          <w:rFonts w:ascii="Times New Roman" w:hAnsi="Times New Roman" w:cs="Times New Roman"/>
          <w:sz w:val="24"/>
          <w:szCs w:val="24"/>
          <w:rPrChange w:id="185" w:author="Microsoft Office User" w:date="2012-09-10T17:48:00Z">
            <w:rPr>
              <w:rFonts w:ascii="Times New Roman" w:hAnsi="Times New Roman" w:cs="Times New Roman"/>
            </w:rPr>
          </w:rPrChange>
        </w:rPr>
        <w:t>e</w:t>
      </w:r>
      <w:r w:rsidRPr="001A34E5">
        <w:rPr>
          <w:rFonts w:ascii="Times New Roman" w:hAnsi="Times New Roman" w:cs="Times New Roman"/>
          <w:sz w:val="24"/>
          <w:szCs w:val="24"/>
          <w:rPrChange w:id="186" w:author="Microsoft Office User" w:date="2012-09-10T17:48:00Z">
            <w:rPr>
              <w:rFonts w:ascii="Times New Roman" w:hAnsi="Times New Roman" w:cs="Times New Roman"/>
            </w:rPr>
          </w:rPrChange>
        </w:rPr>
        <w:t>r and Boyars</w:t>
      </w:r>
      <w:r w:rsidR="00AB4478" w:rsidRPr="001A34E5">
        <w:rPr>
          <w:rFonts w:ascii="Times New Roman" w:hAnsi="Times New Roman" w:cs="Times New Roman"/>
          <w:sz w:val="24"/>
          <w:szCs w:val="24"/>
          <w:rPrChange w:id="187" w:author="Microsoft Office User" w:date="2012-09-10T17:48:00Z">
            <w:rPr>
              <w:rFonts w:ascii="Times New Roman" w:hAnsi="Times New Roman" w:cs="Times New Roman"/>
            </w:rPr>
          </w:rPrChange>
        </w:rPr>
        <w:t>.</w:t>
      </w:r>
    </w:p>
    <w:p w:rsidR="002705FF" w:rsidRPr="001A34E5" w:rsidRDefault="002705FF" w:rsidP="002705FF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  <w:rPrChange w:id="188" w:author="Microsoft Office User" w:date="2012-09-10T17:48:00Z">
            <w:rPr>
              <w:rFonts w:ascii="Times New Roman" w:hAnsi="Times New Roman" w:cs="Times New Roman"/>
            </w:rPr>
          </w:rPrChange>
        </w:rPr>
      </w:pPr>
      <w:r w:rsidRPr="001A34E5">
        <w:rPr>
          <w:rFonts w:ascii="Times New Roman" w:hAnsi="Times New Roman" w:cs="Times New Roman"/>
          <w:sz w:val="24"/>
          <w:szCs w:val="24"/>
          <w:rPrChange w:id="189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Rothenberg, J. (ed.) (1999) </w:t>
      </w:r>
      <w:r w:rsidRPr="001A34E5">
        <w:rPr>
          <w:rFonts w:ascii="Times New Roman" w:hAnsi="Times New Roman" w:cs="Times New Roman"/>
          <w:i/>
          <w:sz w:val="24"/>
          <w:szCs w:val="24"/>
          <w:rPrChange w:id="190" w:author="Microsoft Office User" w:date="2012-09-10T17:48:00Z">
            <w:rPr>
              <w:rFonts w:ascii="Times New Roman" w:hAnsi="Times New Roman" w:cs="Times New Roman"/>
              <w:i/>
            </w:rPr>
          </w:rPrChange>
        </w:rPr>
        <w:t>Revolution of the Word: A New Gathering of American Avant-Garde Poetry, 1914–1945</w:t>
      </w:r>
      <w:r w:rsidRPr="001A34E5">
        <w:rPr>
          <w:rFonts w:ascii="Times New Roman" w:hAnsi="Times New Roman" w:cs="Times New Roman"/>
          <w:sz w:val="24"/>
          <w:szCs w:val="24"/>
          <w:rPrChange w:id="191" w:author="Microsoft Office User" w:date="2012-09-10T17:48:00Z">
            <w:rPr>
              <w:rFonts w:ascii="Times New Roman" w:hAnsi="Times New Roman" w:cs="Times New Roman"/>
            </w:rPr>
          </w:rPrChange>
        </w:rPr>
        <w:t>, Boston, MA: Exact Change.</w:t>
      </w:r>
    </w:p>
    <w:p w:rsidR="002705FF" w:rsidRPr="001A34E5" w:rsidRDefault="002705FF" w:rsidP="002705FF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  <w:rPrChange w:id="192" w:author="Microsoft Office User" w:date="2012-09-10T17:48:00Z">
            <w:rPr>
              <w:rFonts w:ascii="Times New Roman" w:hAnsi="Times New Roman" w:cs="Times New Roman"/>
            </w:rPr>
          </w:rPrChange>
        </w:rPr>
      </w:pPr>
      <w:proofErr w:type="spellStart"/>
      <w:r w:rsidRPr="001A34E5">
        <w:rPr>
          <w:rFonts w:ascii="Times New Roman" w:hAnsi="Times New Roman" w:cs="Times New Roman"/>
          <w:sz w:val="24"/>
          <w:szCs w:val="24"/>
          <w:rPrChange w:id="193" w:author="Microsoft Office User" w:date="2012-09-10T17:48:00Z">
            <w:rPr>
              <w:rFonts w:ascii="Times New Roman" w:hAnsi="Times New Roman" w:cs="Times New Roman"/>
            </w:rPr>
          </w:rPrChange>
        </w:rPr>
        <w:t>Rabaté</w:t>
      </w:r>
      <w:proofErr w:type="spellEnd"/>
      <w:r w:rsidRPr="001A34E5">
        <w:rPr>
          <w:rFonts w:ascii="Times New Roman" w:hAnsi="Times New Roman" w:cs="Times New Roman"/>
          <w:sz w:val="24"/>
          <w:szCs w:val="24"/>
          <w:rPrChange w:id="194" w:author="Microsoft Office User" w:date="2012-09-10T17:48:00Z">
            <w:rPr>
              <w:rFonts w:ascii="Times New Roman" w:hAnsi="Times New Roman" w:cs="Times New Roman"/>
            </w:rPr>
          </w:rPrChange>
        </w:rPr>
        <w:t>, J</w:t>
      </w:r>
      <w:r w:rsidR="005A5CAF" w:rsidRPr="001A34E5">
        <w:rPr>
          <w:rFonts w:ascii="Times New Roman" w:hAnsi="Times New Roman" w:cs="Times New Roman"/>
          <w:sz w:val="24"/>
          <w:szCs w:val="24"/>
          <w:rPrChange w:id="195" w:author="Microsoft Office User" w:date="2012-09-10T17:48:00Z">
            <w:rPr>
              <w:rFonts w:ascii="Times New Roman" w:hAnsi="Times New Roman" w:cs="Times New Roman"/>
            </w:rPr>
          </w:rPrChange>
        </w:rPr>
        <w:t>-M</w:t>
      </w:r>
      <w:r w:rsidRPr="001A34E5">
        <w:rPr>
          <w:rFonts w:ascii="Times New Roman" w:hAnsi="Times New Roman" w:cs="Times New Roman"/>
          <w:sz w:val="24"/>
          <w:szCs w:val="24"/>
          <w:rPrChange w:id="196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. (1999) ‘Joyce and Jolas: Late Modernism and Early </w:t>
      </w:r>
      <w:proofErr w:type="spellStart"/>
      <w:r w:rsidRPr="001A34E5">
        <w:rPr>
          <w:rFonts w:ascii="Times New Roman" w:hAnsi="Times New Roman" w:cs="Times New Roman"/>
          <w:sz w:val="24"/>
          <w:szCs w:val="24"/>
          <w:rPrChange w:id="197" w:author="Microsoft Office User" w:date="2012-09-10T17:48:00Z">
            <w:rPr>
              <w:rFonts w:ascii="Times New Roman" w:hAnsi="Times New Roman" w:cs="Times New Roman"/>
            </w:rPr>
          </w:rPrChange>
        </w:rPr>
        <w:t>Babelism</w:t>
      </w:r>
      <w:proofErr w:type="spellEnd"/>
      <w:r w:rsidRPr="001A34E5">
        <w:rPr>
          <w:rFonts w:ascii="Times New Roman" w:hAnsi="Times New Roman" w:cs="Times New Roman"/>
          <w:sz w:val="24"/>
          <w:szCs w:val="24"/>
          <w:rPrChange w:id="198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’, </w:t>
      </w:r>
      <w:r w:rsidRPr="001A34E5">
        <w:rPr>
          <w:rFonts w:ascii="Times New Roman" w:hAnsi="Times New Roman" w:cs="Times New Roman"/>
          <w:i/>
          <w:sz w:val="24"/>
          <w:szCs w:val="24"/>
          <w:rPrChange w:id="199" w:author="Microsoft Office User" w:date="2012-09-10T17:48:00Z">
            <w:rPr>
              <w:rFonts w:ascii="Times New Roman" w:hAnsi="Times New Roman" w:cs="Times New Roman"/>
              <w:i/>
            </w:rPr>
          </w:rPrChange>
        </w:rPr>
        <w:t>Journal of Modern Literature</w:t>
      </w:r>
      <w:r w:rsidRPr="001A34E5">
        <w:rPr>
          <w:rFonts w:ascii="Times New Roman" w:hAnsi="Times New Roman" w:cs="Times New Roman"/>
          <w:sz w:val="24"/>
          <w:szCs w:val="24"/>
          <w:rPrChange w:id="200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 22 (</w:t>
      </w:r>
      <w:proofErr w:type="gramStart"/>
      <w:r w:rsidRPr="001A34E5">
        <w:rPr>
          <w:rFonts w:ascii="Times New Roman" w:hAnsi="Times New Roman" w:cs="Times New Roman"/>
          <w:sz w:val="24"/>
          <w:szCs w:val="24"/>
          <w:rPrChange w:id="201" w:author="Microsoft Office User" w:date="2012-09-10T17:48:00Z">
            <w:rPr>
              <w:rFonts w:ascii="Times New Roman" w:hAnsi="Times New Roman" w:cs="Times New Roman"/>
            </w:rPr>
          </w:rPrChange>
        </w:rPr>
        <w:t>2 )</w:t>
      </w:r>
      <w:proofErr w:type="gramEnd"/>
      <w:r w:rsidRPr="001A34E5">
        <w:rPr>
          <w:rFonts w:ascii="Times New Roman" w:hAnsi="Times New Roman" w:cs="Times New Roman"/>
          <w:sz w:val="24"/>
          <w:szCs w:val="24"/>
          <w:rPrChange w:id="202" w:author="Microsoft Office User" w:date="2012-09-10T17:48:00Z">
            <w:rPr>
              <w:rFonts w:ascii="Times New Roman" w:hAnsi="Times New Roman" w:cs="Times New Roman"/>
            </w:rPr>
          </w:rPrChange>
        </w:rPr>
        <w:t>: 245–252.</w:t>
      </w:r>
    </w:p>
    <w:p w:rsidR="001A34E5" w:rsidRPr="001A34E5" w:rsidRDefault="00AB4478" w:rsidP="001A34E5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  <w:rPrChange w:id="203" w:author="Microsoft Office User" w:date="2012-09-10T17:48:00Z">
            <w:rPr>
              <w:rFonts w:ascii="Times New Roman" w:hAnsi="Times New Roman" w:cs="Times New Roman"/>
            </w:rPr>
          </w:rPrChange>
        </w:rPr>
      </w:pPr>
      <w:proofErr w:type="spellStart"/>
      <w:r w:rsidRPr="001A34E5">
        <w:rPr>
          <w:rFonts w:ascii="Times New Roman" w:hAnsi="Times New Roman" w:cs="Times New Roman"/>
          <w:sz w:val="24"/>
          <w:szCs w:val="24"/>
          <w:rPrChange w:id="204" w:author="Microsoft Office User" w:date="2012-09-10T17:48:00Z">
            <w:rPr>
              <w:rFonts w:ascii="Times New Roman" w:hAnsi="Times New Roman" w:cs="Times New Roman"/>
            </w:rPr>
          </w:rPrChange>
        </w:rPr>
        <w:lastRenderedPageBreak/>
        <w:t>Silet</w:t>
      </w:r>
      <w:proofErr w:type="spellEnd"/>
      <w:r w:rsidRPr="001A34E5">
        <w:rPr>
          <w:rFonts w:ascii="Times New Roman" w:hAnsi="Times New Roman" w:cs="Times New Roman"/>
          <w:sz w:val="24"/>
          <w:szCs w:val="24"/>
          <w:rPrChange w:id="205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, C. (1980) </w:t>
      </w:r>
      <w:r w:rsidR="00663427" w:rsidRPr="001A34E5">
        <w:rPr>
          <w:rFonts w:ascii="Times New Roman" w:hAnsi="Times New Roman" w:cs="Times New Roman"/>
          <w:i/>
          <w:sz w:val="24"/>
          <w:szCs w:val="24"/>
          <w:rPrChange w:id="206" w:author="Microsoft Office User" w:date="2012-09-10T17:48:00Z">
            <w:rPr>
              <w:rFonts w:ascii="Times New Roman" w:hAnsi="Times New Roman" w:cs="Times New Roman"/>
              <w:i/>
            </w:rPr>
          </w:rPrChange>
        </w:rPr>
        <w:t>transition: An Author Index</w:t>
      </w:r>
      <w:r w:rsidRPr="001A34E5">
        <w:rPr>
          <w:rFonts w:ascii="Times New Roman" w:hAnsi="Times New Roman" w:cs="Times New Roman"/>
          <w:sz w:val="24"/>
          <w:szCs w:val="24"/>
          <w:rPrChange w:id="207" w:author="Microsoft Office User" w:date="2012-09-10T17:48:00Z">
            <w:rPr>
              <w:rFonts w:ascii="Times New Roman" w:hAnsi="Times New Roman" w:cs="Times New Roman"/>
            </w:rPr>
          </w:rPrChange>
        </w:rPr>
        <w:t>,</w:t>
      </w:r>
      <w:r w:rsidR="00663427" w:rsidRPr="001A34E5">
        <w:rPr>
          <w:rFonts w:ascii="Times New Roman" w:hAnsi="Times New Roman" w:cs="Times New Roman"/>
          <w:sz w:val="24"/>
          <w:szCs w:val="24"/>
          <w:rPrChange w:id="208" w:author="Microsoft Office User" w:date="2012-09-10T17:48:00Z">
            <w:rPr>
              <w:rFonts w:ascii="Times New Roman" w:hAnsi="Times New Roman" w:cs="Times New Roman"/>
            </w:rPr>
          </w:rPrChange>
        </w:rPr>
        <w:t xml:space="preserve"> New York: </w:t>
      </w:r>
      <w:proofErr w:type="spellStart"/>
      <w:r w:rsidR="00663427" w:rsidRPr="001A34E5">
        <w:rPr>
          <w:rFonts w:ascii="Times New Roman" w:hAnsi="Times New Roman" w:cs="Times New Roman"/>
          <w:sz w:val="24"/>
          <w:szCs w:val="24"/>
          <w:rPrChange w:id="209" w:author="Microsoft Office User" w:date="2012-09-10T17:48:00Z">
            <w:rPr>
              <w:rFonts w:ascii="Times New Roman" w:hAnsi="Times New Roman" w:cs="Times New Roman"/>
            </w:rPr>
          </w:rPrChange>
        </w:rPr>
        <w:t>Whitston</w:t>
      </w:r>
      <w:proofErr w:type="spellEnd"/>
    </w:p>
    <w:p w:rsidR="001A34E5" w:rsidRPr="001A34E5" w:rsidRDefault="001A34E5" w:rsidP="001A34E5">
      <w:pPr>
        <w:spacing w:after="0"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rPrChange w:id="210" w:author="Microsoft Office User" w:date="2012-09-10T17:48:00Z">
            <w:rPr>
              <w:rFonts w:ascii="Times New Roman" w:hAnsi="Times New Roman" w:cs="Times New Roman"/>
              <w:b/>
            </w:rPr>
          </w:rPrChange>
        </w:rPr>
      </w:pPr>
      <w:proofErr w:type="spellStart"/>
      <w:r w:rsidRPr="001A34E5">
        <w:rPr>
          <w:rFonts w:ascii="Times New Roman" w:hAnsi="Times New Roman" w:cs="Times New Roman"/>
          <w:b/>
          <w:sz w:val="24"/>
          <w:szCs w:val="24"/>
          <w:rPrChange w:id="211" w:author="Microsoft Office User" w:date="2012-09-10T17:48:00Z">
            <w:rPr>
              <w:rFonts w:ascii="Times New Roman" w:hAnsi="Times New Roman" w:cs="Times New Roman"/>
              <w:b/>
            </w:rPr>
          </w:rPrChange>
        </w:rPr>
        <w:t>Cathryn</w:t>
      </w:r>
      <w:proofErr w:type="spellEnd"/>
      <w:r w:rsidRPr="001A34E5">
        <w:rPr>
          <w:rFonts w:ascii="Times New Roman" w:hAnsi="Times New Roman" w:cs="Times New Roman"/>
          <w:b/>
          <w:sz w:val="24"/>
          <w:szCs w:val="24"/>
          <w:rPrChange w:id="212" w:author="Microsoft Office User" w:date="2012-09-10T17:48:00Z">
            <w:rPr>
              <w:rFonts w:ascii="Times New Roman" w:hAnsi="Times New Roman" w:cs="Times New Roman"/>
              <w:b/>
            </w:rPr>
          </w:rPrChange>
        </w:rPr>
        <w:t xml:space="preserve"> </w:t>
      </w:r>
      <w:proofErr w:type="spellStart"/>
      <w:r w:rsidRPr="001A34E5">
        <w:rPr>
          <w:rFonts w:ascii="Times New Roman" w:hAnsi="Times New Roman" w:cs="Times New Roman"/>
          <w:b/>
          <w:sz w:val="24"/>
          <w:szCs w:val="24"/>
          <w:rPrChange w:id="213" w:author="Microsoft Office User" w:date="2012-09-10T17:48:00Z">
            <w:rPr>
              <w:rFonts w:ascii="Times New Roman" w:hAnsi="Times New Roman" w:cs="Times New Roman"/>
              <w:b/>
            </w:rPr>
          </w:rPrChange>
        </w:rPr>
        <w:t>Setz</w:t>
      </w:r>
      <w:proofErr w:type="spellEnd"/>
    </w:p>
    <w:p w:rsidR="00F44E1D" w:rsidRPr="001A34E5" w:rsidRDefault="001A34E5" w:rsidP="001A34E5">
      <w:pPr>
        <w:pStyle w:val="NoSpacing"/>
        <w:spacing w:line="480" w:lineRule="auto"/>
        <w:contextualSpacing/>
        <w:rPr>
          <w:sz w:val="24"/>
          <w:szCs w:val="24"/>
          <w:rPrChange w:id="214" w:author="Microsoft Office User" w:date="2012-09-10T17:48:00Z">
            <w:rPr/>
          </w:rPrChange>
        </w:rPr>
      </w:pPr>
      <w:proofErr w:type="spellStart"/>
      <w:r w:rsidRPr="001A34E5">
        <w:rPr>
          <w:rFonts w:ascii="Times New Roman" w:hAnsi="Times New Roman" w:cs="Times New Roman"/>
          <w:b/>
          <w:sz w:val="24"/>
          <w:szCs w:val="24"/>
          <w:rPrChange w:id="215" w:author="Microsoft Office User" w:date="2012-09-10T17:48:00Z">
            <w:rPr>
              <w:rFonts w:ascii="Times New Roman" w:hAnsi="Times New Roman" w:cs="Times New Roman"/>
              <w:b/>
            </w:rPr>
          </w:rPrChange>
        </w:rPr>
        <w:t>Birkbeck</w:t>
      </w:r>
      <w:proofErr w:type="spellEnd"/>
      <w:r w:rsidRPr="001A34E5">
        <w:rPr>
          <w:rFonts w:ascii="Times New Roman" w:hAnsi="Times New Roman" w:cs="Times New Roman"/>
          <w:b/>
          <w:sz w:val="24"/>
          <w:szCs w:val="24"/>
          <w:rPrChange w:id="216" w:author="Microsoft Office User" w:date="2012-09-10T17:48:00Z">
            <w:rPr>
              <w:rFonts w:ascii="Times New Roman" w:hAnsi="Times New Roman" w:cs="Times New Roman"/>
              <w:b/>
            </w:rPr>
          </w:rPrChange>
        </w:rPr>
        <w:t xml:space="preserve"> College, University of London</w:t>
      </w:r>
    </w:p>
    <w:p w:rsidR="00663427" w:rsidRPr="001A34E5" w:rsidRDefault="00663427" w:rsidP="001A34E5">
      <w:pPr>
        <w:spacing w:after="0" w:line="480" w:lineRule="auto"/>
        <w:ind w:firstLine="567"/>
        <w:contextualSpacing/>
        <w:jc w:val="right"/>
        <w:rPr>
          <w:rFonts w:ascii="Times New Roman" w:hAnsi="Times New Roman" w:cs="Times New Roman"/>
          <w:sz w:val="24"/>
          <w:szCs w:val="24"/>
          <w:rPrChange w:id="217" w:author="Microsoft Office User" w:date="2012-09-10T17:48:00Z">
            <w:rPr>
              <w:rFonts w:ascii="Times New Roman" w:hAnsi="Times New Roman" w:cs="Times New Roman"/>
            </w:rPr>
          </w:rPrChange>
        </w:rPr>
      </w:pPr>
    </w:p>
    <w:p w:rsidR="00EF0ECD" w:rsidRPr="001A34E5" w:rsidDel="001A34E5" w:rsidRDefault="001A34E5" w:rsidP="00AB4478">
      <w:pPr>
        <w:spacing w:after="0" w:line="480" w:lineRule="auto"/>
        <w:contextualSpacing/>
        <w:rPr>
          <w:del w:id="218" w:author="Microsoft Office User" w:date="2012-09-10T17:48:00Z"/>
          <w:rFonts w:ascii="Times New Roman" w:hAnsi="Times New Roman" w:cs="Times New Roman"/>
          <w:sz w:val="24"/>
          <w:szCs w:val="24"/>
          <w:rPrChange w:id="219" w:author="Microsoft Office User" w:date="2012-09-10T17:48:00Z">
            <w:rPr>
              <w:del w:id="220" w:author="Microsoft Office User" w:date="2012-09-10T17:48:00Z"/>
              <w:rFonts w:ascii="Times New Roman" w:hAnsi="Times New Roman" w:cs="Times New Roman"/>
            </w:rPr>
          </w:rPrChange>
        </w:rPr>
      </w:pPr>
      <w:r w:rsidRPr="001A34E5">
        <w:rPr>
          <w:rFonts w:ascii="Times New Roman" w:hAnsi="Times New Roman" w:cs="Times New Roman"/>
          <w:sz w:val="24"/>
          <w:szCs w:val="24"/>
          <w:rPrChange w:id="221" w:author="Microsoft Office User" w:date="2012-09-10T17:48:00Z">
            <w:rPr>
              <w:rFonts w:ascii="Times New Roman" w:hAnsi="Times New Roman" w:cs="Times New Roman"/>
            </w:rPr>
          </w:rPrChange>
        </w:rPr>
        <w:t>Fig. 1</w:t>
      </w:r>
    </w:p>
    <w:p w:rsidR="001A34E5" w:rsidRPr="001A34E5" w:rsidRDefault="001A34E5" w:rsidP="00AB4478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rPrChange w:id="222" w:author="Microsoft Office User" w:date="2012-09-10T17:48:00Z">
            <w:rPr>
              <w:rFonts w:ascii="Times New Roman" w:hAnsi="Times New Roman" w:cs="Times New Roman"/>
            </w:rPr>
          </w:rPrChange>
        </w:rPr>
      </w:pPr>
      <w:r w:rsidRPr="001A34E5">
        <w:rPr>
          <w:rFonts w:ascii="Times New Roman" w:hAnsi="Times New Roman" w:cs="Times New Roman"/>
          <w:noProof/>
          <w:sz w:val="24"/>
          <w:szCs w:val="24"/>
          <w:lang w:val="en-US"/>
          <w:rPrChange w:id="223" w:author="Microsoft Office User" w:date="2012-09-10T17:48:00Z">
            <w:rPr>
              <w:rFonts w:ascii="Times New Roman" w:hAnsi="Times New Roman" w:cs="Times New Roman"/>
              <w:noProof/>
              <w:lang w:val="en-US"/>
            </w:rPr>
          </w:rPrChange>
        </w:rPr>
        <w:drawing>
          <wp:inline distT="0" distB="0" distL="0" distR="0" wp14:anchorId="079D8B9A" wp14:editId="420137BC">
            <wp:extent cx="3746154" cy="590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olution of the Word (Fig. 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154" cy="59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4" w:name="_GoBack"/>
      <w:bookmarkEnd w:id="224"/>
    </w:p>
    <w:sectPr w:rsidR="001A34E5" w:rsidRPr="001A34E5" w:rsidSect="00FF3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FB5" w:rsidRDefault="00883FB5" w:rsidP="002F1481">
      <w:pPr>
        <w:spacing w:after="0" w:line="240" w:lineRule="auto"/>
      </w:pPr>
      <w:r>
        <w:separator/>
      </w:r>
    </w:p>
  </w:endnote>
  <w:endnote w:type="continuationSeparator" w:id="0">
    <w:p w:rsidR="00883FB5" w:rsidRDefault="00883FB5" w:rsidP="002F1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FB5" w:rsidRDefault="00883FB5" w:rsidP="002F1481">
      <w:pPr>
        <w:spacing w:after="0" w:line="240" w:lineRule="auto"/>
      </w:pPr>
      <w:r>
        <w:separator/>
      </w:r>
    </w:p>
  </w:footnote>
  <w:footnote w:type="continuationSeparator" w:id="0">
    <w:p w:rsidR="00883FB5" w:rsidRDefault="00883FB5" w:rsidP="002F1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81"/>
    <w:rsid w:val="000014A6"/>
    <w:rsid w:val="00170F5D"/>
    <w:rsid w:val="001A34E5"/>
    <w:rsid w:val="001B08E2"/>
    <w:rsid w:val="00223398"/>
    <w:rsid w:val="002276EF"/>
    <w:rsid w:val="00261183"/>
    <w:rsid w:val="002705FF"/>
    <w:rsid w:val="002761CC"/>
    <w:rsid w:val="002A237F"/>
    <w:rsid w:val="002F1481"/>
    <w:rsid w:val="00320AAF"/>
    <w:rsid w:val="00322FCA"/>
    <w:rsid w:val="00332F17"/>
    <w:rsid w:val="0048045D"/>
    <w:rsid w:val="004B1BD1"/>
    <w:rsid w:val="004B2947"/>
    <w:rsid w:val="004D5987"/>
    <w:rsid w:val="005A5CAF"/>
    <w:rsid w:val="005B10A5"/>
    <w:rsid w:val="005E63E5"/>
    <w:rsid w:val="00602A96"/>
    <w:rsid w:val="00635096"/>
    <w:rsid w:val="00663427"/>
    <w:rsid w:val="006D37D5"/>
    <w:rsid w:val="007B2B06"/>
    <w:rsid w:val="007E22AC"/>
    <w:rsid w:val="00815006"/>
    <w:rsid w:val="00883FB5"/>
    <w:rsid w:val="008E5D14"/>
    <w:rsid w:val="00931AD7"/>
    <w:rsid w:val="009901B1"/>
    <w:rsid w:val="00A50705"/>
    <w:rsid w:val="00AB4478"/>
    <w:rsid w:val="00D31282"/>
    <w:rsid w:val="00D375CC"/>
    <w:rsid w:val="00DC51B2"/>
    <w:rsid w:val="00DC7190"/>
    <w:rsid w:val="00E25D4D"/>
    <w:rsid w:val="00E62EFD"/>
    <w:rsid w:val="00EF0ECD"/>
    <w:rsid w:val="00F30E38"/>
    <w:rsid w:val="00F44E1D"/>
    <w:rsid w:val="00FC19E8"/>
    <w:rsid w:val="00FF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1481"/>
    <w:pPr>
      <w:spacing w:after="0" w:line="240" w:lineRule="auto"/>
    </w:pPr>
    <w:rPr>
      <w:rFonts w:eastAsiaTheme="minorEastAsia"/>
      <w:lang w:eastAsia="en-GB"/>
    </w:rPr>
  </w:style>
  <w:style w:type="character" w:styleId="FootnoteReference">
    <w:name w:val="footnote reference"/>
    <w:basedOn w:val="DefaultParagraphFont"/>
    <w:unhideWhenUsed/>
    <w:rsid w:val="002F1481"/>
    <w:rPr>
      <w:vertAlign w:val="superscript"/>
    </w:rPr>
  </w:style>
  <w:style w:type="character" w:customStyle="1" w:styleId="apple-style-span">
    <w:name w:val="apple-style-span"/>
    <w:basedOn w:val="DefaultParagraphFont"/>
    <w:rsid w:val="002F1481"/>
  </w:style>
  <w:style w:type="character" w:customStyle="1" w:styleId="apple-converted-space">
    <w:name w:val="apple-converted-space"/>
    <w:basedOn w:val="DefaultParagraphFont"/>
    <w:rsid w:val="002F1481"/>
  </w:style>
  <w:style w:type="character" w:styleId="Emphasis">
    <w:name w:val="Emphasis"/>
    <w:basedOn w:val="DefaultParagraphFont"/>
    <w:uiPriority w:val="20"/>
    <w:qFormat/>
    <w:rsid w:val="002F1481"/>
    <w:rPr>
      <w:i/>
      <w:iCs/>
    </w:rPr>
  </w:style>
  <w:style w:type="paragraph" w:styleId="FootnoteText">
    <w:name w:val="footnote text"/>
    <w:basedOn w:val="Normal"/>
    <w:link w:val="FootnoteTextChar"/>
    <w:unhideWhenUsed/>
    <w:rsid w:val="00E62E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62EF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3E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E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014A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14A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14A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14A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14A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1481"/>
    <w:pPr>
      <w:spacing w:after="0" w:line="240" w:lineRule="auto"/>
    </w:pPr>
    <w:rPr>
      <w:rFonts w:eastAsiaTheme="minorEastAsia"/>
      <w:lang w:eastAsia="en-GB"/>
    </w:rPr>
  </w:style>
  <w:style w:type="character" w:styleId="FootnoteReference">
    <w:name w:val="footnote reference"/>
    <w:basedOn w:val="DefaultParagraphFont"/>
    <w:unhideWhenUsed/>
    <w:rsid w:val="002F1481"/>
    <w:rPr>
      <w:vertAlign w:val="superscript"/>
    </w:rPr>
  </w:style>
  <w:style w:type="character" w:customStyle="1" w:styleId="apple-style-span">
    <w:name w:val="apple-style-span"/>
    <w:basedOn w:val="DefaultParagraphFont"/>
    <w:rsid w:val="002F1481"/>
  </w:style>
  <w:style w:type="character" w:customStyle="1" w:styleId="apple-converted-space">
    <w:name w:val="apple-converted-space"/>
    <w:basedOn w:val="DefaultParagraphFont"/>
    <w:rsid w:val="002F1481"/>
  </w:style>
  <w:style w:type="character" w:styleId="Emphasis">
    <w:name w:val="Emphasis"/>
    <w:basedOn w:val="DefaultParagraphFont"/>
    <w:uiPriority w:val="20"/>
    <w:qFormat/>
    <w:rsid w:val="002F1481"/>
    <w:rPr>
      <w:i/>
      <w:iCs/>
    </w:rPr>
  </w:style>
  <w:style w:type="paragraph" w:styleId="FootnoteText">
    <w:name w:val="footnote text"/>
    <w:basedOn w:val="Normal"/>
    <w:link w:val="FootnoteTextChar"/>
    <w:unhideWhenUsed/>
    <w:rsid w:val="00E62E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62EF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3E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E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014A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14A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14A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14A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14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839</Words>
  <Characters>4786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Cathryn</dc:creator>
  <cp:lastModifiedBy>Microsoft Office User</cp:lastModifiedBy>
  <cp:revision>2</cp:revision>
  <dcterms:created xsi:type="dcterms:W3CDTF">2012-09-10T16:49:00Z</dcterms:created>
  <dcterms:modified xsi:type="dcterms:W3CDTF">2012-09-10T16:49:00Z</dcterms:modified>
</cp:coreProperties>
</file>