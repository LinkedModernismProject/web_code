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AC7" w:rsidRPr="00ED7AC7" w:rsidRDefault="00ED7AC7" w:rsidP="00716DFE">
      <w:pPr>
        <w:jc w:val="both"/>
        <w:rPr>
          <w:ins w:id="0" w:author="Bru Sascha" w:date="2013-07-09T17:06:00Z"/>
          <w:bCs/>
          <w:lang w:val="en-US"/>
          <w:rPrChange w:id="1" w:author="Bru Sascha" w:date="2013-07-09T17:06:00Z">
            <w:rPr>
              <w:ins w:id="2" w:author="Bru Sascha" w:date="2013-07-09T17:06:00Z"/>
              <w:b/>
              <w:bCs/>
              <w:lang w:val="en-US"/>
            </w:rPr>
          </w:rPrChange>
        </w:rPr>
      </w:pPr>
      <w:ins w:id="3" w:author="Bru Sascha" w:date="2013-07-09T17:06:00Z">
        <w:r>
          <w:rPr>
            <w:bCs/>
            <w:lang w:val="en-US"/>
          </w:rPr>
          <w:t>Dagmar Vandebosch</w:t>
        </w:r>
      </w:ins>
    </w:p>
    <w:p w:rsidR="00FA5A4B" w:rsidRPr="006D2450" w:rsidRDefault="00FA5A4B" w:rsidP="00716DFE">
      <w:pPr>
        <w:jc w:val="both"/>
        <w:rPr>
          <w:b/>
          <w:bCs/>
          <w:lang w:val="en-US"/>
        </w:rPr>
      </w:pPr>
      <w:proofErr w:type="spellStart"/>
      <w:r w:rsidRPr="006D2450">
        <w:rPr>
          <w:b/>
          <w:bCs/>
          <w:lang w:val="en-US"/>
        </w:rPr>
        <w:t>Ultraísmo</w:t>
      </w:r>
      <w:proofErr w:type="spellEnd"/>
      <w:r w:rsidRPr="006D2450">
        <w:rPr>
          <w:b/>
          <w:bCs/>
          <w:lang w:val="en-US"/>
        </w:rPr>
        <w:t xml:space="preserve"> </w:t>
      </w:r>
    </w:p>
    <w:p w:rsidR="00FA5A4B" w:rsidRPr="00694A0B" w:rsidRDefault="00FA5A4B" w:rsidP="00716DFE">
      <w:pPr>
        <w:jc w:val="both"/>
        <w:rPr>
          <w:lang w:val="en-GB"/>
        </w:rPr>
      </w:pPr>
      <w:proofErr w:type="spellStart"/>
      <w:r w:rsidRPr="006A1EAA">
        <w:rPr>
          <w:i/>
          <w:iCs/>
          <w:lang w:val="en-GB"/>
        </w:rPr>
        <w:t>Ultraísmo</w:t>
      </w:r>
      <w:proofErr w:type="spellEnd"/>
      <w:r w:rsidRPr="006A1EAA">
        <w:rPr>
          <w:lang w:val="en-GB"/>
        </w:rPr>
        <w:t xml:space="preserve"> is an early twentieth-century art movement which developed in Spain around 1920 and was introduced </w:t>
      </w:r>
      <w:r>
        <w:rPr>
          <w:lang w:val="en-GB"/>
        </w:rPr>
        <w:t>to</w:t>
      </w:r>
      <w:r w:rsidRPr="006A1EAA">
        <w:rPr>
          <w:lang w:val="en-GB"/>
        </w:rPr>
        <w:t xml:space="preserve"> Argentina by </w:t>
      </w:r>
      <w:r>
        <w:rPr>
          <w:lang w:val="en-GB"/>
        </w:rPr>
        <w:t xml:space="preserve">Jorge Luis Borges in 1921. It was strongly influenced by European avant-garde movements, particularly Cubism and Dadaism, and by the Chilean poet Vicente </w:t>
      </w:r>
      <w:proofErr w:type="spellStart"/>
      <w:r>
        <w:rPr>
          <w:lang w:val="en-GB"/>
        </w:rPr>
        <w:t>Huidobro’s</w:t>
      </w:r>
      <w:proofErr w:type="spellEnd"/>
      <w:r>
        <w:rPr>
          <w:lang w:val="en-GB"/>
        </w:rPr>
        <w:t xml:space="preserve"> Creationism. The</w:t>
      </w:r>
      <w:r w:rsidRPr="00694A0B">
        <w:rPr>
          <w:lang w:val="en-GB"/>
        </w:rPr>
        <w:t xml:space="preserve"> poets</w:t>
      </w:r>
      <w:r>
        <w:rPr>
          <w:lang w:val="en-GB"/>
        </w:rPr>
        <w:t xml:space="preserve"> of </w:t>
      </w:r>
      <w:proofErr w:type="spellStart"/>
      <w:r w:rsidRPr="00694A0B">
        <w:rPr>
          <w:i/>
          <w:iCs/>
          <w:lang w:val="en-GB"/>
        </w:rPr>
        <w:t>Ultraísmo</w:t>
      </w:r>
      <w:proofErr w:type="spellEnd"/>
      <w:r>
        <w:rPr>
          <w:lang w:val="en-GB"/>
        </w:rPr>
        <w:t xml:space="preserve"> rejected the </w:t>
      </w:r>
      <w:r w:rsidRPr="00694A0B">
        <w:rPr>
          <w:i/>
          <w:iCs/>
          <w:lang w:val="en-GB"/>
        </w:rPr>
        <w:t>fin</w:t>
      </w:r>
      <w:r>
        <w:rPr>
          <w:i/>
          <w:iCs/>
          <w:lang w:val="en-GB"/>
        </w:rPr>
        <w:t xml:space="preserve"> </w:t>
      </w:r>
      <w:r w:rsidRPr="00694A0B">
        <w:rPr>
          <w:i/>
          <w:iCs/>
          <w:lang w:val="en-GB"/>
        </w:rPr>
        <w:t>de siècle</w:t>
      </w:r>
      <w:r>
        <w:rPr>
          <w:i/>
          <w:iCs/>
          <w:lang w:val="en-GB"/>
        </w:rPr>
        <w:t xml:space="preserve"> </w:t>
      </w:r>
      <w:r>
        <w:rPr>
          <w:lang w:val="en-GB"/>
        </w:rPr>
        <w:t>aesthetics of Spanish and Spanish</w:t>
      </w:r>
      <w:ins w:id="4" w:author="Bru Sascha" w:date="2013-07-09T16:58:00Z">
        <w:r w:rsidR="007D6760">
          <w:rPr>
            <w:lang w:val="en-GB"/>
          </w:rPr>
          <w:t>-</w:t>
        </w:r>
      </w:ins>
      <w:del w:id="5" w:author="Bru Sascha" w:date="2013-07-09T16:58:00Z">
        <w:r w:rsidDel="007D6760">
          <w:rPr>
            <w:lang w:val="en-GB"/>
          </w:rPr>
          <w:delText xml:space="preserve"> </w:delText>
        </w:r>
      </w:del>
      <w:r>
        <w:rPr>
          <w:lang w:val="en-GB"/>
        </w:rPr>
        <w:t xml:space="preserve">American </w:t>
      </w:r>
      <w:r>
        <w:rPr>
          <w:i/>
          <w:iCs/>
          <w:lang w:val="en-GB"/>
        </w:rPr>
        <w:t xml:space="preserve">modernism </w:t>
      </w:r>
      <w:r w:rsidRPr="00694A0B">
        <w:rPr>
          <w:lang w:val="en-GB"/>
        </w:rPr>
        <w:t xml:space="preserve">and </w:t>
      </w:r>
      <w:r>
        <w:rPr>
          <w:lang w:val="en-GB"/>
        </w:rPr>
        <w:t xml:space="preserve">experimented with the graphic and acoustic  dimensions of poetry, emphasising rhythm over rhyme.   </w:t>
      </w:r>
    </w:p>
    <w:p w:rsidR="00FA5A4B" w:rsidRDefault="00FA5A4B" w:rsidP="00550DAF">
      <w:pPr>
        <w:jc w:val="both"/>
        <w:rPr>
          <w:lang w:val="en-GB"/>
        </w:rPr>
      </w:pPr>
      <w:r>
        <w:rPr>
          <w:lang w:val="en-GB"/>
        </w:rPr>
        <w:t xml:space="preserve">The origins of </w:t>
      </w:r>
      <w:proofErr w:type="spellStart"/>
      <w:r w:rsidRPr="003C2E0B">
        <w:rPr>
          <w:i/>
          <w:iCs/>
          <w:lang w:val="en-GB"/>
        </w:rPr>
        <w:t>Ultraísmo</w:t>
      </w:r>
      <w:proofErr w:type="spellEnd"/>
      <w:r>
        <w:rPr>
          <w:lang w:val="en-GB"/>
        </w:rPr>
        <w:t xml:space="preserve"> go back to the autumn of 1918, when Vicente </w:t>
      </w:r>
      <w:proofErr w:type="spellStart"/>
      <w:r>
        <w:rPr>
          <w:lang w:val="en-GB"/>
        </w:rPr>
        <w:t>Huidobro</w:t>
      </w:r>
      <w:proofErr w:type="spellEnd"/>
      <w:r>
        <w:rPr>
          <w:lang w:val="en-GB"/>
        </w:rPr>
        <w:t xml:space="preserve">  visited Madrid for a short period, and Rafael </w:t>
      </w:r>
      <w:proofErr w:type="spellStart"/>
      <w:r>
        <w:rPr>
          <w:lang w:val="en-GB"/>
        </w:rPr>
        <w:t>Cansinos</w:t>
      </w:r>
      <w:proofErr w:type="spellEnd"/>
      <w:r>
        <w:rPr>
          <w:lang w:val="en-GB"/>
        </w:rPr>
        <w:t xml:space="preserve"> </w:t>
      </w:r>
      <w:proofErr w:type="spellStart"/>
      <w:r>
        <w:rPr>
          <w:lang w:val="en-GB"/>
        </w:rPr>
        <w:t>Assens</w:t>
      </w:r>
      <w:proofErr w:type="spellEnd"/>
      <w:r>
        <w:rPr>
          <w:lang w:val="en-GB"/>
        </w:rPr>
        <w:t xml:space="preserve">, host of a literary circle in the Café Colonial, wrote the first </w:t>
      </w:r>
      <w:proofErr w:type="spellStart"/>
      <w:r>
        <w:rPr>
          <w:lang w:val="en-GB"/>
        </w:rPr>
        <w:t>Ultraist</w:t>
      </w:r>
      <w:proofErr w:type="spellEnd"/>
      <w:r>
        <w:rPr>
          <w:lang w:val="en-GB"/>
        </w:rPr>
        <w:t xml:space="preserve"> Manifesto, published in the magazine </w:t>
      </w:r>
      <w:proofErr w:type="spellStart"/>
      <w:r w:rsidRPr="006F0F80">
        <w:rPr>
          <w:i/>
          <w:iCs/>
          <w:lang w:val="en-GB"/>
        </w:rPr>
        <w:t>Grecia</w:t>
      </w:r>
      <w:proofErr w:type="spellEnd"/>
      <w:r>
        <w:rPr>
          <w:lang w:val="en-GB"/>
        </w:rPr>
        <w:t xml:space="preserve"> in January 1919 (</w:t>
      </w:r>
      <w:proofErr w:type="spellStart"/>
      <w:r>
        <w:rPr>
          <w:lang w:val="en-GB"/>
        </w:rPr>
        <w:t>Videla</w:t>
      </w:r>
      <w:proofErr w:type="spellEnd"/>
      <w:r>
        <w:rPr>
          <w:lang w:val="en-GB"/>
        </w:rPr>
        <w:t xml:space="preserve"> 1963: 27). Other founding texts of the movement are “</w:t>
      </w:r>
      <w:proofErr w:type="spellStart"/>
      <w:r>
        <w:rPr>
          <w:lang w:val="en-GB"/>
        </w:rPr>
        <w:t>Movimiento</w:t>
      </w:r>
      <w:proofErr w:type="spellEnd"/>
      <w:r>
        <w:rPr>
          <w:lang w:val="en-GB"/>
        </w:rPr>
        <w:t xml:space="preserve"> </w:t>
      </w:r>
      <w:proofErr w:type="spellStart"/>
      <w:r>
        <w:rPr>
          <w:lang w:val="en-GB"/>
        </w:rPr>
        <w:t>ultraísta</w:t>
      </w:r>
      <w:proofErr w:type="spellEnd"/>
      <w:r>
        <w:rPr>
          <w:lang w:val="en-GB"/>
        </w:rPr>
        <w:t xml:space="preserve"> </w:t>
      </w:r>
      <w:proofErr w:type="spellStart"/>
      <w:r>
        <w:rPr>
          <w:lang w:val="en-GB"/>
        </w:rPr>
        <w:t>español</w:t>
      </w:r>
      <w:proofErr w:type="spellEnd"/>
      <w:r>
        <w:rPr>
          <w:lang w:val="en-GB"/>
        </w:rPr>
        <w:t>” and “</w:t>
      </w:r>
      <w:proofErr w:type="spellStart"/>
      <w:r>
        <w:rPr>
          <w:lang w:val="en-GB"/>
        </w:rPr>
        <w:t>Manifiesto</w:t>
      </w:r>
      <w:proofErr w:type="spellEnd"/>
      <w:r>
        <w:rPr>
          <w:lang w:val="en-GB"/>
        </w:rPr>
        <w:t xml:space="preserve"> Vertical”, both written by Guillermo de Torre in 1920. The movement of </w:t>
      </w:r>
      <w:proofErr w:type="spellStart"/>
      <w:r w:rsidRPr="00550DAF">
        <w:rPr>
          <w:i/>
          <w:iCs/>
          <w:lang w:val="en-GB"/>
        </w:rPr>
        <w:t>Ultraismo</w:t>
      </w:r>
      <w:proofErr w:type="spellEnd"/>
      <w:r>
        <w:rPr>
          <w:lang w:val="en-GB"/>
        </w:rPr>
        <w:t xml:space="preserve"> was oriented both toward Europe and Spanish America. </w:t>
      </w:r>
      <w:commentRangeStart w:id="6"/>
      <w:del w:id="7" w:author="Bru Sascha" w:date="2013-07-09T16:59:00Z">
        <w:r w:rsidDel="007D6760">
          <w:rPr>
            <w:lang w:val="en-GB"/>
          </w:rPr>
          <w:delText xml:space="preserve">According to José Luis Bernal (1988: 40), </w:delText>
        </w:r>
      </w:del>
      <w:commentRangeEnd w:id="6"/>
      <w:r w:rsidR="007D6760">
        <w:rPr>
          <w:rStyle w:val="CommentReference"/>
        </w:rPr>
        <w:commentReference w:id="6"/>
      </w:r>
      <w:proofErr w:type="spellStart"/>
      <w:r w:rsidRPr="00F651AB">
        <w:rPr>
          <w:lang w:val="en-GB"/>
        </w:rPr>
        <w:t>Ultraísmo</w:t>
      </w:r>
      <w:proofErr w:type="spellEnd"/>
      <w:r>
        <w:rPr>
          <w:lang w:val="en-GB"/>
        </w:rPr>
        <w:t xml:space="preserve"> adopted ideas from different European avant-garde movements in an effort to reduce the cultural distance between Spain and the rest of Europe, rather than develop an original program. Their poetry gives importance to images and metaphors, experiments with typography and </w:t>
      </w:r>
      <w:proofErr w:type="spellStart"/>
      <w:r>
        <w:rPr>
          <w:lang w:val="en-GB"/>
        </w:rPr>
        <w:t>calligrams</w:t>
      </w:r>
      <w:proofErr w:type="spellEnd"/>
      <w:r>
        <w:rPr>
          <w:lang w:val="en-GB"/>
        </w:rPr>
        <w:t xml:space="preserve">, rejects punctuation and often rhyme, and focuses on poetic rhythm. </w:t>
      </w:r>
      <w:proofErr w:type="spellStart"/>
      <w:r>
        <w:rPr>
          <w:lang w:val="en-GB"/>
        </w:rPr>
        <w:t>Ultraísmo</w:t>
      </w:r>
      <w:proofErr w:type="spellEnd"/>
      <w:r>
        <w:rPr>
          <w:lang w:val="en-GB"/>
        </w:rPr>
        <w:t xml:space="preserve"> developed in Spanish America when Jorge Luis Borges, who had spent several years in Spain and had published poems in </w:t>
      </w:r>
      <w:proofErr w:type="spellStart"/>
      <w:r>
        <w:rPr>
          <w:lang w:val="en-GB"/>
        </w:rPr>
        <w:t>Ultraist</w:t>
      </w:r>
      <w:proofErr w:type="spellEnd"/>
      <w:r>
        <w:rPr>
          <w:lang w:val="en-GB"/>
        </w:rPr>
        <w:t xml:space="preserve"> magazines, upon his return to Argentina in 1921 introduced the movement in the literary circles of Buenos Aires.</w:t>
      </w:r>
    </w:p>
    <w:p w:rsidR="00FA5A4B" w:rsidRDefault="00FA5A4B" w:rsidP="00550DAF">
      <w:pPr>
        <w:jc w:val="both"/>
        <w:rPr>
          <w:lang w:val="en-GB"/>
        </w:rPr>
      </w:pPr>
      <w:r>
        <w:rPr>
          <w:lang w:val="en-GB"/>
        </w:rPr>
        <w:t xml:space="preserve">With some exceptions, such as Guillermo de Torre’s </w:t>
      </w:r>
      <w:r w:rsidRPr="006D2450">
        <w:rPr>
          <w:lang w:val="en-GB"/>
        </w:rPr>
        <w:t>book of poems</w:t>
      </w:r>
      <w:r>
        <w:rPr>
          <w:lang w:val="en-GB"/>
        </w:rPr>
        <w:t xml:space="preserve"> </w:t>
      </w:r>
      <w:proofErr w:type="spellStart"/>
      <w:r w:rsidRPr="00450279">
        <w:rPr>
          <w:i/>
          <w:iCs/>
          <w:lang w:val="en-GB"/>
        </w:rPr>
        <w:t>Hélices</w:t>
      </w:r>
      <w:proofErr w:type="spellEnd"/>
      <w:r>
        <w:rPr>
          <w:lang w:val="en-GB"/>
        </w:rPr>
        <w:t xml:space="preserve"> (</w:t>
      </w:r>
      <w:ins w:id="8" w:author="Bru Sascha" w:date="2013-07-09T17:00:00Z">
        <w:r w:rsidR="007D6760" w:rsidRPr="007D6760">
          <w:rPr>
            <w:i/>
            <w:highlight w:val="yellow"/>
            <w:lang w:val="en-GB"/>
            <w:rPrChange w:id="9" w:author="Bru Sascha" w:date="2013-07-09T17:00:00Z">
              <w:rPr>
                <w:lang w:val="en-GB"/>
              </w:rPr>
            </w:rPrChange>
          </w:rPr>
          <w:t>translation</w:t>
        </w:r>
        <w:r w:rsidR="007D6760">
          <w:rPr>
            <w:lang w:val="en-GB"/>
          </w:rPr>
          <w:t xml:space="preserve">, </w:t>
        </w:r>
      </w:ins>
      <w:r>
        <w:rPr>
          <w:lang w:val="en-GB"/>
        </w:rPr>
        <w:t xml:space="preserve">1923), most </w:t>
      </w:r>
      <w:proofErr w:type="spellStart"/>
      <w:r>
        <w:rPr>
          <w:lang w:val="en-GB"/>
        </w:rPr>
        <w:t>Ultraist</w:t>
      </w:r>
      <w:proofErr w:type="spellEnd"/>
      <w:r>
        <w:rPr>
          <w:lang w:val="en-GB"/>
        </w:rPr>
        <w:t xml:space="preserve"> work was published in literary magazines. In Spain </w:t>
      </w:r>
      <w:proofErr w:type="spellStart"/>
      <w:r w:rsidRPr="00450279">
        <w:rPr>
          <w:i/>
          <w:iCs/>
          <w:lang w:val="en-GB"/>
        </w:rPr>
        <w:t>Grecia</w:t>
      </w:r>
      <w:proofErr w:type="spellEnd"/>
      <w:r>
        <w:rPr>
          <w:lang w:val="en-GB"/>
        </w:rPr>
        <w:t>,</w:t>
      </w:r>
      <w:ins w:id="10" w:author="Bru Sascha" w:date="2013-07-09T16:59:00Z">
        <w:r w:rsidR="007D6760">
          <w:rPr>
            <w:lang w:val="en-GB"/>
          </w:rPr>
          <w:t xml:space="preserve"> </w:t>
        </w:r>
      </w:ins>
      <w:del w:id="11" w:author="Bru Sascha" w:date="2013-07-09T16:59:00Z">
        <w:r w:rsidDel="007D6760">
          <w:rPr>
            <w:lang w:val="en-GB"/>
          </w:rPr>
          <w:delText xml:space="preserve">  </w:delText>
        </w:r>
      </w:del>
      <w:r w:rsidRPr="00450279">
        <w:rPr>
          <w:i/>
          <w:iCs/>
          <w:lang w:val="en-GB"/>
        </w:rPr>
        <w:t>Cervantes</w:t>
      </w:r>
      <w:r>
        <w:rPr>
          <w:lang w:val="en-GB"/>
        </w:rPr>
        <w:t xml:space="preserve"> and </w:t>
      </w:r>
      <w:r w:rsidRPr="00450279">
        <w:rPr>
          <w:i/>
          <w:iCs/>
          <w:lang w:val="en-GB"/>
        </w:rPr>
        <w:t>Ultra</w:t>
      </w:r>
      <w:r>
        <w:rPr>
          <w:lang w:val="en-GB"/>
        </w:rPr>
        <w:t xml:space="preserve"> (Oviedo) deserve to be mentioned. In Argentina, </w:t>
      </w:r>
      <w:proofErr w:type="spellStart"/>
      <w:r w:rsidRPr="00885B45">
        <w:rPr>
          <w:i/>
          <w:iCs/>
          <w:lang w:val="en-GB"/>
        </w:rPr>
        <w:t>Prism</w:t>
      </w:r>
      <w:r>
        <w:rPr>
          <w:i/>
          <w:iCs/>
          <w:lang w:val="en-GB"/>
        </w:rPr>
        <w:t>a</w:t>
      </w:r>
      <w:proofErr w:type="spellEnd"/>
      <w:r>
        <w:rPr>
          <w:i/>
          <w:iCs/>
          <w:lang w:val="en-GB"/>
        </w:rPr>
        <w:t xml:space="preserve">, </w:t>
      </w:r>
      <w:proofErr w:type="spellStart"/>
      <w:r>
        <w:rPr>
          <w:i/>
          <w:iCs/>
          <w:lang w:val="en-GB"/>
        </w:rPr>
        <w:t>Proa</w:t>
      </w:r>
      <w:proofErr w:type="spellEnd"/>
      <w:r>
        <w:rPr>
          <w:lang w:val="en-GB"/>
        </w:rPr>
        <w:t xml:space="preserve"> and </w:t>
      </w:r>
      <w:r w:rsidRPr="00885B45">
        <w:rPr>
          <w:i/>
          <w:iCs/>
          <w:lang w:val="en-GB"/>
        </w:rPr>
        <w:t xml:space="preserve">Martin </w:t>
      </w:r>
      <w:proofErr w:type="spellStart"/>
      <w:r w:rsidRPr="00885B45">
        <w:rPr>
          <w:i/>
          <w:iCs/>
          <w:lang w:val="en-GB"/>
        </w:rPr>
        <w:t>Fierro</w:t>
      </w:r>
      <w:proofErr w:type="spellEnd"/>
      <w:r>
        <w:rPr>
          <w:lang w:val="en-GB"/>
        </w:rPr>
        <w:t xml:space="preserve"> contributed considerably to the diffusion of the movement. Spanish Ultraism is considered to be influenced by Ramón Gómez de la Serna; among its main exponents are Guillermo de Torre, Rafael </w:t>
      </w:r>
      <w:proofErr w:type="spellStart"/>
      <w:r>
        <w:rPr>
          <w:lang w:val="en-GB"/>
        </w:rPr>
        <w:t>Cansinos</w:t>
      </w:r>
      <w:proofErr w:type="spellEnd"/>
      <w:r>
        <w:rPr>
          <w:lang w:val="en-GB"/>
        </w:rPr>
        <w:t xml:space="preserve"> </w:t>
      </w:r>
      <w:proofErr w:type="spellStart"/>
      <w:r>
        <w:rPr>
          <w:lang w:val="en-GB"/>
        </w:rPr>
        <w:t>Assens</w:t>
      </w:r>
      <w:proofErr w:type="spellEnd"/>
      <w:r>
        <w:rPr>
          <w:lang w:val="en-GB"/>
        </w:rPr>
        <w:t xml:space="preserve">, Gerardo Diego and Pedro </w:t>
      </w:r>
      <w:proofErr w:type="spellStart"/>
      <w:r>
        <w:rPr>
          <w:lang w:val="en-GB"/>
        </w:rPr>
        <w:t>Garfías</w:t>
      </w:r>
      <w:proofErr w:type="spellEnd"/>
      <w:r>
        <w:rPr>
          <w:lang w:val="en-GB"/>
        </w:rPr>
        <w:t xml:space="preserve">. In Argentina, the movement was taken up by Ricardo </w:t>
      </w:r>
      <w:proofErr w:type="spellStart"/>
      <w:r>
        <w:rPr>
          <w:lang w:val="en-GB"/>
        </w:rPr>
        <w:t>Güiraldes</w:t>
      </w:r>
      <w:proofErr w:type="spellEnd"/>
      <w:r>
        <w:rPr>
          <w:lang w:val="en-GB"/>
        </w:rPr>
        <w:t xml:space="preserve">, </w:t>
      </w:r>
      <w:proofErr w:type="spellStart"/>
      <w:r>
        <w:rPr>
          <w:lang w:val="en-GB"/>
        </w:rPr>
        <w:t>Oliverio</w:t>
      </w:r>
      <w:proofErr w:type="spellEnd"/>
      <w:r>
        <w:rPr>
          <w:lang w:val="en-GB"/>
        </w:rPr>
        <w:t xml:space="preserve"> </w:t>
      </w:r>
      <w:proofErr w:type="spellStart"/>
      <w:r>
        <w:rPr>
          <w:lang w:val="en-GB"/>
        </w:rPr>
        <w:t>Girondo</w:t>
      </w:r>
      <w:proofErr w:type="spellEnd"/>
      <w:r>
        <w:rPr>
          <w:lang w:val="en-GB"/>
        </w:rPr>
        <w:t xml:space="preserve">, Norah Lange and </w:t>
      </w:r>
      <w:proofErr w:type="spellStart"/>
      <w:r>
        <w:rPr>
          <w:lang w:val="en-GB"/>
        </w:rPr>
        <w:t>Macedonio</w:t>
      </w:r>
      <w:proofErr w:type="spellEnd"/>
      <w:r>
        <w:rPr>
          <w:lang w:val="en-GB"/>
        </w:rPr>
        <w:t xml:space="preserve"> </w:t>
      </w:r>
      <w:proofErr w:type="spellStart"/>
      <w:r>
        <w:rPr>
          <w:lang w:val="en-GB"/>
        </w:rPr>
        <w:t>Fernández</w:t>
      </w:r>
      <w:proofErr w:type="spellEnd"/>
      <w:r>
        <w:rPr>
          <w:lang w:val="en-GB"/>
        </w:rPr>
        <w:t>.</w:t>
      </w:r>
    </w:p>
    <w:p w:rsidR="00FA5A4B" w:rsidRPr="00694A0B" w:rsidRDefault="00FA5A4B" w:rsidP="00550DAF">
      <w:pPr>
        <w:jc w:val="both"/>
        <w:rPr>
          <w:lang w:val="en-GB"/>
        </w:rPr>
      </w:pPr>
      <w:r>
        <w:rPr>
          <w:lang w:val="en-GB"/>
        </w:rPr>
        <w:t xml:space="preserve"> </w:t>
      </w:r>
    </w:p>
    <w:p w:rsidR="00FA5A4B" w:rsidRPr="006D2450" w:rsidRDefault="00FA5A4B">
      <w:pPr>
        <w:rPr>
          <w:b/>
          <w:bCs/>
          <w:lang w:val="es-ES"/>
        </w:rPr>
      </w:pPr>
      <w:commentRangeStart w:id="12"/>
      <w:proofErr w:type="spellStart"/>
      <w:r w:rsidRPr="006D2450">
        <w:rPr>
          <w:b/>
          <w:bCs/>
          <w:lang w:val="es-ES"/>
        </w:rPr>
        <w:t>References</w:t>
      </w:r>
      <w:commentRangeEnd w:id="12"/>
      <w:proofErr w:type="spellEnd"/>
      <w:r w:rsidR="007D6760">
        <w:rPr>
          <w:rStyle w:val="CommentReference"/>
        </w:rPr>
        <w:commentReference w:id="12"/>
      </w:r>
    </w:p>
    <w:p w:rsidR="00FA5A4B" w:rsidRDefault="00FA5A4B">
      <w:pPr>
        <w:rPr>
          <w:lang w:val="es-ES"/>
        </w:rPr>
      </w:pPr>
      <w:r>
        <w:rPr>
          <w:lang w:val="es-ES"/>
        </w:rPr>
        <w:t xml:space="preserve">Bernal, J.L. (1988) </w:t>
      </w:r>
      <w:r w:rsidRPr="00550DAF">
        <w:rPr>
          <w:i/>
          <w:iCs/>
          <w:lang w:val="es-ES"/>
        </w:rPr>
        <w:t>El ultraísmo, ¿historia de un fracaso?</w:t>
      </w:r>
      <w:r>
        <w:rPr>
          <w:lang w:val="es-ES"/>
        </w:rPr>
        <w:t>, Cáceres: Universidad de Extremadura.</w:t>
      </w:r>
    </w:p>
    <w:p w:rsidR="00FA5A4B" w:rsidRPr="000D47A7" w:rsidRDefault="00FA5A4B">
      <w:pPr>
        <w:rPr>
          <w:lang w:val="es-ES"/>
        </w:rPr>
      </w:pPr>
      <w:r>
        <w:rPr>
          <w:lang w:val="es-ES"/>
        </w:rPr>
        <w:t xml:space="preserve">Videla, G. (1963) </w:t>
      </w:r>
      <w:r w:rsidRPr="000D47A7">
        <w:rPr>
          <w:i/>
          <w:iCs/>
          <w:lang w:val="es-ES"/>
        </w:rPr>
        <w:t>El ultraísmo</w:t>
      </w:r>
      <w:r>
        <w:rPr>
          <w:lang w:val="es-ES"/>
        </w:rPr>
        <w:t>, Madrid: Gredos.</w:t>
      </w:r>
    </w:p>
    <w:p w:rsidR="007D6760" w:rsidRDefault="00FA5A4B">
      <w:pPr>
        <w:rPr>
          <w:ins w:id="13" w:author="Bru Sascha" w:date="2013-07-09T16:57:00Z"/>
          <w:lang w:val="es-ES"/>
        </w:rPr>
      </w:pPr>
      <w:del w:id="14" w:author="Bru Sascha" w:date="2013-07-09T16:57:00Z">
        <w:r w:rsidDel="007D6760">
          <w:rPr>
            <w:lang w:val="es-ES"/>
          </w:rPr>
          <w:delText xml:space="preserve"> </w:delText>
        </w:r>
      </w:del>
    </w:p>
    <w:p w:rsidR="007D6760" w:rsidRDefault="007D6760">
      <w:pPr>
        <w:rPr>
          <w:ins w:id="15" w:author="Bru Sascha" w:date="2013-07-09T16:57:00Z"/>
          <w:lang w:val="es-ES"/>
        </w:rPr>
      </w:pPr>
    </w:p>
    <w:p w:rsidR="00FA5A4B" w:rsidRDefault="007D6760">
      <w:pPr>
        <w:rPr>
          <w:ins w:id="16" w:author="Bru Sascha" w:date="2013-07-09T16:57:00Z"/>
          <w:lang w:val="es-ES"/>
        </w:rPr>
      </w:pPr>
      <w:proofErr w:type="spellStart"/>
      <w:ins w:id="17" w:author="Bru Sascha" w:date="2013-07-09T16:57:00Z">
        <w:r>
          <w:rPr>
            <w:lang w:val="es-ES"/>
          </w:rPr>
          <w:t>Paratextual</w:t>
        </w:r>
        <w:proofErr w:type="spellEnd"/>
        <w:r>
          <w:rPr>
            <w:lang w:val="es-ES"/>
          </w:rPr>
          <w:t xml:space="preserve"> Material</w:t>
        </w:r>
      </w:ins>
    </w:p>
    <w:p w:rsidR="007D6760" w:rsidRPr="007D6760" w:rsidRDefault="007D6760" w:rsidP="007D6760">
      <w:pPr>
        <w:rPr>
          <w:ins w:id="18" w:author="Bru Sascha" w:date="2013-07-09T16:57:00Z"/>
          <w:b/>
          <w:lang w:val="en-GB"/>
          <w:rPrChange w:id="19" w:author="Bru Sascha" w:date="2013-07-09T16:57:00Z">
            <w:rPr>
              <w:ins w:id="20" w:author="Bru Sascha" w:date="2013-07-09T16:57:00Z"/>
              <w:b/>
            </w:rPr>
          </w:rPrChange>
        </w:rPr>
      </w:pPr>
      <w:ins w:id="21" w:author="Bru Sascha" w:date="2013-07-09T16:57:00Z">
        <w:r w:rsidRPr="007D6760">
          <w:rPr>
            <w:b/>
            <w:lang w:val="en-GB"/>
            <w:rPrChange w:id="22" w:author="Bru Sascha" w:date="2013-07-09T16:57:00Z">
              <w:rPr>
                <w:b/>
              </w:rPr>
            </w:rPrChange>
          </w:rPr>
          <w:t xml:space="preserve">Pictures </w:t>
        </w:r>
        <w:proofErr w:type="spellStart"/>
        <w:r w:rsidRPr="007D6760">
          <w:rPr>
            <w:b/>
            <w:lang w:val="en-GB"/>
            <w:rPrChange w:id="23" w:author="Bru Sascha" w:date="2013-07-09T16:57:00Z">
              <w:rPr>
                <w:b/>
              </w:rPr>
            </w:rPrChange>
          </w:rPr>
          <w:t>Ultraismo</w:t>
        </w:r>
        <w:proofErr w:type="spellEnd"/>
        <w:r w:rsidRPr="007D6760">
          <w:rPr>
            <w:b/>
            <w:lang w:val="en-GB"/>
            <w:rPrChange w:id="24" w:author="Bru Sascha" w:date="2013-07-09T16:57:00Z">
              <w:rPr>
                <w:b/>
              </w:rPr>
            </w:rPrChange>
          </w:rPr>
          <w:t xml:space="preserve"> </w:t>
        </w:r>
      </w:ins>
    </w:p>
    <w:p w:rsidR="007D6760" w:rsidRPr="007D6760" w:rsidRDefault="007D6760" w:rsidP="007D6760">
      <w:pPr>
        <w:rPr>
          <w:ins w:id="25" w:author="Bru Sascha" w:date="2013-07-09T16:57:00Z"/>
          <w:lang w:val="en-GB"/>
          <w:rPrChange w:id="26" w:author="Bru Sascha" w:date="2013-07-09T16:57:00Z">
            <w:rPr>
              <w:ins w:id="27" w:author="Bru Sascha" w:date="2013-07-09T16:57:00Z"/>
            </w:rPr>
          </w:rPrChange>
        </w:rPr>
      </w:pPr>
      <w:ins w:id="28" w:author="Bru Sascha" w:date="2013-07-09T16:57:00Z">
        <w:r w:rsidRPr="007D6760">
          <w:rPr>
            <w:lang w:val="en-GB"/>
            <w:rPrChange w:id="29" w:author="Bru Sascha" w:date="2013-07-09T16:57:00Z">
              <w:rPr/>
            </w:rPrChange>
          </w:rPr>
          <w:t xml:space="preserve">Poem by </w:t>
        </w:r>
        <w:proofErr w:type="spellStart"/>
        <w:r w:rsidRPr="007D6760">
          <w:rPr>
            <w:lang w:val="en-GB"/>
            <w:rPrChange w:id="30" w:author="Bru Sascha" w:date="2013-07-09T16:57:00Z">
              <w:rPr/>
            </w:rPrChange>
          </w:rPr>
          <w:t>Olverio</w:t>
        </w:r>
        <w:proofErr w:type="spellEnd"/>
        <w:r w:rsidRPr="007D6760">
          <w:rPr>
            <w:lang w:val="en-GB"/>
            <w:rPrChange w:id="31" w:author="Bru Sascha" w:date="2013-07-09T16:57:00Z">
              <w:rPr/>
            </w:rPrChange>
          </w:rPr>
          <w:t xml:space="preserve"> </w:t>
        </w:r>
        <w:proofErr w:type="spellStart"/>
        <w:r w:rsidRPr="007D6760">
          <w:rPr>
            <w:lang w:val="en-GB"/>
            <w:rPrChange w:id="32" w:author="Bru Sascha" w:date="2013-07-09T16:57:00Z">
              <w:rPr/>
            </w:rPrChange>
          </w:rPr>
          <w:t>Girondo</w:t>
        </w:r>
        <w:proofErr w:type="spellEnd"/>
      </w:ins>
    </w:p>
    <w:p w:rsidR="007D6760" w:rsidRPr="007D6760" w:rsidRDefault="007D6760" w:rsidP="007D6760">
      <w:pPr>
        <w:rPr>
          <w:ins w:id="33" w:author="Bru Sascha" w:date="2013-07-09T16:57:00Z"/>
          <w:lang w:val="en-GB"/>
          <w:rPrChange w:id="34" w:author="Bru Sascha" w:date="2013-07-09T16:57:00Z">
            <w:rPr>
              <w:ins w:id="35" w:author="Bru Sascha" w:date="2013-07-09T16:57:00Z"/>
            </w:rPr>
          </w:rPrChange>
        </w:rPr>
      </w:pPr>
      <w:ins w:id="36" w:author="Bru Sascha" w:date="2013-07-09T16:57:00Z">
        <w:r>
          <w:lastRenderedPageBreak/>
          <w:fldChar w:fldCharType="begin"/>
        </w:r>
        <w:r w:rsidRPr="007D6760">
          <w:rPr>
            <w:lang w:val="en-GB"/>
            <w:rPrChange w:id="37" w:author="Bru Sascha" w:date="2013-07-09T16:57:00Z">
              <w:rPr/>
            </w:rPrChange>
          </w:rPr>
          <w:instrText xml:space="preserve"> HYPERLINK "http://writersnoonereads.tumblr.com/post/3786462103/no-one-reads-oliverio-girondo-who-feuded-with" </w:instrText>
        </w:r>
        <w:r>
          <w:fldChar w:fldCharType="separate"/>
        </w:r>
        <w:r w:rsidRPr="007D6760">
          <w:rPr>
            <w:rStyle w:val="Hyperlink"/>
            <w:lang w:val="en-GB"/>
            <w:rPrChange w:id="38" w:author="Bru Sascha" w:date="2013-07-09T16:57:00Z">
              <w:rPr>
                <w:rStyle w:val="Hyperlink"/>
              </w:rPr>
            </w:rPrChange>
          </w:rPr>
          <w:t>http://writersnoonereads.tumblr.com/post/3786462103/no-one-reads-oliverio-girondo-who-feuded-with</w:t>
        </w:r>
        <w:r>
          <w:rPr>
            <w:rStyle w:val="Hyperlink"/>
          </w:rPr>
          <w:fldChar w:fldCharType="end"/>
        </w:r>
        <w:r w:rsidRPr="007D6760">
          <w:rPr>
            <w:lang w:val="en-GB"/>
            <w:rPrChange w:id="39" w:author="Bru Sascha" w:date="2013-07-09T16:57:00Z">
              <w:rPr/>
            </w:rPrChange>
          </w:rPr>
          <w:t xml:space="preserve"> </w:t>
        </w:r>
      </w:ins>
    </w:p>
    <w:p w:rsidR="007D6760" w:rsidRPr="007D6760" w:rsidRDefault="007D6760" w:rsidP="007D6760">
      <w:pPr>
        <w:rPr>
          <w:ins w:id="40" w:author="Bru Sascha" w:date="2013-07-09T16:57:00Z"/>
          <w:lang w:val="en-GB"/>
          <w:rPrChange w:id="41" w:author="Bru Sascha" w:date="2013-07-09T16:57:00Z">
            <w:rPr>
              <w:ins w:id="42" w:author="Bru Sascha" w:date="2013-07-09T16:57:00Z"/>
            </w:rPr>
          </w:rPrChange>
        </w:rPr>
      </w:pPr>
    </w:p>
    <w:p w:rsidR="007D6760" w:rsidRPr="000E7589" w:rsidRDefault="007D6760" w:rsidP="007D6760">
      <w:pPr>
        <w:rPr>
          <w:ins w:id="43" w:author="Bru Sascha" w:date="2013-07-09T16:57:00Z"/>
          <w:lang w:val="es-ES"/>
        </w:rPr>
      </w:pPr>
      <w:proofErr w:type="spellStart"/>
      <w:ins w:id="44" w:author="Bru Sascha" w:date="2013-07-09T16:57:00Z">
        <w:r w:rsidRPr="000E7589">
          <w:rPr>
            <w:lang w:val="es-ES"/>
          </w:rPr>
          <w:t>Poem</w:t>
        </w:r>
        <w:proofErr w:type="spellEnd"/>
        <w:r w:rsidRPr="000E7589">
          <w:rPr>
            <w:lang w:val="es-ES"/>
          </w:rPr>
          <w:t xml:space="preserve"> “Girándula</w:t>
        </w:r>
        <w:r>
          <w:rPr>
            <w:lang w:val="es-ES"/>
          </w:rPr>
          <w:t>”</w:t>
        </w:r>
        <w:r w:rsidRPr="000E7589">
          <w:rPr>
            <w:lang w:val="es-ES"/>
          </w:rPr>
          <w:t xml:space="preserve"> </w:t>
        </w:r>
        <w:proofErr w:type="spellStart"/>
        <w:r w:rsidRPr="000E7589">
          <w:rPr>
            <w:lang w:val="es-ES"/>
          </w:rPr>
          <w:t>by</w:t>
        </w:r>
        <w:proofErr w:type="spellEnd"/>
        <w:r w:rsidRPr="000E7589">
          <w:rPr>
            <w:lang w:val="es-ES"/>
          </w:rPr>
          <w:t xml:space="preserve"> Guillermo de Torre</w:t>
        </w:r>
      </w:ins>
    </w:p>
    <w:p w:rsidR="007D6760" w:rsidRDefault="007D6760" w:rsidP="007D6760">
      <w:pPr>
        <w:rPr>
          <w:ins w:id="45" w:author="Bru Sascha" w:date="2013-07-09T16:57:00Z"/>
          <w:lang w:val="es-ES"/>
        </w:rPr>
      </w:pPr>
      <w:ins w:id="46" w:author="Bru Sascha" w:date="2013-07-09T16:57:00Z">
        <w:r>
          <w:fldChar w:fldCharType="begin"/>
        </w:r>
        <w:r w:rsidRPr="007D6760">
          <w:rPr>
            <w:lang w:val="en-GB"/>
            <w:rPrChange w:id="47" w:author="Bru Sascha" w:date="2013-07-09T16:57:00Z">
              <w:rPr/>
            </w:rPrChange>
          </w:rPr>
          <w:instrText xml:space="preserve"> HYPERLINK "http://literaturauniversaldeedipoakafka.blogspot.be/2011/04/las-vanguardias.html" </w:instrText>
        </w:r>
        <w:r>
          <w:fldChar w:fldCharType="separate"/>
        </w:r>
        <w:r w:rsidRPr="00686D5B">
          <w:rPr>
            <w:rStyle w:val="Hyperlink"/>
            <w:lang w:val="es-ES"/>
          </w:rPr>
          <w:t>http://literaturauniversaldeedipoakafka.blogspot.be/2011/04/las-vanguardias.html</w:t>
        </w:r>
        <w:r>
          <w:rPr>
            <w:rStyle w:val="Hyperlink"/>
            <w:lang w:val="es-ES"/>
          </w:rPr>
          <w:fldChar w:fldCharType="end"/>
        </w:r>
        <w:r>
          <w:rPr>
            <w:lang w:val="es-ES"/>
          </w:rPr>
          <w:t xml:space="preserve"> </w:t>
        </w:r>
      </w:ins>
    </w:p>
    <w:p w:rsidR="007D6760" w:rsidRDefault="007D6760" w:rsidP="007D6760">
      <w:pPr>
        <w:rPr>
          <w:ins w:id="48" w:author="Bru Sascha" w:date="2013-07-09T16:57:00Z"/>
          <w:lang w:val="es-ES"/>
        </w:rPr>
      </w:pPr>
      <w:ins w:id="49" w:author="Bru Sascha" w:date="2013-07-09T16:57:00Z">
        <w:r>
          <w:fldChar w:fldCharType="begin"/>
        </w:r>
        <w:r w:rsidRPr="007D6760">
          <w:rPr>
            <w:lang w:val="es-ES"/>
            <w:rPrChange w:id="50" w:author="Bru Sascha" w:date="2013-07-09T16:57:00Z">
              <w:rPr/>
            </w:rPrChange>
          </w:rPr>
          <w:instrText xml:space="preserve"> HYPERLINK "http://thales.cica.es/rd/Recursos/rd99/ed99-0055-01/girandula.html" </w:instrText>
        </w:r>
        <w:r>
          <w:fldChar w:fldCharType="separate"/>
        </w:r>
        <w:r w:rsidRPr="00686D5B">
          <w:rPr>
            <w:rStyle w:val="Hyperlink"/>
            <w:lang w:val="es-ES"/>
          </w:rPr>
          <w:t>http://thales.cica.es/rd/Recursos/rd99/ed99-0055-01/girandula.html</w:t>
        </w:r>
        <w:r>
          <w:rPr>
            <w:rStyle w:val="Hyperlink"/>
            <w:lang w:val="es-ES"/>
          </w:rPr>
          <w:fldChar w:fldCharType="end"/>
        </w:r>
        <w:r>
          <w:rPr>
            <w:lang w:val="es-ES"/>
          </w:rPr>
          <w:t xml:space="preserve"> </w:t>
        </w:r>
      </w:ins>
    </w:p>
    <w:p w:rsidR="007D6760" w:rsidRDefault="007D6760" w:rsidP="007D6760">
      <w:pPr>
        <w:rPr>
          <w:ins w:id="51" w:author="Bru Sascha" w:date="2013-07-09T16:57:00Z"/>
          <w:lang w:val="es-ES"/>
        </w:rPr>
      </w:pPr>
      <w:ins w:id="52" w:author="Bru Sascha" w:date="2013-07-09T16:57:00Z">
        <w:r>
          <w:rPr>
            <w:lang w:val="es-ES"/>
          </w:rPr>
          <w:t xml:space="preserve"> </w:t>
        </w:r>
      </w:ins>
    </w:p>
    <w:p w:rsidR="007D6760" w:rsidRPr="000E7589" w:rsidRDefault="007D6760" w:rsidP="007D6760">
      <w:pPr>
        <w:rPr>
          <w:ins w:id="53" w:author="Bru Sascha" w:date="2013-07-09T16:57:00Z"/>
          <w:lang w:val="fr-FR"/>
        </w:rPr>
      </w:pPr>
      <w:proofErr w:type="spellStart"/>
      <w:ins w:id="54" w:author="Bru Sascha" w:date="2013-07-09T16:57:00Z">
        <w:r w:rsidRPr="000E7589">
          <w:rPr>
            <w:lang w:val="fr-FR"/>
          </w:rPr>
          <w:t>Cover</w:t>
        </w:r>
        <w:proofErr w:type="spellEnd"/>
        <w:r w:rsidRPr="000E7589">
          <w:rPr>
            <w:lang w:val="fr-FR"/>
          </w:rPr>
          <w:t xml:space="preserve"> pages Ultra</w:t>
        </w:r>
      </w:ins>
    </w:p>
    <w:p w:rsidR="007D6760" w:rsidRPr="000E7589" w:rsidRDefault="007D6760" w:rsidP="007D6760">
      <w:pPr>
        <w:rPr>
          <w:ins w:id="55" w:author="Bru Sascha" w:date="2013-07-09T16:57:00Z"/>
          <w:lang w:val="fr-FR"/>
        </w:rPr>
      </w:pPr>
      <w:ins w:id="56" w:author="Bru Sascha" w:date="2013-07-09T16:57:00Z">
        <w:r>
          <w:fldChar w:fldCharType="begin"/>
        </w:r>
        <w:r w:rsidRPr="007D6760">
          <w:rPr>
            <w:lang w:val="fr-FR"/>
            <w:rPrChange w:id="57" w:author="Bru Sascha" w:date="2013-07-09T16:57:00Z">
              <w:rPr/>
            </w:rPrChange>
          </w:rPr>
          <w:instrText xml:space="preserve"> HYPERLINK "http://poemasdelpurgatorio.blogspot.be/" </w:instrText>
        </w:r>
        <w:r>
          <w:fldChar w:fldCharType="separate"/>
        </w:r>
        <w:r w:rsidRPr="000E7589">
          <w:rPr>
            <w:rStyle w:val="Hyperlink"/>
            <w:lang w:val="fr-FR"/>
          </w:rPr>
          <w:t>http://poemasdelpurgatorio.blogspot.be/</w:t>
        </w:r>
        <w:r>
          <w:rPr>
            <w:rStyle w:val="Hyperlink"/>
            <w:lang w:val="fr-FR"/>
          </w:rPr>
          <w:fldChar w:fldCharType="end"/>
        </w:r>
      </w:ins>
    </w:p>
    <w:p w:rsidR="007D6760" w:rsidRDefault="007D6760" w:rsidP="007D6760">
      <w:pPr>
        <w:rPr>
          <w:ins w:id="58" w:author="Bru Sascha" w:date="2013-07-09T16:57:00Z"/>
          <w:lang w:val="fr-FR"/>
        </w:rPr>
      </w:pPr>
      <w:proofErr w:type="spellStart"/>
      <w:ins w:id="59" w:author="Bru Sascha" w:date="2013-07-09T16:57:00Z">
        <w:r w:rsidRPr="000E7589">
          <w:rPr>
            <w:lang w:val="fr-FR"/>
          </w:rPr>
          <w:t>Cover</w:t>
        </w:r>
        <w:proofErr w:type="spellEnd"/>
        <w:r w:rsidRPr="000E7589">
          <w:rPr>
            <w:lang w:val="fr-FR"/>
          </w:rPr>
          <w:t xml:space="preserve"> page </w:t>
        </w:r>
        <w:proofErr w:type="spellStart"/>
        <w:r w:rsidRPr="000E7589">
          <w:rPr>
            <w:lang w:val="fr-FR"/>
          </w:rPr>
          <w:t>Grecia</w:t>
        </w:r>
        <w:proofErr w:type="spellEnd"/>
      </w:ins>
    </w:p>
    <w:p w:rsidR="007D6760" w:rsidRPr="000E7589" w:rsidRDefault="007D6760" w:rsidP="007D6760">
      <w:pPr>
        <w:rPr>
          <w:ins w:id="60" w:author="Bru Sascha" w:date="2013-07-09T16:57:00Z"/>
          <w:lang w:val="fr-FR"/>
        </w:rPr>
      </w:pPr>
      <w:ins w:id="61" w:author="Bru Sascha" w:date="2013-07-09T16:57:00Z">
        <w:r>
          <w:fldChar w:fldCharType="begin"/>
        </w:r>
        <w:r w:rsidRPr="007D6760">
          <w:rPr>
            <w:lang w:val="fr-FR"/>
            <w:rPrChange w:id="62" w:author="Bru Sascha" w:date="2013-07-09T16:57:00Z">
              <w:rPr/>
            </w:rPrChange>
          </w:rPr>
          <w:instrText xml:space="preserve"> HYPERLINK "http://www.todocoleccion.net/revista-grecia-%E2%80%93-1919-ultraismo-sevilla-vanguardias~x23710062" </w:instrText>
        </w:r>
        <w:r>
          <w:fldChar w:fldCharType="separate"/>
        </w:r>
        <w:r w:rsidRPr="00686D5B">
          <w:rPr>
            <w:rStyle w:val="Hyperlink"/>
            <w:lang w:val="fr-FR"/>
          </w:rPr>
          <w:t>http://www.todocoleccion.net/revista-grecia-%E2%80%93-1919-ultraismo-sevilla-vanguardias~x23710062</w:t>
        </w:r>
        <w:r>
          <w:rPr>
            <w:rStyle w:val="Hyperlink"/>
            <w:lang w:val="fr-FR"/>
          </w:rPr>
          <w:fldChar w:fldCharType="end"/>
        </w:r>
        <w:r>
          <w:rPr>
            <w:lang w:val="fr-FR"/>
          </w:rPr>
          <w:t xml:space="preserve"> </w:t>
        </w:r>
      </w:ins>
    </w:p>
    <w:p w:rsidR="007D6760" w:rsidRPr="000E7589" w:rsidRDefault="007D6760" w:rsidP="007D6760">
      <w:pPr>
        <w:rPr>
          <w:ins w:id="63" w:author="Bru Sascha" w:date="2013-07-09T16:57:00Z"/>
          <w:lang w:val="fr-FR"/>
        </w:rPr>
      </w:pPr>
    </w:p>
    <w:p w:rsidR="007D6760" w:rsidRPr="007D6760" w:rsidDel="00837234" w:rsidRDefault="007D6760">
      <w:pPr>
        <w:rPr>
          <w:del w:id="64" w:author="Bru Sascha" w:date="2013-07-09T18:01:00Z"/>
          <w:rStyle w:val="reference-text"/>
          <w:i/>
          <w:iCs/>
          <w:strike/>
          <w:lang w:val="fr-FR"/>
          <w:rPrChange w:id="65" w:author="Bru Sascha" w:date="2013-07-09T16:57:00Z">
            <w:rPr>
              <w:del w:id="66" w:author="Bru Sascha" w:date="2013-07-09T18:01:00Z"/>
              <w:rStyle w:val="reference-text"/>
              <w:i/>
              <w:iCs/>
              <w:strike/>
              <w:lang w:val="es-ES"/>
            </w:rPr>
          </w:rPrChange>
        </w:rPr>
      </w:pPr>
      <w:bookmarkStart w:id="67" w:name="_GoBack"/>
      <w:bookmarkEnd w:id="67"/>
    </w:p>
    <w:p w:rsidR="00FA5A4B" w:rsidDel="00837234" w:rsidRDefault="00201A2A">
      <w:pPr>
        <w:rPr>
          <w:del w:id="68" w:author="Bru Sascha" w:date="2013-07-09T18:01:00Z"/>
          <w:rStyle w:val="reference-text"/>
          <w:i/>
          <w:iCs/>
          <w:lang w:val="es-ES"/>
        </w:rPr>
      </w:pPr>
      <w:del w:id="69" w:author="Bru Sascha" w:date="2013-07-09T18:01:00Z">
        <w:r w:rsidDel="00837234">
          <w:rPr>
            <w:rStyle w:val="reference-text"/>
            <w:i/>
            <w:iCs/>
            <w:lang w:val="es-ES"/>
          </w:rPr>
          <w:delText>[DV]</w:delText>
        </w:r>
      </w:del>
    </w:p>
    <w:p w:rsidR="00FA5A4B" w:rsidRPr="00DE593D" w:rsidRDefault="00FA5A4B" w:rsidP="00DE593D">
      <w:pPr>
        <w:rPr>
          <w:lang w:val="es-ES"/>
        </w:rPr>
      </w:pPr>
      <w:del w:id="70" w:author="Bru Sascha" w:date="2013-07-09T18:01:00Z">
        <w:r w:rsidDel="00837234">
          <w:rPr>
            <w:lang w:val="es-ES"/>
          </w:rPr>
          <w:delText xml:space="preserve"> </w:delText>
        </w:r>
      </w:del>
    </w:p>
    <w:sectPr w:rsidR="00FA5A4B" w:rsidRPr="00DE593D" w:rsidSect="00310C7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Bru Sascha" w:date="2013-07-09T16:59:00Z" w:initials="BS">
    <w:p w:rsidR="007D6760" w:rsidRPr="00ED7AC7" w:rsidRDefault="007D6760">
      <w:pPr>
        <w:pStyle w:val="CommentText"/>
        <w:rPr>
          <w:lang w:val="en-GB"/>
        </w:rPr>
      </w:pPr>
      <w:r>
        <w:rPr>
          <w:rStyle w:val="CommentReference"/>
        </w:rPr>
        <w:annotationRef/>
      </w:r>
      <w:r w:rsidRPr="00ED7AC7">
        <w:rPr>
          <w:lang w:val="en-GB"/>
        </w:rPr>
        <w:t>Redundant for our purposes here</w:t>
      </w:r>
    </w:p>
  </w:comment>
  <w:comment w:id="12" w:author="Bru Sascha" w:date="2013-07-09T17:01:00Z" w:initials="BS">
    <w:p w:rsidR="007D6760" w:rsidRPr="007D6760" w:rsidRDefault="007D6760">
      <w:pPr>
        <w:pStyle w:val="CommentText"/>
        <w:rPr>
          <w:lang w:val="en-GB"/>
        </w:rPr>
      </w:pPr>
      <w:r>
        <w:rPr>
          <w:rStyle w:val="CommentReference"/>
        </w:rPr>
        <w:annotationRef/>
      </w:r>
      <w:r>
        <w:rPr>
          <w:rStyle w:val="CommentReference"/>
        </w:rPr>
        <w:annotationRef/>
      </w:r>
      <w:r w:rsidRPr="00BA5904">
        <w:rPr>
          <w:lang w:val="en-GB"/>
        </w:rPr>
        <w:t>Please have a look at the accompanying mail to finalise this section properly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trackRevisions/>
  <w:defaultTabStop w:val="708"/>
  <w:hyphenationZone w:val="425"/>
  <w:doNotHyphenateCaps/>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744"/>
    <w:rsid w:val="000C5A1E"/>
    <w:rsid w:val="000D47A7"/>
    <w:rsid w:val="00123F65"/>
    <w:rsid w:val="001B0BFA"/>
    <w:rsid w:val="00201A2A"/>
    <w:rsid w:val="00310C73"/>
    <w:rsid w:val="003C2E0B"/>
    <w:rsid w:val="00450279"/>
    <w:rsid w:val="004B55B2"/>
    <w:rsid w:val="00550DAF"/>
    <w:rsid w:val="00553948"/>
    <w:rsid w:val="00592217"/>
    <w:rsid w:val="005E5AEC"/>
    <w:rsid w:val="00694A0B"/>
    <w:rsid w:val="006A1EAA"/>
    <w:rsid w:val="006D2450"/>
    <w:rsid w:val="006F0F80"/>
    <w:rsid w:val="00716DFE"/>
    <w:rsid w:val="007D6760"/>
    <w:rsid w:val="007E069A"/>
    <w:rsid w:val="00837234"/>
    <w:rsid w:val="00885B45"/>
    <w:rsid w:val="00A1728A"/>
    <w:rsid w:val="00B705CC"/>
    <w:rsid w:val="00B72744"/>
    <w:rsid w:val="00D00AD9"/>
    <w:rsid w:val="00DC4CD2"/>
    <w:rsid w:val="00DE593D"/>
    <w:rsid w:val="00ED7AC7"/>
    <w:rsid w:val="00F651AB"/>
    <w:rsid w:val="00FA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C73"/>
    <w:pPr>
      <w:spacing w:after="200" w:line="276" w:lineRule="auto"/>
    </w:pPr>
    <w:rPr>
      <w:rFonts w:cs="Calibri"/>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DE593D"/>
    <w:rPr>
      <w:color w:val="auto"/>
      <w:u w:val="none"/>
      <w:effect w:val="none"/>
    </w:rPr>
  </w:style>
  <w:style w:type="paragraph" w:styleId="BalloonText">
    <w:name w:val="Balloon Text"/>
    <w:basedOn w:val="Normal"/>
    <w:link w:val="BalloonTextChar"/>
    <w:uiPriority w:val="99"/>
    <w:semiHidden/>
    <w:rsid w:val="00DE5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E593D"/>
    <w:rPr>
      <w:rFonts w:ascii="Tahoma" w:hAnsi="Tahoma" w:cs="Tahoma"/>
      <w:sz w:val="16"/>
      <w:szCs w:val="16"/>
    </w:rPr>
  </w:style>
  <w:style w:type="character" w:customStyle="1" w:styleId="reference-text">
    <w:name w:val="reference-text"/>
    <w:basedOn w:val="DefaultParagraphFont"/>
    <w:uiPriority w:val="99"/>
    <w:rsid w:val="007E069A"/>
  </w:style>
  <w:style w:type="character" w:styleId="CommentReference">
    <w:name w:val="annotation reference"/>
    <w:basedOn w:val="DefaultParagraphFont"/>
    <w:uiPriority w:val="99"/>
    <w:semiHidden/>
    <w:rsid w:val="005E5AEC"/>
    <w:rPr>
      <w:sz w:val="16"/>
      <w:szCs w:val="16"/>
    </w:rPr>
  </w:style>
  <w:style w:type="paragraph" w:styleId="CommentText">
    <w:name w:val="annotation text"/>
    <w:basedOn w:val="Normal"/>
    <w:link w:val="CommentTextChar"/>
    <w:uiPriority w:val="99"/>
    <w:semiHidden/>
    <w:rsid w:val="005E5AEC"/>
    <w:pPr>
      <w:spacing w:line="240" w:lineRule="auto"/>
    </w:pPr>
    <w:rPr>
      <w:sz w:val="20"/>
      <w:szCs w:val="20"/>
    </w:rPr>
  </w:style>
  <w:style w:type="character" w:customStyle="1" w:styleId="CommentTextChar">
    <w:name w:val="Comment Text Char"/>
    <w:basedOn w:val="DefaultParagraphFont"/>
    <w:link w:val="CommentText"/>
    <w:uiPriority w:val="99"/>
    <w:semiHidden/>
    <w:locked/>
    <w:rsid w:val="005E5AEC"/>
    <w:rPr>
      <w:sz w:val="20"/>
      <w:szCs w:val="20"/>
    </w:rPr>
  </w:style>
  <w:style w:type="paragraph" w:styleId="CommentSubject">
    <w:name w:val="annotation subject"/>
    <w:basedOn w:val="CommentText"/>
    <w:next w:val="CommentText"/>
    <w:link w:val="CommentSubjectChar"/>
    <w:uiPriority w:val="99"/>
    <w:semiHidden/>
    <w:rsid w:val="005E5AEC"/>
    <w:rPr>
      <w:b/>
      <w:bCs/>
    </w:rPr>
  </w:style>
  <w:style w:type="character" w:customStyle="1" w:styleId="CommentSubjectChar">
    <w:name w:val="Comment Subject Char"/>
    <w:basedOn w:val="CommentTextChar"/>
    <w:link w:val="CommentSubject"/>
    <w:uiPriority w:val="99"/>
    <w:semiHidden/>
    <w:locked/>
    <w:rsid w:val="005E5AE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C73"/>
    <w:pPr>
      <w:spacing w:after="200" w:line="276" w:lineRule="auto"/>
    </w:pPr>
    <w:rPr>
      <w:rFonts w:cs="Calibri"/>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DE593D"/>
    <w:rPr>
      <w:color w:val="auto"/>
      <w:u w:val="none"/>
      <w:effect w:val="none"/>
    </w:rPr>
  </w:style>
  <w:style w:type="paragraph" w:styleId="BalloonText">
    <w:name w:val="Balloon Text"/>
    <w:basedOn w:val="Normal"/>
    <w:link w:val="BalloonTextChar"/>
    <w:uiPriority w:val="99"/>
    <w:semiHidden/>
    <w:rsid w:val="00DE5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E593D"/>
    <w:rPr>
      <w:rFonts w:ascii="Tahoma" w:hAnsi="Tahoma" w:cs="Tahoma"/>
      <w:sz w:val="16"/>
      <w:szCs w:val="16"/>
    </w:rPr>
  </w:style>
  <w:style w:type="character" w:customStyle="1" w:styleId="reference-text">
    <w:name w:val="reference-text"/>
    <w:basedOn w:val="DefaultParagraphFont"/>
    <w:uiPriority w:val="99"/>
    <w:rsid w:val="007E069A"/>
  </w:style>
  <w:style w:type="character" w:styleId="CommentReference">
    <w:name w:val="annotation reference"/>
    <w:basedOn w:val="DefaultParagraphFont"/>
    <w:uiPriority w:val="99"/>
    <w:semiHidden/>
    <w:rsid w:val="005E5AEC"/>
    <w:rPr>
      <w:sz w:val="16"/>
      <w:szCs w:val="16"/>
    </w:rPr>
  </w:style>
  <w:style w:type="paragraph" w:styleId="CommentText">
    <w:name w:val="annotation text"/>
    <w:basedOn w:val="Normal"/>
    <w:link w:val="CommentTextChar"/>
    <w:uiPriority w:val="99"/>
    <w:semiHidden/>
    <w:rsid w:val="005E5AEC"/>
    <w:pPr>
      <w:spacing w:line="240" w:lineRule="auto"/>
    </w:pPr>
    <w:rPr>
      <w:sz w:val="20"/>
      <w:szCs w:val="20"/>
    </w:rPr>
  </w:style>
  <w:style w:type="character" w:customStyle="1" w:styleId="CommentTextChar">
    <w:name w:val="Comment Text Char"/>
    <w:basedOn w:val="DefaultParagraphFont"/>
    <w:link w:val="CommentText"/>
    <w:uiPriority w:val="99"/>
    <w:semiHidden/>
    <w:locked/>
    <w:rsid w:val="005E5AEC"/>
    <w:rPr>
      <w:sz w:val="20"/>
      <w:szCs w:val="20"/>
    </w:rPr>
  </w:style>
  <w:style w:type="paragraph" w:styleId="CommentSubject">
    <w:name w:val="annotation subject"/>
    <w:basedOn w:val="CommentText"/>
    <w:next w:val="CommentText"/>
    <w:link w:val="CommentSubjectChar"/>
    <w:uiPriority w:val="99"/>
    <w:semiHidden/>
    <w:rsid w:val="005E5AEC"/>
    <w:rPr>
      <w:b/>
      <w:bCs/>
    </w:rPr>
  </w:style>
  <w:style w:type="character" w:customStyle="1" w:styleId="CommentSubjectChar">
    <w:name w:val="Comment Subject Char"/>
    <w:basedOn w:val="CommentTextChar"/>
    <w:link w:val="CommentSubject"/>
    <w:uiPriority w:val="99"/>
    <w:semiHidden/>
    <w:locked/>
    <w:rsid w:val="005E5A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675910">
      <w:marLeft w:val="0"/>
      <w:marRight w:val="0"/>
      <w:marTop w:val="0"/>
      <w:marBottom w:val="0"/>
      <w:divBdr>
        <w:top w:val="none" w:sz="0" w:space="0" w:color="auto"/>
        <w:left w:val="none" w:sz="0" w:space="0" w:color="auto"/>
        <w:bottom w:val="none" w:sz="0" w:space="0" w:color="auto"/>
        <w:right w:val="none" w:sz="0" w:space="0" w:color="auto"/>
      </w:divBdr>
      <w:divsChild>
        <w:div w:id="1581675909">
          <w:marLeft w:val="0"/>
          <w:marRight w:val="0"/>
          <w:marTop w:val="0"/>
          <w:marBottom w:val="0"/>
          <w:divBdr>
            <w:top w:val="none" w:sz="0" w:space="0" w:color="auto"/>
            <w:left w:val="none" w:sz="0" w:space="0" w:color="auto"/>
            <w:bottom w:val="none" w:sz="0" w:space="0" w:color="auto"/>
            <w:right w:val="none" w:sz="0" w:space="0" w:color="auto"/>
          </w:divBdr>
          <w:divsChild>
            <w:div w:id="1581675914">
              <w:marLeft w:val="0"/>
              <w:marRight w:val="0"/>
              <w:marTop w:val="300"/>
              <w:marBottom w:val="300"/>
              <w:divBdr>
                <w:top w:val="none" w:sz="0" w:space="0" w:color="auto"/>
                <w:left w:val="none" w:sz="0" w:space="0" w:color="auto"/>
                <w:bottom w:val="none" w:sz="0" w:space="0" w:color="auto"/>
                <w:right w:val="none" w:sz="0" w:space="0" w:color="auto"/>
              </w:divBdr>
              <w:divsChild>
                <w:div w:id="1581675924">
                  <w:marLeft w:val="0"/>
                  <w:marRight w:val="0"/>
                  <w:marTop w:val="0"/>
                  <w:marBottom w:val="0"/>
                  <w:divBdr>
                    <w:top w:val="none" w:sz="0" w:space="0" w:color="auto"/>
                    <w:left w:val="none" w:sz="0" w:space="0" w:color="auto"/>
                    <w:bottom w:val="none" w:sz="0" w:space="0" w:color="auto"/>
                    <w:right w:val="none" w:sz="0" w:space="0" w:color="auto"/>
                  </w:divBdr>
                  <w:divsChild>
                    <w:div w:id="1581675917">
                      <w:marLeft w:val="0"/>
                      <w:marRight w:val="0"/>
                      <w:marTop w:val="0"/>
                      <w:marBottom w:val="0"/>
                      <w:divBdr>
                        <w:top w:val="none" w:sz="0" w:space="0" w:color="auto"/>
                        <w:left w:val="none" w:sz="0" w:space="0" w:color="auto"/>
                        <w:bottom w:val="none" w:sz="0" w:space="0" w:color="auto"/>
                        <w:right w:val="none" w:sz="0" w:space="0" w:color="auto"/>
                      </w:divBdr>
                      <w:divsChild>
                        <w:div w:id="1581675918">
                          <w:marLeft w:val="0"/>
                          <w:marRight w:val="0"/>
                          <w:marTop w:val="0"/>
                          <w:marBottom w:val="0"/>
                          <w:divBdr>
                            <w:top w:val="none" w:sz="0" w:space="0" w:color="auto"/>
                            <w:left w:val="none" w:sz="0" w:space="0" w:color="auto"/>
                            <w:bottom w:val="none" w:sz="0" w:space="0" w:color="auto"/>
                            <w:right w:val="none" w:sz="0" w:space="0" w:color="auto"/>
                          </w:divBdr>
                          <w:divsChild>
                            <w:div w:id="1581675916">
                              <w:marLeft w:val="0"/>
                              <w:marRight w:val="0"/>
                              <w:marTop w:val="0"/>
                              <w:marBottom w:val="0"/>
                              <w:divBdr>
                                <w:top w:val="none" w:sz="0" w:space="0" w:color="auto"/>
                                <w:left w:val="none" w:sz="0" w:space="0" w:color="auto"/>
                                <w:bottom w:val="none" w:sz="0" w:space="0" w:color="auto"/>
                                <w:right w:val="none" w:sz="0" w:space="0" w:color="auto"/>
                              </w:divBdr>
                              <w:divsChild>
                                <w:div w:id="1581675925">
                                  <w:marLeft w:val="0"/>
                                  <w:marRight w:val="0"/>
                                  <w:marTop w:val="0"/>
                                  <w:marBottom w:val="0"/>
                                  <w:divBdr>
                                    <w:top w:val="none" w:sz="0" w:space="0" w:color="auto"/>
                                    <w:left w:val="none" w:sz="0" w:space="0" w:color="auto"/>
                                    <w:bottom w:val="none" w:sz="0" w:space="0" w:color="auto"/>
                                    <w:right w:val="none" w:sz="0" w:space="0" w:color="auto"/>
                                  </w:divBdr>
                                  <w:divsChild>
                                    <w:div w:id="1581675919">
                                      <w:marLeft w:val="0"/>
                                      <w:marRight w:val="0"/>
                                      <w:marTop w:val="0"/>
                                      <w:marBottom w:val="0"/>
                                      <w:divBdr>
                                        <w:top w:val="none" w:sz="0" w:space="0" w:color="auto"/>
                                        <w:left w:val="none" w:sz="0" w:space="0" w:color="auto"/>
                                        <w:bottom w:val="none" w:sz="0" w:space="0" w:color="auto"/>
                                        <w:right w:val="none" w:sz="0" w:space="0" w:color="auto"/>
                                      </w:divBdr>
                                      <w:divsChild>
                                        <w:div w:id="1581675908">
                                          <w:marLeft w:val="0"/>
                                          <w:marRight w:val="0"/>
                                          <w:marTop w:val="0"/>
                                          <w:marBottom w:val="0"/>
                                          <w:divBdr>
                                            <w:top w:val="none" w:sz="0" w:space="0" w:color="auto"/>
                                            <w:left w:val="none" w:sz="0" w:space="0" w:color="auto"/>
                                            <w:bottom w:val="none" w:sz="0" w:space="0" w:color="auto"/>
                                            <w:right w:val="none" w:sz="0" w:space="0" w:color="auto"/>
                                          </w:divBdr>
                                          <w:divsChild>
                                            <w:div w:id="1581675906">
                                              <w:marLeft w:val="0"/>
                                              <w:marRight w:val="0"/>
                                              <w:marTop w:val="0"/>
                                              <w:marBottom w:val="0"/>
                                              <w:divBdr>
                                                <w:top w:val="none" w:sz="0" w:space="0" w:color="auto"/>
                                                <w:left w:val="none" w:sz="0" w:space="0" w:color="auto"/>
                                                <w:bottom w:val="none" w:sz="0" w:space="0" w:color="auto"/>
                                                <w:right w:val="none" w:sz="0" w:space="0" w:color="auto"/>
                                              </w:divBdr>
                                              <w:divsChild>
                                                <w:div w:id="1581675911">
                                                  <w:marLeft w:val="0"/>
                                                  <w:marRight w:val="0"/>
                                                  <w:marTop w:val="0"/>
                                                  <w:marBottom w:val="0"/>
                                                  <w:divBdr>
                                                    <w:top w:val="none" w:sz="0" w:space="0" w:color="auto"/>
                                                    <w:left w:val="none" w:sz="0" w:space="0" w:color="auto"/>
                                                    <w:bottom w:val="none" w:sz="0" w:space="0" w:color="auto"/>
                                                    <w:right w:val="none" w:sz="0" w:space="0" w:color="auto"/>
                                                  </w:divBdr>
                                                  <w:divsChild>
                                                    <w:div w:id="1581675922">
                                                      <w:marLeft w:val="0"/>
                                                      <w:marRight w:val="0"/>
                                                      <w:marTop w:val="0"/>
                                                      <w:marBottom w:val="0"/>
                                                      <w:divBdr>
                                                        <w:top w:val="none" w:sz="0" w:space="0" w:color="auto"/>
                                                        <w:left w:val="none" w:sz="0" w:space="0" w:color="auto"/>
                                                        <w:bottom w:val="none" w:sz="0" w:space="0" w:color="auto"/>
                                                        <w:right w:val="none" w:sz="0" w:space="0" w:color="auto"/>
                                                      </w:divBdr>
                                                      <w:divsChild>
                                                        <w:div w:id="1581675905">
                                                          <w:marLeft w:val="0"/>
                                                          <w:marRight w:val="0"/>
                                                          <w:marTop w:val="0"/>
                                                          <w:marBottom w:val="0"/>
                                                          <w:divBdr>
                                                            <w:top w:val="none" w:sz="0" w:space="0" w:color="auto"/>
                                                            <w:left w:val="none" w:sz="0" w:space="0" w:color="auto"/>
                                                            <w:bottom w:val="none" w:sz="0" w:space="0" w:color="auto"/>
                                                            <w:right w:val="none" w:sz="0" w:space="0" w:color="auto"/>
                                                          </w:divBdr>
                                                          <w:divsChild>
                                                            <w:div w:id="1581675907">
                                                              <w:marLeft w:val="0"/>
                                                              <w:marRight w:val="0"/>
                                                              <w:marTop w:val="0"/>
                                                              <w:marBottom w:val="0"/>
                                                              <w:divBdr>
                                                                <w:top w:val="none" w:sz="0" w:space="0" w:color="auto"/>
                                                                <w:left w:val="none" w:sz="0" w:space="0" w:color="auto"/>
                                                                <w:bottom w:val="none" w:sz="0" w:space="0" w:color="auto"/>
                                                                <w:right w:val="none" w:sz="0" w:space="0" w:color="auto"/>
                                                              </w:divBdr>
                                                              <w:divsChild>
                                                                <w:div w:id="1581675923">
                                                                  <w:marLeft w:val="0"/>
                                                                  <w:marRight w:val="0"/>
                                                                  <w:marTop w:val="450"/>
                                                                  <w:marBottom w:val="450"/>
                                                                  <w:divBdr>
                                                                    <w:top w:val="none" w:sz="0" w:space="0" w:color="auto"/>
                                                                    <w:left w:val="none" w:sz="0" w:space="0" w:color="auto"/>
                                                                    <w:bottom w:val="none" w:sz="0" w:space="0" w:color="auto"/>
                                                                    <w:right w:val="none" w:sz="0" w:space="0" w:color="auto"/>
                                                                  </w:divBdr>
                                                                  <w:divsChild>
                                                                    <w:div w:id="1581675912">
                                                                      <w:marLeft w:val="0"/>
                                                                      <w:marRight w:val="0"/>
                                                                      <w:marTop w:val="0"/>
                                                                      <w:marBottom w:val="0"/>
                                                                      <w:divBdr>
                                                                        <w:top w:val="none" w:sz="0" w:space="0" w:color="auto"/>
                                                                        <w:left w:val="none" w:sz="0" w:space="0" w:color="auto"/>
                                                                        <w:bottom w:val="none" w:sz="0" w:space="0" w:color="auto"/>
                                                                        <w:right w:val="none" w:sz="0" w:space="0" w:color="auto"/>
                                                                      </w:divBdr>
                                                                      <w:divsChild>
                                                                        <w:div w:id="1581675913">
                                                                          <w:marLeft w:val="0"/>
                                                                          <w:marRight w:val="0"/>
                                                                          <w:marTop w:val="0"/>
                                                                          <w:marBottom w:val="0"/>
                                                                          <w:divBdr>
                                                                            <w:top w:val="none" w:sz="0" w:space="0" w:color="auto"/>
                                                                            <w:left w:val="none" w:sz="0" w:space="0" w:color="auto"/>
                                                                            <w:bottom w:val="none" w:sz="0" w:space="0" w:color="auto"/>
                                                                            <w:right w:val="none" w:sz="0" w:space="0" w:color="auto"/>
                                                                          </w:divBdr>
                                                                          <w:divsChild>
                                                                            <w:div w:id="1581675921">
                                                                              <w:marLeft w:val="0"/>
                                                                              <w:marRight w:val="0"/>
                                                                              <w:marTop w:val="0"/>
                                                                              <w:marBottom w:val="0"/>
                                                                              <w:divBdr>
                                                                                <w:top w:val="none" w:sz="0" w:space="0" w:color="auto"/>
                                                                                <w:left w:val="none" w:sz="0" w:space="0" w:color="auto"/>
                                                                                <w:bottom w:val="none" w:sz="0" w:space="0" w:color="auto"/>
                                                                                <w:right w:val="none" w:sz="0" w:space="0" w:color="auto"/>
                                                                              </w:divBdr>
                                                                              <w:divsChild>
                                                                                <w:div w:id="1581675920">
                                                                                  <w:marLeft w:val="-300"/>
                                                                                  <w:marRight w:val="-300"/>
                                                                                  <w:marTop w:val="0"/>
                                                                                  <w:marBottom w:val="300"/>
                                                                                  <w:divBdr>
                                                                                    <w:top w:val="none" w:sz="0" w:space="0" w:color="auto"/>
                                                                                    <w:left w:val="none" w:sz="0" w:space="0" w:color="auto"/>
                                                                                    <w:bottom w:val="none" w:sz="0" w:space="0" w:color="auto"/>
                                                                                    <w:right w:val="none" w:sz="0" w:space="0" w:color="auto"/>
                                                                                  </w:divBdr>
                                                                                  <w:divsChild>
                                                                                    <w:div w:id="1581675926">
                                                                                      <w:marLeft w:val="-300"/>
                                                                                      <w:marRight w:val="-300"/>
                                                                                      <w:marTop w:val="0"/>
                                                                                      <w:marBottom w:val="0"/>
                                                                                      <w:divBdr>
                                                                                        <w:top w:val="none" w:sz="0" w:space="0" w:color="auto"/>
                                                                                        <w:left w:val="none" w:sz="0" w:space="0" w:color="auto"/>
                                                                                        <w:bottom w:val="none" w:sz="0" w:space="0" w:color="auto"/>
                                                                                        <w:right w:val="none" w:sz="0" w:space="0" w:color="auto"/>
                                                                                      </w:divBdr>
                                                                                      <w:divsChild>
                                                                                        <w:div w:id="1581675904">
                                                                                          <w:marLeft w:val="0"/>
                                                                                          <w:marRight w:val="0"/>
                                                                                          <w:marTop w:val="0"/>
                                                                                          <w:marBottom w:val="0"/>
                                                                                          <w:divBdr>
                                                                                            <w:top w:val="none" w:sz="0" w:space="0" w:color="auto"/>
                                                                                            <w:left w:val="none" w:sz="0" w:space="0" w:color="auto"/>
                                                                                            <w:bottom w:val="none" w:sz="0" w:space="0" w:color="auto"/>
                                                                                            <w:right w:val="none" w:sz="0" w:space="0" w:color="auto"/>
                                                                                          </w:divBdr>
                                                                                          <w:divsChild>
                                                                                            <w:div w:id="1581675927">
                                                                                              <w:marLeft w:val="0"/>
                                                                                              <w:marRight w:val="0"/>
                                                                                              <w:marTop w:val="0"/>
                                                                                              <w:marBottom w:val="0"/>
                                                                                              <w:divBdr>
                                                                                                <w:top w:val="none" w:sz="0" w:space="0" w:color="auto"/>
                                                                                                <w:left w:val="none" w:sz="0" w:space="0" w:color="auto"/>
                                                                                                <w:bottom w:val="none" w:sz="0" w:space="0" w:color="auto"/>
                                                                                                <w:right w:val="none" w:sz="0" w:space="0" w:color="auto"/>
                                                                                              </w:divBdr>
                                                                                              <w:divsChild>
                                                                                                <w:div w:id="15816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2980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Ultraísmo </vt:lpstr>
    </vt:vector>
  </TitlesOfParts>
  <Company>KULAK</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Ultraísmo</dc:title>
  <dc:creator>Dagmar Vandebosch</dc:creator>
  <cp:lastModifiedBy>Bru Sascha</cp:lastModifiedBy>
  <cp:revision>7</cp:revision>
  <dcterms:created xsi:type="dcterms:W3CDTF">2012-11-05T09:06:00Z</dcterms:created>
  <dcterms:modified xsi:type="dcterms:W3CDTF">2013-07-09T16:01:00Z</dcterms:modified>
</cp:coreProperties>
</file>