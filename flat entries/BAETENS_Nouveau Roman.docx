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38B" w:rsidRPr="00EA0166" w:rsidRDefault="00D4638B">
      <w:pPr>
        <w:rPr>
          <w:ins w:id="0" w:author="Bru Sascha" w:date="2013-07-09T11:58:00Z"/>
          <w:lang w:val="en-US"/>
        </w:rPr>
      </w:pPr>
      <w:ins w:id="1" w:author="Bru Sascha" w:date="2013-07-09T11:58:00Z">
        <w:r w:rsidRPr="00EA0166">
          <w:rPr>
            <w:lang w:val="en-US"/>
          </w:rPr>
          <w:t>Jan Baetens</w:t>
        </w:r>
      </w:ins>
    </w:p>
    <w:p w:rsidR="00A076FE" w:rsidRPr="00CE0377" w:rsidRDefault="00A076FE">
      <w:pPr>
        <w:rPr>
          <w:lang w:val="en-US"/>
        </w:rPr>
      </w:pPr>
      <w:r w:rsidRPr="004B373F">
        <w:rPr>
          <w:b/>
          <w:lang w:val="en-US"/>
        </w:rPr>
        <w:t>Nouveau Roman</w:t>
      </w:r>
    </w:p>
    <w:p w:rsidR="00D4638B" w:rsidRDefault="00B67267">
      <w:pPr>
        <w:rPr>
          <w:ins w:id="2" w:author="Bru Sascha" w:date="2013-07-09T12:04:00Z"/>
          <w:lang w:val="en-US"/>
        </w:rPr>
      </w:pPr>
      <w:r w:rsidRPr="00B67267">
        <w:rPr>
          <w:lang w:val="en-US"/>
        </w:rPr>
        <w:t xml:space="preserve">The Nouveau Roman or New Novel </w:t>
      </w:r>
      <w:ins w:id="3" w:author="Bru Sascha" w:date="2013-07-09T11:59:00Z">
        <w:r w:rsidR="00D4638B">
          <w:rPr>
            <w:lang w:val="en-US"/>
          </w:rPr>
          <w:t xml:space="preserve">is a </w:t>
        </w:r>
      </w:ins>
      <w:ins w:id="4" w:author="Bru Sascha" w:date="2013-07-09T12:00:00Z">
        <w:r w:rsidR="00D4638B">
          <w:rPr>
            <w:lang w:val="en-US"/>
          </w:rPr>
          <w:t>label</w:t>
        </w:r>
      </w:ins>
      <w:ins w:id="5" w:author="Bru Sascha" w:date="2013-07-09T11:59:00Z">
        <w:r w:rsidR="00D4638B">
          <w:rPr>
            <w:lang w:val="en-US"/>
          </w:rPr>
          <w:t xml:space="preserve"> used</w:t>
        </w:r>
      </w:ins>
      <w:ins w:id="6" w:author="Bru Sascha" w:date="2013-07-09T12:01:00Z">
        <w:r w:rsidR="00D4638B">
          <w:rPr>
            <w:lang w:val="en-US"/>
          </w:rPr>
          <w:t xml:space="preserve"> </w:t>
        </w:r>
      </w:ins>
      <w:ins w:id="7" w:author="Bru Sascha" w:date="2013-07-09T12:00:00Z">
        <w:r w:rsidR="00D4638B">
          <w:rPr>
            <w:lang w:val="en-US"/>
          </w:rPr>
          <w:t xml:space="preserve">to </w:t>
        </w:r>
      </w:ins>
      <w:ins w:id="8" w:author="Bru Sascha" w:date="2013-07-09T12:01:00Z">
        <w:r w:rsidR="00D4638B">
          <w:rPr>
            <w:lang w:val="en-US"/>
          </w:rPr>
          <w:t xml:space="preserve">denote </w:t>
        </w:r>
      </w:ins>
      <w:ins w:id="9" w:author="Bru Sascha" w:date="2013-07-09T12:09:00Z">
        <w:r w:rsidR="00FC71A4">
          <w:rPr>
            <w:lang w:val="en-US"/>
          </w:rPr>
          <w:t xml:space="preserve">(the work of) </w:t>
        </w:r>
      </w:ins>
      <w:ins w:id="10" w:author="Bru Sascha" w:date="2013-07-09T12:01:00Z">
        <w:r w:rsidR="00D4638B">
          <w:rPr>
            <w:lang w:val="en-US"/>
          </w:rPr>
          <w:t xml:space="preserve">a </w:t>
        </w:r>
      </w:ins>
      <w:del w:id="11" w:author="Bru Sascha" w:date="2013-07-09T11:59:00Z">
        <w:r w:rsidRPr="00B67267" w:rsidDel="00D4638B">
          <w:rPr>
            <w:lang w:val="en-US"/>
          </w:rPr>
          <w:delText>was a</w:delText>
        </w:r>
      </w:del>
      <w:r w:rsidRPr="00B67267">
        <w:rPr>
          <w:lang w:val="en-US"/>
        </w:rPr>
        <w:t xml:space="preserve"> </w:t>
      </w:r>
      <w:ins w:id="12" w:author="Bru Sascha" w:date="2013-07-09T12:01:00Z">
        <w:r w:rsidR="00D4638B">
          <w:rPr>
            <w:lang w:val="en-US"/>
          </w:rPr>
          <w:t xml:space="preserve">group of writers who set out to </w:t>
        </w:r>
      </w:ins>
      <w:del w:id="13" w:author="Bru Sascha" w:date="2013-07-09T12:01:00Z">
        <w:r w:rsidRPr="00B67267" w:rsidDel="00D4638B">
          <w:rPr>
            <w:lang w:val="en-US"/>
          </w:rPr>
          <w:delText>literary mov</w:delText>
        </w:r>
        <w:r w:rsidDel="00D4638B">
          <w:rPr>
            <w:lang w:val="en-US"/>
          </w:rPr>
          <w:delText xml:space="preserve">ement that aimed at </w:delText>
        </w:r>
      </w:del>
      <w:r>
        <w:rPr>
          <w:lang w:val="en-US"/>
        </w:rPr>
        <w:t>reinvent</w:t>
      </w:r>
      <w:del w:id="14" w:author="Bru Sascha" w:date="2013-07-09T12:01:00Z">
        <w:r w:rsidDel="00D4638B">
          <w:rPr>
            <w:lang w:val="en-US"/>
          </w:rPr>
          <w:delText>ing</w:delText>
        </w:r>
      </w:del>
      <w:r>
        <w:rPr>
          <w:lang w:val="en-US"/>
        </w:rPr>
        <w:t xml:space="preserve"> the French </w:t>
      </w:r>
      <w:ins w:id="15" w:author="Bru Sascha" w:date="2013-07-09T11:59:00Z">
        <w:r w:rsidR="00D4638B">
          <w:rPr>
            <w:lang w:val="en-US"/>
          </w:rPr>
          <w:t>n</w:t>
        </w:r>
      </w:ins>
      <w:del w:id="16" w:author="Bru Sascha" w:date="2013-07-09T11:59:00Z">
        <w:r w:rsidDel="00D4638B">
          <w:rPr>
            <w:lang w:val="en-US"/>
          </w:rPr>
          <w:delText>N</w:delText>
        </w:r>
      </w:del>
      <w:r>
        <w:rPr>
          <w:lang w:val="en-US"/>
        </w:rPr>
        <w:t>ovel</w:t>
      </w:r>
      <w:del w:id="17" w:author="Bru Sascha" w:date="2013-07-09T12:00:00Z">
        <w:r w:rsidDel="00D4638B">
          <w:rPr>
            <w:lang w:val="en-US"/>
          </w:rPr>
          <w:delText xml:space="preserve"> </w:delText>
        </w:r>
      </w:del>
      <w:r>
        <w:rPr>
          <w:lang w:val="en-US"/>
        </w:rPr>
        <w:t xml:space="preserve">. In the 1950s, </w:t>
      </w:r>
      <w:ins w:id="18" w:author="Bru Sascha" w:date="2013-07-09T12:14:00Z">
        <w:r w:rsidR="00AF0C36">
          <w:rPr>
            <w:lang w:val="en-US"/>
          </w:rPr>
          <w:t xml:space="preserve">New Novelists claimed that </w:t>
        </w:r>
      </w:ins>
      <w:r>
        <w:rPr>
          <w:lang w:val="en-US"/>
        </w:rPr>
        <w:t>the French novel</w:t>
      </w:r>
      <w:ins w:id="19" w:author="Bru Sascha" w:date="2013-07-09T12:14:00Z">
        <w:r w:rsidR="00AF0C36">
          <w:rPr>
            <w:lang w:val="en-US"/>
          </w:rPr>
          <w:t xml:space="preserve"> </w:t>
        </w:r>
      </w:ins>
      <w:del w:id="20" w:author="Bru Sascha" w:date="2013-07-09T12:14:00Z">
        <w:r w:rsidDel="00AF0C36">
          <w:rPr>
            <w:lang w:val="en-US"/>
          </w:rPr>
          <w:delText xml:space="preserve">, which </w:delText>
        </w:r>
      </w:del>
      <w:r>
        <w:rPr>
          <w:lang w:val="en-US"/>
        </w:rPr>
        <w:t xml:space="preserve">had more or less missed, Proust notwithstanding, the </w:t>
      </w:r>
      <w:ins w:id="21" w:author="Bru Sascha" w:date="2013-07-09T12:02:00Z">
        <w:r w:rsidR="00D4638B">
          <w:rPr>
            <w:lang w:val="en-US"/>
          </w:rPr>
          <w:t>m</w:t>
        </w:r>
      </w:ins>
      <w:del w:id="22" w:author="Bru Sascha" w:date="2013-07-09T12:02:00Z">
        <w:r w:rsidDel="00D4638B">
          <w:rPr>
            <w:lang w:val="en-US"/>
          </w:rPr>
          <w:delText>M</w:delText>
        </w:r>
      </w:del>
      <w:r>
        <w:rPr>
          <w:lang w:val="en-US"/>
        </w:rPr>
        <w:t xml:space="preserve">odernist turn </w:t>
      </w:r>
      <w:del w:id="23" w:author="Bru Sascha" w:date="2013-07-09T12:02:00Z">
        <w:r w:rsidDel="00D4638B">
          <w:rPr>
            <w:lang w:val="en-US"/>
          </w:rPr>
          <w:delText xml:space="preserve">of </w:delText>
        </w:r>
      </w:del>
      <w:ins w:id="24" w:author="Bru Sascha" w:date="2013-07-09T12:02:00Z">
        <w:r w:rsidR="00D4638B">
          <w:rPr>
            <w:lang w:val="en-US"/>
          </w:rPr>
          <w:t>in</w:t>
        </w:r>
        <w:r w:rsidR="00D4638B">
          <w:rPr>
            <w:lang w:val="en-US"/>
          </w:rPr>
          <w:t xml:space="preserve"> </w:t>
        </w:r>
      </w:ins>
      <w:r>
        <w:rPr>
          <w:lang w:val="en-US"/>
        </w:rPr>
        <w:t>narrative</w:t>
      </w:r>
      <w:ins w:id="25" w:author="Bru Sascha" w:date="2013-07-09T12:14:00Z">
        <w:r w:rsidR="00AF0C36">
          <w:rPr>
            <w:lang w:val="en-US"/>
          </w:rPr>
          <w:t>. Instead, the novel</w:t>
        </w:r>
      </w:ins>
      <w:del w:id="26" w:author="Bru Sascha" w:date="2013-07-09T12:14:00Z">
        <w:r w:rsidDel="00AF0C36">
          <w:rPr>
            <w:lang w:val="en-US"/>
          </w:rPr>
          <w:delText>,</w:delText>
        </w:r>
      </w:del>
      <w:r>
        <w:rPr>
          <w:lang w:val="en-US"/>
        </w:rPr>
        <w:t xml:space="preserve"> </w:t>
      </w:r>
      <w:del w:id="27" w:author="Bru Sascha" w:date="2013-07-09T12:02:00Z">
        <w:r w:rsidDel="00D4638B">
          <w:rPr>
            <w:lang w:val="en-US"/>
          </w:rPr>
          <w:delText xml:space="preserve">was </w:delText>
        </w:r>
      </w:del>
      <w:r>
        <w:rPr>
          <w:lang w:val="en-US"/>
        </w:rPr>
        <w:t xml:space="preserve">either </w:t>
      </w:r>
      <w:ins w:id="28" w:author="Bru Sascha" w:date="2013-07-09T12:02:00Z">
        <w:r w:rsidR="00D4638B">
          <w:rPr>
            <w:lang w:val="en-US"/>
          </w:rPr>
          <w:t xml:space="preserve">tended to </w:t>
        </w:r>
      </w:ins>
      <w:r>
        <w:rPr>
          <w:lang w:val="en-US"/>
        </w:rPr>
        <w:t>repeat</w:t>
      </w:r>
      <w:del w:id="29" w:author="Bru Sascha" w:date="2013-07-09T12:02:00Z">
        <w:r w:rsidDel="00D4638B">
          <w:rPr>
            <w:lang w:val="en-US"/>
          </w:rPr>
          <w:delText>ing</w:delText>
        </w:r>
      </w:del>
      <w:r>
        <w:rPr>
          <w:lang w:val="en-US"/>
        </w:rPr>
        <w:t xml:space="preserve"> the stereotypes of the typically French tradition of the introspective, psychological novel, or</w:t>
      </w:r>
      <w:ins w:id="30" w:author="Bru Sascha" w:date="2013-07-09T12:03:00Z">
        <w:r w:rsidR="00D4638B">
          <w:rPr>
            <w:lang w:val="en-US"/>
          </w:rPr>
          <w:t xml:space="preserve"> to</w:t>
        </w:r>
      </w:ins>
      <w:r>
        <w:rPr>
          <w:lang w:val="en-US"/>
        </w:rPr>
        <w:t xml:space="preserve"> follo</w:t>
      </w:r>
      <w:r w:rsidR="004E6D77">
        <w:rPr>
          <w:lang w:val="en-US"/>
        </w:rPr>
        <w:t>w</w:t>
      </w:r>
      <w:del w:id="31" w:author="Bru Sascha" w:date="2013-07-09T12:03:00Z">
        <w:r w:rsidR="004E6D77" w:rsidDel="00D4638B">
          <w:rPr>
            <w:lang w:val="en-US"/>
          </w:rPr>
          <w:delText>ing</w:delText>
        </w:r>
      </w:del>
      <w:r w:rsidR="004E6D77">
        <w:rPr>
          <w:lang w:val="en-US"/>
        </w:rPr>
        <w:t xml:space="preserve"> the strongly ideological</w:t>
      </w:r>
      <w:r>
        <w:rPr>
          <w:lang w:val="en-US"/>
        </w:rPr>
        <w:t xml:space="preserve"> stances of the existentialist</w:t>
      </w:r>
      <w:r w:rsidR="00071085">
        <w:rPr>
          <w:lang w:val="en-US"/>
        </w:rPr>
        <w:t>, communist or Christian</w:t>
      </w:r>
      <w:r>
        <w:rPr>
          <w:lang w:val="en-US"/>
        </w:rPr>
        <w:t xml:space="preserve"> </w:t>
      </w:r>
      <w:r w:rsidR="00071085">
        <w:rPr>
          <w:lang w:val="en-US"/>
        </w:rPr>
        <w:t>'</w:t>
      </w:r>
      <w:r>
        <w:rPr>
          <w:lang w:val="en-US"/>
        </w:rPr>
        <w:t>committed novel</w:t>
      </w:r>
      <w:r w:rsidR="00071085">
        <w:rPr>
          <w:lang w:val="en-US"/>
        </w:rPr>
        <w:t>' (</w:t>
      </w:r>
      <w:proofErr w:type="spellStart"/>
      <w:r w:rsidR="00071085" w:rsidRPr="00071085">
        <w:rPr>
          <w:i/>
          <w:lang w:val="en-US"/>
        </w:rPr>
        <w:t>littérature</w:t>
      </w:r>
      <w:proofErr w:type="spellEnd"/>
      <w:r w:rsidR="00071085" w:rsidRPr="00071085">
        <w:rPr>
          <w:i/>
          <w:lang w:val="en-US"/>
        </w:rPr>
        <w:t xml:space="preserve"> </w:t>
      </w:r>
      <w:proofErr w:type="spellStart"/>
      <w:r w:rsidR="00071085" w:rsidRPr="00071085">
        <w:rPr>
          <w:i/>
          <w:lang w:val="en-US"/>
        </w:rPr>
        <w:t>engagée</w:t>
      </w:r>
      <w:proofErr w:type="spellEnd"/>
      <w:r w:rsidR="00071085">
        <w:rPr>
          <w:lang w:val="en-US"/>
        </w:rPr>
        <w:t>)</w:t>
      </w:r>
      <w:r>
        <w:rPr>
          <w:lang w:val="en-US"/>
        </w:rPr>
        <w:t xml:space="preserve">, in which message </w:t>
      </w:r>
      <w:del w:id="32" w:author="Bru Sascha" w:date="2013-07-09T12:03:00Z">
        <w:r w:rsidDel="00D4638B">
          <w:rPr>
            <w:lang w:val="en-US"/>
          </w:rPr>
          <w:delText xml:space="preserve">was </w:delText>
        </w:r>
      </w:del>
      <w:r w:rsidR="00071085">
        <w:rPr>
          <w:lang w:val="en-US"/>
        </w:rPr>
        <w:t xml:space="preserve">clearly </w:t>
      </w:r>
      <w:r>
        <w:rPr>
          <w:lang w:val="en-US"/>
        </w:rPr>
        <w:t>supersed</w:t>
      </w:r>
      <w:ins w:id="33" w:author="Bru Sascha" w:date="2013-07-09T12:03:00Z">
        <w:r w:rsidR="00D4638B">
          <w:rPr>
            <w:lang w:val="en-US"/>
          </w:rPr>
          <w:t>ed</w:t>
        </w:r>
      </w:ins>
      <w:del w:id="34" w:author="Bru Sascha" w:date="2013-07-09T12:03:00Z">
        <w:r w:rsidDel="00D4638B">
          <w:rPr>
            <w:lang w:val="en-US"/>
          </w:rPr>
          <w:delText>ing</w:delText>
        </w:r>
      </w:del>
      <w:r>
        <w:rPr>
          <w:lang w:val="en-US"/>
        </w:rPr>
        <w:t xml:space="preserve"> form. </w:t>
      </w:r>
      <w:r w:rsidR="00071085">
        <w:rPr>
          <w:lang w:val="en-US"/>
        </w:rPr>
        <w:t xml:space="preserve">Launched </w:t>
      </w:r>
      <w:del w:id="35" w:author="Bru Sascha" w:date="2013-07-09T12:04:00Z">
        <w:r w:rsidR="00071085" w:rsidDel="00D4638B">
          <w:rPr>
            <w:lang w:val="en-US"/>
          </w:rPr>
          <w:delText xml:space="preserve">by </w:delText>
        </w:r>
      </w:del>
      <w:ins w:id="36" w:author="Bru Sascha" w:date="2013-07-09T12:04:00Z">
        <w:r w:rsidR="00D4638B">
          <w:rPr>
            <w:lang w:val="en-US"/>
          </w:rPr>
          <w:t>in the wake of</w:t>
        </w:r>
        <w:r w:rsidR="00D4638B">
          <w:rPr>
            <w:lang w:val="en-US"/>
          </w:rPr>
          <w:t xml:space="preserve"> </w:t>
        </w:r>
      </w:ins>
      <w:r w:rsidR="00071085">
        <w:rPr>
          <w:lang w:val="en-US"/>
        </w:rPr>
        <w:t xml:space="preserve">the </w:t>
      </w:r>
      <w:r w:rsidR="000D7543">
        <w:rPr>
          <w:lang w:val="en-US"/>
        </w:rPr>
        <w:t>polemical</w:t>
      </w:r>
      <w:r w:rsidR="00071085">
        <w:rPr>
          <w:lang w:val="en-US"/>
        </w:rPr>
        <w:t xml:space="preserve"> reception of some overtly 'formalist' novels by authors such as Alain Robbe-Grillet, Michel </w:t>
      </w:r>
      <w:proofErr w:type="spellStart"/>
      <w:r w:rsidR="00071085">
        <w:rPr>
          <w:lang w:val="en-US"/>
        </w:rPr>
        <w:t>Butor</w:t>
      </w:r>
      <w:proofErr w:type="spellEnd"/>
      <w:r w:rsidR="00071085">
        <w:rPr>
          <w:lang w:val="en-US"/>
        </w:rPr>
        <w:t xml:space="preserve">, Claude Simon, Nathalie </w:t>
      </w:r>
      <w:proofErr w:type="spellStart"/>
      <w:r w:rsidR="00071085">
        <w:rPr>
          <w:lang w:val="en-US"/>
        </w:rPr>
        <w:t>Sarraute</w:t>
      </w:r>
      <w:proofErr w:type="spellEnd"/>
      <w:r w:rsidR="00071085">
        <w:rPr>
          <w:lang w:val="en-US"/>
        </w:rPr>
        <w:t xml:space="preserve"> (who had already published a short book before the War but whose literary career actually started in the </w:t>
      </w:r>
      <w:del w:id="37" w:author="Bru Sascha" w:date="2013-07-09T12:04:00Z">
        <w:r w:rsidR="00071085" w:rsidDel="00D4638B">
          <w:rPr>
            <w:lang w:val="en-US"/>
          </w:rPr>
          <w:delText xml:space="preserve">fifties </w:delText>
        </w:r>
      </w:del>
      <w:ins w:id="38" w:author="Bru Sascha" w:date="2013-07-09T12:04:00Z">
        <w:r w:rsidR="00D4638B">
          <w:rPr>
            <w:lang w:val="en-US"/>
          </w:rPr>
          <w:t>1950s</w:t>
        </w:r>
        <w:r w:rsidR="00D4638B">
          <w:rPr>
            <w:lang w:val="en-US"/>
          </w:rPr>
          <w:t xml:space="preserve"> </w:t>
        </w:r>
      </w:ins>
      <w:r w:rsidR="00071085">
        <w:rPr>
          <w:lang w:val="en-US"/>
        </w:rPr>
        <w:t xml:space="preserve">as well) and, to a lesser extent, Claude </w:t>
      </w:r>
      <w:proofErr w:type="spellStart"/>
      <w:r w:rsidR="00071085">
        <w:rPr>
          <w:lang w:val="en-US"/>
        </w:rPr>
        <w:t>Ollier</w:t>
      </w:r>
      <w:proofErr w:type="spellEnd"/>
      <w:r w:rsidR="00071085">
        <w:rPr>
          <w:lang w:val="en-US"/>
        </w:rPr>
        <w:t xml:space="preserve">, Robert </w:t>
      </w:r>
      <w:proofErr w:type="spellStart"/>
      <w:r w:rsidR="00071085">
        <w:rPr>
          <w:lang w:val="en-US"/>
        </w:rPr>
        <w:t>Pinget</w:t>
      </w:r>
      <w:proofErr w:type="spellEnd"/>
      <w:r w:rsidR="00071085">
        <w:rPr>
          <w:lang w:val="en-US"/>
        </w:rPr>
        <w:t xml:space="preserve">, and Marguerite </w:t>
      </w:r>
      <w:proofErr w:type="spellStart"/>
      <w:r w:rsidR="00071085">
        <w:rPr>
          <w:lang w:val="en-US"/>
        </w:rPr>
        <w:t>Duras</w:t>
      </w:r>
      <w:proofErr w:type="spellEnd"/>
      <w:r w:rsidR="000D7543">
        <w:rPr>
          <w:lang w:val="en-US"/>
        </w:rPr>
        <w:t xml:space="preserve">, the New Novel was neither a school nor a real movement, although there </w:t>
      </w:r>
      <w:del w:id="39" w:author="Bru Sascha" w:date="2013-07-09T12:16:00Z">
        <w:r w:rsidR="000D7543" w:rsidDel="00AF0C36">
          <w:rPr>
            <w:lang w:val="en-US"/>
          </w:rPr>
          <w:delText xml:space="preserve">existed a family resemblance between </w:delText>
        </w:r>
      </w:del>
      <w:r w:rsidR="000D7543">
        <w:rPr>
          <w:lang w:val="en-US"/>
        </w:rPr>
        <w:t>these texts and authors</w:t>
      </w:r>
      <w:ins w:id="40" w:author="Bru Sascha" w:date="2013-07-09T12:16:00Z">
        <w:r w:rsidR="00AF0C36">
          <w:rPr>
            <w:lang w:val="en-US"/>
          </w:rPr>
          <w:t xml:space="preserve"> share many characteristics</w:t>
        </w:r>
      </w:ins>
      <w:r w:rsidR="000D7543">
        <w:rPr>
          <w:lang w:val="en-US"/>
        </w:rPr>
        <w:t xml:space="preserve"> that </w:t>
      </w:r>
      <w:ins w:id="41" w:author="Bru Sascha" w:date="2013-07-09T12:16:00Z">
        <w:r w:rsidR="00AF0C36">
          <w:rPr>
            <w:lang w:val="en-US"/>
          </w:rPr>
          <w:t xml:space="preserve">go </w:t>
        </w:r>
      </w:ins>
      <w:del w:id="42" w:author="Bru Sascha" w:date="2013-07-09T12:16:00Z">
        <w:r w:rsidR="000D7543" w:rsidDel="00AF0C36">
          <w:rPr>
            <w:lang w:val="en-US"/>
          </w:rPr>
          <w:delText xml:space="preserve">went </w:delText>
        </w:r>
      </w:del>
      <w:r w:rsidR="000D7543">
        <w:rPr>
          <w:lang w:val="en-US"/>
        </w:rPr>
        <w:t xml:space="preserve">well beyond the fact that most of their </w:t>
      </w:r>
      <w:del w:id="43" w:author="Bru Sascha" w:date="2013-07-09T12:16:00Z">
        <w:r w:rsidR="000D7543" w:rsidDel="00AF0C36">
          <w:rPr>
            <w:lang w:val="en-US"/>
          </w:rPr>
          <w:delText xml:space="preserve">books </w:delText>
        </w:r>
      </w:del>
      <w:ins w:id="44" w:author="Bru Sascha" w:date="2013-07-09T12:16:00Z">
        <w:r w:rsidR="00AF0C36">
          <w:rPr>
            <w:lang w:val="en-US"/>
          </w:rPr>
          <w:t>work</w:t>
        </w:r>
        <w:r w:rsidR="00AF0C36">
          <w:rPr>
            <w:lang w:val="en-US"/>
          </w:rPr>
          <w:t xml:space="preserve"> </w:t>
        </w:r>
      </w:ins>
      <w:r w:rsidR="000D7543">
        <w:rPr>
          <w:lang w:val="en-US"/>
        </w:rPr>
        <w:t xml:space="preserve">appeared with the same publishing company, </w:t>
      </w:r>
      <w:ins w:id="45" w:author="Bru Sascha" w:date="2013-07-09T12:10:00Z">
        <w:r w:rsidR="00FC71A4">
          <w:rPr>
            <w:lang w:val="en-US"/>
          </w:rPr>
          <w:t>L</w:t>
        </w:r>
      </w:ins>
      <w:del w:id="46" w:author="Bru Sascha" w:date="2013-07-09T12:10:00Z">
        <w:r w:rsidR="000D7543" w:rsidDel="00FC71A4">
          <w:rPr>
            <w:lang w:val="en-US"/>
          </w:rPr>
          <w:delText>l</w:delText>
        </w:r>
      </w:del>
      <w:r w:rsidR="000D7543">
        <w:rPr>
          <w:lang w:val="en-US"/>
        </w:rPr>
        <w:t xml:space="preserve">es </w:t>
      </w:r>
      <w:proofErr w:type="spellStart"/>
      <w:r w:rsidR="000D7543">
        <w:rPr>
          <w:lang w:val="en-US"/>
        </w:rPr>
        <w:t>éditions</w:t>
      </w:r>
      <w:proofErr w:type="spellEnd"/>
      <w:r w:rsidR="000D7543">
        <w:rPr>
          <w:lang w:val="en-US"/>
        </w:rPr>
        <w:t xml:space="preserve"> de Minuit. </w:t>
      </w:r>
      <w:r w:rsidR="004E6D77">
        <w:rPr>
          <w:lang w:val="en-US"/>
        </w:rPr>
        <w:t xml:space="preserve"> </w:t>
      </w:r>
    </w:p>
    <w:p w:rsidR="00FC71A4" w:rsidRDefault="004E6D77">
      <w:pPr>
        <w:rPr>
          <w:ins w:id="47" w:author="Bru Sascha" w:date="2013-07-09T12:11:00Z"/>
          <w:lang w:val="en-US"/>
        </w:rPr>
      </w:pPr>
      <w:r>
        <w:rPr>
          <w:lang w:val="en-US"/>
        </w:rPr>
        <w:t>During the 1950s, most New Novelists, whose first books did not always obey the emerging group spirit</w:t>
      </w:r>
      <w:r w:rsidR="008950E6">
        <w:rPr>
          <w:lang w:val="en-US"/>
        </w:rPr>
        <w:t xml:space="preserve"> and whose great alleged models are Kafka, Joyce and Faulkner</w:t>
      </w:r>
      <w:r>
        <w:rPr>
          <w:lang w:val="en-US"/>
        </w:rPr>
        <w:t xml:space="preserve">, </w:t>
      </w:r>
      <w:proofErr w:type="spellStart"/>
      <w:r>
        <w:rPr>
          <w:lang w:val="en-US"/>
        </w:rPr>
        <w:t>emphasi</w:t>
      </w:r>
      <w:ins w:id="48" w:author="Bru Sascha" w:date="2013-07-09T12:05:00Z">
        <w:r w:rsidR="00D4638B">
          <w:rPr>
            <w:lang w:val="en-US"/>
          </w:rPr>
          <w:t>s</w:t>
        </w:r>
      </w:ins>
      <w:del w:id="49" w:author="Bru Sascha" w:date="2013-07-09T12:05:00Z">
        <w:r w:rsidDel="00D4638B">
          <w:rPr>
            <w:lang w:val="en-US"/>
          </w:rPr>
          <w:delText>z</w:delText>
        </w:r>
      </w:del>
      <w:r>
        <w:rPr>
          <w:lang w:val="en-US"/>
        </w:rPr>
        <w:t>ed</w:t>
      </w:r>
      <w:proofErr w:type="spellEnd"/>
      <w:r>
        <w:rPr>
          <w:lang w:val="en-US"/>
        </w:rPr>
        <w:t xml:space="preserve"> </w:t>
      </w:r>
      <w:del w:id="50" w:author="Bru Sascha" w:date="2013-07-09T12:05:00Z">
        <w:r w:rsidDel="00D4638B">
          <w:rPr>
            <w:lang w:val="en-US"/>
          </w:rPr>
          <w:delText xml:space="preserve">the </w:delText>
        </w:r>
      </w:del>
      <w:ins w:id="51" w:author="Bru Sascha" w:date="2013-07-09T12:05:00Z">
        <w:r w:rsidR="00D4638B">
          <w:rPr>
            <w:lang w:val="en-US"/>
          </w:rPr>
          <w:t>a</w:t>
        </w:r>
        <w:r w:rsidR="00D4638B">
          <w:rPr>
            <w:lang w:val="en-US"/>
          </w:rPr>
          <w:t xml:space="preserve"> </w:t>
        </w:r>
      </w:ins>
      <w:r>
        <w:rPr>
          <w:lang w:val="en-US"/>
        </w:rPr>
        <w:t xml:space="preserve">phenomenological approach </w:t>
      </w:r>
      <w:del w:id="52" w:author="Bru Sascha" w:date="2013-07-09T12:05:00Z">
        <w:r w:rsidDel="00D4638B">
          <w:rPr>
            <w:lang w:val="en-US"/>
          </w:rPr>
          <w:delText xml:space="preserve">of </w:delText>
        </w:r>
      </w:del>
      <w:ins w:id="53" w:author="Bru Sascha" w:date="2013-07-09T12:05:00Z">
        <w:r w:rsidR="00D4638B">
          <w:rPr>
            <w:lang w:val="en-US"/>
          </w:rPr>
          <w:t>to</w:t>
        </w:r>
        <w:r w:rsidR="00D4638B">
          <w:rPr>
            <w:lang w:val="en-US"/>
          </w:rPr>
          <w:t xml:space="preserve"> </w:t>
        </w:r>
      </w:ins>
      <w:r>
        <w:rPr>
          <w:lang w:val="en-US"/>
        </w:rPr>
        <w:t>the real and focused on the meticulous descri</w:t>
      </w:r>
      <w:r w:rsidR="008950E6">
        <w:rPr>
          <w:lang w:val="en-US"/>
        </w:rPr>
        <w:t>ption of objects and places, sometimes</w:t>
      </w:r>
      <w:r>
        <w:rPr>
          <w:lang w:val="en-US"/>
        </w:rPr>
        <w:t xml:space="preserve"> </w:t>
      </w:r>
      <w:r w:rsidR="008950E6">
        <w:rPr>
          <w:lang w:val="en-US"/>
        </w:rPr>
        <w:t xml:space="preserve"> </w:t>
      </w:r>
      <w:r>
        <w:rPr>
          <w:lang w:val="en-US"/>
        </w:rPr>
        <w:t>filtered through the consciousness of characters</w:t>
      </w:r>
      <w:r w:rsidR="008950E6">
        <w:rPr>
          <w:lang w:val="en-US"/>
        </w:rPr>
        <w:t xml:space="preserve">, sometimes presented in a more behaviorist style. </w:t>
      </w:r>
      <w:del w:id="54" w:author="Bru Sascha" w:date="2013-07-09T12:05:00Z">
        <w:r w:rsidR="008950E6" w:rsidDel="00D4638B">
          <w:rPr>
            <w:lang w:val="en-US"/>
          </w:rPr>
          <w:delText>Very soon</w:delText>
        </w:r>
      </w:del>
      <w:ins w:id="55" w:author="Bru Sascha" w:date="2013-07-09T12:05:00Z">
        <w:r w:rsidR="00D4638B">
          <w:rPr>
            <w:lang w:val="en-US"/>
          </w:rPr>
          <w:t>During the 1960s and 1970s</w:t>
        </w:r>
      </w:ins>
      <w:r w:rsidR="008950E6">
        <w:rPr>
          <w:lang w:val="en-US"/>
        </w:rPr>
        <w:t xml:space="preserve">, however the </w:t>
      </w:r>
      <w:del w:id="56" w:author="Bru Sascha" w:date="2013-07-09T12:06:00Z">
        <w:r w:rsidR="008950E6" w:rsidDel="00D4638B">
          <w:rPr>
            <w:lang w:val="en-US"/>
          </w:rPr>
          <w:delText xml:space="preserve">scope of the </w:delText>
        </w:r>
      </w:del>
      <w:r w:rsidR="008950E6">
        <w:rPr>
          <w:lang w:val="en-US"/>
        </w:rPr>
        <w:t xml:space="preserve">New Novel </w:t>
      </w:r>
      <w:del w:id="57" w:author="Bru Sascha" w:date="2013-07-09T12:06:00Z">
        <w:r w:rsidR="008950E6" w:rsidDel="00D4638B">
          <w:rPr>
            <w:lang w:val="en-US"/>
          </w:rPr>
          <w:delText xml:space="preserve">will change in a </w:delText>
        </w:r>
      </w:del>
      <w:ins w:id="58" w:author="Bru Sascha" w:date="2013-07-09T12:06:00Z">
        <w:r w:rsidR="00D4638B">
          <w:rPr>
            <w:lang w:val="en-US"/>
          </w:rPr>
          <w:t xml:space="preserve">became even </w:t>
        </w:r>
      </w:ins>
      <w:r w:rsidR="008950E6">
        <w:rPr>
          <w:lang w:val="en-US"/>
        </w:rPr>
        <w:t xml:space="preserve">more experimental </w:t>
      </w:r>
      <w:del w:id="59" w:author="Bru Sascha" w:date="2013-07-09T12:06:00Z">
        <w:r w:rsidR="008950E6" w:rsidDel="00D4638B">
          <w:rPr>
            <w:lang w:val="en-US"/>
          </w:rPr>
          <w:delText>direction</w:delText>
        </w:r>
      </w:del>
      <w:ins w:id="60" w:author="Bru Sascha" w:date="2013-07-09T12:06:00Z">
        <w:r w:rsidR="00D4638B">
          <w:rPr>
            <w:lang w:val="en-US"/>
          </w:rPr>
          <w:t>in a double sense</w:t>
        </w:r>
      </w:ins>
      <w:r w:rsidR="008950E6">
        <w:rPr>
          <w:lang w:val="en-US"/>
        </w:rPr>
        <w:t xml:space="preserve">. </w:t>
      </w:r>
      <w:del w:id="61" w:author="Bru Sascha" w:date="2013-07-09T12:06:00Z">
        <w:r w:rsidR="008950E6" w:rsidDel="00D4638B">
          <w:rPr>
            <w:lang w:val="en-US"/>
          </w:rPr>
          <w:delText xml:space="preserve">In a </w:delText>
        </w:r>
      </w:del>
      <w:ins w:id="62" w:author="Bru Sascha" w:date="2013-07-09T12:06:00Z">
        <w:r w:rsidR="00D4638B">
          <w:rPr>
            <w:lang w:val="en-US"/>
          </w:rPr>
          <w:t>F</w:t>
        </w:r>
      </w:ins>
      <w:del w:id="63" w:author="Bru Sascha" w:date="2013-07-09T12:06:00Z">
        <w:r w:rsidR="008950E6" w:rsidDel="00D4638B">
          <w:rPr>
            <w:lang w:val="en-US"/>
          </w:rPr>
          <w:delText>f</w:delText>
        </w:r>
      </w:del>
      <w:r w:rsidR="008950E6">
        <w:rPr>
          <w:lang w:val="en-US"/>
        </w:rPr>
        <w:t>irst</w:t>
      </w:r>
      <w:del w:id="64" w:author="Bru Sascha" w:date="2013-07-09T12:06:00Z">
        <w:r w:rsidR="008950E6" w:rsidDel="00D4638B">
          <w:rPr>
            <w:lang w:val="en-US"/>
          </w:rPr>
          <w:delText xml:space="preserve"> movement</w:delText>
        </w:r>
      </w:del>
      <w:r w:rsidR="008950E6">
        <w:rPr>
          <w:lang w:val="en-US"/>
        </w:rPr>
        <w:t xml:space="preserve">, the phenomenological stance </w:t>
      </w:r>
      <w:del w:id="65" w:author="Bru Sascha" w:date="2013-07-09T12:06:00Z">
        <w:r w:rsidR="008950E6" w:rsidDel="00D4638B">
          <w:rPr>
            <w:lang w:val="en-US"/>
          </w:rPr>
          <w:delText xml:space="preserve">is </w:delText>
        </w:r>
      </w:del>
      <w:ins w:id="66" w:author="Bru Sascha" w:date="2013-07-09T12:06:00Z">
        <w:r w:rsidR="00D4638B">
          <w:rPr>
            <w:lang w:val="en-US"/>
          </w:rPr>
          <w:t>was</w:t>
        </w:r>
        <w:r w:rsidR="00D4638B">
          <w:rPr>
            <w:lang w:val="en-US"/>
          </w:rPr>
          <w:t xml:space="preserve"> </w:t>
        </w:r>
      </w:ins>
      <w:r w:rsidR="008950E6">
        <w:rPr>
          <w:lang w:val="en-US"/>
        </w:rPr>
        <w:t xml:space="preserve">abandoned in favor of a more formalist attitude, which </w:t>
      </w:r>
      <w:proofErr w:type="spellStart"/>
      <w:r w:rsidR="008950E6">
        <w:rPr>
          <w:lang w:val="en-US"/>
        </w:rPr>
        <w:t>emphasi</w:t>
      </w:r>
      <w:ins w:id="67" w:author="Bru Sascha" w:date="2013-07-09T12:05:00Z">
        <w:r w:rsidR="00D4638B">
          <w:rPr>
            <w:lang w:val="en-US"/>
          </w:rPr>
          <w:t>s</w:t>
        </w:r>
      </w:ins>
      <w:del w:id="68" w:author="Bru Sascha" w:date="2013-07-09T12:05:00Z">
        <w:r w:rsidR="008950E6" w:rsidDel="00D4638B">
          <w:rPr>
            <w:lang w:val="en-US"/>
          </w:rPr>
          <w:delText>z</w:delText>
        </w:r>
      </w:del>
      <w:r w:rsidR="008950E6">
        <w:rPr>
          <w:lang w:val="en-US"/>
        </w:rPr>
        <w:t>e</w:t>
      </w:r>
      <w:ins w:id="69" w:author="Bru Sascha" w:date="2013-07-09T12:07:00Z">
        <w:r w:rsidR="00D4638B">
          <w:rPr>
            <w:lang w:val="en-US"/>
          </w:rPr>
          <w:t>d</w:t>
        </w:r>
      </w:ins>
      <w:proofErr w:type="spellEnd"/>
      <w:del w:id="70" w:author="Bru Sascha" w:date="2013-07-09T12:07:00Z">
        <w:r w:rsidR="008950E6" w:rsidDel="00D4638B">
          <w:rPr>
            <w:lang w:val="en-US"/>
          </w:rPr>
          <w:delText>s</w:delText>
        </w:r>
      </w:del>
      <w:r w:rsidR="008950E6">
        <w:rPr>
          <w:lang w:val="en-US"/>
        </w:rPr>
        <w:t xml:space="preserve"> the reshaping of the real according to the properties of artificial but always very sophisticated plot construction. Rather than describing the world, the New Novel </w:t>
      </w:r>
      <w:del w:id="71" w:author="Bru Sascha" w:date="2013-07-09T12:07:00Z">
        <w:r w:rsidR="008950E6" w:rsidDel="00D4638B">
          <w:rPr>
            <w:lang w:val="en-US"/>
          </w:rPr>
          <w:delText xml:space="preserve">tries </w:delText>
        </w:r>
      </w:del>
      <w:r w:rsidR="008950E6">
        <w:rPr>
          <w:lang w:val="en-US"/>
        </w:rPr>
        <w:t xml:space="preserve">then </w:t>
      </w:r>
      <w:ins w:id="72" w:author="Bru Sascha" w:date="2013-07-09T12:07:00Z">
        <w:r w:rsidR="00D4638B">
          <w:rPr>
            <w:lang w:val="en-US"/>
          </w:rPr>
          <w:t>tried</w:t>
        </w:r>
        <w:r w:rsidR="00D4638B">
          <w:rPr>
            <w:lang w:val="en-US"/>
          </w:rPr>
          <w:t xml:space="preserve"> </w:t>
        </w:r>
      </w:ins>
      <w:r w:rsidR="008950E6">
        <w:rPr>
          <w:lang w:val="en-US"/>
        </w:rPr>
        <w:t xml:space="preserve">to invent a World according to specifically literary laws (and here the great models </w:t>
      </w:r>
      <w:del w:id="73" w:author="Bru Sascha" w:date="2013-07-09T12:07:00Z">
        <w:r w:rsidR="008950E6" w:rsidDel="00D4638B">
          <w:rPr>
            <w:lang w:val="en-US"/>
          </w:rPr>
          <w:delText>will be</w:delText>
        </w:r>
      </w:del>
      <w:ins w:id="74" w:author="Bru Sascha" w:date="2013-07-09T12:07:00Z">
        <w:r w:rsidR="00D4638B">
          <w:rPr>
            <w:lang w:val="en-US"/>
          </w:rPr>
          <w:t>were</w:t>
        </w:r>
      </w:ins>
      <w:r w:rsidR="008950E6">
        <w:rPr>
          <w:lang w:val="en-US"/>
        </w:rPr>
        <w:t xml:space="preserve"> authors such as E.A. Poe, Paul Valéry, Raymond </w:t>
      </w:r>
      <w:proofErr w:type="spellStart"/>
      <w:r w:rsidR="008950E6">
        <w:rPr>
          <w:lang w:val="en-US"/>
        </w:rPr>
        <w:t>Roussel</w:t>
      </w:r>
      <w:proofErr w:type="spellEnd"/>
      <w:r w:rsidR="008950E6">
        <w:rPr>
          <w:lang w:val="en-US"/>
        </w:rPr>
        <w:t xml:space="preserve">, and Borges). </w:t>
      </w:r>
      <w:del w:id="75" w:author="Bru Sascha" w:date="2013-07-09T12:07:00Z">
        <w:r w:rsidR="008950E6" w:rsidDel="00D4638B">
          <w:rPr>
            <w:lang w:val="en-US"/>
          </w:rPr>
          <w:delText>In a second movement</w:delText>
        </w:r>
      </w:del>
      <w:ins w:id="76" w:author="Bru Sascha" w:date="2013-07-09T12:07:00Z">
        <w:r w:rsidR="00D4638B">
          <w:rPr>
            <w:lang w:val="en-US"/>
          </w:rPr>
          <w:t>Second</w:t>
        </w:r>
      </w:ins>
      <w:r w:rsidR="008950E6">
        <w:rPr>
          <w:lang w:val="en-US"/>
        </w:rPr>
        <w:t xml:space="preserve">, </w:t>
      </w:r>
      <w:ins w:id="77" w:author="Bru Sascha" w:date="2013-07-09T12:08:00Z">
        <w:r w:rsidR="00D4638B">
          <w:rPr>
            <w:lang w:val="en-US"/>
          </w:rPr>
          <w:t xml:space="preserve">through the </w:t>
        </w:r>
      </w:ins>
      <w:del w:id="78" w:author="Bru Sascha" w:date="2013-07-09T12:08:00Z">
        <w:r w:rsidR="008950E6" w:rsidDel="00FC71A4">
          <w:rPr>
            <w:lang w:val="en-US"/>
          </w:rPr>
          <w:delText xml:space="preserve">heavily influenced by the </w:delText>
        </w:r>
      </w:del>
      <w:r w:rsidR="008950E6">
        <w:rPr>
          <w:lang w:val="en-US"/>
        </w:rPr>
        <w:t xml:space="preserve">theoretical writings of Jean </w:t>
      </w:r>
      <w:proofErr w:type="spellStart"/>
      <w:r w:rsidR="008950E6">
        <w:rPr>
          <w:lang w:val="en-US"/>
        </w:rPr>
        <w:t>Ricardou</w:t>
      </w:r>
      <w:proofErr w:type="spellEnd"/>
      <w:ins w:id="79" w:author="Bru Sascha" w:date="2013-07-09T12:08:00Z">
        <w:r w:rsidR="00FC71A4">
          <w:rPr>
            <w:lang w:val="en-US"/>
          </w:rPr>
          <w:t>,</w:t>
        </w:r>
      </w:ins>
      <w:r w:rsidR="008950E6">
        <w:rPr>
          <w:lang w:val="en-US"/>
        </w:rPr>
        <w:t xml:space="preserve"> who </w:t>
      </w:r>
      <w:del w:id="80" w:author="Bru Sascha" w:date="2013-07-09T12:08:00Z">
        <w:r w:rsidR="008950E6" w:rsidDel="00FC71A4">
          <w:rPr>
            <w:lang w:val="en-US"/>
          </w:rPr>
          <w:delText>will manage to impose</w:delText>
        </w:r>
      </w:del>
      <w:ins w:id="81" w:author="Bru Sascha" w:date="2013-07-09T12:08:00Z">
        <w:r w:rsidR="00FC71A4">
          <w:rPr>
            <w:lang w:val="en-US"/>
          </w:rPr>
          <w:t>successfully launched</w:t>
        </w:r>
      </w:ins>
      <w:r w:rsidR="008950E6">
        <w:rPr>
          <w:lang w:val="en-US"/>
        </w:rPr>
        <w:t xml:space="preserve"> a very idiosyncratic </w:t>
      </w:r>
      <w:ins w:id="82" w:author="Bru Sascha" w:date="2013-07-09T12:09:00Z">
        <w:r w:rsidR="00FC71A4">
          <w:rPr>
            <w:lang w:val="en-US"/>
          </w:rPr>
          <w:t xml:space="preserve">yet dominant </w:t>
        </w:r>
      </w:ins>
      <w:r w:rsidR="008950E6">
        <w:rPr>
          <w:lang w:val="en-US"/>
        </w:rPr>
        <w:t xml:space="preserve">reading of the </w:t>
      </w:r>
      <w:del w:id="83" w:author="Bru Sascha" w:date="2013-07-09T12:09:00Z">
        <w:r w:rsidR="008950E6" w:rsidDel="00FC71A4">
          <w:rPr>
            <w:lang w:val="en-US"/>
          </w:rPr>
          <w:delText xml:space="preserve">movement </w:delText>
        </w:r>
      </w:del>
      <w:ins w:id="84" w:author="Bru Sascha" w:date="2013-07-09T12:09:00Z">
        <w:r w:rsidR="00FC71A4">
          <w:rPr>
            <w:lang w:val="en-US"/>
          </w:rPr>
          <w:t>group</w:t>
        </w:r>
        <w:r w:rsidR="00FC71A4">
          <w:rPr>
            <w:lang w:val="en-US"/>
          </w:rPr>
          <w:t xml:space="preserve"> </w:t>
        </w:r>
      </w:ins>
      <w:r w:rsidR="008950E6">
        <w:rPr>
          <w:lang w:val="en-US"/>
        </w:rPr>
        <w:t xml:space="preserve">around 1970, the New Novel </w:t>
      </w:r>
      <w:del w:id="85" w:author="Bru Sascha" w:date="2013-07-09T12:09:00Z">
        <w:r w:rsidR="008950E6" w:rsidDel="00FC71A4">
          <w:rPr>
            <w:lang w:val="en-US"/>
          </w:rPr>
          <w:delText>is seen</w:delText>
        </w:r>
      </w:del>
      <w:ins w:id="86" w:author="Bru Sascha" w:date="2013-07-09T12:09:00Z">
        <w:r w:rsidR="00FC71A4">
          <w:rPr>
            <w:lang w:val="en-US"/>
          </w:rPr>
          <w:t>became known</w:t>
        </w:r>
      </w:ins>
      <w:r w:rsidR="008950E6">
        <w:rPr>
          <w:lang w:val="en-US"/>
        </w:rPr>
        <w:t xml:space="preserve"> as an anti-representative way of writing, </w:t>
      </w:r>
      <w:r w:rsidR="004551AF">
        <w:rPr>
          <w:lang w:val="en-US"/>
        </w:rPr>
        <w:t xml:space="preserve">foregrounding the materiality of the verbal items at the expense of their imaginative or mimetic power. According to </w:t>
      </w:r>
      <w:proofErr w:type="spellStart"/>
      <w:r w:rsidR="004551AF">
        <w:rPr>
          <w:lang w:val="en-US"/>
        </w:rPr>
        <w:t>Ricardou</w:t>
      </w:r>
      <w:proofErr w:type="spellEnd"/>
      <w:r w:rsidR="004551AF">
        <w:rPr>
          <w:lang w:val="en-US"/>
        </w:rPr>
        <w:t xml:space="preserve">, the New Novels of </w:t>
      </w:r>
      <w:del w:id="87" w:author="Bru Sascha" w:date="2013-07-09T12:10:00Z">
        <w:r w:rsidR="004551AF" w:rsidDel="00FC71A4">
          <w:rPr>
            <w:lang w:val="en-US"/>
          </w:rPr>
          <w:delText xml:space="preserve">this type, typical of </w:delText>
        </w:r>
      </w:del>
      <w:r w:rsidR="004551AF">
        <w:rPr>
          <w:lang w:val="en-US"/>
        </w:rPr>
        <w:t>the 1960s and 1970s</w:t>
      </w:r>
      <w:ins w:id="88" w:author="Bru Sascha" w:date="2013-07-09T12:10:00Z">
        <w:r w:rsidR="00FC71A4">
          <w:rPr>
            <w:lang w:val="en-US"/>
          </w:rPr>
          <w:t xml:space="preserve"> </w:t>
        </w:r>
      </w:ins>
      <w:del w:id="89" w:author="Bru Sascha" w:date="2013-07-09T12:10:00Z">
        <w:r w:rsidR="004551AF" w:rsidDel="00FC71A4">
          <w:rPr>
            <w:lang w:val="en-US"/>
          </w:rPr>
          <w:delText xml:space="preserve">, do </w:delText>
        </w:r>
      </w:del>
      <w:r w:rsidR="004551AF">
        <w:rPr>
          <w:lang w:val="en-US"/>
        </w:rPr>
        <w:t>no longer aim</w:t>
      </w:r>
      <w:ins w:id="90" w:author="Bru Sascha" w:date="2013-07-09T12:11:00Z">
        <w:r w:rsidR="00FC71A4">
          <w:rPr>
            <w:lang w:val="en-US"/>
          </w:rPr>
          <w:t>ed</w:t>
        </w:r>
      </w:ins>
      <w:r w:rsidR="004551AF">
        <w:rPr>
          <w:lang w:val="en-US"/>
        </w:rPr>
        <w:t xml:space="preserve"> at inventing new worlds, but at displaying the generative power of words and linguistic structures as well as the irresolvable tension between these verbal constructions and the traditional building stones of literary fiction, such as character, plot, psychology</w:t>
      </w:r>
      <w:bookmarkStart w:id="91" w:name="_GoBack"/>
      <w:bookmarkEnd w:id="91"/>
      <w:r w:rsidR="004551AF">
        <w:rPr>
          <w:lang w:val="en-US"/>
        </w:rPr>
        <w:t xml:space="preserve">, </w:t>
      </w:r>
      <w:del w:id="92" w:author="Bru Sascha" w:date="2013-07-09T12:11:00Z">
        <w:r w:rsidR="004551AF" w:rsidDel="00FC71A4">
          <w:rPr>
            <w:lang w:val="en-US"/>
          </w:rPr>
          <w:delText xml:space="preserve">or </w:delText>
        </w:r>
      </w:del>
      <w:r w:rsidR="004551AF">
        <w:rPr>
          <w:lang w:val="en-US"/>
        </w:rPr>
        <w:t xml:space="preserve">time </w:t>
      </w:r>
      <w:del w:id="93" w:author="Bru Sascha" w:date="2013-07-09T12:11:00Z">
        <w:r w:rsidR="004551AF" w:rsidDel="00FC71A4">
          <w:rPr>
            <w:lang w:val="en-US"/>
          </w:rPr>
          <w:delText xml:space="preserve">and </w:delText>
        </w:r>
      </w:del>
      <w:ins w:id="94" w:author="Bru Sascha" w:date="2013-07-09T12:11:00Z">
        <w:r w:rsidR="00FC71A4">
          <w:rPr>
            <w:lang w:val="en-US"/>
          </w:rPr>
          <w:t>or</w:t>
        </w:r>
        <w:r w:rsidR="00FC71A4">
          <w:rPr>
            <w:lang w:val="en-US"/>
          </w:rPr>
          <w:t xml:space="preserve"> </w:t>
        </w:r>
      </w:ins>
      <w:r w:rsidR="004551AF">
        <w:rPr>
          <w:lang w:val="en-US"/>
        </w:rPr>
        <w:t xml:space="preserve">space. </w:t>
      </w:r>
    </w:p>
    <w:p w:rsidR="00B67267" w:rsidRPr="00B67267" w:rsidRDefault="004551AF">
      <w:pPr>
        <w:rPr>
          <w:lang w:val="en-US"/>
        </w:rPr>
      </w:pPr>
      <w:del w:id="95" w:author="Bru Sascha" w:date="2013-07-09T12:11:00Z">
        <w:r w:rsidDel="00FC71A4">
          <w:rPr>
            <w:lang w:val="en-US"/>
          </w:rPr>
          <w:delText>In a final movement, which will become rapidly dominant in</w:delText>
        </w:r>
      </w:del>
      <w:ins w:id="96" w:author="Bru Sascha" w:date="2013-07-09T12:11:00Z">
        <w:r w:rsidR="00FC71A4">
          <w:rPr>
            <w:lang w:val="en-US"/>
          </w:rPr>
          <w:t>During</w:t>
        </w:r>
      </w:ins>
      <w:r>
        <w:rPr>
          <w:lang w:val="en-US"/>
        </w:rPr>
        <w:t xml:space="preserve"> the 1980s, the New Novelists </w:t>
      </w:r>
      <w:del w:id="97" w:author="Bru Sascha" w:date="2013-07-09T12:11:00Z">
        <w:r w:rsidDel="00FC71A4">
          <w:rPr>
            <w:lang w:val="en-US"/>
          </w:rPr>
          <w:delText>will come</w:delText>
        </w:r>
      </w:del>
      <w:ins w:id="98" w:author="Bru Sascha" w:date="2013-07-09T12:11:00Z">
        <w:r w:rsidR="00FC71A4">
          <w:rPr>
            <w:lang w:val="en-US"/>
          </w:rPr>
          <w:t>went</w:t>
        </w:r>
      </w:ins>
      <w:r>
        <w:rPr>
          <w:lang w:val="en-US"/>
        </w:rPr>
        <w:t xml:space="preserve"> back to more classic forms of narrative, often with a strong autobiographical dimension. In that, the New Novel follow</w:t>
      </w:r>
      <w:ins w:id="99" w:author="Bru Sascha" w:date="2013-07-09T12:12:00Z">
        <w:r w:rsidR="00FC71A4">
          <w:rPr>
            <w:lang w:val="en-US"/>
          </w:rPr>
          <w:t>ed</w:t>
        </w:r>
      </w:ins>
      <w:del w:id="100" w:author="Bru Sascha" w:date="2013-07-09T12:12:00Z">
        <w:r w:rsidDel="00FC71A4">
          <w:rPr>
            <w:lang w:val="en-US"/>
          </w:rPr>
          <w:delText>s</w:delText>
        </w:r>
      </w:del>
      <w:r>
        <w:rPr>
          <w:lang w:val="en-US"/>
        </w:rPr>
        <w:t xml:space="preserve"> the major tendencies of contemporary French prose, which turn</w:t>
      </w:r>
      <w:ins w:id="101" w:author="Bru Sascha" w:date="2013-07-09T12:12:00Z">
        <w:r w:rsidR="00FC71A4">
          <w:rPr>
            <w:lang w:val="en-US"/>
          </w:rPr>
          <w:t>ed</w:t>
        </w:r>
      </w:ins>
      <w:del w:id="102" w:author="Bru Sascha" w:date="2013-07-09T12:12:00Z">
        <w:r w:rsidDel="00FC71A4">
          <w:rPr>
            <w:lang w:val="en-US"/>
          </w:rPr>
          <w:delText>s</w:delText>
        </w:r>
      </w:del>
      <w:r>
        <w:rPr>
          <w:lang w:val="en-US"/>
        </w:rPr>
        <w:t xml:space="preserve"> its back to formal experiments and reconcile</w:t>
      </w:r>
      <w:ins w:id="103" w:author="Bru Sascha" w:date="2013-07-09T12:12:00Z">
        <w:r w:rsidR="00FC71A4">
          <w:rPr>
            <w:lang w:val="en-US"/>
          </w:rPr>
          <w:t>d</w:t>
        </w:r>
      </w:ins>
      <w:del w:id="104" w:author="Bru Sascha" w:date="2013-07-09T12:12:00Z">
        <w:r w:rsidDel="00FC71A4">
          <w:rPr>
            <w:lang w:val="en-US"/>
          </w:rPr>
          <w:delText>s</w:delText>
        </w:r>
      </w:del>
      <w:r>
        <w:rPr>
          <w:lang w:val="en-US"/>
        </w:rPr>
        <w:t xml:space="preserve"> itself with classic narrative and traditional auctorial positions.</w:t>
      </w:r>
      <w:r w:rsidR="004E58DA">
        <w:rPr>
          <w:lang w:val="en-US"/>
        </w:rPr>
        <w:t xml:space="preserve"> The later work by Claude Simon, the 1985 laureate of the Nobel Prize, exemplif</w:t>
      </w:r>
      <w:ins w:id="105" w:author="Bru Sascha" w:date="2013-07-09T12:12:00Z">
        <w:r w:rsidR="00FC71A4">
          <w:rPr>
            <w:lang w:val="en-US"/>
          </w:rPr>
          <w:t>ies</w:t>
        </w:r>
      </w:ins>
      <w:del w:id="106" w:author="Bru Sascha" w:date="2013-07-09T12:12:00Z">
        <w:r w:rsidR="004E58DA" w:rsidDel="00FC71A4">
          <w:rPr>
            <w:lang w:val="en-US"/>
          </w:rPr>
          <w:delText>y</w:delText>
        </w:r>
      </w:del>
      <w:r w:rsidR="004E58DA">
        <w:rPr>
          <w:lang w:val="en-US"/>
        </w:rPr>
        <w:t xml:space="preserve"> this </w:t>
      </w:r>
      <w:ins w:id="107" w:author="Bru Sascha" w:date="2013-07-09T12:12:00Z">
        <w:r w:rsidR="00FC71A4">
          <w:rPr>
            <w:lang w:val="en-US"/>
          </w:rPr>
          <w:t xml:space="preserve">last </w:t>
        </w:r>
      </w:ins>
      <w:r w:rsidR="004E58DA">
        <w:rPr>
          <w:lang w:val="en-US"/>
        </w:rPr>
        <w:t xml:space="preserve">tendency </w:t>
      </w:r>
      <w:del w:id="108" w:author="Bru Sascha" w:date="2013-07-09T12:12:00Z">
        <w:r w:rsidR="004E58DA" w:rsidDel="00FC71A4">
          <w:rPr>
            <w:lang w:val="en-US"/>
          </w:rPr>
          <w:delText>with their</w:delText>
        </w:r>
      </w:del>
      <w:ins w:id="109" w:author="Bru Sascha" w:date="2013-07-09T12:12:00Z">
        <w:r w:rsidR="00FC71A4">
          <w:rPr>
            <w:lang w:val="en-US"/>
          </w:rPr>
          <w:t>by its</w:t>
        </w:r>
      </w:ins>
      <w:r w:rsidR="004E58DA">
        <w:rPr>
          <w:lang w:val="en-US"/>
        </w:rPr>
        <w:t xml:space="preserve"> personal investigation of time, memory, and archive.</w:t>
      </w:r>
    </w:p>
    <w:p w:rsidR="00FC71A4" w:rsidRDefault="00FC71A4" w:rsidP="00FC71A4">
      <w:pPr>
        <w:rPr>
          <w:ins w:id="110" w:author="Bru Sascha" w:date="2013-07-09T12:13:00Z"/>
          <w:lang w:val="en-US"/>
        </w:rPr>
      </w:pPr>
      <w:commentRangeStart w:id="111"/>
      <w:ins w:id="112" w:author="Bru Sascha" w:date="2013-07-09T12:13:00Z">
        <w:r w:rsidRPr="008A3CDA">
          <w:rPr>
            <w:highlight w:val="yellow"/>
            <w:lang w:val="en-US"/>
          </w:rPr>
          <w:t>References and further reading</w:t>
        </w:r>
      </w:ins>
    </w:p>
    <w:p w:rsidR="00FC71A4" w:rsidRPr="000612A0" w:rsidRDefault="00FC71A4" w:rsidP="00FC71A4">
      <w:pPr>
        <w:rPr>
          <w:ins w:id="113" w:author="Bru Sascha" w:date="2013-07-09T12:13:00Z"/>
          <w:lang w:val="en-US"/>
        </w:rPr>
      </w:pPr>
      <w:proofErr w:type="spellStart"/>
      <w:ins w:id="114" w:author="Bru Sascha" w:date="2013-07-09T12:13:00Z">
        <w:r w:rsidRPr="008A3CDA">
          <w:rPr>
            <w:highlight w:val="yellow"/>
            <w:lang w:val="en-US"/>
          </w:rPr>
          <w:t>Paratextual</w:t>
        </w:r>
        <w:proofErr w:type="spellEnd"/>
        <w:r w:rsidRPr="008A3CDA">
          <w:rPr>
            <w:highlight w:val="yellow"/>
            <w:lang w:val="en-US"/>
          </w:rPr>
          <w:t xml:space="preserve"> material</w:t>
        </w:r>
        <w:commentRangeEnd w:id="111"/>
        <w:r>
          <w:rPr>
            <w:rStyle w:val="CommentReference"/>
          </w:rPr>
          <w:commentReference w:id="111"/>
        </w:r>
      </w:ins>
    </w:p>
    <w:p w:rsidR="00EF0889" w:rsidRPr="000612A0" w:rsidRDefault="00EF0889">
      <w:pPr>
        <w:rPr>
          <w:lang w:val="en-US"/>
        </w:rPr>
      </w:pPr>
    </w:p>
    <w:sectPr w:rsidR="00EF0889" w:rsidRPr="000612A0" w:rsidSect="0050342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1" w:author="Bru Sascha" w:date="2013-07-09T12:13:00Z" w:initials="BS">
    <w:p w:rsidR="00FC71A4" w:rsidRDefault="00FC71A4" w:rsidP="00FC71A4">
      <w:pPr>
        <w:pStyle w:val="CommentText"/>
      </w:pPr>
      <w:r>
        <w:rPr>
          <w:rStyle w:val="CommentReference"/>
        </w:rPr>
        <w:annotationRef/>
      </w:r>
      <w:r>
        <w:t xml:space="preserve">See </w:t>
      </w:r>
      <w:proofErr w:type="spellStart"/>
      <w:r>
        <w:t>accompanying</w:t>
      </w:r>
      <w:proofErr w:type="spellEnd"/>
      <w:r>
        <w:t xml:space="preserve"> mail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24BF1"/>
    <w:multiLevelType w:val="multilevel"/>
    <w:tmpl w:val="939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FE"/>
    <w:rsid w:val="0003509D"/>
    <w:rsid w:val="000612A0"/>
    <w:rsid w:val="00071085"/>
    <w:rsid w:val="000D7543"/>
    <w:rsid w:val="000E4A3E"/>
    <w:rsid w:val="001179BD"/>
    <w:rsid w:val="001422E6"/>
    <w:rsid w:val="00163130"/>
    <w:rsid w:val="001A48A2"/>
    <w:rsid w:val="001B3B4F"/>
    <w:rsid w:val="00292AD0"/>
    <w:rsid w:val="002C47C9"/>
    <w:rsid w:val="00326B9E"/>
    <w:rsid w:val="00345326"/>
    <w:rsid w:val="003708FF"/>
    <w:rsid w:val="00440B91"/>
    <w:rsid w:val="004551AF"/>
    <w:rsid w:val="004B373F"/>
    <w:rsid w:val="004D12A6"/>
    <w:rsid w:val="004E58DA"/>
    <w:rsid w:val="004E6D77"/>
    <w:rsid w:val="00503425"/>
    <w:rsid w:val="006256FA"/>
    <w:rsid w:val="00653C10"/>
    <w:rsid w:val="00690EE6"/>
    <w:rsid w:val="00737543"/>
    <w:rsid w:val="00796D3E"/>
    <w:rsid w:val="007D3BDF"/>
    <w:rsid w:val="0082438C"/>
    <w:rsid w:val="00885631"/>
    <w:rsid w:val="008950E6"/>
    <w:rsid w:val="008C26EE"/>
    <w:rsid w:val="009B5870"/>
    <w:rsid w:val="009B74F0"/>
    <w:rsid w:val="00A060BB"/>
    <w:rsid w:val="00A076FE"/>
    <w:rsid w:val="00AF057C"/>
    <w:rsid w:val="00AF0C36"/>
    <w:rsid w:val="00B411EC"/>
    <w:rsid w:val="00B47853"/>
    <w:rsid w:val="00B67267"/>
    <w:rsid w:val="00BB56C5"/>
    <w:rsid w:val="00BC1B82"/>
    <w:rsid w:val="00CD6526"/>
    <w:rsid w:val="00CE0377"/>
    <w:rsid w:val="00D4638B"/>
    <w:rsid w:val="00E3429A"/>
    <w:rsid w:val="00E60309"/>
    <w:rsid w:val="00EA0166"/>
    <w:rsid w:val="00EF0889"/>
    <w:rsid w:val="00F755BE"/>
    <w:rsid w:val="00FB21DE"/>
    <w:rsid w:val="00FC71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26EE"/>
    <w:rPr>
      <w:color w:val="0000FF"/>
      <w:u w:val="single"/>
    </w:rPr>
  </w:style>
  <w:style w:type="paragraph" w:styleId="NormalWeb">
    <w:name w:val="Normal (Web)"/>
    <w:basedOn w:val="Normal"/>
    <w:uiPriority w:val="99"/>
    <w:semiHidden/>
    <w:unhideWhenUsed/>
    <w:rsid w:val="008C26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853"/>
    <w:pPr>
      <w:ind w:left="720"/>
      <w:contextualSpacing/>
    </w:pPr>
  </w:style>
  <w:style w:type="character" w:customStyle="1" w:styleId="citecrochet1">
    <w:name w:val="cite_crochet1"/>
    <w:basedOn w:val="DefaultParagraphFont"/>
    <w:rsid w:val="00292AD0"/>
    <w:rPr>
      <w:vanish/>
      <w:webHidden w:val="0"/>
      <w:specVanish w:val="0"/>
    </w:rPr>
  </w:style>
  <w:style w:type="paragraph" w:styleId="BalloonText">
    <w:name w:val="Balloon Text"/>
    <w:basedOn w:val="Normal"/>
    <w:link w:val="BalloonTextChar"/>
    <w:uiPriority w:val="99"/>
    <w:semiHidden/>
    <w:unhideWhenUsed/>
    <w:rsid w:val="00D4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8B"/>
    <w:rPr>
      <w:rFonts w:ascii="Tahoma" w:hAnsi="Tahoma" w:cs="Tahoma"/>
      <w:sz w:val="16"/>
      <w:szCs w:val="16"/>
    </w:rPr>
  </w:style>
  <w:style w:type="character" w:styleId="CommentReference">
    <w:name w:val="annotation reference"/>
    <w:basedOn w:val="DefaultParagraphFont"/>
    <w:uiPriority w:val="99"/>
    <w:semiHidden/>
    <w:unhideWhenUsed/>
    <w:rsid w:val="00FC71A4"/>
    <w:rPr>
      <w:sz w:val="16"/>
      <w:szCs w:val="16"/>
    </w:rPr>
  </w:style>
  <w:style w:type="paragraph" w:styleId="CommentText">
    <w:name w:val="annotation text"/>
    <w:basedOn w:val="Normal"/>
    <w:link w:val="CommentTextChar"/>
    <w:uiPriority w:val="99"/>
    <w:semiHidden/>
    <w:unhideWhenUsed/>
    <w:rsid w:val="00FC71A4"/>
    <w:pPr>
      <w:spacing w:line="240" w:lineRule="auto"/>
    </w:pPr>
    <w:rPr>
      <w:sz w:val="20"/>
      <w:szCs w:val="20"/>
    </w:rPr>
  </w:style>
  <w:style w:type="character" w:customStyle="1" w:styleId="CommentTextChar">
    <w:name w:val="Comment Text Char"/>
    <w:basedOn w:val="DefaultParagraphFont"/>
    <w:link w:val="CommentText"/>
    <w:uiPriority w:val="99"/>
    <w:semiHidden/>
    <w:rsid w:val="00FC71A4"/>
    <w:rPr>
      <w:sz w:val="20"/>
      <w:szCs w:val="20"/>
    </w:rPr>
  </w:style>
  <w:style w:type="paragraph" w:styleId="CommentSubject">
    <w:name w:val="annotation subject"/>
    <w:basedOn w:val="CommentText"/>
    <w:next w:val="CommentText"/>
    <w:link w:val="CommentSubjectChar"/>
    <w:uiPriority w:val="99"/>
    <w:semiHidden/>
    <w:unhideWhenUsed/>
    <w:rsid w:val="00326B9E"/>
    <w:rPr>
      <w:b/>
      <w:bCs/>
    </w:rPr>
  </w:style>
  <w:style w:type="character" w:customStyle="1" w:styleId="CommentSubjectChar">
    <w:name w:val="Comment Subject Char"/>
    <w:basedOn w:val="CommentTextChar"/>
    <w:link w:val="CommentSubject"/>
    <w:uiPriority w:val="99"/>
    <w:semiHidden/>
    <w:rsid w:val="00326B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26EE"/>
    <w:rPr>
      <w:color w:val="0000FF"/>
      <w:u w:val="single"/>
    </w:rPr>
  </w:style>
  <w:style w:type="paragraph" w:styleId="NormalWeb">
    <w:name w:val="Normal (Web)"/>
    <w:basedOn w:val="Normal"/>
    <w:uiPriority w:val="99"/>
    <w:semiHidden/>
    <w:unhideWhenUsed/>
    <w:rsid w:val="008C26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853"/>
    <w:pPr>
      <w:ind w:left="720"/>
      <w:contextualSpacing/>
    </w:pPr>
  </w:style>
  <w:style w:type="character" w:customStyle="1" w:styleId="citecrochet1">
    <w:name w:val="cite_crochet1"/>
    <w:basedOn w:val="DefaultParagraphFont"/>
    <w:rsid w:val="00292AD0"/>
    <w:rPr>
      <w:vanish/>
      <w:webHidden w:val="0"/>
      <w:specVanish w:val="0"/>
    </w:rPr>
  </w:style>
  <w:style w:type="paragraph" w:styleId="BalloonText">
    <w:name w:val="Balloon Text"/>
    <w:basedOn w:val="Normal"/>
    <w:link w:val="BalloonTextChar"/>
    <w:uiPriority w:val="99"/>
    <w:semiHidden/>
    <w:unhideWhenUsed/>
    <w:rsid w:val="00D4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8B"/>
    <w:rPr>
      <w:rFonts w:ascii="Tahoma" w:hAnsi="Tahoma" w:cs="Tahoma"/>
      <w:sz w:val="16"/>
      <w:szCs w:val="16"/>
    </w:rPr>
  </w:style>
  <w:style w:type="character" w:styleId="CommentReference">
    <w:name w:val="annotation reference"/>
    <w:basedOn w:val="DefaultParagraphFont"/>
    <w:uiPriority w:val="99"/>
    <w:semiHidden/>
    <w:unhideWhenUsed/>
    <w:rsid w:val="00FC71A4"/>
    <w:rPr>
      <w:sz w:val="16"/>
      <w:szCs w:val="16"/>
    </w:rPr>
  </w:style>
  <w:style w:type="paragraph" w:styleId="CommentText">
    <w:name w:val="annotation text"/>
    <w:basedOn w:val="Normal"/>
    <w:link w:val="CommentTextChar"/>
    <w:uiPriority w:val="99"/>
    <w:semiHidden/>
    <w:unhideWhenUsed/>
    <w:rsid w:val="00FC71A4"/>
    <w:pPr>
      <w:spacing w:line="240" w:lineRule="auto"/>
    </w:pPr>
    <w:rPr>
      <w:sz w:val="20"/>
      <w:szCs w:val="20"/>
    </w:rPr>
  </w:style>
  <w:style w:type="character" w:customStyle="1" w:styleId="CommentTextChar">
    <w:name w:val="Comment Text Char"/>
    <w:basedOn w:val="DefaultParagraphFont"/>
    <w:link w:val="CommentText"/>
    <w:uiPriority w:val="99"/>
    <w:semiHidden/>
    <w:rsid w:val="00FC71A4"/>
    <w:rPr>
      <w:sz w:val="20"/>
      <w:szCs w:val="20"/>
    </w:rPr>
  </w:style>
  <w:style w:type="paragraph" w:styleId="CommentSubject">
    <w:name w:val="annotation subject"/>
    <w:basedOn w:val="CommentText"/>
    <w:next w:val="CommentText"/>
    <w:link w:val="CommentSubjectChar"/>
    <w:uiPriority w:val="99"/>
    <w:semiHidden/>
    <w:unhideWhenUsed/>
    <w:rsid w:val="00326B9E"/>
    <w:rPr>
      <w:b/>
      <w:bCs/>
    </w:rPr>
  </w:style>
  <w:style w:type="character" w:customStyle="1" w:styleId="CommentSubjectChar">
    <w:name w:val="Comment Subject Char"/>
    <w:basedOn w:val="CommentTextChar"/>
    <w:link w:val="CommentSubject"/>
    <w:uiPriority w:val="99"/>
    <w:semiHidden/>
    <w:rsid w:val="00326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266295">
      <w:bodyDiv w:val="1"/>
      <w:marLeft w:val="0"/>
      <w:marRight w:val="0"/>
      <w:marTop w:val="0"/>
      <w:marBottom w:val="0"/>
      <w:divBdr>
        <w:top w:val="none" w:sz="0" w:space="0" w:color="auto"/>
        <w:left w:val="none" w:sz="0" w:space="0" w:color="auto"/>
        <w:bottom w:val="none" w:sz="0" w:space="0" w:color="auto"/>
        <w:right w:val="none" w:sz="0" w:space="0" w:color="auto"/>
      </w:divBdr>
      <w:divsChild>
        <w:div w:id="1144390540">
          <w:marLeft w:val="0"/>
          <w:marRight w:val="0"/>
          <w:marTop w:val="0"/>
          <w:marBottom w:val="0"/>
          <w:divBdr>
            <w:top w:val="none" w:sz="0" w:space="0" w:color="auto"/>
            <w:left w:val="none" w:sz="0" w:space="0" w:color="auto"/>
            <w:bottom w:val="none" w:sz="0" w:space="0" w:color="auto"/>
            <w:right w:val="none" w:sz="0" w:space="0" w:color="auto"/>
          </w:divBdr>
          <w:divsChild>
            <w:div w:id="696348952">
              <w:marLeft w:val="0"/>
              <w:marRight w:val="0"/>
              <w:marTop w:val="0"/>
              <w:marBottom w:val="0"/>
              <w:divBdr>
                <w:top w:val="none" w:sz="0" w:space="0" w:color="auto"/>
                <w:left w:val="none" w:sz="0" w:space="0" w:color="auto"/>
                <w:bottom w:val="none" w:sz="0" w:space="0" w:color="auto"/>
                <w:right w:val="none" w:sz="0" w:space="0" w:color="auto"/>
              </w:divBdr>
              <w:divsChild>
                <w:div w:id="2008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3743">
      <w:bodyDiv w:val="1"/>
      <w:marLeft w:val="0"/>
      <w:marRight w:val="0"/>
      <w:marTop w:val="0"/>
      <w:marBottom w:val="0"/>
      <w:divBdr>
        <w:top w:val="none" w:sz="0" w:space="0" w:color="auto"/>
        <w:left w:val="none" w:sz="0" w:space="0" w:color="auto"/>
        <w:bottom w:val="none" w:sz="0" w:space="0" w:color="auto"/>
        <w:right w:val="none" w:sz="0" w:space="0" w:color="auto"/>
      </w:divBdr>
      <w:divsChild>
        <w:div w:id="877352200">
          <w:marLeft w:val="0"/>
          <w:marRight w:val="0"/>
          <w:marTop w:val="0"/>
          <w:marBottom w:val="0"/>
          <w:divBdr>
            <w:top w:val="none" w:sz="0" w:space="0" w:color="auto"/>
            <w:left w:val="none" w:sz="0" w:space="0" w:color="auto"/>
            <w:bottom w:val="none" w:sz="0" w:space="0" w:color="auto"/>
            <w:right w:val="none" w:sz="0" w:space="0" w:color="auto"/>
          </w:divBdr>
          <w:divsChild>
            <w:div w:id="858469561">
              <w:marLeft w:val="0"/>
              <w:marRight w:val="0"/>
              <w:marTop w:val="0"/>
              <w:marBottom w:val="0"/>
              <w:divBdr>
                <w:top w:val="none" w:sz="0" w:space="0" w:color="auto"/>
                <w:left w:val="none" w:sz="0" w:space="0" w:color="auto"/>
                <w:bottom w:val="none" w:sz="0" w:space="0" w:color="auto"/>
                <w:right w:val="none" w:sz="0" w:space="0" w:color="auto"/>
              </w:divBdr>
              <w:divsChild>
                <w:div w:id="1809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6629">
      <w:bodyDiv w:val="1"/>
      <w:marLeft w:val="0"/>
      <w:marRight w:val="0"/>
      <w:marTop w:val="0"/>
      <w:marBottom w:val="0"/>
      <w:divBdr>
        <w:top w:val="none" w:sz="0" w:space="0" w:color="auto"/>
        <w:left w:val="none" w:sz="0" w:space="0" w:color="auto"/>
        <w:bottom w:val="none" w:sz="0" w:space="0" w:color="auto"/>
        <w:right w:val="none" w:sz="0" w:space="0" w:color="auto"/>
      </w:divBdr>
      <w:divsChild>
        <w:div w:id="1301812998">
          <w:marLeft w:val="0"/>
          <w:marRight w:val="0"/>
          <w:marTop w:val="0"/>
          <w:marBottom w:val="0"/>
          <w:divBdr>
            <w:top w:val="none" w:sz="0" w:space="0" w:color="auto"/>
            <w:left w:val="none" w:sz="0" w:space="0" w:color="auto"/>
            <w:bottom w:val="none" w:sz="0" w:space="0" w:color="auto"/>
            <w:right w:val="none" w:sz="0" w:space="0" w:color="auto"/>
          </w:divBdr>
          <w:divsChild>
            <w:div w:id="1342119109">
              <w:marLeft w:val="0"/>
              <w:marRight w:val="0"/>
              <w:marTop w:val="0"/>
              <w:marBottom w:val="0"/>
              <w:divBdr>
                <w:top w:val="none" w:sz="0" w:space="0" w:color="auto"/>
                <w:left w:val="none" w:sz="0" w:space="0" w:color="auto"/>
                <w:bottom w:val="none" w:sz="0" w:space="0" w:color="auto"/>
                <w:right w:val="none" w:sz="0" w:space="0" w:color="auto"/>
              </w:divBdr>
              <w:divsChild>
                <w:div w:id="736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u0004749</dc:creator>
  <cp:lastModifiedBy>Bru Sascha</cp:lastModifiedBy>
  <cp:revision>7</cp:revision>
  <dcterms:created xsi:type="dcterms:W3CDTF">2013-06-15T14:21:00Z</dcterms:created>
  <dcterms:modified xsi:type="dcterms:W3CDTF">2013-07-09T10:18:00Z</dcterms:modified>
</cp:coreProperties>
</file>