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DE" w:rsidRPr="00BE76DE" w:rsidRDefault="00BE76DE">
      <w:pPr>
        <w:rPr>
          <w:ins w:id="0" w:author="Bru Sascha" w:date="2013-07-09T14:20:00Z"/>
          <w:lang w:val="en-US"/>
          <w:rPrChange w:id="1" w:author="Bru Sascha" w:date="2013-07-09T14:20:00Z">
            <w:rPr>
              <w:ins w:id="2" w:author="Bru Sascha" w:date="2013-07-09T14:20:00Z"/>
              <w:b/>
              <w:lang w:val="en-US"/>
            </w:rPr>
          </w:rPrChange>
        </w:rPr>
      </w:pPr>
      <w:ins w:id="3" w:author="Bru Sascha" w:date="2013-07-09T14:20:00Z">
        <w:r w:rsidRPr="00BE76DE">
          <w:rPr>
            <w:lang w:val="en-US"/>
            <w:rPrChange w:id="4" w:author="Bru Sascha" w:date="2013-07-09T14:20:00Z">
              <w:rPr>
                <w:b/>
                <w:lang w:val="en-US"/>
              </w:rPr>
            </w:rPrChange>
          </w:rPr>
          <w:t>Geert Crauwels</w:t>
        </w:r>
      </w:ins>
    </w:p>
    <w:p w:rsidR="00BE76DE" w:rsidRDefault="00BE76DE">
      <w:pPr>
        <w:rPr>
          <w:ins w:id="5" w:author="Bru Sascha" w:date="2013-07-09T14:19:00Z"/>
          <w:lang w:val="en-US"/>
        </w:rPr>
      </w:pPr>
      <w:proofErr w:type="spellStart"/>
      <w:ins w:id="6" w:author="Bru Sascha" w:date="2013-07-09T14:19:00Z">
        <w:r w:rsidRPr="00856DF0">
          <w:rPr>
            <w:b/>
            <w:lang w:val="en-US"/>
          </w:rPr>
          <w:t>Hesse</w:t>
        </w:r>
        <w:proofErr w:type="spellEnd"/>
        <w:r>
          <w:rPr>
            <w:b/>
            <w:lang w:val="en-US"/>
          </w:rPr>
          <w:t>,</w:t>
        </w:r>
        <w:r w:rsidRPr="00CF7FF4">
          <w:rPr>
            <w:lang w:val="en-US"/>
          </w:rPr>
          <w:t xml:space="preserve"> </w:t>
        </w:r>
      </w:ins>
      <w:r w:rsidR="00CF7FF4" w:rsidRPr="00856DF0">
        <w:rPr>
          <w:b/>
          <w:lang w:val="en-US"/>
        </w:rPr>
        <w:t xml:space="preserve">Hermann </w:t>
      </w:r>
      <w:del w:id="7" w:author="Bru Sascha" w:date="2013-07-09T14:19:00Z">
        <w:r w:rsidR="00CF7FF4" w:rsidRPr="00856DF0" w:rsidDel="00BE76DE">
          <w:rPr>
            <w:b/>
            <w:lang w:val="en-US"/>
          </w:rPr>
          <w:delText>Hesse</w:delText>
        </w:r>
        <w:r w:rsidR="00CF7FF4" w:rsidRPr="00CF7FF4" w:rsidDel="00BE76DE">
          <w:rPr>
            <w:lang w:val="en-US"/>
          </w:rPr>
          <w:delText xml:space="preserve"> </w:delText>
        </w:r>
      </w:del>
      <w:r w:rsidR="00CF7FF4" w:rsidRPr="00CF7FF4">
        <w:rPr>
          <w:lang w:val="en-US"/>
        </w:rPr>
        <w:t>(</w:t>
      </w:r>
      <w:del w:id="8" w:author="Bru Sascha" w:date="2013-07-09T14:19:00Z">
        <w:r w:rsidR="00CF7FF4" w:rsidRPr="00CF7FF4" w:rsidDel="00BE76DE">
          <w:rPr>
            <w:lang w:val="en-US"/>
          </w:rPr>
          <w:delText>2.7.</w:delText>
        </w:r>
      </w:del>
      <w:r w:rsidR="00CF7FF4" w:rsidRPr="00CF7FF4">
        <w:rPr>
          <w:lang w:val="en-US"/>
        </w:rPr>
        <w:t>1877</w:t>
      </w:r>
      <w:del w:id="9" w:author="Bru Sascha" w:date="2013-07-09T14:19:00Z">
        <w:r w:rsidR="00CF7FF4" w:rsidRPr="00CF7FF4" w:rsidDel="00BE76DE">
          <w:rPr>
            <w:lang w:val="en-US"/>
          </w:rPr>
          <w:delText xml:space="preserve"> </w:delText>
        </w:r>
      </w:del>
      <w:r w:rsidR="00CF7FF4" w:rsidRPr="00CF7FF4">
        <w:rPr>
          <w:lang w:val="en-US"/>
        </w:rPr>
        <w:t>–</w:t>
      </w:r>
      <w:del w:id="10" w:author="Bru Sascha" w:date="2013-07-09T14:19:00Z">
        <w:r w:rsidR="00CF7FF4" w:rsidRPr="00CF7FF4" w:rsidDel="00BE76DE">
          <w:rPr>
            <w:lang w:val="en-US"/>
          </w:rPr>
          <w:delText xml:space="preserve"> 9.8.</w:delText>
        </w:r>
      </w:del>
      <w:r w:rsidR="00CF7FF4" w:rsidRPr="00CF7FF4">
        <w:rPr>
          <w:lang w:val="en-US"/>
        </w:rPr>
        <w:t xml:space="preserve">1962) </w:t>
      </w:r>
    </w:p>
    <w:p w:rsidR="00BE76DE" w:rsidRDefault="00BE76DE">
      <w:pPr>
        <w:rPr>
          <w:ins w:id="11" w:author="Bru Sascha" w:date="2013-07-09T14:23:00Z"/>
          <w:lang w:val="en-US"/>
        </w:rPr>
      </w:pPr>
      <w:ins w:id="12" w:author="Bru Sascha" w:date="2013-07-09T14:19:00Z">
        <w:r>
          <w:rPr>
            <w:lang w:val="en-US"/>
          </w:rPr>
          <w:t xml:space="preserve">Hermann </w:t>
        </w:r>
        <w:proofErr w:type="spellStart"/>
        <w:r>
          <w:rPr>
            <w:lang w:val="en-US"/>
          </w:rPr>
          <w:t>Hesse</w:t>
        </w:r>
        <w:proofErr w:type="spellEnd"/>
        <w:r>
          <w:rPr>
            <w:lang w:val="en-US"/>
          </w:rPr>
          <w:t xml:space="preserve"> </w:t>
        </w:r>
      </w:ins>
      <w:r w:rsidR="00CF7FF4" w:rsidRPr="00CF7FF4">
        <w:rPr>
          <w:lang w:val="en-US"/>
        </w:rPr>
        <w:t xml:space="preserve">was born </w:t>
      </w:r>
      <w:r w:rsidR="00CF7FF4">
        <w:rPr>
          <w:lang w:val="en-US"/>
        </w:rPr>
        <w:t xml:space="preserve">in </w:t>
      </w:r>
      <w:proofErr w:type="spellStart"/>
      <w:r w:rsidR="00CF7FF4">
        <w:rPr>
          <w:lang w:val="en-US"/>
        </w:rPr>
        <w:t>Calw</w:t>
      </w:r>
      <w:proofErr w:type="spellEnd"/>
      <w:r w:rsidR="00CF7FF4">
        <w:rPr>
          <w:lang w:val="en-US"/>
        </w:rPr>
        <w:t xml:space="preserve"> </w:t>
      </w:r>
      <w:r w:rsidR="00277819">
        <w:rPr>
          <w:lang w:val="en-US"/>
        </w:rPr>
        <w:t xml:space="preserve">(Germany) </w:t>
      </w:r>
      <w:r w:rsidR="00CF7FF4" w:rsidRPr="00CF7FF4">
        <w:rPr>
          <w:lang w:val="en-US"/>
        </w:rPr>
        <w:t xml:space="preserve">in a </w:t>
      </w:r>
      <w:r w:rsidR="00366921">
        <w:rPr>
          <w:lang w:val="en-US"/>
        </w:rPr>
        <w:t xml:space="preserve">pietistic </w:t>
      </w:r>
      <w:r w:rsidR="00CF7FF4" w:rsidRPr="00CF7FF4">
        <w:rPr>
          <w:lang w:val="en-US"/>
        </w:rPr>
        <w:t>missionary family.</w:t>
      </w:r>
      <w:r w:rsidR="00CF7FF4">
        <w:rPr>
          <w:lang w:val="en-US"/>
        </w:rPr>
        <w:t xml:space="preserve"> </w:t>
      </w:r>
      <w:r w:rsidR="00285556">
        <w:rPr>
          <w:lang w:val="en-US"/>
        </w:rPr>
        <w:t>T</w:t>
      </w:r>
      <w:r w:rsidR="009A60DA">
        <w:rPr>
          <w:lang w:val="en-US"/>
        </w:rPr>
        <w:t>o his devout parents, the I</w:t>
      </w:r>
      <w:r w:rsidR="00323E1C">
        <w:rPr>
          <w:lang w:val="en-US"/>
        </w:rPr>
        <w:t>,</w:t>
      </w:r>
      <w:r w:rsidR="009A60DA">
        <w:rPr>
          <w:lang w:val="en-US"/>
        </w:rPr>
        <w:t xml:space="preserve"> </w:t>
      </w:r>
      <w:r w:rsidR="00C074FB">
        <w:rPr>
          <w:lang w:val="en-US"/>
        </w:rPr>
        <w:t>as a subject</w:t>
      </w:r>
      <w:r w:rsidR="009A60DA">
        <w:rPr>
          <w:lang w:val="en-US"/>
        </w:rPr>
        <w:t xml:space="preserve"> next to God, </w:t>
      </w:r>
      <w:r w:rsidR="00705C73">
        <w:rPr>
          <w:lang w:val="en-US"/>
        </w:rPr>
        <w:t xml:space="preserve">had </w:t>
      </w:r>
      <w:r w:rsidR="009A60DA">
        <w:rPr>
          <w:lang w:val="en-US"/>
        </w:rPr>
        <w:t xml:space="preserve">no rights. </w:t>
      </w:r>
      <w:r w:rsidR="00D04BFD">
        <w:rPr>
          <w:lang w:val="en-US"/>
        </w:rPr>
        <w:t xml:space="preserve">This conviction not only lead to several personal crises in </w:t>
      </w:r>
      <w:proofErr w:type="spellStart"/>
      <w:r w:rsidR="00D04BFD">
        <w:rPr>
          <w:lang w:val="en-US"/>
        </w:rPr>
        <w:t>Hesse’s</w:t>
      </w:r>
      <w:proofErr w:type="spellEnd"/>
      <w:r w:rsidR="00D04BFD">
        <w:rPr>
          <w:lang w:val="en-US"/>
        </w:rPr>
        <w:t xml:space="preserve"> life but also </w:t>
      </w:r>
      <w:r w:rsidR="005550A8">
        <w:rPr>
          <w:lang w:val="en-US"/>
        </w:rPr>
        <w:t>inspired</w:t>
      </w:r>
      <w:r w:rsidR="00D04BFD">
        <w:rPr>
          <w:lang w:val="en-US"/>
        </w:rPr>
        <w:t xml:space="preserve"> his central theme:</w:t>
      </w:r>
      <w:r w:rsidR="009A60DA">
        <w:rPr>
          <w:lang w:val="en-US"/>
        </w:rPr>
        <w:t xml:space="preserve"> </w:t>
      </w:r>
      <w:r w:rsidR="00F33203">
        <w:rPr>
          <w:lang w:val="en-US"/>
        </w:rPr>
        <w:t xml:space="preserve">the defense of the individual and </w:t>
      </w:r>
      <w:r w:rsidR="009A0834">
        <w:rPr>
          <w:lang w:val="en-US"/>
        </w:rPr>
        <w:t>its</w:t>
      </w:r>
      <w:r w:rsidR="00F33203">
        <w:rPr>
          <w:lang w:val="en-US"/>
        </w:rPr>
        <w:t xml:space="preserve"> </w:t>
      </w:r>
      <w:r w:rsidR="003A27DD">
        <w:rPr>
          <w:lang w:val="en-US"/>
        </w:rPr>
        <w:t xml:space="preserve">intellectual </w:t>
      </w:r>
      <w:r w:rsidR="00F33203">
        <w:rPr>
          <w:lang w:val="en-US"/>
        </w:rPr>
        <w:t>freedom</w:t>
      </w:r>
      <w:r w:rsidR="0080612A">
        <w:rPr>
          <w:lang w:val="en-US"/>
        </w:rPr>
        <w:t>, independent of any cause.</w:t>
      </w:r>
      <w:r w:rsidR="00240A1D">
        <w:rPr>
          <w:lang w:val="en-US"/>
        </w:rPr>
        <w:t xml:space="preserve"> </w:t>
      </w:r>
    </w:p>
    <w:p w:rsidR="00D24209" w:rsidRDefault="00FA0E69">
      <w:pPr>
        <w:rPr>
          <w:lang w:val="en-US"/>
        </w:rPr>
      </w:pPr>
      <w:r>
        <w:rPr>
          <w:lang w:val="en-US"/>
        </w:rPr>
        <w:t xml:space="preserve">Destined to </w:t>
      </w:r>
      <w:r w:rsidR="006F04F9">
        <w:rPr>
          <w:lang w:val="en-US"/>
        </w:rPr>
        <w:t>become a Protestant theologi</w:t>
      </w:r>
      <w:r w:rsidR="00CE497D">
        <w:rPr>
          <w:lang w:val="en-US"/>
        </w:rPr>
        <w:t>an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Hesse</w:t>
      </w:r>
      <w:proofErr w:type="spellEnd"/>
      <w:r w:rsidR="00361E54">
        <w:rPr>
          <w:lang w:val="en-US"/>
        </w:rPr>
        <w:t xml:space="preserve"> </w:t>
      </w:r>
      <w:r w:rsidR="00732DEE">
        <w:rPr>
          <w:lang w:val="en-US"/>
        </w:rPr>
        <w:t>became</w:t>
      </w:r>
      <w:r w:rsidR="00EE1A90">
        <w:rPr>
          <w:lang w:val="en-US"/>
        </w:rPr>
        <w:t xml:space="preserve"> a </w:t>
      </w:r>
      <w:proofErr w:type="spellStart"/>
      <w:r w:rsidR="00EE1A90">
        <w:rPr>
          <w:lang w:val="en-US"/>
        </w:rPr>
        <w:t>seminarist</w:t>
      </w:r>
      <w:proofErr w:type="spellEnd"/>
      <w:r w:rsidR="00EE1A90">
        <w:rPr>
          <w:lang w:val="en-US"/>
        </w:rPr>
        <w:t xml:space="preserve"> at the</w:t>
      </w:r>
      <w:r w:rsidR="00147DAD">
        <w:rPr>
          <w:lang w:val="en-US"/>
        </w:rPr>
        <w:t xml:space="preserve"> Protestant </w:t>
      </w:r>
      <w:r w:rsidR="000858C6">
        <w:rPr>
          <w:lang w:val="en-US"/>
        </w:rPr>
        <w:t xml:space="preserve">convent school </w:t>
      </w:r>
      <w:proofErr w:type="spellStart"/>
      <w:r w:rsidR="00147DAD">
        <w:rPr>
          <w:lang w:val="en-US"/>
        </w:rPr>
        <w:t>Maulbronn</w:t>
      </w:r>
      <w:proofErr w:type="spellEnd"/>
      <w:r w:rsidR="00F86796">
        <w:rPr>
          <w:lang w:val="en-US"/>
        </w:rPr>
        <w:t xml:space="preserve"> in 1891</w:t>
      </w:r>
      <w:r w:rsidR="00147DAD">
        <w:rPr>
          <w:lang w:val="en-US"/>
        </w:rPr>
        <w:t>, from which</w:t>
      </w:r>
      <w:r w:rsidR="001C723C">
        <w:rPr>
          <w:lang w:val="en-US"/>
        </w:rPr>
        <w:t xml:space="preserve"> he fled</w:t>
      </w:r>
      <w:r w:rsidR="00813108">
        <w:rPr>
          <w:lang w:val="en-US"/>
        </w:rPr>
        <w:t xml:space="preserve"> </w:t>
      </w:r>
      <w:r w:rsidR="00366921">
        <w:rPr>
          <w:lang w:val="en-US"/>
        </w:rPr>
        <w:t>shortly after</w:t>
      </w:r>
      <w:r w:rsidR="00147DAD">
        <w:rPr>
          <w:lang w:val="en-US"/>
        </w:rPr>
        <w:t xml:space="preserve">. </w:t>
      </w:r>
      <w:r w:rsidR="00F65461">
        <w:rPr>
          <w:lang w:val="en-US"/>
        </w:rPr>
        <w:t>A suicide attempt</w:t>
      </w:r>
      <w:r w:rsidR="000858C6">
        <w:rPr>
          <w:lang w:val="en-US"/>
        </w:rPr>
        <w:t xml:space="preserve"> </w:t>
      </w:r>
      <w:r w:rsidR="00F65461">
        <w:rPr>
          <w:lang w:val="en-US"/>
        </w:rPr>
        <w:t xml:space="preserve">followed </w:t>
      </w:r>
      <w:r w:rsidR="00732DEE">
        <w:rPr>
          <w:lang w:val="en-US"/>
        </w:rPr>
        <w:t>in 1892</w:t>
      </w:r>
      <w:r w:rsidR="00F65461">
        <w:rPr>
          <w:lang w:val="en-US"/>
        </w:rPr>
        <w:t xml:space="preserve">. </w:t>
      </w:r>
      <w:r w:rsidR="00B575A8">
        <w:rPr>
          <w:lang w:val="en-US"/>
        </w:rPr>
        <w:t>S</w:t>
      </w:r>
      <w:r w:rsidR="00E50E29">
        <w:rPr>
          <w:lang w:val="en-US"/>
        </w:rPr>
        <w:t>ome years</w:t>
      </w:r>
      <w:r w:rsidR="00B575A8">
        <w:rPr>
          <w:lang w:val="en-US"/>
        </w:rPr>
        <w:t xml:space="preserve"> </w:t>
      </w:r>
      <w:r w:rsidR="00AB048B">
        <w:rPr>
          <w:lang w:val="en-US"/>
        </w:rPr>
        <w:t>later</w:t>
      </w:r>
      <w:r w:rsidR="00B575A8">
        <w:rPr>
          <w:lang w:val="en-US"/>
        </w:rPr>
        <w:t xml:space="preserve">, </w:t>
      </w:r>
      <w:proofErr w:type="spellStart"/>
      <w:r w:rsidR="00B575A8">
        <w:rPr>
          <w:lang w:val="en-US"/>
        </w:rPr>
        <w:t>Hesse</w:t>
      </w:r>
      <w:proofErr w:type="spellEnd"/>
      <w:r w:rsidR="00B575A8">
        <w:rPr>
          <w:lang w:val="en-US"/>
        </w:rPr>
        <w:t xml:space="preserve"> </w:t>
      </w:r>
      <w:r w:rsidR="00460BBB">
        <w:rPr>
          <w:lang w:val="en-US"/>
        </w:rPr>
        <w:t xml:space="preserve">was trained as </w:t>
      </w:r>
      <w:r w:rsidR="00B575A8">
        <w:rPr>
          <w:lang w:val="en-US"/>
        </w:rPr>
        <w:t>a bookseller</w:t>
      </w:r>
      <w:r w:rsidR="0037093E">
        <w:rPr>
          <w:lang w:val="en-US"/>
        </w:rPr>
        <w:t xml:space="preserve"> in </w:t>
      </w:r>
      <w:proofErr w:type="spellStart"/>
      <w:r w:rsidR="0037093E">
        <w:rPr>
          <w:lang w:val="en-US"/>
        </w:rPr>
        <w:t>Tübingen</w:t>
      </w:r>
      <w:proofErr w:type="spellEnd"/>
      <w:r w:rsidR="0037093E">
        <w:rPr>
          <w:lang w:val="en-US"/>
        </w:rPr>
        <w:t xml:space="preserve"> </w:t>
      </w:r>
      <w:r w:rsidR="00E50E29">
        <w:rPr>
          <w:lang w:val="en-US"/>
        </w:rPr>
        <w:t>(</w:t>
      </w:r>
      <w:r w:rsidR="0037093E">
        <w:rPr>
          <w:lang w:val="en-US"/>
        </w:rPr>
        <w:t>1895-1898</w:t>
      </w:r>
      <w:r w:rsidR="00E50E29">
        <w:rPr>
          <w:lang w:val="en-US"/>
        </w:rPr>
        <w:t>)</w:t>
      </w:r>
      <w:r w:rsidR="0037093E">
        <w:rPr>
          <w:lang w:val="en-US"/>
        </w:rPr>
        <w:t xml:space="preserve">. </w:t>
      </w:r>
      <w:r w:rsidR="002438AB">
        <w:rPr>
          <w:lang w:val="en-US"/>
        </w:rPr>
        <w:t>A</w:t>
      </w:r>
      <w:r w:rsidR="00240A1D">
        <w:rPr>
          <w:lang w:val="en-US"/>
        </w:rPr>
        <w:t xml:space="preserve">lthough </w:t>
      </w:r>
      <w:proofErr w:type="spellStart"/>
      <w:r w:rsidR="00240A1D">
        <w:rPr>
          <w:lang w:val="en-US"/>
        </w:rPr>
        <w:t>Hesse</w:t>
      </w:r>
      <w:proofErr w:type="spellEnd"/>
      <w:r w:rsidR="00240A1D">
        <w:rPr>
          <w:lang w:val="en-US"/>
        </w:rPr>
        <w:t xml:space="preserve"> </w:t>
      </w:r>
      <w:r w:rsidR="0010237F">
        <w:rPr>
          <w:lang w:val="en-US"/>
        </w:rPr>
        <w:t xml:space="preserve">had </w:t>
      </w:r>
      <w:r w:rsidR="00240A1D">
        <w:rPr>
          <w:lang w:val="en-US"/>
        </w:rPr>
        <w:t>started his career as a lyricist in the neoromantic</w:t>
      </w:r>
      <w:r w:rsidR="00992184">
        <w:rPr>
          <w:lang w:val="en-US"/>
        </w:rPr>
        <w:t xml:space="preserve"> tradition </w:t>
      </w:r>
      <w:r w:rsidR="008D7298">
        <w:rPr>
          <w:lang w:val="en-US"/>
        </w:rPr>
        <w:t xml:space="preserve">by then </w:t>
      </w:r>
      <w:r w:rsidR="00992184">
        <w:rPr>
          <w:lang w:val="en-US"/>
        </w:rPr>
        <w:t>(</w:t>
      </w:r>
      <w:proofErr w:type="spellStart"/>
      <w:r w:rsidR="00992184" w:rsidRPr="00CA5111">
        <w:rPr>
          <w:i/>
          <w:lang w:val="en-US"/>
        </w:rPr>
        <w:t>Romantische</w:t>
      </w:r>
      <w:proofErr w:type="spellEnd"/>
      <w:r w:rsidR="00992184" w:rsidRPr="00CA5111">
        <w:rPr>
          <w:i/>
          <w:lang w:val="en-US"/>
        </w:rPr>
        <w:t xml:space="preserve"> Lieder</w:t>
      </w:r>
      <w:r w:rsidR="00992184">
        <w:rPr>
          <w:lang w:val="en-US"/>
        </w:rPr>
        <w:t>, 189</w:t>
      </w:r>
      <w:r w:rsidR="00147DAD">
        <w:rPr>
          <w:lang w:val="en-US"/>
        </w:rPr>
        <w:t>8</w:t>
      </w:r>
      <w:r w:rsidR="00992184">
        <w:rPr>
          <w:lang w:val="en-US"/>
        </w:rPr>
        <w:t xml:space="preserve">) and considered poetry </w:t>
      </w:r>
      <w:r w:rsidR="00DF59A4">
        <w:rPr>
          <w:lang w:val="en-US"/>
        </w:rPr>
        <w:t>to be</w:t>
      </w:r>
      <w:r w:rsidR="00992184">
        <w:rPr>
          <w:lang w:val="en-US"/>
        </w:rPr>
        <w:t xml:space="preserve"> </w:t>
      </w:r>
      <w:r w:rsidR="00813108">
        <w:rPr>
          <w:lang w:val="en-US"/>
        </w:rPr>
        <w:t>his centra</w:t>
      </w:r>
      <w:r w:rsidR="00992184">
        <w:rPr>
          <w:lang w:val="en-US"/>
        </w:rPr>
        <w:t>l literary medium</w:t>
      </w:r>
      <w:r w:rsidR="00813108">
        <w:rPr>
          <w:lang w:val="en-US"/>
        </w:rPr>
        <w:t>,</w:t>
      </w:r>
      <w:r w:rsidR="00992184">
        <w:rPr>
          <w:lang w:val="en-US"/>
        </w:rPr>
        <w:t xml:space="preserve"> </w:t>
      </w:r>
      <w:r w:rsidR="007F07A3">
        <w:rPr>
          <w:lang w:val="en-US"/>
        </w:rPr>
        <w:t>his novels and stories were the foundation of his</w:t>
      </w:r>
      <w:r w:rsidR="00992184">
        <w:rPr>
          <w:lang w:val="en-US"/>
        </w:rPr>
        <w:t xml:space="preserve"> </w:t>
      </w:r>
      <w:r w:rsidR="00DF59A4">
        <w:rPr>
          <w:lang w:val="en-US"/>
        </w:rPr>
        <w:t>success</w:t>
      </w:r>
      <w:r w:rsidR="00A951FE">
        <w:rPr>
          <w:lang w:val="en-US"/>
        </w:rPr>
        <w:t>.</w:t>
      </w:r>
      <w:r w:rsidR="00B67854">
        <w:rPr>
          <w:lang w:val="en-US"/>
        </w:rPr>
        <w:t xml:space="preserve"> </w:t>
      </w:r>
      <w:r w:rsidR="002C46D3">
        <w:rPr>
          <w:lang w:val="en-US"/>
        </w:rPr>
        <w:t>His novels</w:t>
      </w:r>
      <w:r w:rsidR="004F56C3">
        <w:rPr>
          <w:lang w:val="en-US"/>
        </w:rPr>
        <w:t xml:space="preserve"> can be characterized as </w:t>
      </w:r>
      <w:r w:rsidR="00733B29">
        <w:rPr>
          <w:lang w:val="en-US"/>
        </w:rPr>
        <w:t>biographies of the soul</w:t>
      </w:r>
      <w:r w:rsidR="004F56C3">
        <w:rPr>
          <w:lang w:val="en-US"/>
        </w:rPr>
        <w:t xml:space="preserve">, reflecting the </w:t>
      </w:r>
      <w:r w:rsidR="00246247">
        <w:rPr>
          <w:lang w:val="en-US"/>
        </w:rPr>
        <w:t xml:space="preserve">protagonist’s </w:t>
      </w:r>
      <w:r w:rsidR="004F56C3">
        <w:rPr>
          <w:lang w:val="en-US"/>
        </w:rPr>
        <w:t xml:space="preserve">subjectivist development and </w:t>
      </w:r>
      <w:r w:rsidR="00246247">
        <w:rPr>
          <w:lang w:val="en-US"/>
        </w:rPr>
        <w:t>self-discovery.</w:t>
      </w:r>
      <w:r w:rsidR="00A507E3">
        <w:rPr>
          <w:lang w:val="en-US"/>
        </w:rPr>
        <w:t xml:space="preserve"> </w:t>
      </w:r>
      <w:proofErr w:type="spellStart"/>
      <w:r w:rsidR="000C6960">
        <w:rPr>
          <w:lang w:val="en-US"/>
        </w:rPr>
        <w:t>Hesse’s</w:t>
      </w:r>
      <w:proofErr w:type="spellEnd"/>
      <w:r w:rsidR="00F635C8">
        <w:rPr>
          <w:lang w:val="en-US"/>
        </w:rPr>
        <w:t xml:space="preserve"> </w:t>
      </w:r>
      <w:r w:rsidR="00D20F0D">
        <w:rPr>
          <w:lang w:val="en-US"/>
        </w:rPr>
        <w:t xml:space="preserve">breakthrough </w:t>
      </w:r>
      <w:r w:rsidR="005F6B06">
        <w:rPr>
          <w:lang w:val="en-US"/>
        </w:rPr>
        <w:t>came with</w:t>
      </w:r>
      <w:r w:rsidR="00F635C8">
        <w:rPr>
          <w:lang w:val="en-US"/>
        </w:rPr>
        <w:t xml:space="preserve"> </w:t>
      </w:r>
      <w:r w:rsidR="00D20F0D" w:rsidRPr="00F86796">
        <w:rPr>
          <w:i/>
          <w:lang w:val="en-US"/>
        </w:rPr>
        <w:t xml:space="preserve">Peter </w:t>
      </w:r>
      <w:proofErr w:type="spellStart"/>
      <w:r w:rsidR="00D20F0D" w:rsidRPr="00F86796">
        <w:rPr>
          <w:i/>
          <w:lang w:val="en-US"/>
        </w:rPr>
        <w:t>Camenzind</w:t>
      </w:r>
      <w:proofErr w:type="spellEnd"/>
      <w:r w:rsidR="00D20F0D">
        <w:rPr>
          <w:lang w:val="en-US"/>
        </w:rPr>
        <w:t xml:space="preserve"> (1904)</w:t>
      </w:r>
      <w:r w:rsidR="00813108">
        <w:rPr>
          <w:lang w:val="en-US"/>
        </w:rPr>
        <w:t>, which already dealt with his</w:t>
      </w:r>
      <w:r w:rsidR="0091494D">
        <w:rPr>
          <w:lang w:val="en-US"/>
        </w:rPr>
        <w:t xml:space="preserve"> main topics:</w:t>
      </w:r>
      <w:r w:rsidR="00880198">
        <w:rPr>
          <w:lang w:val="en-US"/>
        </w:rPr>
        <w:t xml:space="preserve"> the </w:t>
      </w:r>
      <w:r w:rsidR="00992868">
        <w:rPr>
          <w:lang w:val="en-US"/>
        </w:rPr>
        <w:t xml:space="preserve">uncompromising </w:t>
      </w:r>
      <w:r w:rsidR="00880198">
        <w:rPr>
          <w:lang w:val="en-US"/>
        </w:rPr>
        <w:t xml:space="preserve">personality development, criticism of </w:t>
      </w:r>
      <w:r w:rsidR="0079141B">
        <w:rPr>
          <w:lang w:val="en-US"/>
        </w:rPr>
        <w:t xml:space="preserve">modern </w:t>
      </w:r>
      <w:r w:rsidR="00880198">
        <w:rPr>
          <w:lang w:val="en-US"/>
        </w:rPr>
        <w:t>civilization and the education system</w:t>
      </w:r>
      <w:r w:rsidR="00581339">
        <w:rPr>
          <w:lang w:val="en-US"/>
        </w:rPr>
        <w:t>, the</w:t>
      </w:r>
      <w:r w:rsidR="004A3919">
        <w:rPr>
          <w:lang w:val="en-US"/>
        </w:rPr>
        <w:t xml:space="preserve"> </w:t>
      </w:r>
      <w:r w:rsidR="00581339">
        <w:rPr>
          <w:lang w:val="en-US"/>
        </w:rPr>
        <w:t>mystic experience of nature and a return to the simple</w:t>
      </w:r>
      <w:r w:rsidR="00885803">
        <w:rPr>
          <w:lang w:val="en-US"/>
        </w:rPr>
        <w:t xml:space="preserve">, authentic </w:t>
      </w:r>
      <w:r w:rsidR="00581339">
        <w:rPr>
          <w:lang w:val="en-US"/>
        </w:rPr>
        <w:t>life</w:t>
      </w:r>
      <w:r w:rsidR="00F86796">
        <w:rPr>
          <w:lang w:val="en-US"/>
        </w:rPr>
        <w:t xml:space="preserve"> –</w:t>
      </w:r>
      <w:r w:rsidR="002B7845">
        <w:rPr>
          <w:lang w:val="en-US"/>
        </w:rPr>
        <w:t xml:space="preserve"> </w:t>
      </w:r>
      <w:r w:rsidR="00F86796">
        <w:rPr>
          <w:lang w:val="en-US"/>
        </w:rPr>
        <w:t xml:space="preserve">echoing </w:t>
      </w:r>
      <w:r w:rsidR="00DE0384">
        <w:rPr>
          <w:lang w:val="en-US"/>
        </w:rPr>
        <w:t>Nietzsche’s philosophy of life</w:t>
      </w:r>
      <w:r w:rsidR="00F86796">
        <w:rPr>
          <w:lang w:val="en-US"/>
        </w:rPr>
        <w:t>. In the</w:t>
      </w:r>
      <w:r w:rsidR="00DC350D">
        <w:rPr>
          <w:lang w:val="en-US"/>
        </w:rPr>
        <w:t xml:space="preserve"> autobiographical</w:t>
      </w:r>
      <w:r w:rsidR="000C487D">
        <w:rPr>
          <w:lang w:val="en-US"/>
        </w:rPr>
        <w:t xml:space="preserve"> novel </w:t>
      </w:r>
      <w:proofErr w:type="spellStart"/>
      <w:r w:rsidR="000C487D" w:rsidRPr="00F86796">
        <w:rPr>
          <w:i/>
          <w:lang w:val="en-US"/>
        </w:rPr>
        <w:t>Unterm</w:t>
      </w:r>
      <w:proofErr w:type="spellEnd"/>
      <w:r w:rsidR="000C487D" w:rsidRPr="00F86796">
        <w:rPr>
          <w:i/>
          <w:lang w:val="en-US"/>
        </w:rPr>
        <w:t xml:space="preserve"> Rad</w:t>
      </w:r>
      <w:r w:rsidR="000C487D">
        <w:rPr>
          <w:lang w:val="en-US"/>
        </w:rPr>
        <w:t xml:space="preserve"> (</w:t>
      </w:r>
      <w:r w:rsidR="00CD5C0F" w:rsidRPr="00CD5C0F">
        <w:rPr>
          <w:i/>
          <w:lang w:val="en-US"/>
        </w:rPr>
        <w:t>Beneath the Wheel</w:t>
      </w:r>
      <w:r w:rsidR="00CD5C0F">
        <w:rPr>
          <w:lang w:val="en-US"/>
        </w:rPr>
        <w:t xml:space="preserve">, </w:t>
      </w:r>
      <w:r w:rsidR="000C487D">
        <w:rPr>
          <w:lang w:val="en-US"/>
        </w:rPr>
        <w:t>1906)</w:t>
      </w:r>
      <w:r w:rsidR="00F3085A">
        <w:rPr>
          <w:lang w:val="en-US"/>
        </w:rPr>
        <w:t xml:space="preserve">, </w:t>
      </w:r>
      <w:proofErr w:type="spellStart"/>
      <w:r w:rsidR="00F3085A">
        <w:rPr>
          <w:lang w:val="en-US"/>
        </w:rPr>
        <w:t>Hesse</w:t>
      </w:r>
      <w:proofErr w:type="spellEnd"/>
      <w:r w:rsidR="000C487D">
        <w:rPr>
          <w:lang w:val="en-US"/>
        </w:rPr>
        <w:t xml:space="preserve"> returns to his childhood exper</w:t>
      </w:r>
      <w:r w:rsidR="00DC350D">
        <w:rPr>
          <w:lang w:val="en-US"/>
        </w:rPr>
        <w:t xml:space="preserve">iences </w:t>
      </w:r>
      <w:r w:rsidR="00D93ACE">
        <w:rPr>
          <w:lang w:val="en-US"/>
        </w:rPr>
        <w:t xml:space="preserve">in </w:t>
      </w:r>
      <w:proofErr w:type="spellStart"/>
      <w:r w:rsidR="00D93ACE">
        <w:rPr>
          <w:lang w:val="en-US"/>
        </w:rPr>
        <w:t>Maulbronn</w:t>
      </w:r>
      <w:proofErr w:type="spellEnd"/>
      <w:r w:rsidR="00D93ACE">
        <w:rPr>
          <w:lang w:val="en-US"/>
        </w:rPr>
        <w:t xml:space="preserve">, </w:t>
      </w:r>
      <w:r w:rsidR="00692986">
        <w:rPr>
          <w:lang w:val="en-US"/>
        </w:rPr>
        <w:t xml:space="preserve">thereby </w:t>
      </w:r>
      <w:r w:rsidR="00C16E08">
        <w:rPr>
          <w:lang w:val="en-US"/>
        </w:rPr>
        <w:t xml:space="preserve">criticizing </w:t>
      </w:r>
      <w:r w:rsidR="00692986">
        <w:rPr>
          <w:lang w:val="en-US"/>
        </w:rPr>
        <w:t xml:space="preserve">the </w:t>
      </w:r>
      <w:r w:rsidR="00DD4E24">
        <w:rPr>
          <w:lang w:val="en-US"/>
        </w:rPr>
        <w:t xml:space="preserve">authoritarian </w:t>
      </w:r>
      <w:r w:rsidR="00692986">
        <w:rPr>
          <w:lang w:val="en-US"/>
        </w:rPr>
        <w:t xml:space="preserve">education </w:t>
      </w:r>
      <w:r w:rsidR="00C16E08">
        <w:rPr>
          <w:lang w:val="en-US"/>
        </w:rPr>
        <w:t>system</w:t>
      </w:r>
      <w:r w:rsidR="00577D4A">
        <w:rPr>
          <w:lang w:val="en-US"/>
        </w:rPr>
        <w:t xml:space="preserve">. </w:t>
      </w:r>
      <w:proofErr w:type="spellStart"/>
      <w:r w:rsidR="00393C3B">
        <w:rPr>
          <w:lang w:val="en-US"/>
        </w:rPr>
        <w:t>Hesse’s</w:t>
      </w:r>
      <w:proofErr w:type="spellEnd"/>
      <w:r w:rsidR="00393C3B">
        <w:rPr>
          <w:lang w:val="en-US"/>
        </w:rPr>
        <w:t xml:space="preserve"> own life is </w:t>
      </w:r>
      <w:r w:rsidR="00577D4A">
        <w:rPr>
          <w:lang w:val="en-US"/>
        </w:rPr>
        <w:t xml:space="preserve">also </w:t>
      </w:r>
      <w:proofErr w:type="spellStart"/>
      <w:r w:rsidR="00393C3B">
        <w:rPr>
          <w:lang w:val="en-US"/>
        </w:rPr>
        <w:t>thematized</w:t>
      </w:r>
      <w:proofErr w:type="spellEnd"/>
      <w:r w:rsidR="00393C3B">
        <w:rPr>
          <w:lang w:val="en-US"/>
        </w:rPr>
        <w:t xml:space="preserve"> in </w:t>
      </w:r>
      <w:proofErr w:type="spellStart"/>
      <w:r w:rsidR="00393C3B" w:rsidRPr="00E062F0">
        <w:rPr>
          <w:i/>
          <w:lang w:val="en-US"/>
        </w:rPr>
        <w:t>Ro</w:t>
      </w:r>
      <w:r w:rsidR="00085200" w:rsidRPr="00E062F0">
        <w:rPr>
          <w:i/>
          <w:lang w:val="en-US"/>
        </w:rPr>
        <w:t>ßhald</w:t>
      </w:r>
      <w:r w:rsidR="006D0D6B" w:rsidRPr="00E062F0">
        <w:rPr>
          <w:i/>
          <w:lang w:val="en-US"/>
        </w:rPr>
        <w:t>e</w:t>
      </w:r>
      <w:proofErr w:type="spellEnd"/>
      <w:r w:rsidR="00085200">
        <w:rPr>
          <w:lang w:val="en-US"/>
        </w:rPr>
        <w:t xml:space="preserve"> (1914), a novel reflecting the </w:t>
      </w:r>
      <w:r w:rsidR="003419C3">
        <w:rPr>
          <w:lang w:val="en-US"/>
        </w:rPr>
        <w:t>tension</w:t>
      </w:r>
      <w:r w:rsidR="00085200">
        <w:rPr>
          <w:lang w:val="en-US"/>
        </w:rPr>
        <w:t xml:space="preserve"> between </w:t>
      </w:r>
      <w:r w:rsidR="007B32A0">
        <w:rPr>
          <w:lang w:val="en-US"/>
        </w:rPr>
        <w:t>life as an artist and as a civilian as well as</w:t>
      </w:r>
      <w:r w:rsidR="006D1F5D">
        <w:rPr>
          <w:lang w:val="en-US"/>
        </w:rPr>
        <w:t xml:space="preserve"> </w:t>
      </w:r>
      <w:r w:rsidR="00A035D9">
        <w:rPr>
          <w:lang w:val="en-US"/>
        </w:rPr>
        <w:t xml:space="preserve">the disintegration of his </w:t>
      </w:r>
      <w:r w:rsidR="007B32A0">
        <w:rPr>
          <w:lang w:val="en-US"/>
        </w:rPr>
        <w:t xml:space="preserve">first </w:t>
      </w:r>
      <w:r w:rsidR="00A035D9">
        <w:rPr>
          <w:lang w:val="en-US"/>
        </w:rPr>
        <w:t>marriage</w:t>
      </w:r>
      <w:r w:rsidR="007B32A0">
        <w:rPr>
          <w:lang w:val="en-US"/>
        </w:rPr>
        <w:t>.</w:t>
      </w:r>
      <w:r w:rsidR="00E062F0">
        <w:rPr>
          <w:lang w:val="en-US"/>
        </w:rPr>
        <w:t xml:space="preserve"> </w:t>
      </w:r>
      <w:r w:rsidR="003E31B2" w:rsidRPr="00CE497D">
        <w:t>W</w:t>
      </w:r>
      <w:r w:rsidR="00577D4A" w:rsidRPr="00CE497D">
        <w:t xml:space="preserve">ith </w:t>
      </w:r>
      <w:r w:rsidR="003E31B2" w:rsidRPr="00CE497D">
        <w:t xml:space="preserve">his next novel, </w:t>
      </w:r>
      <w:r w:rsidR="00946620" w:rsidRPr="00CE497D">
        <w:rPr>
          <w:i/>
        </w:rPr>
        <w:t>Demian. Die Geschichte einer Jugend</w:t>
      </w:r>
      <w:r w:rsidR="003E31B2" w:rsidRPr="00CE497D">
        <w:t xml:space="preserve"> (</w:t>
      </w:r>
      <w:r w:rsidR="007A08A8" w:rsidRPr="00CE497D">
        <w:rPr>
          <w:i/>
        </w:rPr>
        <w:t xml:space="preserve">Demian. </w:t>
      </w:r>
      <w:r w:rsidR="007A08A8" w:rsidRPr="007A08A8">
        <w:rPr>
          <w:i/>
          <w:lang w:val="en-US"/>
        </w:rPr>
        <w:t>The Story of a Youth</w:t>
      </w:r>
      <w:r w:rsidR="007A08A8">
        <w:rPr>
          <w:lang w:val="en-US"/>
        </w:rPr>
        <w:t xml:space="preserve">, </w:t>
      </w:r>
      <w:r w:rsidR="003E31B2">
        <w:rPr>
          <w:lang w:val="en-US"/>
        </w:rPr>
        <w:t>1919),</w:t>
      </w:r>
      <w:r w:rsidR="0013749D">
        <w:rPr>
          <w:lang w:val="en-US"/>
        </w:rPr>
        <w:t xml:space="preserve"> </w:t>
      </w:r>
      <w:proofErr w:type="spellStart"/>
      <w:r w:rsidR="0013749D">
        <w:rPr>
          <w:lang w:val="en-US"/>
        </w:rPr>
        <w:t>Hesse</w:t>
      </w:r>
      <w:proofErr w:type="spellEnd"/>
      <w:r w:rsidR="0013749D">
        <w:rPr>
          <w:lang w:val="en-US"/>
        </w:rPr>
        <w:t xml:space="preserve"> </w:t>
      </w:r>
      <w:r w:rsidR="003E31B2">
        <w:rPr>
          <w:lang w:val="en-US"/>
        </w:rPr>
        <w:t>showed</w:t>
      </w:r>
      <w:r w:rsidR="006A65AC">
        <w:rPr>
          <w:lang w:val="en-US"/>
        </w:rPr>
        <w:t xml:space="preserve"> affinity </w:t>
      </w:r>
      <w:proofErr w:type="spellStart"/>
      <w:r w:rsidR="006A65AC">
        <w:rPr>
          <w:lang w:val="en-US"/>
        </w:rPr>
        <w:t>with</w:t>
      </w:r>
      <w:del w:id="13" w:author="Bru Sascha" w:date="2013-07-09T14:21:00Z">
        <w:r w:rsidR="006A65AC" w:rsidDel="00BE76DE">
          <w:rPr>
            <w:lang w:val="en-US"/>
          </w:rPr>
          <w:delText xml:space="preserve"> the </w:delText>
        </w:r>
      </w:del>
      <w:r w:rsidR="006A65AC">
        <w:rPr>
          <w:lang w:val="en-US"/>
        </w:rPr>
        <w:t>expressionist</w:t>
      </w:r>
      <w:proofErr w:type="spellEnd"/>
      <w:r w:rsidR="006A65AC">
        <w:rPr>
          <w:lang w:val="en-US"/>
        </w:rPr>
        <w:t xml:space="preserve"> </w:t>
      </w:r>
      <w:r w:rsidR="00206890">
        <w:rPr>
          <w:lang w:val="en-US"/>
        </w:rPr>
        <w:t xml:space="preserve">literature as well as with </w:t>
      </w:r>
      <w:r w:rsidR="00CB49ED">
        <w:rPr>
          <w:lang w:val="en-US"/>
        </w:rPr>
        <w:t xml:space="preserve">C. G. Jung’s </w:t>
      </w:r>
      <w:r w:rsidR="00812757">
        <w:rPr>
          <w:lang w:val="en-US"/>
        </w:rPr>
        <w:t xml:space="preserve">and J. B. Lang’s </w:t>
      </w:r>
      <w:r w:rsidR="00C57DE8">
        <w:rPr>
          <w:lang w:val="en-US"/>
        </w:rPr>
        <w:t>psychoanalysi</w:t>
      </w:r>
      <w:r w:rsidR="00206890">
        <w:rPr>
          <w:lang w:val="en-US"/>
        </w:rPr>
        <w:t>s.</w:t>
      </w:r>
      <w:r w:rsidR="001B09BF">
        <w:rPr>
          <w:lang w:val="en-US"/>
        </w:rPr>
        <w:t xml:space="preserve"> </w:t>
      </w:r>
      <w:r w:rsidR="002B7845">
        <w:rPr>
          <w:lang w:val="en-US"/>
        </w:rPr>
        <w:t xml:space="preserve">In </w:t>
      </w:r>
      <w:proofErr w:type="spellStart"/>
      <w:r w:rsidR="001B09BF" w:rsidRPr="00D2440B">
        <w:rPr>
          <w:i/>
          <w:lang w:val="en-US"/>
        </w:rPr>
        <w:t>Siddharta</w:t>
      </w:r>
      <w:proofErr w:type="spellEnd"/>
      <w:r w:rsidR="001B09BF" w:rsidRPr="00D2440B">
        <w:rPr>
          <w:i/>
          <w:lang w:val="en-US"/>
        </w:rPr>
        <w:t xml:space="preserve">. </w:t>
      </w:r>
      <w:proofErr w:type="spellStart"/>
      <w:r w:rsidR="001B09BF" w:rsidRPr="00D2440B">
        <w:rPr>
          <w:i/>
          <w:lang w:val="en-US"/>
        </w:rPr>
        <w:t>Eine</w:t>
      </w:r>
      <w:proofErr w:type="spellEnd"/>
      <w:r w:rsidR="001B09BF" w:rsidRPr="00D2440B">
        <w:rPr>
          <w:i/>
          <w:lang w:val="en-US"/>
        </w:rPr>
        <w:t xml:space="preserve"> </w:t>
      </w:r>
      <w:proofErr w:type="spellStart"/>
      <w:r w:rsidR="001B09BF" w:rsidRPr="00D2440B">
        <w:rPr>
          <w:i/>
          <w:lang w:val="en-US"/>
        </w:rPr>
        <w:t>indische</w:t>
      </w:r>
      <w:proofErr w:type="spellEnd"/>
      <w:r w:rsidR="001B09BF" w:rsidRPr="00D2440B">
        <w:rPr>
          <w:i/>
          <w:lang w:val="en-US"/>
        </w:rPr>
        <w:t xml:space="preserve"> </w:t>
      </w:r>
      <w:proofErr w:type="spellStart"/>
      <w:r w:rsidR="001B09BF" w:rsidRPr="00D2440B">
        <w:rPr>
          <w:i/>
          <w:lang w:val="en-US"/>
        </w:rPr>
        <w:t>Dichtung</w:t>
      </w:r>
      <w:proofErr w:type="spellEnd"/>
      <w:r w:rsidR="001B09BF">
        <w:rPr>
          <w:lang w:val="en-US"/>
        </w:rPr>
        <w:t xml:space="preserve"> (</w:t>
      </w:r>
      <w:proofErr w:type="spellStart"/>
      <w:r w:rsidR="007A08A8" w:rsidRPr="007A08A8">
        <w:rPr>
          <w:i/>
          <w:lang w:val="en-US"/>
        </w:rPr>
        <w:t>Siddharta</w:t>
      </w:r>
      <w:proofErr w:type="spellEnd"/>
      <w:r w:rsidR="007A08A8">
        <w:rPr>
          <w:lang w:val="en-US"/>
        </w:rPr>
        <w:t xml:space="preserve">, </w:t>
      </w:r>
      <w:r w:rsidR="001B09BF">
        <w:rPr>
          <w:lang w:val="en-US"/>
        </w:rPr>
        <w:t>1922)</w:t>
      </w:r>
      <w:r w:rsidR="002B7845">
        <w:rPr>
          <w:lang w:val="en-US"/>
        </w:rPr>
        <w:t xml:space="preserve">, </w:t>
      </w:r>
      <w:r w:rsidR="00AB5D28">
        <w:rPr>
          <w:lang w:val="en-US"/>
        </w:rPr>
        <w:t xml:space="preserve">the result of </w:t>
      </w:r>
      <w:proofErr w:type="spellStart"/>
      <w:r w:rsidR="00AB5D28">
        <w:rPr>
          <w:lang w:val="en-US"/>
        </w:rPr>
        <w:t>Hesse’s</w:t>
      </w:r>
      <w:proofErr w:type="spellEnd"/>
      <w:r w:rsidR="00D17A27">
        <w:rPr>
          <w:lang w:val="en-US"/>
        </w:rPr>
        <w:t xml:space="preserve"> study of the philosophy and religion of India</w:t>
      </w:r>
      <w:r w:rsidR="002B7845">
        <w:rPr>
          <w:lang w:val="en-US"/>
        </w:rPr>
        <w:t>,</w:t>
      </w:r>
      <w:r w:rsidR="002A726A">
        <w:rPr>
          <w:lang w:val="en-US"/>
        </w:rPr>
        <w:t xml:space="preserve"> legendary fragments of Buddha’s life are </w:t>
      </w:r>
      <w:r w:rsidR="00435FA5">
        <w:rPr>
          <w:lang w:val="en-US"/>
        </w:rPr>
        <w:t xml:space="preserve">transformed into a psychological-religious </w:t>
      </w:r>
      <w:r w:rsidR="005F540C" w:rsidRPr="00FE6687">
        <w:rPr>
          <w:lang w:val="en-US"/>
        </w:rPr>
        <w:t>Bildungsroman</w:t>
      </w:r>
      <w:r w:rsidR="005F540C">
        <w:rPr>
          <w:lang w:val="en-US"/>
        </w:rPr>
        <w:t>.</w:t>
      </w:r>
      <w:r w:rsidR="00D24209">
        <w:rPr>
          <w:lang w:val="en-US"/>
        </w:rPr>
        <w:t xml:space="preserve"> </w:t>
      </w:r>
      <w:r w:rsidR="00D24209" w:rsidRPr="007F7671">
        <w:rPr>
          <w:i/>
          <w:lang w:val="en-US"/>
        </w:rPr>
        <w:t>Der Steppenwolf</w:t>
      </w:r>
      <w:r w:rsidR="00560F8F">
        <w:rPr>
          <w:lang w:val="en-US"/>
        </w:rPr>
        <w:t xml:space="preserve"> (</w:t>
      </w:r>
      <w:r w:rsidR="007A08A8" w:rsidRPr="007A08A8">
        <w:rPr>
          <w:i/>
          <w:lang w:val="en-US"/>
        </w:rPr>
        <w:t>Steppenwolf</w:t>
      </w:r>
      <w:r w:rsidR="007A08A8">
        <w:rPr>
          <w:lang w:val="en-US"/>
        </w:rPr>
        <w:t xml:space="preserve">, </w:t>
      </w:r>
      <w:r w:rsidR="00560F8F">
        <w:rPr>
          <w:lang w:val="en-US"/>
        </w:rPr>
        <w:t xml:space="preserve">1927) </w:t>
      </w:r>
      <w:r w:rsidR="005F6B06">
        <w:rPr>
          <w:lang w:val="en-US"/>
        </w:rPr>
        <w:t xml:space="preserve">is </w:t>
      </w:r>
      <w:proofErr w:type="spellStart"/>
      <w:r w:rsidR="000302B2">
        <w:rPr>
          <w:lang w:val="en-US"/>
        </w:rPr>
        <w:t>Hesse’s</w:t>
      </w:r>
      <w:proofErr w:type="spellEnd"/>
      <w:r w:rsidR="000302B2">
        <w:rPr>
          <w:lang w:val="en-US"/>
        </w:rPr>
        <w:t xml:space="preserve"> only work with a clear expressionist slant</w:t>
      </w:r>
      <w:r w:rsidR="007F7671">
        <w:rPr>
          <w:lang w:val="en-US"/>
        </w:rPr>
        <w:t>.</w:t>
      </w:r>
      <w:r w:rsidR="00F52742">
        <w:rPr>
          <w:lang w:val="en-US"/>
        </w:rPr>
        <w:t xml:space="preserve"> </w:t>
      </w:r>
      <w:r w:rsidR="00F16C63">
        <w:rPr>
          <w:lang w:val="en-US"/>
        </w:rPr>
        <w:t>Here, the</w:t>
      </w:r>
      <w:r w:rsidR="00507F12">
        <w:rPr>
          <w:lang w:val="en-US"/>
        </w:rPr>
        <w:t xml:space="preserve"> narrative of </w:t>
      </w:r>
      <w:r w:rsidR="00304136">
        <w:rPr>
          <w:lang w:val="en-US"/>
        </w:rPr>
        <w:t xml:space="preserve">the </w:t>
      </w:r>
      <w:r w:rsidR="00512B38">
        <w:rPr>
          <w:lang w:val="en-US"/>
        </w:rPr>
        <w:t>personal</w:t>
      </w:r>
      <w:r w:rsidR="00304136">
        <w:rPr>
          <w:lang w:val="en-US"/>
        </w:rPr>
        <w:t xml:space="preserve"> crisis of the </w:t>
      </w:r>
      <w:r w:rsidR="00577D4A">
        <w:rPr>
          <w:lang w:val="en-US"/>
        </w:rPr>
        <w:t>neurotic</w:t>
      </w:r>
      <w:r w:rsidR="00304136">
        <w:rPr>
          <w:lang w:val="en-US"/>
        </w:rPr>
        <w:t xml:space="preserve"> protagonist</w:t>
      </w:r>
      <w:r w:rsidR="00F16C63">
        <w:rPr>
          <w:lang w:val="en-US"/>
        </w:rPr>
        <w:t xml:space="preserve"> </w:t>
      </w:r>
      <w:r w:rsidR="00512B38">
        <w:rPr>
          <w:lang w:val="en-US"/>
        </w:rPr>
        <w:t>simultaneously</w:t>
      </w:r>
      <w:r w:rsidR="00F16C63">
        <w:rPr>
          <w:lang w:val="en-US"/>
        </w:rPr>
        <w:t xml:space="preserve"> serves as a vehicle for social and cultural criticism</w:t>
      </w:r>
      <w:r w:rsidR="00577D4A">
        <w:rPr>
          <w:lang w:val="en-US"/>
        </w:rPr>
        <w:t xml:space="preserve">. </w:t>
      </w:r>
      <w:r w:rsidR="00672E28">
        <w:rPr>
          <w:lang w:val="en-US"/>
        </w:rPr>
        <w:t>A</w:t>
      </w:r>
      <w:r w:rsidR="00D2440B">
        <w:rPr>
          <w:lang w:val="en-US"/>
        </w:rPr>
        <w:t xml:space="preserve">fter this novel, </w:t>
      </w:r>
      <w:proofErr w:type="spellStart"/>
      <w:r w:rsidR="00D2440B">
        <w:rPr>
          <w:lang w:val="en-US"/>
        </w:rPr>
        <w:t>Hesse</w:t>
      </w:r>
      <w:proofErr w:type="spellEnd"/>
      <w:r w:rsidR="00D2440B">
        <w:rPr>
          <w:lang w:val="en-US"/>
        </w:rPr>
        <w:t xml:space="preserve"> </w:t>
      </w:r>
      <w:r w:rsidR="00F24929">
        <w:rPr>
          <w:lang w:val="en-US"/>
        </w:rPr>
        <w:t>resort</w:t>
      </w:r>
      <w:r w:rsidR="0067796F">
        <w:rPr>
          <w:lang w:val="en-US"/>
        </w:rPr>
        <w:t>ed</w:t>
      </w:r>
      <w:r w:rsidR="00D2440B">
        <w:rPr>
          <w:lang w:val="en-US"/>
        </w:rPr>
        <w:t xml:space="preserve"> to </w:t>
      </w:r>
      <w:r w:rsidR="00FC3F05">
        <w:rPr>
          <w:lang w:val="en-US"/>
        </w:rPr>
        <w:t xml:space="preserve">a more conventional </w:t>
      </w:r>
      <w:r w:rsidR="003625EF">
        <w:rPr>
          <w:lang w:val="en-US"/>
        </w:rPr>
        <w:t>style</w:t>
      </w:r>
      <w:r w:rsidR="00E440CB">
        <w:rPr>
          <w:lang w:val="en-US"/>
        </w:rPr>
        <w:t xml:space="preserve">, thus </w:t>
      </w:r>
      <w:r w:rsidR="00445E58">
        <w:rPr>
          <w:lang w:val="en-US"/>
        </w:rPr>
        <w:t xml:space="preserve">renouncing </w:t>
      </w:r>
      <w:r w:rsidR="008A2517">
        <w:rPr>
          <w:lang w:val="en-US"/>
        </w:rPr>
        <w:t>the aesthetics of avant</w:t>
      </w:r>
      <w:r w:rsidR="00607AC0">
        <w:rPr>
          <w:lang w:val="en-US"/>
        </w:rPr>
        <w:t>-</w:t>
      </w:r>
      <w:r w:rsidR="008A2517">
        <w:rPr>
          <w:lang w:val="en-US"/>
        </w:rPr>
        <w:t xml:space="preserve">gardism, as in </w:t>
      </w:r>
      <w:proofErr w:type="spellStart"/>
      <w:r w:rsidR="00E440CB" w:rsidRPr="00C74AFA">
        <w:rPr>
          <w:i/>
          <w:lang w:val="en-US"/>
        </w:rPr>
        <w:t>Narziß</w:t>
      </w:r>
      <w:proofErr w:type="spellEnd"/>
      <w:r w:rsidR="00E440CB" w:rsidRPr="00C74AFA">
        <w:rPr>
          <w:i/>
          <w:lang w:val="en-US"/>
        </w:rPr>
        <w:t xml:space="preserve"> und </w:t>
      </w:r>
      <w:proofErr w:type="spellStart"/>
      <w:r w:rsidR="00E440CB" w:rsidRPr="00C74AFA">
        <w:rPr>
          <w:i/>
          <w:lang w:val="en-US"/>
        </w:rPr>
        <w:t>Goldmund</w:t>
      </w:r>
      <w:proofErr w:type="spellEnd"/>
      <w:r w:rsidR="00BE4DE3" w:rsidRPr="00C74AFA">
        <w:rPr>
          <w:i/>
          <w:lang w:val="en-US"/>
        </w:rPr>
        <w:t xml:space="preserve">. </w:t>
      </w:r>
      <w:r w:rsidR="00BE4DE3" w:rsidRPr="003F6757">
        <w:rPr>
          <w:i/>
          <w:lang w:val="en-US"/>
        </w:rPr>
        <w:t xml:space="preserve">Geschichte </w:t>
      </w:r>
      <w:proofErr w:type="spellStart"/>
      <w:r w:rsidR="00BE4DE3" w:rsidRPr="003F6757">
        <w:rPr>
          <w:i/>
          <w:lang w:val="en-US"/>
        </w:rPr>
        <w:t>einer</w:t>
      </w:r>
      <w:proofErr w:type="spellEnd"/>
      <w:r w:rsidR="00BE4DE3" w:rsidRPr="003F6757">
        <w:rPr>
          <w:i/>
          <w:lang w:val="en-US"/>
        </w:rPr>
        <w:t xml:space="preserve"> </w:t>
      </w:r>
      <w:proofErr w:type="spellStart"/>
      <w:r w:rsidR="00BE4DE3" w:rsidRPr="003F6757">
        <w:rPr>
          <w:i/>
          <w:lang w:val="en-US"/>
        </w:rPr>
        <w:t>Freundschaft</w:t>
      </w:r>
      <w:proofErr w:type="spellEnd"/>
      <w:r w:rsidR="00E440CB" w:rsidRPr="003F6757">
        <w:rPr>
          <w:lang w:val="en-US"/>
        </w:rPr>
        <w:t xml:space="preserve"> (</w:t>
      </w:r>
      <w:r w:rsidR="00817573" w:rsidRPr="003F6757">
        <w:rPr>
          <w:i/>
          <w:lang w:val="en-US"/>
        </w:rPr>
        <w:t xml:space="preserve">Narcissus and </w:t>
      </w:r>
      <w:proofErr w:type="spellStart"/>
      <w:r w:rsidR="00817573" w:rsidRPr="003F6757">
        <w:rPr>
          <w:i/>
          <w:lang w:val="en-US"/>
        </w:rPr>
        <w:t>Goldmund</w:t>
      </w:r>
      <w:proofErr w:type="spellEnd"/>
      <w:r w:rsidR="00817573" w:rsidRPr="003F6757">
        <w:rPr>
          <w:lang w:val="en-US"/>
        </w:rPr>
        <w:t xml:space="preserve">, </w:t>
      </w:r>
      <w:r w:rsidR="00E440CB" w:rsidRPr="003F6757">
        <w:rPr>
          <w:lang w:val="en-US"/>
        </w:rPr>
        <w:t>1930)</w:t>
      </w:r>
      <w:r w:rsidR="003F6757" w:rsidRPr="003F6757">
        <w:rPr>
          <w:lang w:val="en-US"/>
        </w:rPr>
        <w:t>.</w:t>
      </w:r>
      <w:r w:rsidR="008A2517" w:rsidRPr="003F6757">
        <w:rPr>
          <w:lang w:val="en-US"/>
        </w:rPr>
        <w:t xml:space="preserve"> </w:t>
      </w:r>
      <w:r w:rsidR="008A2517">
        <w:rPr>
          <w:lang w:val="en-US"/>
        </w:rPr>
        <w:t xml:space="preserve">Although the </w:t>
      </w:r>
      <w:r w:rsidR="003F6757">
        <w:rPr>
          <w:lang w:val="en-US"/>
        </w:rPr>
        <w:t xml:space="preserve">(medieval) </w:t>
      </w:r>
      <w:r w:rsidR="000333D8">
        <w:rPr>
          <w:lang w:val="en-US"/>
        </w:rPr>
        <w:t xml:space="preserve">tale of the friendship between </w:t>
      </w:r>
      <w:proofErr w:type="spellStart"/>
      <w:r w:rsidR="000333D8">
        <w:rPr>
          <w:lang w:val="en-US"/>
        </w:rPr>
        <w:t>Goldmund</w:t>
      </w:r>
      <w:proofErr w:type="spellEnd"/>
      <w:r w:rsidR="000333D8">
        <w:rPr>
          <w:lang w:val="en-US"/>
        </w:rPr>
        <w:t xml:space="preserve"> and </w:t>
      </w:r>
      <w:r w:rsidR="003A65C1">
        <w:rPr>
          <w:lang w:val="en-US"/>
        </w:rPr>
        <w:t xml:space="preserve">his </w:t>
      </w:r>
      <w:r w:rsidR="002C34C6">
        <w:rPr>
          <w:lang w:val="en-US"/>
        </w:rPr>
        <w:t>mentor</w:t>
      </w:r>
      <w:r w:rsidR="000333D8">
        <w:rPr>
          <w:lang w:val="en-US"/>
        </w:rPr>
        <w:t xml:space="preserve"> </w:t>
      </w:r>
      <w:proofErr w:type="spellStart"/>
      <w:r w:rsidR="000333D8">
        <w:rPr>
          <w:lang w:val="en-US"/>
        </w:rPr>
        <w:t>Narzi</w:t>
      </w:r>
      <w:r w:rsidR="00EA29BA">
        <w:rPr>
          <w:lang w:val="en-US"/>
        </w:rPr>
        <w:t>ß</w:t>
      </w:r>
      <w:proofErr w:type="spellEnd"/>
      <w:r w:rsidR="008A2517">
        <w:rPr>
          <w:lang w:val="en-US"/>
        </w:rPr>
        <w:t xml:space="preserve"> is</w:t>
      </w:r>
      <w:r w:rsidR="00415796">
        <w:rPr>
          <w:lang w:val="en-US"/>
        </w:rPr>
        <w:t xml:space="preserve"> presented in the German romantic mode, the novel </w:t>
      </w:r>
      <w:r w:rsidR="00EA29BA">
        <w:rPr>
          <w:lang w:val="en-US"/>
        </w:rPr>
        <w:t>a</w:t>
      </w:r>
      <w:r w:rsidR="00BB6EEC">
        <w:rPr>
          <w:lang w:val="en-US"/>
        </w:rPr>
        <w:t>lso</w:t>
      </w:r>
      <w:r w:rsidR="00415796">
        <w:rPr>
          <w:lang w:val="en-US"/>
        </w:rPr>
        <w:t xml:space="preserve"> deals with </w:t>
      </w:r>
      <w:r w:rsidR="00BB6EEC">
        <w:rPr>
          <w:lang w:val="en-US"/>
        </w:rPr>
        <w:t xml:space="preserve">Jung’s </w:t>
      </w:r>
      <w:r w:rsidR="00415796">
        <w:rPr>
          <w:lang w:val="en-US"/>
        </w:rPr>
        <w:t>psychoanalysis.</w:t>
      </w:r>
      <w:r w:rsidR="00CC41EE">
        <w:rPr>
          <w:lang w:val="en-US"/>
        </w:rPr>
        <w:t xml:space="preserve"> </w:t>
      </w:r>
      <w:r w:rsidR="008A2517">
        <w:rPr>
          <w:lang w:val="en-US"/>
        </w:rPr>
        <w:t xml:space="preserve">In his </w:t>
      </w:r>
      <w:r w:rsidR="00E50E29">
        <w:rPr>
          <w:lang w:val="en-US"/>
        </w:rPr>
        <w:t>last major work,</w:t>
      </w:r>
      <w:r w:rsidR="00117449">
        <w:rPr>
          <w:lang w:val="en-US"/>
        </w:rPr>
        <w:t xml:space="preserve"> </w:t>
      </w:r>
      <w:r w:rsidR="00117449" w:rsidRPr="00CE3D80">
        <w:rPr>
          <w:i/>
          <w:lang w:val="en-US"/>
        </w:rPr>
        <w:t xml:space="preserve">Das </w:t>
      </w:r>
      <w:proofErr w:type="spellStart"/>
      <w:r w:rsidR="00117449" w:rsidRPr="00CE3D80">
        <w:rPr>
          <w:i/>
          <w:lang w:val="en-US"/>
        </w:rPr>
        <w:t>Glasperlenspiel</w:t>
      </w:r>
      <w:proofErr w:type="spellEnd"/>
      <w:r w:rsidR="008A2517">
        <w:rPr>
          <w:i/>
          <w:lang w:val="en-US"/>
        </w:rPr>
        <w:t xml:space="preserve"> </w:t>
      </w:r>
      <w:r w:rsidR="008A2517">
        <w:rPr>
          <w:lang w:val="en-US"/>
        </w:rPr>
        <w:t>(</w:t>
      </w:r>
      <w:r w:rsidR="00741978" w:rsidRPr="00741978">
        <w:rPr>
          <w:i/>
          <w:lang w:val="en-US"/>
        </w:rPr>
        <w:t>The Glass Bead Game</w:t>
      </w:r>
      <w:r w:rsidR="00741978">
        <w:rPr>
          <w:lang w:val="en-US"/>
        </w:rPr>
        <w:t xml:space="preserve">, </w:t>
      </w:r>
      <w:r w:rsidR="00A8289D">
        <w:rPr>
          <w:lang w:val="en-US"/>
        </w:rPr>
        <w:t>1943</w:t>
      </w:r>
      <w:r w:rsidR="008A2517">
        <w:rPr>
          <w:lang w:val="en-US"/>
        </w:rPr>
        <w:t xml:space="preserve">), </w:t>
      </w:r>
      <w:proofErr w:type="spellStart"/>
      <w:r w:rsidR="008A2517">
        <w:rPr>
          <w:lang w:val="en-US"/>
        </w:rPr>
        <w:t>Hesse</w:t>
      </w:r>
      <w:proofErr w:type="spellEnd"/>
      <w:r w:rsidR="000C32E7">
        <w:rPr>
          <w:lang w:val="en-US"/>
        </w:rPr>
        <w:t xml:space="preserve"> </w:t>
      </w:r>
      <w:r w:rsidR="002A6E4F">
        <w:rPr>
          <w:lang w:val="en-US"/>
        </w:rPr>
        <w:t xml:space="preserve">designs </w:t>
      </w:r>
      <w:r w:rsidR="00CA3CDA">
        <w:rPr>
          <w:lang w:val="en-US"/>
        </w:rPr>
        <w:t xml:space="preserve">a </w:t>
      </w:r>
      <w:r w:rsidR="0039423E">
        <w:rPr>
          <w:lang w:val="en-US"/>
        </w:rPr>
        <w:t xml:space="preserve">futuristic </w:t>
      </w:r>
      <w:r w:rsidR="00CA3CDA">
        <w:rPr>
          <w:lang w:val="en-US"/>
        </w:rPr>
        <w:t>utopian vision of a monastic community</w:t>
      </w:r>
      <w:r w:rsidR="00CB154C">
        <w:rPr>
          <w:lang w:val="en-US"/>
        </w:rPr>
        <w:t xml:space="preserve">, </w:t>
      </w:r>
      <w:r w:rsidR="00AF12CA">
        <w:rPr>
          <w:lang w:val="en-US"/>
        </w:rPr>
        <w:t xml:space="preserve">in </w:t>
      </w:r>
      <w:r w:rsidR="00CA3CDA">
        <w:rPr>
          <w:lang w:val="en-US"/>
        </w:rPr>
        <w:t xml:space="preserve">which </w:t>
      </w:r>
      <w:r w:rsidR="00B47742">
        <w:rPr>
          <w:lang w:val="en-US"/>
        </w:rPr>
        <w:t xml:space="preserve">the </w:t>
      </w:r>
      <w:r w:rsidR="003E2FF4">
        <w:rPr>
          <w:lang w:val="en-US"/>
        </w:rPr>
        <w:t>yearning of the human mind for unity and reconciliation</w:t>
      </w:r>
      <w:r w:rsidR="00AF12CA">
        <w:rPr>
          <w:lang w:val="en-US"/>
        </w:rPr>
        <w:t xml:space="preserve"> is symbolized through </w:t>
      </w:r>
      <w:r w:rsidR="00E55ECE">
        <w:rPr>
          <w:lang w:val="en-US"/>
        </w:rPr>
        <w:t>the protagonist’s</w:t>
      </w:r>
      <w:r w:rsidR="0039423E">
        <w:rPr>
          <w:lang w:val="en-US"/>
        </w:rPr>
        <w:t xml:space="preserve"> </w:t>
      </w:r>
      <w:r w:rsidR="00C16CE3">
        <w:rPr>
          <w:lang w:val="en-US"/>
        </w:rPr>
        <w:t xml:space="preserve">arduous, lifelong training to become the master of </w:t>
      </w:r>
      <w:r w:rsidR="00D829E0">
        <w:rPr>
          <w:lang w:val="en-US"/>
        </w:rPr>
        <w:t>the</w:t>
      </w:r>
      <w:r w:rsidR="00AF12CA">
        <w:rPr>
          <w:lang w:val="en-US"/>
        </w:rPr>
        <w:t xml:space="preserve"> </w:t>
      </w:r>
      <w:r w:rsidR="008109F2">
        <w:rPr>
          <w:lang w:val="en-US"/>
        </w:rPr>
        <w:t>“</w:t>
      </w:r>
      <w:r w:rsidR="00AF12CA">
        <w:rPr>
          <w:lang w:val="en-US"/>
        </w:rPr>
        <w:t>glass bead game</w:t>
      </w:r>
      <w:r w:rsidR="008109F2">
        <w:rPr>
          <w:lang w:val="en-US"/>
        </w:rPr>
        <w:t>”</w:t>
      </w:r>
      <w:r w:rsidR="00731090">
        <w:rPr>
          <w:lang w:val="en-US"/>
        </w:rPr>
        <w:t xml:space="preserve">, </w:t>
      </w:r>
      <w:r w:rsidR="003D326E">
        <w:rPr>
          <w:lang w:val="en-US"/>
        </w:rPr>
        <w:t xml:space="preserve">the game </w:t>
      </w:r>
      <w:r w:rsidR="00731090">
        <w:rPr>
          <w:lang w:val="en-US"/>
        </w:rPr>
        <w:t>of life</w:t>
      </w:r>
      <w:r w:rsidR="00AF12CA">
        <w:rPr>
          <w:vanish/>
          <w:lang w:val="en-US"/>
        </w:rPr>
        <w:t>HH</w:t>
      </w:r>
      <w:r w:rsidR="003E2FF4">
        <w:rPr>
          <w:lang w:val="en-US"/>
        </w:rPr>
        <w:t>.</w:t>
      </w:r>
      <w:r w:rsidR="00C34E07">
        <w:rPr>
          <w:lang w:val="en-US"/>
        </w:rPr>
        <w:t xml:space="preserve"> </w:t>
      </w:r>
      <w:r w:rsidR="00BB6EEC">
        <w:rPr>
          <w:lang w:val="en-US"/>
        </w:rPr>
        <w:t>Self-realization,</w:t>
      </w:r>
      <w:r w:rsidR="00D829E0">
        <w:rPr>
          <w:lang w:val="en-US"/>
        </w:rPr>
        <w:t xml:space="preserve"> openness towards other cultures, </w:t>
      </w:r>
      <w:r w:rsidR="00BB6EEC">
        <w:rPr>
          <w:lang w:val="en-US"/>
        </w:rPr>
        <w:t xml:space="preserve">but also </w:t>
      </w:r>
      <w:r w:rsidR="00D829E0">
        <w:rPr>
          <w:lang w:val="en-US"/>
        </w:rPr>
        <w:t>the sacrifice of the self for the benefit of the community form the basic themes</w:t>
      </w:r>
      <w:r w:rsidR="00C16CE3">
        <w:rPr>
          <w:lang w:val="en-US"/>
        </w:rPr>
        <w:t>.</w:t>
      </w:r>
      <w:r w:rsidR="00A155AD">
        <w:rPr>
          <w:lang w:val="en-US"/>
        </w:rPr>
        <w:t xml:space="preserve"> </w:t>
      </w:r>
      <w:r w:rsidR="00F229B1">
        <w:rPr>
          <w:lang w:val="en-US"/>
        </w:rPr>
        <w:t xml:space="preserve">In 1946 </w:t>
      </w:r>
      <w:proofErr w:type="spellStart"/>
      <w:r w:rsidR="00F229B1">
        <w:rPr>
          <w:lang w:val="en-US"/>
        </w:rPr>
        <w:t>Hesse</w:t>
      </w:r>
      <w:proofErr w:type="spellEnd"/>
      <w:r w:rsidR="00F229B1">
        <w:rPr>
          <w:lang w:val="en-US"/>
        </w:rPr>
        <w:t xml:space="preserve"> </w:t>
      </w:r>
      <w:r w:rsidR="00617DB5">
        <w:rPr>
          <w:lang w:val="en-US"/>
        </w:rPr>
        <w:t>– a Swiss citizen</w:t>
      </w:r>
      <w:r w:rsidR="00704476">
        <w:rPr>
          <w:lang w:val="en-US"/>
        </w:rPr>
        <w:t xml:space="preserve"> since 1924</w:t>
      </w:r>
      <w:r w:rsidR="00617DB5">
        <w:rPr>
          <w:lang w:val="en-US"/>
        </w:rPr>
        <w:t xml:space="preserve"> - </w:t>
      </w:r>
      <w:r w:rsidR="00F229B1">
        <w:rPr>
          <w:lang w:val="en-US"/>
        </w:rPr>
        <w:t xml:space="preserve">was awarded the Nobel Prize </w:t>
      </w:r>
      <w:r w:rsidR="008109F2">
        <w:rPr>
          <w:lang w:val="en-US"/>
        </w:rPr>
        <w:t>in L</w:t>
      </w:r>
      <w:r w:rsidR="00F229B1">
        <w:rPr>
          <w:lang w:val="en-US"/>
        </w:rPr>
        <w:t>iterature.</w:t>
      </w:r>
    </w:p>
    <w:p w:rsidR="00967757" w:rsidDel="00BE76DE" w:rsidRDefault="00967757">
      <w:pPr>
        <w:rPr>
          <w:del w:id="14" w:author="Bru Sascha" w:date="2013-07-09T14:21:00Z"/>
          <w:lang w:val="en-US"/>
        </w:rPr>
      </w:pPr>
      <w:del w:id="15" w:author="Bru Sascha" w:date="2013-07-09T14:21:00Z">
        <w:r w:rsidDel="00BE76DE">
          <w:rPr>
            <w:lang w:val="en-US"/>
          </w:rPr>
          <w:delText>Geert Crauwels</w:delText>
        </w:r>
      </w:del>
    </w:p>
    <w:p w:rsidR="00967757" w:rsidRDefault="00967757">
      <w:pPr>
        <w:rPr>
          <w:lang w:val="en-US"/>
        </w:rPr>
      </w:pPr>
      <w:commentRangeStart w:id="16"/>
      <w:r>
        <w:rPr>
          <w:lang w:val="en-US"/>
        </w:rPr>
        <w:t>References and further reading:</w:t>
      </w:r>
      <w:commentRangeEnd w:id="16"/>
      <w:r w:rsidR="00BE76DE">
        <w:rPr>
          <w:rStyle w:val="CommentReference"/>
          <w:rFonts w:eastAsiaTheme="minorEastAsia"/>
          <w:lang w:val="nl-BE" w:eastAsia="nl-BE"/>
        </w:rPr>
        <w:commentReference w:id="16"/>
      </w:r>
    </w:p>
    <w:p w:rsidR="00967757" w:rsidRDefault="000A61B7">
      <w:r w:rsidRPr="000A61B7">
        <w:t xml:space="preserve">Michels, V. (ed.) (2001-2007) </w:t>
      </w:r>
      <w:r w:rsidRPr="000A61B7">
        <w:rPr>
          <w:i/>
        </w:rPr>
        <w:t>Hermann Hesse. Sämtliche Werke in 20 Bänden (plus Registerband)</w:t>
      </w:r>
      <w:r>
        <w:t>, Frankfurt am Main: Suhrkamp.</w:t>
      </w:r>
    </w:p>
    <w:p w:rsidR="000A61B7" w:rsidRDefault="000A61B7">
      <w:r>
        <w:t xml:space="preserve">Decker, G. (2012) </w:t>
      </w:r>
      <w:r w:rsidRPr="000A61B7">
        <w:rPr>
          <w:i/>
        </w:rPr>
        <w:t>Hesse. Der Wanderer und sein Schatten. Biographie</w:t>
      </w:r>
      <w:r>
        <w:t>, Munich: Carl Hanser</w:t>
      </w:r>
      <w:r w:rsidR="000204FE">
        <w:t>.</w:t>
      </w:r>
    </w:p>
    <w:p w:rsidR="000204FE" w:rsidRDefault="000204FE">
      <w:r>
        <w:lastRenderedPageBreak/>
        <w:t xml:space="preserve">Pfeiffer, M. (1990) </w:t>
      </w:r>
      <w:r w:rsidRPr="000204FE">
        <w:rPr>
          <w:i/>
        </w:rPr>
        <w:t>Hesse-Kommentar zu sämtlichen Werken</w:t>
      </w:r>
      <w:r>
        <w:t>, Frankfurt am Main: Suhrkamp.</w:t>
      </w:r>
    </w:p>
    <w:p w:rsidR="000204FE" w:rsidRDefault="00FE1C97">
      <w:pPr>
        <w:rPr>
          <w:ins w:id="18" w:author="Bru Sascha" w:date="2013-07-09T14:23:00Z"/>
        </w:rPr>
      </w:pPr>
      <w:r>
        <w:t xml:space="preserve">Solbach, A. (ed.) (2004) </w:t>
      </w:r>
      <w:r w:rsidRPr="00FE1C97">
        <w:rPr>
          <w:i/>
        </w:rPr>
        <w:t>Hermann Hesse und die literarische Moderne. Kulturwissenschaftliche Facetten einer literarischen Konstante im 20. Jahrhundert. Aufsätze</w:t>
      </w:r>
      <w:r>
        <w:t>, Frankfurt am Main: Suhrkamp.</w:t>
      </w:r>
    </w:p>
    <w:p w:rsidR="00BE76DE" w:rsidRDefault="00BE76DE">
      <w:pPr>
        <w:rPr>
          <w:ins w:id="19" w:author="Bru Sascha" w:date="2013-07-09T14:23:00Z"/>
        </w:rPr>
      </w:pPr>
    </w:p>
    <w:p w:rsidR="00BE76DE" w:rsidRPr="000612A0" w:rsidRDefault="00BE76DE" w:rsidP="00BE76DE">
      <w:pPr>
        <w:rPr>
          <w:ins w:id="20" w:author="Bru Sascha" w:date="2013-07-09T14:23:00Z"/>
          <w:lang w:val="en-US"/>
        </w:rPr>
      </w:pPr>
      <w:proofErr w:type="spellStart"/>
      <w:ins w:id="21" w:author="Bru Sascha" w:date="2013-07-09T14:23:00Z">
        <w:r w:rsidRPr="008A3CDA">
          <w:rPr>
            <w:highlight w:val="yellow"/>
            <w:lang w:val="en-US"/>
          </w:rPr>
          <w:t>Paratextual</w:t>
        </w:r>
        <w:proofErr w:type="spellEnd"/>
        <w:r w:rsidRPr="008A3CDA">
          <w:rPr>
            <w:highlight w:val="yellow"/>
            <w:lang w:val="en-US"/>
          </w:rPr>
          <w:t xml:space="preserve"> material</w:t>
        </w:r>
        <w:r>
          <w:rPr>
            <w:rStyle w:val="CommentReference"/>
          </w:rPr>
          <w:commentReference w:id="22"/>
        </w:r>
      </w:ins>
    </w:p>
    <w:p w:rsidR="00BE76DE" w:rsidRPr="000A61B7" w:rsidRDefault="00BE76DE"/>
    <w:sectPr w:rsidR="00BE76DE" w:rsidRPr="000A61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Bru Sascha" w:date="2013-07-09T14:32:00Z" w:initials="BS">
    <w:p w:rsidR="00BE76DE" w:rsidRPr="00BE76DE" w:rsidRDefault="00BE76D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E76DE">
        <w:rPr>
          <w:lang w:val="en-GB"/>
        </w:rPr>
        <w:t xml:space="preserve">Please </w:t>
      </w:r>
      <w:r w:rsidR="002420B6">
        <w:rPr>
          <w:lang w:val="en-GB"/>
        </w:rPr>
        <w:t xml:space="preserve">have a </w:t>
      </w:r>
      <w:bookmarkStart w:id="17" w:name="_GoBack"/>
      <w:bookmarkEnd w:id="17"/>
      <w:r w:rsidRPr="00BE76DE">
        <w:rPr>
          <w:lang w:val="en-GB"/>
        </w:rPr>
        <w:t xml:space="preserve">look at the accompanying mail to finalise this section properly. </w:t>
      </w:r>
    </w:p>
  </w:comment>
  <w:comment w:id="22" w:author="Bru Sascha" w:date="2013-07-09T14:24:00Z" w:initials="BS">
    <w:p w:rsidR="00BE76DE" w:rsidRPr="00BE76DE" w:rsidRDefault="00BE76DE" w:rsidP="00BE76D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E76DE">
        <w:rPr>
          <w:lang w:val="en-GB"/>
        </w:rPr>
        <w:t>See accompanying mail</w:t>
      </w:r>
      <w:r w:rsidRPr="00BE76DE">
        <w:rPr>
          <w:lang w:val="en-GB"/>
        </w:rPr>
        <w:t>. Thank you for this excellent entry!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6E"/>
    <w:rsid w:val="0000571D"/>
    <w:rsid w:val="00007FF3"/>
    <w:rsid w:val="000204FE"/>
    <w:rsid w:val="000302B2"/>
    <w:rsid w:val="000333D8"/>
    <w:rsid w:val="0005550B"/>
    <w:rsid w:val="00085200"/>
    <w:rsid w:val="000858C6"/>
    <w:rsid w:val="00090A40"/>
    <w:rsid w:val="000A61B7"/>
    <w:rsid w:val="000C32E7"/>
    <w:rsid w:val="000C487D"/>
    <w:rsid w:val="000C6960"/>
    <w:rsid w:val="0010237F"/>
    <w:rsid w:val="00117449"/>
    <w:rsid w:val="0013749D"/>
    <w:rsid w:val="00147DAD"/>
    <w:rsid w:val="00157C04"/>
    <w:rsid w:val="00163CCB"/>
    <w:rsid w:val="001771F0"/>
    <w:rsid w:val="0019368D"/>
    <w:rsid w:val="001B09BF"/>
    <w:rsid w:val="001C723C"/>
    <w:rsid w:val="001E74C5"/>
    <w:rsid w:val="00206890"/>
    <w:rsid w:val="00240A1D"/>
    <w:rsid w:val="002420B6"/>
    <w:rsid w:val="002438AB"/>
    <w:rsid w:val="00246247"/>
    <w:rsid w:val="002514AB"/>
    <w:rsid w:val="00255B01"/>
    <w:rsid w:val="00264B80"/>
    <w:rsid w:val="0027044E"/>
    <w:rsid w:val="00277819"/>
    <w:rsid w:val="00280A19"/>
    <w:rsid w:val="00285556"/>
    <w:rsid w:val="002A6E4F"/>
    <w:rsid w:val="002A726A"/>
    <w:rsid w:val="002B7845"/>
    <w:rsid w:val="002C34C6"/>
    <w:rsid w:val="002C46D3"/>
    <w:rsid w:val="00304136"/>
    <w:rsid w:val="00310A64"/>
    <w:rsid w:val="00323E1C"/>
    <w:rsid w:val="003419C3"/>
    <w:rsid w:val="00343676"/>
    <w:rsid w:val="00361E54"/>
    <w:rsid w:val="003625EF"/>
    <w:rsid w:val="00366921"/>
    <w:rsid w:val="0037093E"/>
    <w:rsid w:val="00393C3B"/>
    <w:rsid w:val="0039423E"/>
    <w:rsid w:val="003A27DD"/>
    <w:rsid w:val="003A65C1"/>
    <w:rsid w:val="003B156F"/>
    <w:rsid w:val="003B2377"/>
    <w:rsid w:val="003D0C49"/>
    <w:rsid w:val="003D326E"/>
    <w:rsid w:val="003E2FF4"/>
    <w:rsid w:val="003E31B2"/>
    <w:rsid w:val="003F6757"/>
    <w:rsid w:val="00415796"/>
    <w:rsid w:val="004314FB"/>
    <w:rsid w:val="00435FA5"/>
    <w:rsid w:val="00445E58"/>
    <w:rsid w:val="004508AF"/>
    <w:rsid w:val="00460BBB"/>
    <w:rsid w:val="004719AC"/>
    <w:rsid w:val="004A3919"/>
    <w:rsid w:val="004B1118"/>
    <w:rsid w:val="004B3889"/>
    <w:rsid w:val="004C05EC"/>
    <w:rsid w:val="004F56C3"/>
    <w:rsid w:val="00500215"/>
    <w:rsid w:val="00507F12"/>
    <w:rsid w:val="00512B38"/>
    <w:rsid w:val="00527B7A"/>
    <w:rsid w:val="005550A8"/>
    <w:rsid w:val="00560F8F"/>
    <w:rsid w:val="00566015"/>
    <w:rsid w:val="00571776"/>
    <w:rsid w:val="00577D4A"/>
    <w:rsid w:val="00581339"/>
    <w:rsid w:val="00585F94"/>
    <w:rsid w:val="005C46C2"/>
    <w:rsid w:val="005E0044"/>
    <w:rsid w:val="005E1ABE"/>
    <w:rsid w:val="005F0179"/>
    <w:rsid w:val="005F540C"/>
    <w:rsid w:val="005F6B06"/>
    <w:rsid w:val="00607AC0"/>
    <w:rsid w:val="00614BA9"/>
    <w:rsid w:val="00617DB5"/>
    <w:rsid w:val="00670461"/>
    <w:rsid w:val="00672E28"/>
    <w:rsid w:val="0067796F"/>
    <w:rsid w:val="00692986"/>
    <w:rsid w:val="006A0A6E"/>
    <w:rsid w:val="006A65AC"/>
    <w:rsid w:val="006D0D6B"/>
    <w:rsid w:val="006D1F5D"/>
    <w:rsid w:val="006F04F9"/>
    <w:rsid w:val="006F2A63"/>
    <w:rsid w:val="006F491F"/>
    <w:rsid w:val="00703DFF"/>
    <w:rsid w:val="00704476"/>
    <w:rsid w:val="00705C73"/>
    <w:rsid w:val="00731090"/>
    <w:rsid w:val="00732DEE"/>
    <w:rsid w:val="00733B29"/>
    <w:rsid w:val="00741978"/>
    <w:rsid w:val="00767867"/>
    <w:rsid w:val="00783B52"/>
    <w:rsid w:val="0079141B"/>
    <w:rsid w:val="007A08A8"/>
    <w:rsid w:val="007A23AF"/>
    <w:rsid w:val="007B32A0"/>
    <w:rsid w:val="007F07A3"/>
    <w:rsid w:val="007F7671"/>
    <w:rsid w:val="0080612A"/>
    <w:rsid w:val="008109F2"/>
    <w:rsid w:val="00812757"/>
    <w:rsid w:val="00813108"/>
    <w:rsid w:val="00817573"/>
    <w:rsid w:val="00834436"/>
    <w:rsid w:val="00856DF0"/>
    <w:rsid w:val="00880198"/>
    <w:rsid w:val="00885803"/>
    <w:rsid w:val="008A2517"/>
    <w:rsid w:val="008C5185"/>
    <w:rsid w:val="008D7298"/>
    <w:rsid w:val="00900E4C"/>
    <w:rsid w:val="009058D0"/>
    <w:rsid w:val="0091494D"/>
    <w:rsid w:val="0091798A"/>
    <w:rsid w:val="00946620"/>
    <w:rsid w:val="00967757"/>
    <w:rsid w:val="009829E7"/>
    <w:rsid w:val="00992184"/>
    <w:rsid w:val="00992868"/>
    <w:rsid w:val="009A0834"/>
    <w:rsid w:val="009A60DA"/>
    <w:rsid w:val="009C3E43"/>
    <w:rsid w:val="00A035D9"/>
    <w:rsid w:val="00A155AD"/>
    <w:rsid w:val="00A507E3"/>
    <w:rsid w:val="00A62436"/>
    <w:rsid w:val="00A8289D"/>
    <w:rsid w:val="00A951FE"/>
    <w:rsid w:val="00AB048B"/>
    <w:rsid w:val="00AB2526"/>
    <w:rsid w:val="00AB5D28"/>
    <w:rsid w:val="00AC0823"/>
    <w:rsid w:val="00AE44F0"/>
    <w:rsid w:val="00AF12CA"/>
    <w:rsid w:val="00AF3C97"/>
    <w:rsid w:val="00B074CB"/>
    <w:rsid w:val="00B21E68"/>
    <w:rsid w:val="00B37C25"/>
    <w:rsid w:val="00B47742"/>
    <w:rsid w:val="00B53CD8"/>
    <w:rsid w:val="00B575A8"/>
    <w:rsid w:val="00B67854"/>
    <w:rsid w:val="00B808D3"/>
    <w:rsid w:val="00B80B50"/>
    <w:rsid w:val="00BB477B"/>
    <w:rsid w:val="00BB6EEC"/>
    <w:rsid w:val="00BC7112"/>
    <w:rsid w:val="00BD4431"/>
    <w:rsid w:val="00BE49F5"/>
    <w:rsid w:val="00BE4DE3"/>
    <w:rsid w:val="00BE76DE"/>
    <w:rsid w:val="00C074FB"/>
    <w:rsid w:val="00C13361"/>
    <w:rsid w:val="00C16CE3"/>
    <w:rsid w:val="00C16E08"/>
    <w:rsid w:val="00C34E07"/>
    <w:rsid w:val="00C41A7A"/>
    <w:rsid w:val="00C45BB9"/>
    <w:rsid w:val="00C57DE8"/>
    <w:rsid w:val="00C62D9D"/>
    <w:rsid w:val="00C704EE"/>
    <w:rsid w:val="00C74AFA"/>
    <w:rsid w:val="00CA3CDA"/>
    <w:rsid w:val="00CA5111"/>
    <w:rsid w:val="00CB154C"/>
    <w:rsid w:val="00CB49ED"/>
    <w:rsid w:val="00CC41EE"/>
    <w:rsid w:val="00CD5C0F"/>
    <w:rsid w:val="00CE3D80"/>
    <w:rsid w:val="00CE497D"/>
    <w:rsid w:val="00CF7FF4"/>
    <w:rsid w:val="00D04BFD"/>
    <w:rsid w:val="00D17A27"/>
    <w:rsid w:val="00D20F0D"/>
    <w:rsid w:val="00D24209"/>
    <w:rsid w:val="00D2440B"/>
    <w:rsid w:val="00D348BB"/>
    <w:rsid w:val="00D41929"/>
    <w:rsid w:val="00D47E7D"/>
    <w:rsid w:val="00D62741"/>
    <w:rsid w:val="00D829E0"/>
    <w:rsid w:val="00D86E7C"/>
    <w:rsid w:val="00D93ACE"/>
    <w:rsid w:val="00DC350D"/>
    <w:rsid w:val="00DC41DA"/>
    <w:rsid w:val="00DD156B"/>
    <w:rsid w:val="00DD4E24"/>
    <w:rsid w:val="00DE0384"/>
    <w:rsid w:val="00DF040A"/>
    <w:rsid w:val="00DF59A4"/>
    <w:rsid w:val="00E062F0"/>
    <w:rsid w:val="00E43168"/>
    <w:rsid w:val="00E440CB"/>
    <w:rsid w:val="00E50E29"/>
    <w:rsid w:val="00E55ECE"/>
    <w:rsid w:val="00E560CD"/>
    <w:rsid w:val="00E70409"/>
    <w:rsid w:val="00E95B59"/>
    <w:rsid w:val="00EA29BA"/>
    <w:rsid w:val="00EE1A90"/>
    <w:rsid w:val="00EF2513"/>
    <w:rsid w:val="00F1248E"/>
    <w:rsid w:val="00F13561"/>
    <w:rsid w:val="00F16C63"/>
    <w:rsid w:val="00F229B1"/>
    <w:rsid w:val="00F24929"/>
    <w:rsid w:val="00F3085A"/>
    <w:rsid w:val="00F30DB9"/>
    <w:rsid w:val="00F33203"/>
    <w:rsid w:val="00F52742"/>
    <w:rsid w:val="00F635C8"/>
    <w:rsid w:val="00F65461"/>
    <w:rsid w:val="00F86796"/>
    <w:rsid w:val="00FA0E69"/>
    <w:rsid w:val="00FC3F05"/>
    <w:rsid w:val="00FD0A46"/>
    <w:rsid w:val="00FE1C97"/>
    <w:rsid w:val="00F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7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6DE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6DE"/>
    <w:rPr>
      <w:rFonts w:eastAsiaTheme="minorEastAsia"/>
      <w:sz w:val="20"/>
      <w:szCs w:val="20"/>
      <w:lang w:val="nl-BE"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DE"/>
    <w:rPr>
      <w:rFonts w:eastAsiaTheme="minorHAnsi"/>
      <w:b/>
      <w:bCs/>
      <w:lang w:val="de-DE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DE"/>
    <w:rPr>
      <w:rFonts w:eastAsiaTheme="minorEastAsia"/>
      <w:b/>
      <w:bCs/>
      <w:sz w:val="20"/>
      <w:szCs w:val="20"/>
      <w:lang w:val="nl-BE"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7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6DE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6DE"/>
    <w:rPr>
      <w:rFonts w:eastAsiaTheme="minorEastAsia"/>
      <w:sz w:val="20"/>
      <w:szCs w:val="20"/>
      <w:lang w:val="nl-BE"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DE"/>
    <w:rPr>
      <w:rFonts w:eastAsiaTheme="minorHAnsi"/>
      <w:b/>
      <w:bCs/>
      <w:lang w:val="de-DE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DE"/>
    <w:rPr>
      <w:rFonts w:eastAsiaTheme="minorEastAsia"/>
      <w:b/>
      <w:bCs/>
      <w:sz w:val="20"/>
      <w:szCs w:val="20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</dc:creator>
  <cp:lastModifiedBy>Bru Sascha</cp:lastModifiedBy>
  <cp:revision>4</cp:revision>
  <cp:lastPrinted>2013-07-03T11:20:00Z</cp:lastPrinted>
  <dcterms:created xsi:type="dcterms:W3CDTF">2013-07-04T10:54:00Z</dcterms:created>
  <dcterms:modified xsi:type="dcterms:W3CDTF">2013-07-09T12:32:00Z</dcterms:modified>
</cp:coreProperties>
</file>