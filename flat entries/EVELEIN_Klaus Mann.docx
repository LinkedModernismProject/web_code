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E4F34" w14:textId="7C1E9AF4" w:rsidR="0063324E" w:rsidRPr="00A82F52" w:rsidRDefault="0063324E">
      <w:pPr>
        <w:rPr>
          <w:ins w:id="0" w:author="Bru Sascha" w:date="2013-07-09T12:36:00Z"/>
          <w:lang w:val="de-DE"/>
          <w:rPrChange w:id="1" w:author="Bru Sascha" w:date="2013-07-09T12:42:00Z">
            <w:rPr>
              <w:ins w:id="2" w:author="Bru Sascha" w:date="2013-07-09T12:36:00Z"/>
            </w:rPr>
          </w:rPrChange>
        </w:rPr>
      </w:pPr>
      <w:ins w:id="3" w:author="Bru Sascha" w:date="2013-07-09T12:36:00Z">
        <w:r w:rsidRPr="00A82F52">
          <w:rPr>
            <w:lang w:val="de-DE"/>
            <w:rPrChange w:id="4" w:author="Bru Sascha" w:date="2013-07-09T12:42:00Z">
              <w:rPr/>
            </w:rPrChange>
          </w:rPr>
          <w:t>Johannes Evelein</w:t>
        </w:r>
      </w:ins>
    </w:p>
    <w:p w14:paraId="4451405A" w14:textId="77777777" w:rsidR="0063324E" w:rsidRPr="00A82F52" w:rsidRDefault="0063324E">
      <w:pPr>
        <w:rPr>
          <w:ins w:id="5" w:author="Bru Sascha" w:date="2013-07-09T12:36:00Z"/>
          <w:lang w:val="de-DE"/>
          <w:rPrChange w:id="6" w:author="Bru Sascha" w:date="2013-07-09T12:42:00Z">
            <w:rPr>
              <w:ins w:id="7" w:author="Bru Sascha" w:date="2013-07-09T12:36:00Z"/>
            </w:rPr>
          </w:rPrChange>
        </w:rPr>
      </w:pPr>
    </w:p>
    <w:p w14:paraId="46EE2EB1" w14:textId="0B82B78F" w:rsidR="002F7AE8" w:rsidRPr="00A82F52" w:rsidRDefault="00986573">
      <w:pPr>
        <w:rPr>
          <w:b/>
          <w:lang w:val="de-DE"/>
          <w:rPrChange w:id="8" w:author="Bru Sascha" w:date="2013-07-09T12:42:00Z">
            <w:rPr/>
          </w:rPrChange>
        </w:rPr>
      </w:pPr>
      <w:r w:rsidRPr="00A82F52">
        <w:rPr>
          <w:b/>
          <w:lang w:val="de-DE"/>
          <w:rPrChange w:id="9" w:author="Bru Sascha" w:date="2013-07-09T12:42:00Z">
            <w:rPr/>
          </w:rPrChange>
        </w:rPr>
        <w:t>Mann, Klaus (Heinrich Thomas)(1906</w:t>
      </w:r>
      <w:r w:rsidR="0063324E" w:rsidRPr="00A82F52">
        <w:rPr>
          <w:b/>
          <w:lang w:val="de-DE"/>
          <w:rPrChange w:id="10" w:author="Bru Sascha" w:date="2013-07-09T12:42:00Z">
            <w:rPr/>
          </w:rPrChange>
        </w:rPr>
        <w:t>—</w:t>
      </w:r>
      <w:r w:rsidRPr="00A82F52">
        <w:rPr>
          <w:b/>
          <w:lang w:val="de-DE"/>
          <w:rPrChange w:id="11" w:author="Bru Sascha" w:date="2013-07-09T12:42:00Z">
            <w:rPr/>
          </w:rPrChange>
        </w:rPr>
        <w:t>1949)</w:t>
      </w:r>
    </w:p>
    <w:p w14:paraId="3A822234" w14:textId="77777777" w:rsidR="00986573" w:rsidRPr="00A82F52" w:rsidRDefault="00986573">
      <w:pPr>
        <w:rPr>
          <w:lang w:val="de-DE"/>
          <w:rPrChange w:id="12" w:author="Bru Sascha" w:date="2013-07-09T12:42:00Z">
            <w:rPr/>
          </w:rPrChange>
        </w:rPr>
      </w:pPr>
    </w:p>
    <w:p w14:paraId="2D66FFEE" w14:textId="60C9FA8A" w:rsidR="003B5CBB" w:rsidRDefault="00E468E8">
      <w:r>
        <w:t>Klaus Mann was</w:t>
      </w:r>
      <w:r w:rsidR="006E357D">
        <w:t xml:space="preserve"> </w:t>
      </w:r>
      <w:r w:rsidR="006D7573">
        <w:t xml:space="preserve">born </w:t>
      </w:r>
      <w:ins w:id="13" w:author="Bru Sascha" w:date="2013-07-09T12:37:00Z">
        <w:r w:rsidR="0063324E">
          <w:t xml:space="preserve">in </w:t>
        </w:r>
      </w:ins>
      <w:r w:rsidR="006D7573">
        <w:t>1906 into Germany'</w:t>
      </w:r>
      <w:r w:rsidR="006E357D">
        <w:t xml:space="preserve">s most famous family of writers in which, he would later write, "everything has already been formulated".  </w:t>
      </w:r>
      <w:r>
        <w:t>Precocious and bent on making hi</w:t>
      </w:r>
      <w:r w:rsidR="000E3724">
        <w:t>s own mark as a writer, his name</w:t>
      </w:r>
      <w:r w:rsidR="00202F9B">
        <w:rPr>
          <w:rFonts w:ascii="Cambria" w:hAnsi="Cambria"/>
        </w:rPr>
        <w:t>—</w:t>
      </w:r>
      <w:r w:rsidR="000E3724">
        <w:t>a trademark with both Thomas and Heinrich Mann ranking among the most celebrated writers of their time</w:t>
      </w:r>
      <w:r w:rsidR="00202F9B">
        <w:t>—</w:t>
      </w:r>
      <w:r>
        <w:t>granted him early access to publication venues</w:t>
      </w:r>
      <w:r w:rsidR="00080357">
        <w:t xml:space="preserve"> </w:t>
      </w:r>
      <w:r w:rsidR="00656C3C">
        <w:t>but also proved bur</w:t>
      </w:r>
      <w:r w:rsidR="002B48D1">
        <w:t xml:space="preserve">densome.  His early short stories and plays, as well as his first novel </w:t>
      </w:r>
      <w:commentRangeStart w:id="14"/>
      <w:r w:rsidR="002B48D1">
        <w:t>DER FROMME TANZ</w:t>
      </w:r>
      <w:r w:rsidR="0039750D">
        <w:t xml:space="preserve"> </w:t>
      </w:r>
      <w:commentRangeEnd w:id="14"/>
      <w:r w:rsidR="0063324E">
        <w:rPr>
          <w:rStyle w:val="CommentReference"/>
        </w:rPr>
        <w:commentReference w:id="14"/>
      </w:r>
      <w:r w:rsidR="0039750D">
        <w:t>(1925)</w:t>
      </w:r>
      <w:r w:rsidR="00B63C2C">
        <w:t>,</w:t>
      </w:r>
      <w:r w:rsidR="002B48D1">
        <w:t xml:space="preserve"> wer</w:t>
      </w:r>
      <w:r w:rsidR="00781C8F">
        <w:t xml:space="preserve">e overshadowed by Thomas Mann's literary prowess as evinced in </w:t>
      </w:r>
      <w:r w:rsidR="00B63C2C">
        <w:t xml:space="preserve">DIE </w:t>
      </w:r>
      <w:r w:rsidR="002B48D1">
        <w:t>BUDDENBROOKS and DER ZAUBERBERG</w:t>
      </w:r>
      <w:r w:rsidR="00BC2E3F">
        <w:t xml:space="preserve">.  In </w:t>
      </w:r>
      <w:r w:rsidR="00781C8F">
        <w:t xml:space="preserve">1920s </w:t>
      </w:r>
      <w:r w:rsidR="00BC2E3F">
        <w:t xml:space="preserve">Berlin, Mann </w:t>
      </w:r>
      <w:r w:rsidR="00AF6F20">
        <w:t xml:space="preserve">built a reputation as a </w:t>
      </w:r>
      <w:r w:rsidR="00BC2E3F">
        <w:t>theater critic</w:t>
      </w:r>
      <w:r w:rsidR="00AF6F20">
        <w:t xml:space="preserve"> while proving himself a prolific</w:t>
      </w:r>
      <w:r w:rsidR="00202F9B">
        <w:t>—</w:t>
      </w:r>
      <w:r w:rsidR="00C10F05">
        <w:t>albeit still searching</w:t>
      </w:r>
      <w:r w:rsidR="00202F9B">
        <w:t>—</w:t>
      </w:r>
      <w:r w:rsidR="00AF6F20">
        <w:t xml:space="preserve">writer of short stories and essays that </w:t>
      </w:r>
      <w:r w:rsidR="00C10F05">
        <w:t>reflected a</w:t>
      </w:r>
      <w:r w:rsidR="00B60FEC">
        <w:t xml:space="preserve"> growing in</w:t>
      </w:r>
      <w:r w:rsidR="00E048B9">
        <w:t>terest in politics. H</w:t>
      </w:r>
      <w:r w:rsidR="00B60FEC">
        <w:t>e frequently presented himself as a spokesperson for his generation (HEUTE UND MORGEN. ZUR SITUATION DES JUNGEN GEISTIGEN EUROPAS</w:t>
      </w:r>
      <w:r w:rsidR="0039750D">
        <w:t>, 1927</w:t>
      </w:r>
      <w:r w:rsidR="00B60FEC">
        <w:t>).</w:t>
      </w:r>
      <w:r w:rsidR="00AF6F20">
        <w:t xml:space="preserve"> </w:t>
      </w:r>
      <w:r w:rsidR="00B60FEC">
        <w:t xml:space="preserve"> Mann built an extensive network</w:t>
      </w:r>
      <w:r w:rsidR="00C10F05">
        <w:t xml:space="preserve"> among modernist artists and writers</w:t>
      </w:r>
      <w:r w:rsidR="00B60FEC">
        <w:t xml:space="preserve"> in Germany and throughout Europe</w:t>
      </w:r>
      <w:r w:rsidR="0031749D">
        <w:t xml:space="preserve">.  Together with </w:t>
      </w:r>
      <w:r w:rsidR="00C10F05">
        <w:t xml:space="preserve">his sister, </w:t>
      </w:r>
      <w:r w:rsidR="0031749D">
        <w:t xml:space="preserve">Erika Mann, with whom he </w:t>
      </w:r>
      <w:r w:rsidR="000E3724">
        <w:t>began to collaborate in the mid-1920s</w:t>
      </w:r>
      <w:r w:rsidR="0031749D">
        <w:t xml:space="preserve">, he traveled </w:t>
      </w:r>
      <w:r w:rsidR="000E3724">
        <w:t>to the Soviet-Union, Asia, and the United States</w:t>
      </w:r>
      <w:r w:rsidR="00B60FEC">
        <w:t>.</w:t>
      </w:r>
      <w:r w:rsidR="00AF6F20">
        <w:t xml:space="preserve"> </w:t>
      </w:r>
      <w:r w:rsidR="00B63C2C">
        <w:t xml:space="preserve">To </w:t>
      </w:r>
      <w:r w:rsidR="00AF6F20">
        <w:t xml:space="preserve">further </w:t>
      </w:r>
      <w:r w:rsidR="00B63C2C">
        <w:t>eke out his own iden</w:t>
      </w:r>
      <w:r w:rsidR="00AF6F20">
        <w:t>tity as a writer, Mann publishe</w:t>
      </w:r>
      <w:r w:rsidR="00B60FEC">
        <w:t>d</w:t>
      </w:r>
      <w:r w:rsidR="00B63C2C">
        <w:t xml:space="preserve"> his au</w:t>
      </w:r>
      <w:r w:rsidR="00BC2E3F">
        <w:t>tobiography, KIND DIESER ZEIT</w:t>
      </w:r>
      <w:r w:rsidR="0039750D">
        <w:t xml:space="preserve"> (1932)</w:t>
      </w:r>
      <w:r w:rsidR="00BC2E3F">
        <w:t xml:space="preserve">, </w:t>
      </w:r>
      <w:r w:rsidR="00654ADC">
        <w:t>at the age of 25, for which he was widely ridiculed.</w:t>
      </w:r>
      <w:r w:rsidR="00335C3A">
        <w:t xml:space="preserve">  Mann's early work</w:t>
      </w:r>
      <w:r w:rsidR="00202F9B">
        <w:t>—</w:t>
      </w:r>
      <w:r w:rsidR="00AF138F">
        <w:t>at times experimental, at times melodramatic</w:t>
      </w:r>
      <w:r w:rsidR="00202F9B">
        <w:t>—</w:t>
      </w:r>
      <w:r w:rsidR="00335C3A">
        <w:t>centered on several main themes to which he</w:t>
      </w:r>
      <w:r w:rsidR="00C10F05">
        <w:t xml:space="preserve"> returned throughout his life: the</w:t>
      </w:r>
      <w:r w:rsidR="00335C3A">
        <w:t xml:space="preserve"> utopian dream of a un</w:t>
      </w:r>
      <w:r w:rsidR="008341E0">
        <w:t xml:space="preserve">ited Europe beyond nationalism; the exploration of sexuality, in particular homoeroticism; </w:t>
      </w:r>
      <w:r w:rsidR="00434EF6">
        <w:t xml:space="preserve">experimentation with hallucinatory drugs; </w:t>
      </w:r>
      <w:r w:rsidR="00781C8F">
        <w:t xml:space="preserve">and </w:t>
      </w:r>
      <w:r w:rsidR="008341E0">
        <w:t xml:space="preserve">the tension between creative vitality and self-destructiveness, including suicide.  Mann's opposition to National-Socialism was unambiguous and deepened as the movement gained strength in the early 1930s. </w:t>
      </w:r>
    </w:p>
    <w:p w14:paraId="63751B89" w14:textId="77777777" w:rsidR="003B5CBB" w:rsidRDefault="003B5CBB"/>
    <w:p w14:paraId="0091CB78" w14:textId="32F66660" w:rsidR="00434EF6" w:rsidRDefault="00AF138F">
      <w:r>
        <w:t>Mann's novelistic output in the 1930s was considerable and earned him critical acclaim</w:t>
      </w:r>
      <w:r w:rsidR="00D6116E">
        <w:t>,</w:t>
      </w:r>
      <w:r w:rsidR="00320E55">
        <w:t xml:space="preserve"> though</w:t>
      </w:r>
      <w:r>
        <w:t xml:space="preserve"> </w:t>
      </w:r>
      <w:r w:rsidR="00D6116E">
        <w:t xml:space="preserve">he found himself </w:t>
      </w:r>
      <w:r>
        <w:t xml:space="preserve">severed from his German audience following his exile from Nazi Germany in 1933. </w:t>
      </w:r>
      <w:r w:rsidR="00D6116E">
        <w:t xml:space="preserve"> Whereas FLUCHT IN DEN NORDEN</w:t>
      </w:r>
      <w:r w:rsidR="007E77BE">
        <w:t xml:space="preserve"> (1934)</w:t>
      </w:r>
      <w:r w:rsidR="00D6116E">
        <w:t xml:space="preserve"> and SYMPHONIE PATHETIQUE </w:t>
      </w:r>
      <w:r w:rsidR="007E77BE">
        <w:t xml:space="preserve">(1935) </w:t>
      </w:r>
      <w:r w:rsidR="00D6116E">
        <w:t>remained conventional in their narrative structure, Mann's 1936 MEPHISTO and in particular his 1939 DER VULKAN</w:t>
      </w:r>
      <w:r w:rsidR="0086498D">
        <w:t xml:space="preserve"> were characterized by considerable formal experimentation, multi</w:t>
      </w:r>
      <w:r w:rsidR="008F4B03">
        <w:t xml:space="preserve">-perspectival storytelling, </w:t>
      </w:r>
      <w:r w:rsidR="001F7E37">
        <w:t xml:space="preserve">growing psychological depth despite the novels' sizeable character cast, and </w:t>
      </w:r>
      <w:r w:rsidR="008F4B03">
        <w:t>a blur</w:t>
      </w:r>
      <w:r w:rsidR="001F7E37">
        <w:t>ring of reality and dream-world, time and space, through the introduction of angelic figures and ghost-like apparitions.  At the same time, Mann</w:t>
      </w:r>
      <w:r w:rsidR="006D1EE6">
        <w:t>'s</w:t>
      </w:r>
      <w:r w:rsidR="0039750D">
        <w:t xml:space="preserve"> work gained</w:t>
      </w:r>
      <w:r w:rsidR="001F7E37">
        <w:t xml:space="preserve"> poli</w:t>
      </w:r>
      <w:r w:rsidR="006D1EE6">
        <w:t>tical and moral urgency as he documented life in exile and the battle of the "</w:t>
      </w:r>
      <w:r w:rsidR="006D1EE6" w:rsidRPr="006D1EE6">
        <w:t>Other Germany</w:t>
      </w:r>
      <w:r w:rsidR="006D1EE6">
        <w:t xml:space="preserve">" against the dehumanizing forces unleashed by the National-Socialists. </w:t>
      </w:r>
      <w:r w:rsidR="00624AA7">
        <w:t xml:space="preserve"> For </w:t>
      </w:r>
      <w:r w:rsidR="003F6399">
        <w:t>his exile journal DIE SAMMLUNG (1933-1935</w:t>
      </w:r>
      <w:r w:rsidR="00654ADC">
        <w:t>)</w:t>
      </w:r>
      <w:r w:rsidR="003F6399">
        <w:t xml:space="preserve">, a literary but unmistakably anti-fascist magazine, </w:t>
      </w:r>
      <w:r w:rsidR="00624AA7">
        <w:t xml:space="preserve">Mann </w:t>
      </w:r>
      <w:r w:rsidR="00ED4B1B">
        <w:t xml:space="preserve">turned to his </w:t>
      </w:r>
      <w:r w:rsidR="003F6399">
        <w:t>international network</w:t>
      </w:r>
      <w:r w:rsidR="00624AA7">
        <w:t xml:space="preserve"> </w:t>
      </w:r>
      <w:r w:rsidR="00320E55">
        <w:t xml:space="preserve">and </w:t>
      </w:r>
      <w:r w:rsidR="00624AA7">
        <w:t>secure</w:t>
      </w:r>
      <w:r w:rsidR="003F6399">
        <w:t>d</w:t>
      </w:r>
      <w:r w:rsidR="00624AA7">
        <w:t xml:space="preserve"> contributions from </w:t>
      </w:r>
      <w:r w:rsidR="003F6399">
        <w:t xml:space="preserve">authors such as </w:t>
      </w:r>
      <w:r w:rsidR="00624AA7">
        <w:t xml:space="preserve">André Gide, </w:t>
      </w:r>
      <w:r w:rsidR="003F6399">
        <w:t>Lion</w:t>
      </w:r>
      <w:r w:rsidR="00746CFC">
        <w:t xml:space="preserve"> Feuchtwanger, Jean Cocteau, </w:t>
      </w:r>
      <w:r w:rsidR="003F6399">
        <w:t>Aldous Huxley</w:t>
      </w:r>
      <w:r w:rsidR="00746CFC">
        <w:t xml:space="preserve">, and Ernest Hemingway.  </w:t>
      </w:r>
    </w:p>
    <w:p w14:paraId="4BCB95C5" w14:textId="77777777" w:rsidR="00320E55" w:rsidRDefault="00320E55"/>
    <w:p w14:paraId="5C3D965C" w14:textId="0B726FA6" w:rsidR="00320E55" w:rsidRDefault="00D31E1F">
      <w:r>
        <w:t xml:space="preserve">Having lived </w:t>
      </w:r>
      <w:r w:rsidR="00B77FC4">
        <w:t xml:space="preserve">an itinerant life </w:t>
      </w:r>
      <w:r>
        <w:t xml:space="preserve">in Amsterdam, Prague, and Paris during his first years in exile, </w:t>
      </w:r>
      <w:r w:rsidR="00C14449">
        <w:t>Mann spent the</w:t>
      </w:r>
      <w:r>
        <w:t xml:space="preserve"> war years in the United States.  </w:t>
      </w:r>
      <w:r w:rsidR="007930E1">
        <w:t>Writing consistently in English</w:t>
      </w:r>
      <w:r w:rsidR="004A1664">
        <w:t>, h</w:t>
      </w:r>
      <w:r w:rsidR="00C14449">
        <w:t>e published the short-lived journal DECISION, an expanded English version of his autobiography, THE TURNING POINT, a</w:t>
      </w:r>
      <w:r>
        <w:t xml:space="preserve">s well as a study on André Gide, with whom he </w:t>
      </w:r>
      <w:r>
        <w:lastRenderedPageBreak/>
        <w:t>remained in contact.</w:t>
      </w:r>
      <w:r w:rsidR="00C14449">
        <w:t xml:space="preserve">  He joined the U.S Army in 1944, worked in the Psychological Warfare Branch, and returned to Austria and Germany </w:t>
      </w:r>
      <w:r w:rsidR="0039750D">
        <w:t xml:space="preserve">1945 </w:t>
      </w:r>
      <w:r w:rsidR="00C14449">
        <w:t xml:space="preserve">as an army reporter. </w:t>
      </w:r>
    </w:p>
    <w:p w14:paraId="1EAE3AF3" w14:textId="4BE5DC0F" w:rsidR="00986573" w:rsidRDefault="00D31E1F">
      <w:r>
        <w:t xml:space="preserve">The final years of his life where fraught with depression, as Mann was </w:t>
      </w:r>
      <w:r w:rsidR="00C14449">
        <w:t>unable to build on</w:t>
      </w:r>
      <w:r>
        <w:t xml:space="preserve"> his earlier literary successes.  He died in 1949, the result of an overdose. </w:t>
      </w:r>
    </w:p>
    <w:p w14:paraId="34C7FF97" w14:textId="77777777" w:rsidR="004A1664" w:rsidRDefault="004A1664"/>
    <w:p w14:paraId="51323D7F" w14:textId="77777777" w:rsidR="004A1664" w:rsidRDefault="004A1664"/>
    <w:p w14:paraId="77A516DF" w14:textId="136B731C" w:rsidR="004A1664" w:rsidRDefault="004A1664">
      <w:commentRangeStart w:id="15"/>
      <w:r>
        <w:t>References and Further Reading</w:t>
      </w:r>
      <w:commentRangeEnd w:id="15"/>
      <w:r w:rsidR="0063324E">
        <w:rPr>
          <w:rStyle w:val="CommentReference"/>
        </w:rPr>
        <w:commentReference w:id="15"/>
      </w:r>
    </w:p>
    <w:p w14:paraId="1C2BA3A9" w14:textId="77777777" w:rsidR="004A1664" w:rsidRDefault="004A1664"/>
    <w:p w14:paraId="7FCEF1E2" w14:textId="05F9FE4A" w:rsidR="00E37C30" w:rsidRPr="0003693E" w:rsidRDefault="00E37C30">
      <w:r>
        <w:t xml:space="preserve">Halliwell, M. (2006) </w:t>
      </w:r>
      <w:r>
        <w:rPr>
          <w:i/>
        </w:rPr>
        <w:t>Transatlantic Modernism</w:t>
      </w:r>
      <w:r w:rsidR="0003693E">
        <w:rPr>
          <w:i/>
        </w:rPr>
        <w:t>: Moral Dilemmas in Modernist Fiction</w:t>
      </w:r>
      <w:r w:rsidR="0003693E">
        <w:t xml:space="preserve">. Edinburgh: Edinburgh University Press. </w:t>
      </w:r>
    </w:p>
    <w:p w14:paraId="412256EC" w14:textId="77777777" w:rsidR="00E37C30" w:rsidRDefault="00E37C30"/>
    <w:p w14:paraId="2D91455F" w14:textId="26308D2C" w:rsidR="00606133" w:rsidRPr="00606133" w:rsidRDefault="00606133">
      <w:r>
        <w:t xml:space="preserve">Naumann, U. (1984) </w:t>
      </w:r>
      <w:r>
        <w:rPr>
          <w:i/>
        </w:rPr>
        <w:t>Klaus Mann</w:t>
      </w:r>
      <w:r>
        <w:t>. Reinbek: Rowohlt.</w:t>
      </w:r>
    </w:p>
    <w:p w14:paraId="391F088E" w14:textId="77777777" w:rsidR="00606133" w:rsidRDefault="00606133"/>
    <w:p w14:paraId="5823A70B" w14:textId="0270A33C" w:rsidR="00B77FC4" w:rsidRPr="00EB7CCD" w:rsidRDefault="00EB7CCD">
      <w:r>
        <w:t xml:space="preserve">Robinson, B (2005) 'Klaus Mann's Hotel Reservations,' </w:t>
      </w:r>
      <w:r>
        <w:rPr>
          <w:i/>
        </w:rPr>
        <w:t xml:space="preserve">Exile and Otherness. </w:t>
      </w:r>
      <w:r>
        <w:t>Ed. Alexander Stephan.  Bern: Lang.  177-198.</w:t>
      </w:r>
    </w:p>
    <w:p w14:paraId="6ACC3759" w14:textId="77777777" w:rsidR="00B77FC4" w:rsidRDefault="00B77FC4"/>
    <w:p w14:paraId="272D018A" w14:textId="77777777" w:rsidR="00606133" w:rsidRDefault="00606133">
      <w:r>
        <w:t xml:space="preserve">Weiss, A. (2008) </w:t>
      </w:r>
      <w:r>
        <w:rPr>
          <w:i/>
        </w:rPr>
        <w:t xml:space="preserve">In the Shadow of the Magic Mountain: The Erika and Klaus Mann Story. </w:t>
      </w:r>
      <w:r>
        <w:t xml:space="preserve">Chicago: University of Chicago. </w:t>
      </w:r>
    </w:p>
    <w:p w14:paraId="2BC80AEF" w14:textId="1C17F28E" w:rsidR="00E048B9" w:rsidDel="0063324E" w:rsidRDefault="00E048B9">
      <w:pPr>
        <w:rPr>
          <w:del w:id="16" w:author="Bru Sascha" w:date="2013-07-09T12:38:00Z"/>
        </w:rPr>
      </w:pPr>
    </w:p>
    <w:p w14:paraId="1F71A655" w14:textId="4CE3DFB1" w:rsidR="00D40370" w:rsidDel="0063324E" w:rsidRDefault="00D40370">
      <w:pPr>
        <w:rPr>
          <w:del w:id="17" w:author="Bru Sascha" w:date="2013-07-09T12:38:00Z"/>
        </w:rPr>
      </w:pPr>
    </w:p>
    <w:p w14:paraId="6606CA1E" w14:textId="4A5B82B3" w:rsidR="00D40370" w:rsidDel="0063324E" w:rsidRDefault="00D40370">
      <w:pPr>
        <w:rPr>
          <w:del w:id="18" w:author="Bru Sascha" w:date="2013-07-09T12:38:00Z"/>
        </w:rPr>
      </w:pPr>
      <w:del w:id="19" w:author="Bru Sascha" w:date="2013-07-09T12:38:00Z">
        <w:r w:rsidDel="0063324E">
          <w:delText>Johannes EVELEIN</w:delText>
        </w:r>
      </w:del>
    </w:p>
    <w:p w14:paraId="3458348A" w14:textId="77777777" w:rsidR="00E048B9" w:rsidRDefault="00E048B9"/>
    <w:p w14:paraId="63716B5F" w14:textId="77777777" w:rsidR="00A82F52" w:rsidRPr="000612A0" w:rsidRDefault="00A82F52" w:rsidP="00A82F52">
      <w:pPr>
        <w:rPr>
          <w:ins w:id="20" w:author="Bru Sascha" w:date="2013-07-09T12:42:00Z"/>
        </w:rPr>
      </w:pPr>
      <w:ins w:id="21" w:author="Bru Sascha" w:date="2013-07-09T12:42:00Z">
        <w:r w:rsidRPr="008A3CDA">
          <w:rPr>
            <w:highlight w:val="yellow"/>
          </w:rPr>
          <w:t>Paratextual material</w:t>
        </w:r>
        <w:r>
          <w:rPr>
            <w:rStyle w:val="CommentReference"/>
          </w:rPr>
          <w:commentReference w:id="22"/>
        </w:r>
      </w:ins>
    </w:p>
    <w:p w14:paraId="2FA4A043" w14:textId="77777777" w:rsidR="00606133" w:rsidRDefault="00606133">
      <w:bookmarkStart w:id="23" w:name="_GoBack"/>
      <w:bookmarkEnd w:id="23"/>
    </w:p>
    <w:p w14:paraId="59A4E48F" w14:textId="77777777" w:rsidR="00606133" w:rsidRDefault="00606133"/>
    <w:p w14:paraId="289D173D" w14:textId="77777777" w:rsidR="00606133" w:rsidRDefault="00606133"/>
    <w:p w14:paraId="32F48FB4" w14:textId="04A0D1CB" w:rsidR="00606133" w:rsidRDefault="00606133">
      <w:r>
        <w:t xml:space="preserve"> </w:t>
      </w:r>
    </w:p>
    <w:sectPr w:rsidR="00606133" w:rsidSect="00673F03">
      <w:pgSz w:w="12240" w:h="15840"/>
      <w:pgMar w:top="1296" w:right="1440" w:bottom="1296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Bru Sascha" w:date="2013-07-09T12:37:00Z" w:initials="BS">
    <w:p w14:paraId="466D4B10" w14:textId="5169BECF" w:rsidR="0063324E" w:rsidRDefault="0063324E">
      <w:pPr>
        <w:pStyle w:val="CommentText"/>
      </w:pPr>
      <w:r>
        <w:rPr>
          <w:rStyle w:val="CommentReference"/>
        </w:rPr>
        <w:annotationRef/>
      </w:r>
      <w:r>
        <w:t>Please put all titles in italics and not CAPS; also provide translations of titles as outlined in the accompanying email. Thank you!</w:t>
      </w:r>
    </w:p>
  </w:comment>
  <w:comment w:id="15" w:author="Bru Sascha" w:date="2013-07-09T12:38:00Z" w:initials="BS">
    <w:p w14:paraId="33B1F5DA" w14:textId="00997151" w:rsidR="0063324E" w:rsidRDefault="0063324E">
      <w:pPr>
        <w:pStyle w:val="CommentText"/>
      </w:pPr>
      <w:r>
        <w:rPr>
          <w:rStyle w:val="CommentReference"/>
        </w:rPr>
        <w:annotationRef/>
      </w:r>
      <w:r>
        <w:t xml:space="preserve">Please also enlist main works in translation, see accompanying mail; and thank you for this excellent entry. </w:t>
      </w:r>
    </w:p>
  </w:comment>
  <w:comment w:id="22" w:author="Bru Sascha" w:date="2013-07-09T12:42:00Z" w:initials="BS">
    <w:p w14:paraId="1130FA73" w14:textId="77777777" w:rsidR="00A82F52" w:rsidRDefault="00A82F52" w:rsidP="00A82F52">
      <w:pPr>
        <w:pStyle w:val="CommentText"/>
      </w:pPr>
      <w:r>
        <w:rPr>
          <w:rStyle w:val="CommentReference"/>
        </w:rPr>
        <w:annotationRef/>
      </w:r>
      <w:r>
        <w:t>See accompanying mail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73"/>
    <w:rsid w:val="0003693E"/>
    <w:rsid w:val="00080357"/>
    <w:rsid w:val="000E3724"/>
    <w:rsid w:val="001907DF"/>
    <w:rsid w:val="001F14C6"/>
    <w:rsid w:val="001F7E37"/>
    <w:rsid w:val="00202F9B"/>
    <w:rsid w:val="002B48D1"/>
    <w:rsid w:val="002F7AE8"/>
    <w:rsid w:val="0031749D"/>
    <w:rsid w:val="00320E55"/>
    <w:rsid w:val="00335C3A"/>
    <w:rsid w:val="0039750D"/>
    <w:rsid w:val="003B5CBB"/>
    <w:rsid w:val="003C0BB7"/>
    <w:rsid w:val="003F6399"/>
    <w:rsid w:val="003F7B71"/>
    <w:rsid w:val="00434EF6"/>
    <w:rsid w:val="00471D03"/>
    <w:rsid w:val="004A1664"/>
    <w:rsid w:val="004B585B"/>
    <w:rsid w:val="004E26DB"/>
    <w:rsid w:val="00575BA0"/>
    <w:rsid w:val="00606133"/>
    <w:rsid w:val="00624AA7"/>
    <w:rsid w:val="0063324E"/>
    <w:rsid w:val="00654ADC"/>
    <w:rsid w:val="00656C3C"/>
    <w:rsid w:val="00673F03"/>
    <w:rsid w:val="006D1EE6"/>
    <w:rsid w:val="006D7573"/>
    <w:rsid w:val="006E357D"/>
    <w:rsid w:val="00746CFC"/>
    <w:rsid w:val="00781C8F"/>
    <w:rsid w:val="007930E1"/>
    <w:rsid w:val="007E77BE"/>
    <w:rsid w:val="00811DD7"/>
    <w:rsid w:val="008341E0"/>
    <w:rsid w:val="0085152A"/>
    <w:rsid w:val="0086498D"/>
    <w:rsid w:val="008F4B03"/>
    <w:rsid w:val="00986573"/>
    <w:rsid w:val="009D6A55"/>
    <w:rsid w:val="00A82F52"/>
    <w:rsid w:val="00AF138F"/>
    <w:rsid w:val="00AF6F20"/>
    <w:rsid w:val="00B25526"/>
    <w:rsid w:val="00B54238"/>
    <w:rsid w:val="00B60FEC"/>
    <w:rsid w:val="00B63C2C"/>
    <w:rsid w:val="00B77FC4"/>
    <w:rsid w:val="00B84F86"/>
    <w:rsid w:val="00BC2E3F"/>
    <w:rsid w:val="00C10F05"/>
    <w:rsid w:val="00C14449"/>
    <w:rsid w:val="00C257E1"/>
    <w:rsid w:val="00CE53A0"/>
    <w:rsid w:val="00D07584"/>
    <w:rsid w:val="00D22B13"/>
    <w:rsid w:val="00D31E1F"/>
    <w:rsid w:val="00D40370"/>
    <w:rsid w:val="00D6116E"/>
    <w:rsid w:val="00E048B9"/>
    <w:rsid w:val="00E37C30"/>
    <w:rsid w:val="00E468E8"/>
    <w:rsid w:val="00EB3C14"/>
    <w:rsid w:val="00EB7CCD"/>
    <w:rsid w:val="00ED4B1B"/>
    <w:rsid w:val="00EF098D"/>
    <w:rsid w:val="00EF77B9"/>
    <w:rsid w:val="00FC2B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8D4F8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13"/>
    <w:rPr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4E"/>
    <w:rPr>
      <w:rFonts w:ascii="Tahoma" w:hAnsi="Tahoma" w:cs="Tahoma"/>
      <w:noProof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33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24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24E"/>
    <w:rPr>
      <w:noProof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24E"/>
    <w:rPr>
      <w:b/>
      <w:bCs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13"/>
    <w:rPr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4E"/>
    <w:rPr>
      <w:rFonts w:ascii="Tahoma" w:hAnsi="Tahoma" w:cs="Tahoma"/>
      <w:noProof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33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24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24E"/>
    <w:rPr>
      <w:noProof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24E"/>
    <w:rPr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</Company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jevelein</dc:creator>
  <cp:lastModifiedBy>Bru Sascha</cp:lastModifiedBy>
  <cp:revision>6</cp:revision>
  <dcterms:created xsi:type="dcterms:W3CDTF">2013-06-15T14:58:00Z</dcterms:created>
  <dcterms:modified xsi:type="dcterms:W3CDTF">2013-07-09T10:42:00Z</dcterms:modified>
</cp:coreProperties>
</file>