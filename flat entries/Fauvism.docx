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6A1" w:rsidRPr="00A96A82" w:rsidRDefault="00825BBD">
      <w:pPr>
        <w:pStyle w:val="Body"/>
        <w:rPr>
          <w:rFonts w:hAnsi="Helvetica"/>
          <w:b/>
          <w:bCs/>
          <w:sz w:val="24"/>
        </w:rPr>
      </w:pPr>
      <w:r w:rsidRPr="00A96A82">
        <w:rPr>
          <w:rFonts w:hAnsi="Helvetica"/>
          <w:b/>
          <w:bCs/>
          <w:sz w:val="24"/>
        </w:rPr>
        <w:t>Fauvism</w:t>
      </w:r>
    </w:p>
    <w:p w:rsidR="00E666A1" w:rsidRPr="00A96A82" w:rsidRDefault="00E666A1">
      <w:pPr>
        <w:pStyle w:val="Body"/>
        <w:rPr>
          <w:rFonts w:hAnsi="Helvetica"/>
          <w:bCs/>
          <w:sz w:val="24"/>
        </w:rPr>
      </w:pPr>
    </w:p>
    <w:p w:rsidR="00E666A1" w:rsidRPr="00A96A82" w:rsidRDefault="00E666A1">
      <w:pPr>
        <w:pStyle w:val="Body"/>
        <w:rPr>
          <w:rFonts w:hAnsi="Helvetica"/>
          <w:bCs/>
          <w:sz w:val="24"/>
        </w:rPr>
      </w:pPr>
    </w:p>
    <w:p w:rsidR="00E666A1" w:rsidRDefault="00825BBD">
      <w:pPr>
        <w:pStyle w:val="Body"/>
        <w:spacing w:line="480" w:lineRule="auto"/>
        <w:rPr>
          <w:ins w:id="0" w:author="Danielle Child" w:date="2014-04-03T15:35:00Z"/>
          <w:rFonts w:hAnsi="Helvetica"/>
          <w:sz w:val="24"/>
          <w:szCs w:val="24"/>
        </w:rPr>
      </w:pPr>
      <w:r w:rsidRPr="00A96A82">
        <w:rPr>
          <w:rFonts w:hAnsi="Helvetica"/>
          <w:sz w:val="24"/>
          <w:szCs w:val="24"/>
        </w:rPr>
        <w:t>French Fauvism (c</w:t>
      </w:r>
      <w:del w:id="1" w:author="Danielle Child" w:date="2014-04-03T13:32:00Z">
        <w:r w:rsidRPr="00A96A82" w:rsidDel="00825BBD">
          <w:rPr>
            <w:rFonts w:hAnsi="Helvetica"/>
            <w:sz w:val="24"/>
            <w:szCs w:val="24"/>
          </w:rPr>
          <w:delText>a</w:delText>
        </w:r>
      </w:del>
      <w:r w:rsidRPr="00A96A82">
        <w:rPr>
          <w:rFonts w:hAnsi="Helvetica"/>
          <w:sz w:val="24"/>
          <w:szCs w:val="24"/>
        </w:rPr>
        <w:t xml:space="preserve">. 1904-1907) comprised a loosely-formed group of painters whose mentor, Henri Matisse </w:t>
      </w:r>
      <w:del w:id="2" w:author="Danielle Child" w:date="2014-04-03T13:23:00Z">
        <w:r w:rsidRPr="00A96A82" w:rsidDel="00A96A82">
          <w:rPr>
            <w:rFonts w:hAnsi="Helvetica"/>
            <w:sz w:val="24"/>
            <w:szCs w:val="24"/>
          </w:rPr>
          <w:delText xml:space="preserve">(1869-1954), </w:delText>
        </w:r>
      </w:del>
      <w:r w:rsidRPr="00A96A82">
        <w:rPr>
          <w:rFonts w:hAnsi="Helvetica"/>
          <w:sz w:val="24"/>
          <w:szCs w:val="24"/>
        </w:rPr>
        <w:t>argued for a</w:t>
      </w:r>
      <w:del w:id="3" w:author="doctor" w:date="2014-04-22T20:24:00Z">
        <w:r w:rsidRPr="00A96A82" w:rsidDel="00545460">
          <w:rPr>
            <w:rFonts w:hAnsi="Helvetica"/>
            <w:sz w:val="24"/>
            <w:szCs w:val="24"/>
          </w:rPr>
          <w:delText>n</w:delText>
        </w:r>
      </w:del>
      <w:r w:rsidRPr="00A96A82">
        <w:rPr>
          <w:rFonts w:hAnsi="Helvetica"/>
          <w:sz w:val="24"/>
          <w:szCs w:val="24"/>
        </w:rPr>
        <w:t xml:space="preserve"> new approach to painting, integrating the chromatic lessons of Neo-Impressionism, the Symbolist evocation of sensation through </w:t>
      </w:r>
      <w:proofErr w:type="spellStart"/>
      <w:r w:rsidRPr="00A96A82">
        <w:rPr>
          <w:rFonts w:hAnsi="Helvetica"/>
          <w:sz w:val="24"/>
          <w:szCs w:val="24"/>
        </w:rPr>
        <w:t>colour</w:t>
      </w:r>
      <w:proofErr w:type="spellEnd"/>
      <w:r w:rsidRPr="00A96A82">
        <w:rPr>
          <w:rFonts w:hAnsi="Helvetica"/>
          <w:sz w:val="24"/>
          <w:szCs w:val="24"/>
        </w:rPr>
        <w:t xml:space="preserve"> and form, and the expressive nature of the artist.  The style was not programmatically theorized until it was essentially over, and yet Fauvism fundamentally shifted the course of Modern painting, anticipating Cubism, Orphism</w:t>
      </w:r>
      <w:del w:id="4" w:author="Danielle Child" w:date="2014-04-03T13:23:00Z">
        <w:r w:rsidRPr="00A96A82" w:rsidDel="00A96A82">
          <w:rPr>
            <w:rFonts w:hAnsi="Helvetica"/>
            <w:sz w:val="24"/>
            <w:szCs w:val="24"/>
          </w:rPr>
          <w:delText>,</w:delText>
        </w:r>
      </w:del>
      <w:r w:rsidRPr="00A96A82">
        <w:rPr>
          <w:rFonts w:hAnsi="Helvetica"/>
          <w:sz w:val="24"/>
          <w:szCs w:val="24"/>
        </w:rPr>
        <w:t xml:space="preserve"> and abstract painting.  Fauvism incorporated bold, brash </w:t>
      </w:r>
      <w:proofErr w:type="spellStart"/>
      <w:r w:rsidRPr="00A96A82">
        <w:rPr>
          <w:rFonts w:hAnsi="Helvetica"/>
          <w:sz w:val="24"/>
          <w:szCs w:val="24"/>
        </w:rPr>
        <w:t>colours</w:t>
      </w:r>
      <w:proofErr w:type="spellEnd"/>
      <w:r w:rsidRPr="00A96A82">
        <w:rPr>
          <w:rFonts w:hAnsi="Helvetica"/>
          <w:sz w:val="24"/>
          <w:szCs w:val="24"/>
        </w:rPr>
        <w:t xml:space="preserve">, often applied directly from commercially produced tubes of paint; gestural and broken brush-work; lack of finish; and </w:t>
      </w:r>
      <w:proofErr w:type="spellStart"/>
      <w:r w:rsidRPr="00A96A82">
        <w:rPr>
          <w:rFonts w:hAnsi="Helvetica"/>
          <w:sz w:val="24"/>
          <w:szCs w:val="24"/>
        </w:rPr>
        <w:t>colour</w:t>
      </w:r>
      <w:proofErr w:type="spellEnd"/>
      <w:r w:rsidRPr="00A96A82">
        <w:rPr>
          <w:rFonts w:hAnsi="Helvetica"/>
          <w:sz w:val="24"/>
          <w:szCs w:val="24"/>
        </w:rPr>
        <w:t xml:space="preserve"> used for expression rather than description, resulting in flattened and distorted perspectives that radically diverged from mimetic representation. While its pictorial advances shocked conservative critics and audiences of its time, Fauvis</w:t>
      </w:r>
      <w:ins w:id="5" w:author="Danielle Child" w:date="2014-04-03T13:23:00Z">
        <w:r w:rsidR="00A96A82">
          <w:rPr>
            <w:rFonts w:hAnsi="Helvetica"/>
            <w:sz w:val="24"/>
            <w:szCs w:val="24"/>
          </w:rPr>
          <w:t xml:space="preserve">m - </w:t>
        </w:r>
      </w:ins>
      <w:del w:id="6" w:author="Danielle Child" w:date="2014-04-03T13:23:00Z">
        <w:r w:rsidRPr="00A96A82" w:rsidDel="00A96A82">
          <w:rPr>
            <w:rFonts w:hAnsi="Helvetica"/>
            <w:sz w:val="24"/>
            <w:szCs w:val="24"/>
          </w:rPr>
          <w:delText>m—</w:delText>
        </w:r>
      </w:del>
      <w:r w:rsidRPr="00A96A82">
        <w:rPr>
          <w:rFonts w:hAnsi="Helvetica"/>
          <w:sz w:val="24"/>
          <w:szCs w:val="24"/>
        </w:rPr>
        <w:t xml:space="preserve">like many early avant-garde </w:t>
      </w:r>
      <w:bookmarkStart w:id="7" w:name="_GoBack"/>
      <w:bookmarkEnd w:id="7"/>
      <w:r w:rsidRPr="00A96A82">
        <w:rPr>
          <w:rFonts w:hAnsi="Helvetica"/>
          <w:sz w:val="24"/>
          <w:szCs w:val="24"/>
        </w:rPr>
        <w:t>movements</w:t>
      </w:r>
      <w:ins w:id="8" w:author="Danielle Child" w:date="2014-04-03T13:24:00Z">
        <w:r w:rsidR="00A96A82">
          <w:rPr>
            <w:rFonts w:hAnsi="Helvetica"/>
            <w:sz w:val="24"/>
            <w:szCs w:val="24"/>
          </w:rPr>
          <w:t xml:space="preserve"> - </w:t>
        </w:r>
      </w:ins>
      <w:del w:id="9" w:author="Danielle Child" w:date="2014-04-03T13:23:00Z">
        <w:r w:rsidRPr="00A96A82" w:rsidDel="00A96A82">
          <w:rPr>
            <w:rFonts w:hAnsi="Helvetica"/>
            <w:sz w:val="24"/>
            <w:szCs w:val="24"/>
          </w:rPr>
          <w:delText>—</w:delText>
        </w:r>
      </w:del>
      <w:r w:rsidRPr="00A96A82">
        <w:rPr>
          <w:rFonts w:hAnsi="Helvetica"/>
          <w:sz w:val="24"/>
          <w:szCs w:val="24"/>
        </w:rPr>
        <w:t xml:space="preserve">maintained an appreciation of historical painting and its iconographies (landscape, cityscape, still life, and portraiture).  </w:t>
      </w:r>
      <w:ins w:id="10" w:author="Danielle Child" w:date="2014-04-03T13:24:00Z">
        <w:r w:rsidR="00A96A82">
          <w:rPr>
            <w:rFonts w:hAnsi="Helvetica"/>
            <w:sz w:val="24"/>
            <w:szCs w:val="24"/>
          </w:rPr>
          <w:t>Similar to</w:t>
        </w:r>
      </w:ins>
      <w:del w:id="11" w:author="Danielle Child" w:date="2014-04-03T13:24:00Z">
        <w:r w:rsidRPr="00A96A82" w:rsidDel="00A96A82">
          <w:rPr>
            <w:rFonts w:hAnsi="Helvetica"/>
            <w:sz w:val="24"/>
            <w:szCs w:val="24"/>
          </w:rPr>
          <w:delText>As</w:delText>
        </w:r>
      </w:del>
      <w:r w:rsidRPr="00A96A82">
        <w:rPr>
          <w:rFonts w:hAnsi="Helvetica"/>
          <w:sz w:val="24"/>
          <w:szCs w:val="24"/>
        </w:rPr>
        <w:t xml:space="preserve"> Expressionism, Fauvism differed significantly from the German schools </w:t>
      </w:r>
      <w:r w:rsidRPr="00A96A82">
        <w:rPr>
          <w:rFonts w:hAnsi="Helvetica"/>
          <w:i/>
          <w:iCs/>
          <w:sz w:val="24"/>
          <w:szCs w:val="24"/>
        </w:rPr>
        <w:t>Die Br</w:t>
      </w:r>
      <w:r w:rsidRPr="00A96A82">
        <w:rPr>
          <w:rFonts w:hAnsi="Helvetica"/>
          <w:i/>
          <w:iCs/>
          <w:sz w:val="24"/>
          <w:szCs w:val="24"/>
          <w:lang w:val="de-DE"/>
        </w:rPr>
        <w:t>ü</w:t>
      </w:r>
      <w:proofErr w:type="spellStart"/>
      <w:r w:rsidRPr="00A96A82">
        <w:rPr>
          <w:rFonts w:hAnsi="Helvetica"/>
          <w:i/>
          <w:iCs/>
          <w:sz w:val="24"/>
          <w:szCs w:val="24"/>
        </w:rPr>
        <w:t>cke</w:t>
      </w:r>
      <w:proofErr w:type="spellEnd"/>
      <w:r w:rsidRPr="00A96A82">
        <w:rPr>
          <w:rFonts w:hAnsi="Helvetica"/>
          <w:sz w:val="24"/>
          <w:szCs w:val="24"/>
        </w:rPr>
        <w:t xml:space="preserve"> (</w:t>
      </w:r>
      <w:r w:rsidRPr="00A96A82">
        <w:rPr>
          <w:rFonts w:hAnsi="Helvetica"/>
          <w:sz w:val="24"/>
          <w:szCs w:val="24"/>
          <w:lang w:val="es-ES_tradnl"/>
        </w:rPr>
        <w:t>Dresden</w:t>
      </w:r>
      <w:r w:rsidRPr="00A96A82">
        <w:rPr>
          <w:rFonts w:hAnsi="Helvetica"/>
          <w:sz w:val="24"/>
          <w:szCs w:val="24"/>
        </w:rPr>
        <w:t xml:space="preserve">, 1905-1913) and </w:t>
      </w:r>
      <w:r w:rsidRPr="00A96A82">
        <w:rPr>
          <w:rFonts w:hAnsi="Helvetica"/>
          <w:i/>
          <w:iCs/>
          <w:sz w:val="24"/>
          <w:szCs w:val="24"/>
        </w:rPr>
        <w:t xml:space="preserve">Der </w:t>
      </w:r>
      <w:proofErr w:type="spellStart"/>
      <w:r w:rsidRPr="00A96A82">
        <w:rPr>
          <w:rFonts w:hAnsi="Helvetica"/>
          <w:i/>
          <w:iCs/>
          <w:sz w:val="24"/>
          <w:szCs w:val="24"/>
        </w:rPr>
        <w:t>Blaue</w:t>
      </w:r>
      <w:proofErr w:type="spellEnd"/>
      <w:r w:rsidRPr="00A96A82">
        <w:rPr>
          <w:rFonts w:hAnsi="Helvetica"/>
          <w:i/>
          <w:iCs/>
          <w:sz w:val="24"/>
          <w:szCs w:val="24"/>
        </w:rPr>
        <w:t xml:space="preserve"> Reiter</w:t>
      </w:r>
      <w:r w:rsidRPr="00A96A82">
        <w:rPr>
          <w:rFonts w:hAnsi="Helvetica"/>
          <w:sz w:val="24"/>
          <w:szCs w:val="24"/>
        </w:rPr>
        <w:t xml:space="preserve"> (</w:t>
      </w:r>
      <w:r w:rsidRPr="00A96A82">
        <w:rPr>
          <w:rFonts w:hAnsi="Helvetica"/>
          <w:sz w:val="24"/>
          <w:szCs w:val="24"/>
          <w:lang w:val="de-DE"/>
        </w:rPr>
        <w:t>Munich</w:t>
      </w:r>
      <w:r w:rsidRPr="00A96A82">
        <w:rPr>
          <w:rFonts w:hAnsi="Helvetica"/>
          <w:sz w:val="24"/>
          <w:szCs w:val="24"/>
        </w:rPr>
        <w:t>, 1911-1914) in its stress on pleasing decorative and synthetic effects.</w:t>
      </w:r>
    </w:p>
    <w:p w:rsidR="00B7470C" w:rsidRPr="00A96A82" w:rsidRDefault="00B7470C">
      <w:pPr>
        <w:pStyle w:val="Body"/>
        <w:numPr>
          <w:ins w:id="12" w:author="Danielle Child" w:date="2014-04-03T15:35:00Z"/>
        </w:numPr>
        <w:spacing w:line="480" w:lineRule="auto"/>
        <w:rPr>
          <w:rFonts w:eastAsia="Times New Roman Bold" w:hAnsi="Helvetica" w:cs="Times New Roman Bold"/>
          <w:sz w:val="24"/>
          <w:szCs w:val="24"/>
        </w:rPr>
      </w:pPr>
    </w:p>
    <w:p w:rsidR="00E666A1" w:rsidRPr="00A96A82" w:rsidDel="00A96A82" w:rsidRDefault="00E666A1">
      <w:pPr>
        <w:pStyle w:val="Body"/>
        <w:spacing w:line="480" w:lineRule="auto"/>
        <w:rPr>
          <w:del w:id="13" w:author="Danielle Child" w:date="2014-04-03T13:25:00Z"/>
          <w:rFonts w:eastAsia="Times New Roman Bold" w:hAnsi="Helvetica" w:cs="Times New Roman Bold"/>
          <w:sz w:val="24"/>
          <w:szCs w:val="24"/>
        </w:rPr>
      </w:pPr>
    </w:p>
    <w:p w:rsidR="00A96A82" w:rsidRDefault="00825BBD">
      <w:pPr>
        <w:pStyle w:val="Body"/>
        <w:spacing w:line="480" w:lineRule="auto"/>
        <w:rPr>
          <w:ins w:id="14" w:author="Danielle Child" w:date="2014-04-03T13:25:00Z"/>
          <w:rFonts w:hAnsi="Helvetica"/>
          <w:sz w:val="24"/>
          <w:szCs w:val="24"/>
        </w:rPr>
      </w:pPr>
      <w:r w:rsidRPr="00A96A82">
        <w:rPr>
          <w:rFonts w:hAnsi="Helvetica"/>
          <w:sz w:val="24"/>
          <w:szCs w:val="24"/>
        </w:rPr>
        <w:t xml:space="preserve">The Fauves crystallized around the older, influential, and articulate Matisse, although French practitioners </w:t>
      </w:r>
      <w:r w:rsidRPr="00A96A82">
        <w:rPr>
          <w:rFonts w:hAnsi="Helvetica"/>
          <w:sz w:val="24"/>
          <w:szCs w:val="24"/>
          <w:lang w:val="fr-FR"/>
        </w:rPr>
        <w:t>Charles Camoin</w:t>
      </w:r>
      <w:r w:rsidRPr="00A96A82">
        <w:rPr>
          <w:rFonts w:hAnsi="Helvetica"/>
          <w:sz w:val="24"/>
          <w:szCs w:val="24"/>
        </w:rPr>
        <w:t xml:space="preserve"> </w:t>
      </w:r>
      <w:del w:id="15" w:author="Danielle Child" w:date="2014-04-03T13:25:00Z">
        <w:r w:rsidRPr="00A96A82" w:rsidDel="00A96A82">
          <w:rPr>
            <w:rFonts w:hAnsi="Helvetica"/>
            <w:sz w:val="24"/>
            <w:szCs w:val="24"/>
          </w:rPr>
          <w:delText xml:space="preserve">(1879-1965), </w:delText>
        </w:r>
      </w:del>
      <w:r w:rsidRPr="00A96A82">
        <w:rPr>
          <w:rFonts w:hAnsi="Helvetica"/>
          <w:sz w:val="24"/>
          <w:szCs w:val="24"/>
        </w:rPr>
        <w:t xml:space="preserve">André </w:t>
      </w:r>
      <w:r w:rsidRPr="00A96A82">
        <w:rPr>
          <w:rFonts w:hAnsi="Helvetica"/>
          <w:sz w:val="24"/>
          <w:szCs w:val="24"/>
          <w:lang w:val="pt-PT"/>
        </w:rPr>
        <w:t>Derain</w:t>
      </w:r>
      <w:ins w:id="16" w:author="Danielle Child" w:date="2014-04-03T13:25:00Z">
        <w:r w:rsidR="00A96A82">
          <w:rPr>
            <w:rFonts w:hAnsi="Helvetica"/>
            <w:sz w:val="24"/>
            <w:szCs w:val="24"/>
          </w:rPr>
          <w:t xml:space="preserve">, </w:t>
        </w:r>
      </w:ins>
      <w:del w:id="17" w:author="Danielle Child" w:date="2014-04-03T13:25:00Z">
        <w:r w:rsidRPr="00A96A82" w:rsidDel="00A96A82">
          <w:rPr>
            <w:rFonts w:hAnsi="Helvetica"/>
            <w:sz w:val="24"/>
            <w:szCs w:val="24"/>
          </w:rPr>
          <w:delText xml:space="preserve"> (1880-1954), </w:delText>
        </w:r>
      </w:del>
      <w:proofErr w:type="spellStart"/>
      <w:r w:rsidRPr="00A96A82">
        <w:rPr>
          <w:rFonts w:hAnsi="Helvetica"/>
          <w:sz w:val="24"/>
          <w:szCs w:val="24"/>
        </w:rPr>
        <w:t>Othon</w:t>
      </w:r>
      <w:proofErr w:type="spellEnd"/>
      <w:r w:rsidRPr="00A96A82">
        <w:rPr>
          <w:rFonts w:hAnsi="Helvetica"/>
          <w:sz w:val="24"/>
          <w:szCs w:val="24"/>
        </w:rPr>
        <w:t xml:space="preserve"> </w:t>
      </w:r>
      <w:proofErr w:type="spellStart"/>
      <w:r w:rsidRPr="00A96A82">
        <w:rPr>
          <w:rFonts w:hAnsi="Helvetica"/>
          <w:sz w:val="24"/>
          <w:szCs w:val="24"/>
        </w:rPr>
        <w:t>Friesz</w:t>
      </w:r>
      <w:proofErr w:type="spellEnd"/>
      <w:del w:id="18" w:author="Danielle Child" w:date="2014-04-03T13:25:00Z">
        <w:r w:rsidRPr="00A96A82" w:rsidDel="00A96A82">
          <w:rPr>
            <w:rFonts w:hAnsi="Helvetica"/>
            <w:sz w:val="24"/>
            <w:szCs w:val="24"/>
          </w:rPr>
          <w:delText xml:space="preserve"> (1879-1949)</w:delText>
        </w:r>
      </w:del>
      <w:r w:rsidRPr="00A96A82">
        <w:rPr>
          <w:rFonts w:hAnsi="Helvetica"/>
          <w:sz w:val="24"/>
          <w:szCs w:val="24"/>
          <w:lang w:val="fr-FR"/>
        </w:rPr>
        <w:t xml:space="preserve">, Henri-Charles </w:t>
      </w:r>
      <w:proofErr w:type="spellStart"/>
      <w:r w:rsidRPr="00A96A82">
        <w:rPr>
          <w:rFonts w:hAnsi="Helvetica"/>
          <w:sz w:val="24"/>
          <w:szCs w:val="24"/>
          <w:lang w:val="fr-FR"/>
        </w:rPr>
        <w:t>Manguin</w:t>
      </w:r>
      <w:proofErr w:type="spellEnd"/>
      <w:ins w:id="19" w:author="Danielle Child" w:date="2014-04-03T13:25:00Z">
        <w:r w:rsidR="00A96A82">
          <w:rPr>
            <w:rFonts w:hAnsi="Helvetica"/>
            <w:sz w:val="24"/>
            <w:szCs w:val="24"/>
            <w:lang w:val="fr-FR"/>
          </w:rPr>
          <w:t xml:space="preserve">, </w:t>
        </w:r>
      </w:ins>
      <w:del w:id="20" w:author="Danielle Child" w:date="2014-04-03T13:25:00Z">
        <w:r w:rsidRPr="00A96A82" w:rsidDel="00A96A82">
          <w:rPr>
            <w:rFonts w:hAnsi="Helvetica"/>
            <w:sz w:val="24"/>
            <w:szCs w:val="24"/>
            <w:lang w:val="fr-FR"/>
          </w:rPr>
          <w:delText xml:space="preserve"> (1874-1949), </w:delText>
        </w:r>
      </w:del>
      <w:r w:rsidRPr="00A96A82">
        <w:rPr>
          <w:rFonts w:hAnsi="Helvetica"/>
          <w:sz w:val="24"/>
          <w:szCs w:val="24"/>
          <w:lang w:val="fr-FR"/>
        </w:rPr>
        <w:t>Jean Puy</w:t>
      </w:r>
      <w:del w:id="21" w:author="Danielle Child" w:date="2014-04-03T13:25:00Z">
        <w:r w:rsidRPr="00A96A82" w:rsidDel="00A96A82">
          <w:rPr>
            <w:rFonts w:hAnsi="Helvetica"/>
            <w:sz w:val="24"/>
            <w:szCs w:val="24"/>
          </w:rPr>
          <w:delText xml:space="preserve"> (1876-1960)</w:delText>
        </w:r>
      </w:del>
      <w:r w:rsidRPr="00A96A82">
        <w:rPr>
          <w:rFonts w:hAnsi="Helvetica"/>
          <w:sz w:val="24"/>
          <w:szCs w:val="24"/>
        </w:rPr>
        <w:t>, Georges Rouault</w:t>
      </w:r>
      <w:del w:id="22" w:author="Danielle Child" w:date="2014-04-03T13:25:00Z">
        <w:r w:rsidRPr="00A96A82" w:rsidDel="00A96A82">
          <w:rPr>
            <w:rFonts w:hAnsi="Helvetica"/>
            <w:sz w:val="24"/>
            <w:szCs w:val="24"/>
          </w:rPr>
          <w:delText xml:space="preserve"> (1871-1958)</w:delText>
        </w:r>
      </w:del>
      <w:r w:rsidRPr="00A96A82">
        <w:rPr>
          <w:rFonts w:hAnsi="Helvetica"/>
          <w:sz w:val="24"/>
          <w:szCs w:val="24"/>
        </w:rPr>
        <w:t xml:space="preserve">, </w:t>
      </w:r>
      <w:r w:rsidRPr="00A96A82">
        <w:rPr>
          <w:rFonts w:hAnsi="Helvetica"/>
          <w:sz w:val="24"/>
          <w:szCs w:val="24"/>
          <w:lang w:val="es-ES_tradnl"/>
        </w:rPr>
        <w:t xml:space="preserve">Louis </w:t>
      </w:r>
      <w:proofErr w:type="spellStart"/>
      <w:r w:rsidRPr="00A96A82">
        <w:rPr>
          <w:rFonts w:hAnsi="Helvetica"/>
          <w:sz w:val="24"/>
          <w:szCs w:val="24"/>
          <w:lang w:val="es-ES_tradnl"/>
        </w:rPr>
        <w:t>Valtat</w:t>
      </w:r>
      <w:proofErr w:type="spellEnd"/>
      <w:del w:id="23" w:author="Danielle Child" w:date="2014-04-03T13:25:00Z">
        <w:r w:rsidRPr="00A96A82" w:rsidDel="00A96A82">
          <w:rPr>
            <w:rFonts w:hAnsi="Helvetica"/>
            <w:sz w:val="24"/>
            <w:szCs w:val="24"/>
          </w:rPr>
          <w:delText xml:space="preserve"> (1869-1952)</w:delText>
        </w:r>
      </w:del>
      <w:r w:rsidRPr="00A96A82">
        <w:rPr>
          <w:rFonts w:hAnsi="Helvetica"/>
          <w:sz w:val="24"/>
          <w:szCs w:val="24"/>
        </w:rPr>
        <w:t>, the Flemish Maurice de Vlaminck</w:t>
      </w:r>
      <w:del w:id="24" w:author="Danielle Child" w:date="2014-04-03T13:26:00Z">
        <w:r w:rsidRPr="00A96A82" w:rsidDel="00A96A82">
          <w:rPr>
            <w:rFonts w:hAnsi="Helvetica"/>
            <w:sz w:val="24"/>
            <w:szCs w:val="24"/>
          </w:rPr>
          <w:delText xml:space="preserve"> (1876-1958)</w:delText>
        </w:r>
      </w:del>
      <w:r w:rsidRPr="00A96A82">
        <w:rPr>
          <w:rFonts w:hAnsi="Helvetica"/>
          <w:sz w:val="24"/>
          <w:szCs w:val="24"/>
        </w:rPr>
        <w:t xml:space="preserve">, and Dutch-born </w:t>
      </w:r>
      <w:r w:rsidRPr="00A96A82">
        <w:rPr>
          <w:rFonts w:hAnsi="Helvetica"/>
          <w:sz w:val="24"/>
          <w:szCs w:val="24"/>
          <w:lang w:val="nl-NL"/>
        </w:rPr>
        <w:t>Kees van Dongen</w:t>
      </w:r>
      <w:r w:rsidRPr="00A96A82">
        <w:rPr>
          <w:rFonts w:hAnsi="Helvetica"/>
          <w:sz w:val="24"/>
          <w:szCs w:val="24"/>
        </w:rPr>
        <w:t xml:space="preserve"> </w:t>
      </w:r>
      <w:del w:id="25" w:author="Danielle Child" w:date="2014-04-03T13:26:00Z">
        <w:r w:rsidRPr="00A96A82" w:rsidDel="00A96A82">
          <w:rPr>
            <w:rFonts w:hAnsi="Helvetica"/>
            <w:sz w:val="24"/>
            <w:szCs w:val="24"/>
          </w:rPr>
          <w:delText xml:space="preserve">(1877-1968) </w:delText>
        </w:r>
      </w:del>
      <w:r w:rsidRPr="00A96A82">
        <w:rPr>
          <w:rFonts w:hAnsi="Helvetica"/>
          <w:sz w:val="24"/>
          <w:szCs w:val="24"/>
        </w:rPr>
        <w:t xml:space="preserve">interpreted Fauvist concepts to personal ends.  Georges Braque and Raoul Dufy joined late in 1906.  </w:t>
      </w:r>
    </w:p>
    <w:p w:rsidR="00E666A1" w:rsidRPr="00A96A82" w:rsidRDefault="00825BBD">
      <w:pPr>
        <w:pStyle w:val="Body"/>
        <w:numPr>
          <w:ins w:id="26" w:author="Danielle Child" w:date="2014-04-03T13:25:00Z"/>
        </w:numPr>
        <w:spacing w:line="480" w:lineRule="auto"/>
        <w:rPr>
          <w:rFonts w:eastAsia="Times New Roman Bold" w:hAnsi="Helvetica" w:cs="Times New Roman Bold"/>
          <w:sz w:val="24"/>
          <w:szCs w:val="24"/>
        </w:rPr>
      </w:pPr>
      <w:r w:rsidRPr="00A96A82">
        <w:rPr>
          <w:rFonts w:hAnsi="Helvetica"/>
          <w:sz w:val="24"/>
          <w:szCs w:val="24"/>
        </w:rPr>
        <w:lastRenderedPageBreak/>
        <w:t xml:space="preserve">Historians rank Matisse as preeminent, due to his brilliant synthesis of </w:t>
      </w:r>
      <w:proofErr w:type="spellStart"/>
      <w:r w:rsidRPr="00A96A82">
        <w:rPr>
          <w:rFonts w:hAnsi="Helvetica"/>
          <w:sz w:val="24"/>
          <w:szCs w:val="24"/>
          <w:lang w:val="fr-FR"/>
        </w:rPr>
        <w:t>colour</w:t>
      </w:r>
      <w:proofErr w:type="spellEnd"/>
      <w:r w:rsidRPr="00A96A82">
        <w:rPr>
          <w:rFonts w:hAnsi="Helvetica"/>
          <w:sz w:val="24"/>
          <w:szCs w:val="24"/>
        </w:rPr>
        <w:t xml:space="preserve"> and form, the rational and the irrational, symbolic poetry and material reality.  His breakthrough canvas, </w:t>
      </w:r>
      <w:proofErr w:type="spellStart"/>
      <w:r w:rsidRPr="00A96A82">
        <w:rPr>
          <w:rFonts w:hAnsi="Helvetica"/>
          <w:i/>
          <w:iCs/>
          <w:sz w:val="24"/>
          <w:szCs w:val="24"/>
        </w:rPr>
        <w:t>Luxe</w:t>
      </w:r>
      <w:proofErr w:type="spellEnd"/>
      <w:r w:rsidRPr="00A96A82">
        <w:rPr>
          <w:rFonts w:hAnsi="Helvetica"/>
          <w:i/>
          <w:iCs/>
          <w:sz w:val="24"/>
          <w:szCs w:val="24"/>
        </w:rPr>
        <w:t xml:space="preserve">, </w:t>
      </w:r>
      <w:proofErr w:type="spellStart"/>
      <w:r w:rsidRPr="00A96A82">
        <w:rPr>
          <w:rFonts w:hAnsi="Helvetica"/>
          <w:i/>
          <w:iCs/>
          <w:sz w:val="24"/>
          <w:szCs w:val="24"/>
        </w:rPr>
        <w:t>Calme</w:t>
      </w:r>
      <w:proofErr w:type="spellEnd"/>
      <w:r w:rsidRPr="00A96A82">
        <w:rPr>
          <w:rFonts w:hAnsi="Helvetica"/>
          <w:i/>
          <w:iCs/>
          <w:sz w:val="24"/>
          <w:szCs w:val="24"/>
        </w:rPr>
        <w:t xml:space="preserve"> et </w:t>
      </w:r>
      <w:proofErr w:type="spellStart"/>
      <w:r w:rsidRPr="00A96A82">
        <w:rPr>
          <w:rFonts w:hAnsi="Helvetica"/>
          <w:i/>
          <w:iCs/>
          <w:sz w:val="24"/>
          <w:szCs w:val="24"/>
        </w:rPr>
        <w:t>Volupté</w:t>
      </w:r>
      <w:proofErr w:type="spellEnd"/>
      <w:r w:rsidRPr="00A96A82">
        <w:rPr>
          <w:rFonts w:hAnsi="Helvetica"/>
          <w:sz w:val="24"/>
          <w:szCs w:val="24"/>
        </w:rPr>
        <w:t xml:space="preserve"> (Luxury, Calm and Pleasure, 1904-05)</w:t>
      </w:r>
      <w:ins w:id="27" w:author="Danielle Child" w:date="2014-04-03T13:28:00Z">
        <w:r w:rsidR="00C82DC3">
          <w:rPr>
            <w:rFonts w:hAnsi="Helvetica"/>
            <w:sz w:val="24"/>
            <w:szCs w:val="24"/>
          </w:rPr>
          <w:t xml:space="preserve">, </w:t>
        </w:r>
      </w:ins>
      <w:del w:id="28" w:author="Danielle Child" w:date="2014-04-03T13:28:00Z">
        <w:r w:rsidRPr="00A96A82" w:rsidDel="00C82DC3">
          <w:rPr>
            <w:rFonts w:hAnsi="Helvetica"/>
            <w:sz w:val="24"/>
            <w:szCs w:val="24"/>
          </w:rPr>
          <w:delText>—</w:delText>
        </w:r>
      </w:del>
      <w:r w:rsidRPr="00A96A82">
        <w:rPr>
          <w:rFonts w:hAnsi="Helvetica"/>
          <w:sz w:val="24"/>
          <w:szCs w:val="24"/>
        </w:rPr>
        <w:t xml:space="preserve">executed during a summer spent in St. Tropez with his friend, Paul Signac, the </w:t>
      </w:r>
      <w:r w:rsidRPr="00A96A82">
        <w:rPr>
          <w:rFonts w:hAnsi="Helvetica"/>
          <w:sz w:val="24"/>
          <w:szCs w:val="24"/>
          <w:lang w:val="it-IT"/>
        </w:rPr>
        <w:t>Neo-Impressionist</w:t>
      </w:r>
      <w:ins w:id="29" w:author="Danielle Child" w:date="2014-04-03T13:28:00Z">
        <w:r w:rsidR="00C82DC3">
          <w:rPr>
            <w:rFonts w:hAnsi="Helvetica"/>
            <w:sz w:val="24"/>
            <w:szCs w:val="24"/>
          </w:rPr>
          <w:t xml:space="preserve">, </w:t>
        </w:r>
      </w:ins>
      <w:del w:id="30" w:author="Danielle Child" w:date="2014-04-03T13:28:00Z">
        <w:r w:rsidRPr="00A96A82" w:rsidDel="00C82DC3">
          <w:rPr>
            <w:rFonts w:hAnsi="Helvetica"/>
            <w:sz w:val="24"/>
            <w:szCs w:val="24"/>
          </w:rPr>
          <w:delText>—</w:delText>
        </w:r>
      </w:del>
      <w:r w:rsidRPr="00A96A82">
        <w:rPr>
          <w:rFonts w:hAnsi="Helvetica"/>
          <w:sz w:val="24"/>
          <w:szCs w:val="24"/>
        </w:rPr>
        <w:t>stands as Matisse’s preamble to Fauvism proper</w:t>
      </w:r>
      <w:ins w:id="31" w:author="Danielle Child" w:date="2014-04-03T13:30:00Z">
        <w:r w:rsidR="00C82DC3">
          <w:rPr>
            <w:rFonts w:hAnsi="Helvetica"/>
            <w:sz w:val="24"/>
            <w:szCs w:val="24"/>
          </w:rPr>
          <w:t xml:space="preserve">. </w:t>
        </w:r>
      </w:ins>
      <w:del w:id="32" w:author="Danielle Child" w:date="2014-04-03T13:30:00Z">
        <w:r w:rsidRPr="00A96A82" w:rsidDel="00C82DC3">
          <w:rPr>
            <w:rFonts w:hAnsi="Helvetica"/>
            <w:sz w:val="24"/>
            <w:szCs w:val="24"/>
          </w:rPr>
          <w:delText xml:space="preserve"> (fig. 1).  </w:delText>
        </w:r>
      </w:del>
      <w:r w:rsidRPr="00A96A82">
        <w:rPr>
          <w:rFonts w:hAnsi="Helvetica"/>
          <w:sz w:val="24"/>
          <w:szCs w:val="24"/>
        </w:rPr>
        <w:t xml:space="preserve">Exhibited in the </w:t>
      </w:r>
      <w:r w:rsidRPr="00A96A82">
        <w:rPr>
          <w:rFonts w:hAnsi="Helvetica"/>
          <w:sz w:val="24"/>
          <w:szCs w:val="24"/>
          <w:lang w:val="fr-FR"/>
        </w:rPr>
        <w:t xml:space="preserve">Salon des </w:t>
      </w:r>
      <w:proofErr w:type="spellStart"/>
      <w:r w:rsidRPr="00A96A82">
        <w:rPr>
          <w:rFonts w:hAnsi="Helvetica"/>
          <w:sz w:val="24"/>
          <w:szCs w:val="24"/>
          <w:lang w:val="fr-FR"/>
        </w:rPr>
        <w:t>Ind</w:t>
      </w:r>
      <w:proofErr w:type="spellEnd"/>
      <w:r w:rsidRPr="00A96A82">
        <w:rPr>
          <w:rFonts w:hAnsi="Helvetica"/>
          <w:sz w:val="24"/>
          <w:szCs w:val="24"/>
        </w:rPr>
        <w:t>é</w:t>
      </w:r>
      <w:r w:rsidRPr="00A96A82">
        <w:rPr>
          <w:rFonts w:hAnsi="Helvetica"/>
          <w:sz w:val="24"/>
          <w:szCs w:val="24"/>
          <w:lang w:val="fr-FR"/>
        </w:rPr>
        <w:t xml:space="preserve">pendants </w:t>
      </w:r>
      <w:r w:rsidRPr="00A96A82">
        <w:rPr>
          <w:rFonts w:hAnsi="Helvetica"/>
          <w:sz w:val="24"/>
          <w:szCs w:val="24"/>
        </w:rPr>
        <w:t xml:space="preserve">exhibition in the spring of 1905 (one of two showcases for anti-Academic art), the painting comprises a tessellation of pointillist dots in high-key </w:t>
      </w:r>
      <w:proofErr w:type="spellStart"/>
      <w:r w:rsidRPr="00A96A82">
        <w:rPr>
          <w:rFonts w:hAnsi="Helvetica"/>
          <w:sz w:val="24"/>
          <w:szCs w:val="24"/>
          <w:lang w:val="fr-FR"/>
        </w:rPr>
        <w:t>colour</w:t>
      </w:r>
      <w:proofErr w:type="spellEnd"/>
      <w:r w:rsidRPr="00A96A82">
        <w:rPr>
          <w:rFonts w:hAnsi="Helvetica"/>
          <w:sz w:val="24"/>
          <w:szCs w:val="24"/>
        </w:rPr>
        <w:t>s that model three-dimensional forms through tonal gradation and delicate linear patterns.  The title</w:t>
      </w:r>
      <w:ins w:id="33" w:author="Danielle Child" w:date="2014-04-03T13:28:00Z">
        <w:r w:rsidR="00C82DC3">
          <w:rPr>
            <w:rFonts w:hAnsi="Helvetica"/>
            <w:sz w:val="24"/>
            <w:szCs w:val="24"/>
          </w:rPr>
          <w:t xml:space="preserve"> - </w:t>
        </w:r>
      </w:ins>
      <w:del w:id="34" w:author="Danielle Child" w:date="2014-04-03T13:28:00Z">
        <w:r w:rsidRPr="00A96A82" w:rsidDel="00C82DC3">
          <w:rPr>
            <w:rFonts w:hAnsi="Helvetica"/>
            <w:sz w:val="24"/>
            <w:szCs w:val="24"/>
          </w:rPr>
          <w:delText>—</w:delText>
        </w:r>
      </w:del>
      <w:r w:rsidRPr="00A96A82">
        <w:rPr>
          <w:rFonts w:hAnsi="Helvetica"/>
          <w:sz w:val="24"/>
          <w:szCs w:val="24"/>
        </w:rPr>
        <w:t xml:space="preserve">a nod to Charles Baudelaire’s </w:t>
      </w:r>
      <w:proofErr w:type="spellStart"/>
      <w:r w:rsidRPr="00A96A82">
        <w:rPr>
          <w:rFonts w:hAnsi="Helvetica"/>
          <w:i/>
          <w:iCs/>
          <w:sz w:val="24"/>
          <w:szCs w:val="24"/>
        </w:rPr>
        <w:t>L’Invitation</w:t>
      </w:r>
      <w:proofErr w:type="spellEnd"/>
      <w:r w:rsidRPr="00A96A82">
        <w:rPr>
          <w:rFonts w:hAnsi="Helvetica"/>
          <w:i/>
          <w:iCs/>
          <w:sz w:val="24"/>
          <w:szCs w:val="24"/>
        </w:rPr>
        <w:t xml:space="preserve"> au voyage</w:t>
      </w:r>
      <w:r w:rsidRPr="00A96A82">
        <w:rPr>
          <w:rFonts w:hAnsi="Helvetica"/>
          <w:sz w:val="24"/>
          <w:szCs w:val="24"/>
        </w:rPr>
        <w:t xml:space="preserve"> (Invitation to the Voyage, 1857)</w:t>
      </w:r>
      <w:ins w:id="35" w:author="Danielle Child" w:date="2014-04-03T13:28:00Z">
        <w:r w:rsidR="00C82DC3">
          <w:rPr>
            <w:rFonts w:hAnsi="Helvetica"/>
            <w:sz w:val="24"/>
            <w:szCs w:val="24"/>
          </w:rPr>
          <w:t xml:space="preserve"> - </w:t>
        </w:r>
      </w:ins>
      <w:del w:id="36" w:author="Danielle Child" w:date="2014-04-03T13:28:00Z">
        <w:r w:rsidRPr="00A96A82" w:rsidDel="00C82DC3">
          <w:rPr>
            <w:rFonts w:hAnsi="Helvetica"/>
            <w:sz w:val="24"/>
            <w:szCs w:val="24"/>
          </w:rPr>
          <w:delText>—</w:delText>
        </w:r>
      </w:del>
      <w:r w:rsidRPr="00A96A82">
        <w:rPr>
          <w:rFonts w:hAnsi="Helvetica"/>
          <w:sz w:val="24"/>
          <w:szCs w:val="24"/>
        </w:rPr>
        <w:t>summons ties to the penetrating Romantic Symbolism of the late nineteenth century with its embrace of sensual pleasure, modernity</w:t>
      </w:r>
      <w:del w:id="37" w:author="Danielle Child" w:date="2014-04-03T13:29:00Z">
        <w:r w:rsidRPr="00A96A82" w:rsidDel="00C82DC3">
          <w:rPr>
            <w:rFonts w:hAnsi="Helvetica"/>
            <w:sz w:val="24"/>
            <w:szCs w:val="24"/>
          </w:rPr>
          <w:delText>,</w:delText>
        </w:r>
      </w:del>
      <w:r w:rsidRPr="00A96A82">
        <w:rPr>
          <w:rFonts w:hAnsi="Helvetica"/>
          <w:sz w:val="24"/>
          <w:szCs w:val="24"/>
        </w:rPr>
        <w:t xml:space="preserve"> and a return to mythic origins, balanced against a classical composition. </w:t>
      </w:r>
    </w:p>
    <w:p w:rsidR="00E666A1" w:rsidRPr="00A96A82" w:rsidRDefault="00E666A1">
      <w:pPr>
        <w:pStyle w:val="Body"/>
        <w:spacing w:line="480" w:lineRule="auto"/>
        <w:rPr>
          <w:rFonts w:eastAsia="Times New Roman Bold" w:hAnsi="Helvetica" w:cs="Times New Roman Bold"/>
          <w:sz w:val="24"/>
          <w:szCs w:val="24"/>
        </w:rPr>
      </w:pPr>
    </w:p>
    <w:p w:rsidR="00E666A1" w:rsidRPr="00A96A82" w:rsidRDefault="00825BBD">
      <w:pPr>
        <w:pStyle w:val="Body"/>
        <w:spacing w:line="480" w:lineRule="auto"/>
        <w:rPr>
          <w:rFonts w:eastAsia="Times New Roman Bold" w:hAnsi="Helvetica" w:cs="Times New Roman Bold"/>
          <w:sz w:val="24"/>
          <w:szCs w:val="24"/>
        </w:rPr>
      </w:pPr>
      <w:r w:rsidRPr="00A96A82">
        <w:rPr>
          <w:rFonts w:hAnsi="Helvetica"/>
          <w:sz w:val="24"/>
          <w:szCs w:val="24"/>
        </w:rPr>
        <w:t xml:space="preserve">In 1905 the Fauves also participated in the annual </w:t>
      </w:r>
      <w:r w:rsidRPr="00A96A82">
        <w:rPr>
          <w:rFonts w:hAnsi="Helvetica"/>
          <w:sz w:val="24"/>
          <w:szCs w:val="24"/>
          <w:lang w:val="fr-FR"/>
        </w:rPr>
        <w:t>Salon d’</w:t>
      </w:r>
      <w:proofErr w:type="spellStart"/>
      <w:r w:rsidRPr="00A96A82">
        <w:rPr>
          <w:rFonts w:hAnsi="Helvetica"/>
          <w:sz w:val="24"/>
          <w:szCs w:val="24"/>
        </w:rPr>
        <w:t>Automne</w:t>
      </w:r>
      <w:proofErr w:type="spellEnd"/>
      <w:r w:rsidRPr="00A96A82">
        <w:rPr>
          <w:rFonts w:hAnsi="Helvetica"/>
          <w:sz w:val="24"/>
          <w:szCs w:val="24"/>
        </w:rPr>
        <w:t xml:space="preserve"> in Paris, where art </w:t>
      </w:r>
      <w:proofErr w:type="spellStart"/>
      <w:r w:rsidRPr="00A96A82">
        <w:rPr>
          <w:rFonts w:hAnsi="Helvetica"/>
          <w:sz w:val="24"/>
          <w:szCs w:val="24"/>
          <w:lang w:val="fr-FR"/>
        </w:rPr>
        <w:t>critic</w:t>
      </w:r>
      <w:proofErr w:type="spellEnd"/>
      <w:r w:rsidRPr="00A96A82">
        <w:rPr>
          <w:rFonts w:hAnsi="Helvetica"/>
          <w:sz w:val="24"/>
          <w:szCs w:val="24"/>
          <w:lang w:val="fr-FR"/>
        </w:rPr>
        <w:t xml:space="preserve"> Louis </w:t>
      </w:r>
      <w:proofErr w:type="spellStart"/>
      <w:r w:rsidRPr="00A96A82">
        <w:rPr>
          <w:rFonts w:hAnsi="Helvetica"/>
          <w:sz w:val="24"/>
          <w:szCs w:val="24"/>
          <w:lang w:val="fr-FR"/>
        </w:rPr>
        <w:t>Vauxcelles</w:t>
      </w:r>
      <w:proofErr w:type="spellEnd"/>
      <w:r w:rsidRPr="00A96A82">
        <w:rPr>
          <w:rFonts w:hAnsi="Helvetica"/>
          <w:sz w:val="24"/>
          <w:szCs w:val="24"/>
          <w:lang w:val="fr-FR"/>
        </w:rPr>
        <w:t xml:space="preserve"> </w:t>
      </w:r>
      <w:r w:rsidRPr="00A96A82">
        <w:rPr>
          <w:rFonts w:hAnsi="Helvetica"/>
          <w:sz w:val="24"/>
          <w:szCs w:val="24"/>
        </w:rPr>
        <w:t>gave the group its pejorative moniker in his review (</w:t>
      </w:r>
      <w:r w:rsidRPr="00A96A82">
        <w:rPr>
          <w:rFonts w:hAnsi="Helvetica"/>
          <w:i/>
          <w:iCs/>
          <w:sz w:val="24"/>
          <w:szCs w:val="24"/>
        </w:rPr>
        <w:t>Gil Blas</w:t>
      </w:r>
      <w:r w:rsidRPr="00A96A82">
        <w:rPr>
          <w:rFonts w:hAnsi="Helvetica"/>
          <w:sz w:val="24"/>
          <w:szCs w:val="24"/>
        </w:rPr>
        <w:t xml:space="preserve">, 17 Oct 1905).  Remarking on the incongruity of Italianate sculptural busts alongside discordant canvasses by Matisse, Derain, Vlaminck and others, </w:t>
      </w:r>
      <w:proofErr w:type="spellStart"/>
      <w:r w:rsidRPr="00A96A82">
        <w:rPr>
          <w:rFonts w:hAnsi="Helvetica"/>
          <w:sz w:val="24"/>
          <w:szCs w:val="24"/>
        </w:rPr>
        <w:t>Vauxcelles</w:t>
      </w:r>
      <w:proofErr w:type="spellEnd"/>
      <w:r w:rsidRPr="00A96A82">
        <w:rPr>
          <w:rFonts w:hAnsi="Helvetica"/>
          <w:sz w:val="24"/>
          <w:szCs w:val="24"/>
        </w:rPr>
        <w:t xml:space="preserve"> described the display as </w:t>
      </w:r>
      <w:r w:rsidRPr="00A96A82">
        <w:rPr>
          <w:rFonts w:hAnsi="Helvetica"/>
          <w:sz w:val="24"/>
          <w:szCs w:val="24"/>
          <w:lang w:val="it-IT"/>
        </w:rPr>
        <w:t>Donatello</w:t>
      </w:r>
      <w:r w:rsidRPr="00A96A82">
        <w:rPr>
          <w:rFonts w:hAnsi="Helvetica"/>
          <w:sz w:val="24"/>
          <w:szCs w:val="24"/>
        </w:rPr>
        <w:t xml:space="preserve"> among </w:t>
      </w:r>
      <w:r w:rsidRPr="00A96A82">
        <w:rPr>
          <w:rFonts w:hAnsi="Helvetica"/>
          <w:i/>
          <w:iCs/>
          <w:sz w:val="24"/>
          <w:szCs w:val="24"/>
        </w:rPr>
        <w:t>les Fauves</w:t>
      </w:r>
      <w:r w:rsidRPr="00A96A82">
        <w:rPr>
          <w:rFonts w:hAnsi="Helvetica"/>
          <w:sz w:val="24"/>
          <w:szCs w:val="24"/>
        </w:rPr>
        <w:t xml:space="preserve"> (wild beasts).   Matisse and his circle defiantly embraced the label.  Drawing on the Symbolist poetics of Vincent van Gogh, Paul Gauguin, and Gustave Moreau (who taught Matisse, </w:t>
      </w:r>
      <w:r w:rsidRPr="00A96A82">
        <w:rPr>
          <w:rFonts w:hAnsi="Helvetica"/>
          <w:sz w:val="24"/>
          <w:szCs w:val="24"/>
          <w:lang w:val="fr-FR"/>
        </w:rPr>
        <w:t xml:space="preserve">Rouault, Camoin, Marquet and </w:t>
      </w:r>
      <w:proofErr w:type="spellStart"/>
      <w:r w:rsidRPr="00A96A82">
        <w:rPr>
          <w:rFonts w:hAnsi="Helvetica"/>
          <w:sz w:val="24"/>
          <w:szCs w:val="24"/>
          <w:lang w:val="fr-FR"/>
        </w:rPr>
        <w:t>Manguin</w:t>
      </w:r>
      <w:proofErr w:type="spellEnd"/>
      <w:r w:rsidRPr="00A96A82">
        <w:rPr>
          <w:rFonts w:hAnsi="Helvetica"/>
          <w:sz w:val="24"/>
          <w:szCs w:val="24"/>
        </w:rPr>
        <w:t>), Fauvism invoked the impetuous decadence of f</w:t>
      </w:r>
      <w:r w:rsidRPr="00A96A82">
        <w:rPr>
          <w:rFonts w:hAnsi="Helvetica"/>
          <w:sz w:val="24"/>
          <w:szCs w:val="24"/>
          <w:lang w:val="nl-NL"/>
        </w:rPr>
        <w:t>in de si</w:t>
      </w:r>
      <w:r w:rsidRPr="00A96A82">
        <w:rPr>
          <w:rFonts w:hAnsi="Helvetica"/>
          <w:sz w:val="24"/>
          <w:szCs w:val="24"/>
          <w:lang w:val="fr-FR"/>
        </w:rPr>
        <w:t>è</w:t>
      </w:r>
      <w:proofErr w:type="spellStart"/>
      <w:r w:rsidRPr="00A96A82">
        <w:rPr>
          <w:rFonts w:hAnsi="Helvetica"/>
          <w:sz w:val="24"/>
          <w:szCs w:val="24"/>
        </w:rPr>
        <w:t>cle</w:t>
      </w:r>
      <w:proofErr w:type="spellEnd"/>
      <w:r w:rsidRPr="00A96A82">
        <w:rPr>
          <w:rFonts w:hAnsi="Helvetica"/>
          <w:sz w:val="24"/>
          <w:szCs w:val="24"/>
        </w:rPr>
        <w:t xml:space="preserve"> culture.  Fauvists admired the sinuous curves of Byzantine art, the simplified planes of African objects, and the exoticism that so-called </w:t>
      </w:r>
      <w:ins w:id="38" w:author="Danielle Child" w:date="2014-04-03T13:30:00Z">
        <w:r w:rsidR="00C82DC3">
          <w:rPr>
            <w:rFonts w:hAnsi="Helvetica"/>
            <w:sz w:val="24"/>
            <w:szCs w:val="24"/>
          </w:rPr>
          <w:t>‘</w:t>
        </w:r>
      </w:ins>
      <w:proofErr w:type="spellStart"/>
      <w:r w:rsidRPr="00A96A82">
        <w:rPr>
          <w:rFonts w:hAnsi="Helvetica"/>
          <w:sz w:val="24"/>
          <w:szCs w:val="24"/>
        </w:rPr>
        <w:t>primitivist</w:t>
      </w:r>
      <w:proofErr w:type="spellEnd"/>
      <w:ins w:id="39" w:author="Danielle Child" w:date="2014-04-03T13:30:00Z">
        <w:r w:rsidR="00C82DC3">
          <w:rPr>
            <w:rFonts w:hAnsi="Helvetica"/>
            <w:sz w:val="24"/>
            <w:szCs w:val="24"/>
          </w:rPr>
          <w:t>’</w:t>
        </w:r>
      </w:ins>
      <w:r w:rsidRPr="00A96A82">
        <w:rPr>
          <w:rFonts w:hAnsi="Helvetica"/>
          <w:sz w:val="24"/>
          <w:szCs w:val="24"/>
        </w:rPr>
        <w:t xml:space="preserve"> art implied, while seeking to break new aesthetic ground through the emancipation of </w:t>
      </w:r>
      <w:proofErr w:type="spellStart"/>
      <w:r w:rsidRPr="00A96A82">
        <w:rPr>
          <w:rFonts w:hAnsi="Helvetica"/>
          <w:sz w:val="24"/>
          <w:szCs w:val="24"/>
          <w:lang w:val="fr-FR"/>
        </w:rPr>
        <w:t>colour</w:t>
      </w:r>
      <w:proofErr w:type="spellEnd"/>
      <w:r w:rsidRPr="00A96A82">
        <w:rPr>
          <w:rFonts w:hAnsi="Helvetica"/>
          <w:sz w:val="24"/>
          <w:szCs w:val="24"/>
        </w:rPr>
        <w:t xml:space="preserve">.  If Moreau stressed that “Art [was] the relentless pursuit of the expression of inward feeling by means of simple plasticity,” than works such as Matisse’s </w:t>
      </w:r>
      <w:r w:rsidRPr="00A96A82">
        <w:rPr>
          <w:rFonts w:hAnsi="Helvetica"/>
          <w:i/>
          <w:iCs/>
          <w:sz w:val="24"/>
          <w:szCs w:val="24"/>
          <w:lang w:val="fr-FR"/>
        </w:rPr>
        <w:t xml:space="preserve">Femme au chapeau </w:t>
      </w:r>
      <w:r w:rsidRPr="00A96A82">
        <w:rPr>
          <w:rFonts w:hAnsi="Helvetica"/>
          <w:sz w:val="24"/>
          <w:szCs w:val="24"/>
        </w:rPr>
        <w:t>(Woman with Hat, 1905)</w:t>
      </w:r>
      <w:ins w:id="40" w:author="Danielle Child" w:date="2014-04-03T13:30:00Z">
        <w:r w:rsidR="00C82DC3">
          <w:rPr>
            <w:rFonts w:hAnsi="Helvetica"/>
            <w:sz w:val="24"/>
            <w:szCs w:val="24"/>
          </w:rPr>
          <w:t xml:space="preserve">, </w:t>
        </w:r>
      </w:ins>
      <w:del w:id="41" w:author="Danielle Child" w:date="2014-04-03T13:30:00Z">
        <w:r w:rsidRPr="00A96A82" w:rsidDel="00C82DC3">
          <w:rPr>
            <w:rFonts w:hAnsi="Helvetica"/>
            <w:sz w:val="24"/>
            <w:szCs w:val="24"/>
          </w:rPr>
          <w:delText xml:space="preserve"> [fig. 2], </w:delText>
        </w:r>
      </w:del>
      <w:r w:rsidRPr="00A96A82">
        <w:rPr>
          <w:rFonts w:hAnsi="Helvetica"/>
          <w:sz w:val="24"/>
          <w:szCs w:val="24"/>
        </w:rPr>
        <w:t xml:space="preserve">his </w:t>
      </w:r>
      <w:r w:rsidRPr="00A96A82">
        <w:rPr>
          <w:rFonts w:hAnsi="Helvetica"/>
          <w:i/>
          <w:iCs/>
          <w:sz w:val="24"/>
          <w:szCs w:val="24"/>
        </w:rPr>
        <w:t>Portrait of Madame Matisse</w:t>
      </w:r>
      <w:r w:rsidRPr="00A96A82">
        <w:rPr>
          <w:rFonts w:hAnsi="Helvetica"/>
          <w:sz w:val="24"/>
          <w:szCs w:val="24"/>
        </w:rPr>
        <w:t xml:space="preserve"> (The G</w:t>
      </w:r>
      <w:r w:rsidRPr="00A96A82">
        <w:rPr>
          <w:rFonts w:hAnsi="Helvetica"/>
          <w:sz w:val="24"/>
          <w:szCs w:val="24"/>
          <w:lang w:val="nl-NL"/>
        </w:rPr>
        <w:t xml:space="preserve">reen </w:t>
      </w:r>
      <w:r w:rsidRPr="00A96A82">
        <w:rPr>
          <w:rFonts w:hAnsi="Helvetica"/>
          <w:sz w:val="24"/>
          <w:szCs w:val="24"/>
        </w:rPr>
        <w:t>Stripe, 1905</w:t>
      </w:r>
      <w:ins w:id="42" w:author="Danielle Child" w:date="2014-04-03T13:30:00Z">
        <w:r w:rsidR="00C82DC3">
          <w:rPr>
            <w:rFonts w:hAnsi="Helvetica"/>
            <w:sz w:val="24"/>
            <w:szCs w:val="24"/>
          </w:rPr>
          <w:t xml:space="preserve">), </w:t>
        </w:r>
      </w:ins>
      <w:del w:id="43" w:author="Danielle Child" w:date="2014-04-03T13:30:00Z">
        <w:r w:rsidRPr="00A96A82" w:rsidDel="00C82DC3">
          <w:rPr>
            <w:rFonts w:hAnsi="Helvetica"/>
            <w:sz w:val="24"/>
            <w:szCs w:val="24"/>
          </w:rPr>
          <w:delText xml:space="preserve">) [fig. 3], </w:delText>
        </w:r>
      </w:del>
      <w:r w:rsidRPr="00A96A82">
        <w:rPr>
          <w:rFonts w:hAnsi="Helvetica"/>
          <w:sz w:val="24"/>
          <w:szCs w:val="24"/>
          <w:lang w:val="fr-FR"/>
        </w:rPr>
        <w:t>Georges Braque</w:t>
      </w:r>
      <w:r w:rsidRPr="00A96A82">
        <w:rPr>
          <w:rFonts w:hAnsi="Helvetica"/>
          <w:sz w:val="24"/>
          <w:szCs w:val="24"/>
        </w:rPr>
        <w:t xml:space="preserve">’s, </w:t>
      </w:r>
      <w:r w:rsidRPr="00A96A82">
        <w:rPr>
          <w:rFonts w:hAnsi="Helvetica"/>
          <w:i/>
          <w:iCs/>
          <w:sz w:val="24"/>
          <w:szCs w:val="24"/>
        </w:rPr>
        <w:t>Landscape near Antwerp</w:t>
      </w:r>
      <w:r w:rsidRPr="00A96A82">
        <w:rPr>
          <w:rFonts w:hAnsi="Helvetica"/>
          <w:sz w:val="24"/>
          <w:szCs w:val="24"/>
        </w:rPr>
        <w:t xml:space="preserve"> (1906)</w:t>
      </w:r>
      <w:del w:id="44" w:author="Danielle Child" w:date="2014-04-03T13:30:00Z">
        <w:r w:rsidRPr="00A96A82" w:rsidDel="00C82DC3">
          <w:rPr>
            <w:rFonts w:hAnsi="Helvetica"/>
            <w:sz w:val="24"/>
            <w:szCs w:val="24"/>
          </w:rPr>
          <w:delText xml:space="preserve"> [fig. 4]</w:delText>
        </w:r>
      </w:del>
      <w:r w:rsidRPr="00A96A82">
        <w:rPr>
          <w:rFonts w:hAnsi="Helvetica"/>
          <w:sz w:val="24"/>
          <w:szCs w:val="24"/>
        </w:rPr>
        <w:t xml:space="preserve">, and Vlaminck’s </w:t>
      </w:r>
      <w:r w:rsidRPr="00A96A82">
        <w:rPr>
          <w:rFonts w:hAnsi="Helvetica"/>
          <w:i/>
          <w:iCs/>
          <w:sz w:val="24"/>
          <w:szCs w:val="24"/>
          <w:lang w:val="nl-NL"/>
        </w:rPr>
        <w:t>Red Trees</w:t>
      </w:r>
      <w:r w:rsidRPr="00A96A82">
        <w:rPr>
          <w:rFonts w:hAnsi="Helvetica"/>
          <w:sz w:val="24"/>
          <w:szCs w:val="24"/>
        </w:rPr>
        <w:t xml:space="preserve"> (1906) </w:t>
      </w:r>
      <w:del w:id="45" w:author="Danielle Child" w:date="2014-04-03T13:30:00Z">
        <w:r w:rsidRPr="00A96A82" w:rsidDel="00C82DC3">
          <w:rPr>
            <w:rFonts w:hAnsi="Helvetica"/>
            <w:sz w:val="24"/>
            <w:szCs w:val="24"/>
          </w:rPr>
          <w:delText xml:space="preserve">[fig. 5] </w:delText>
        </w:r>
      </w:del>
      <w:r w:rsidRPr="00A96A82">
        <w:rPr>
          <w:rFonts w:hAnsi="Helvetica"/>
          <w:sz w:val="24"/>
          <w:szCs w:val="24"/>
        </w:rPr>
        <w:t xml:space="preserve">fulfilled such a prescription, ushering in a bold formalism.  While the anarchist Vlaminck tended toward unbridled chaos, in the hands of Matisse, Derain, and Braque, Fauvism approached a compositional classicism, with a concern for structure following Cézanne and foreshadowing Cubism.  Some of Derain’s finest canvasses, executed during visits to London in 1905-06, reveal his exuberant use of saturated </w:t>
      </w:r>
      <w:proofErr w:type="spellStart"/>
      <w:r w:rsidRPr="00A96A82">
        <w:rPr>
          <w:rFonts w:hAnsi="Helvetica"/>
          <w:sz w:val="24"/>
          <w:szCs w:val="24"/>
          <w:lang w:val="fr-FR"/>
        </w:rPr>
        <w:t>colour</w:t>
      </w:r>
      <w:proofErr w:type="spellEnd"/>
      <w:r w:rsidRPr="00A96A82">
        <w:rPr>
          <w:rFonts w:hAnsi="Helvetica"/>
          <w:sz w:val="24"/>
          <w:szCs w:val="24"/>
        </w:rPr>
        <w:t xml:space="preserve"> juxtaposed within a tightly controlled picture plane </w:t>
      </w:r>
      <w:ins w:id="46" w:author="Danielle Child" w:date="2014-04-03T13:31:00Z">
        <w:r w:rsidR="00C82DC3">
          <w:rPr>
            <w:rFonts w:hAnsi="Helvetica"/>
            <w:sz w:val="24"/>
            <w:szCs w:val="24"/>
          </w:rPr>
          <w:t>(</w:t>
        </w:r>
      </w:ins>
      <w:del w:id="47" w:author="Danielle Child" w:date="2014-04-03T13:31:00Z">
        <w:r w:rsidRPr="00A96A82" w:rsidDel="00C82DC3">
          <w:rPr>
            <w:rFonts w:hAnsi="Helvetica"/>
            <w:sz w:val="24"/>
            <w:szCs w:val="24"/>
          </w:rPr>
          <w:delText>[</w:delText>
        </w:r>
      </w:del>
      <w:r w:rsidRPr="00A96A82">
        <w:rPr>
          <w:rFonts w:hAnsi="Helvetica"/>
          <w:i/>
          <w:iCs/>
          <w:sz w:val="24"/>
          <w:szCs w:val="24"/>
        </w:rPr>
        <w:t>London Bridge, Winter</w:t>
      </w:r>
      <w:r w:rsidRPr="00A96A82">
        <w:rPr>
          <w:rFonts w:hAnsi="Helvetica"/>
          <w:sz w:val="24"/>
          <w:szCs w:val="24"/>
        </w:rPr>
        <w:t xml:space="preserve"> </w:t>
      </w:r>
      <w:r w:rsidRPr="00A96A82">
        <w:rPr>
          <w:rFonts w:hAnsi="Helvetica"/>
          <w:i/>
          <w:iCs/>
          <w:sz w:val="24"/>
          <w:szCs w:val="24"/>
        </w:rPr>
        <w:t>1906</w:t>
      </w:r>
      <w:del w:id="48" w:author="Danielle Child" w:date="2014-04-03T13:31:00Z">
        <w:r w:rsidRPr="00A96A82" w:rsidDel="00C82DC3">
          <w:rPr>
            <w:rFonts w:hAnsi="Helvetica"/>
            <w:sz w:val="24"/>
            <w:szCs w:val="24"/>
          </w:rPr>
          <w:delText xml:space="preserve"> (fig. 6)</w:delText>
        </w:r>
      </w:del>
      <w:ins w:id="49" w:author="Danielle Child" w:date="2014-04-03T13:31:00Z">
        <w:r w:rsidR="00C82DC3">
          <w:rPr>
            <w:rFonts w:hAnsi="Helvetica"/>
            <w:sz w:val="24"/>
            <w:szCs w:val="24"/>
          </w:rPr>
          <w:t>)</w:t>
        </w:r>
      </w:ins>
      <w:del w:id="50" w:author="Danielle Child" w:date="2014-04-03T13:31:00Z">
        <w:r w:rsidRPr="00A96A82" w:rsidDel="00C82DC3">
          <w:rPr>
            <w:rFonts w:hAnsi="Helvetica"/>
            <w:sz w:val="24"/>
            <w:szCs w:val="24"/>
          </w:rPr>
          <w:delText>]</w:delText>
        </w:r>
      </w:del>
      <w:r w:rsidRPr="00A96A82">
        <w:rPr>
          <w:rFonts w:hAnsi="Helvetica"/>
          <w:sz w:val="24"/>
          <w:szCs w:val="24"/>
        </w:rPr>
        <w:t xml:space="preserve">.  </w:t>
      </w:r>
    </w:p>
    <w:p w:rsidR="00E666A1" w:rsidRPr="00A96A82" w:rsidRDefault="00E666A1">
      <w:pPr>
        <w:pStyle w:val="Body"/>
        <w:spacing w:line="480" w:lineRule="auto"/>
        <w:rPr>
          <w:rFonts w:eastAsia="Times New Roman Bold" w:hAnsi="Helvetica" w:cs="Times New Roman Bold"/>
          <w:sz w:val="24"/>
          <w:szCs w:val="24"/>
        </w:rPr>
      </w:pPr>
    </w:p>
    <w:p w:rsidR="00E666A1" w:rsidRPr="00A96A82" w:rsidRDefault="00825BBD">
      <w:pPr>
        <w:pStyle w:val="Body"/>
        <w:spacing w:line="480" w:lineRule="auto"/>
        <w:rPr>
          <w:rFonts w:eastAsia="Times New Roman Bold" w:hAnsi="Helvetica" w:cs="Times New Roman Bold"/>
          <w:sz w:val="24"/>
          <w:szCs w:val="24"/>
        </w:rPr>
      </w:pPr>
      <w:r w:rsidRPr="00A96A82">
        <w:rPr>
          <w:rFonts w:hAnsi="Helvetica"/>
          <w:sz w:val="24"/>
          <w:szCs w:val="24"/>
        </w:rPr>
        <w:t>Matisse defined Fauvist principles retrospectively in his “Notes of a Painter” (</w:t>
      </w:r>
      <w:r w:rsidRPr="00A96A82">
        <w:rPr>
          <w:rFonts w:hAnsi="Helvetica"/>
          <w:i/>
          <w:iCs/>
          <w:sz w:val="24"/>
          <w:szCs w:val="24"/>
        </w:rPr>
        <w:t>La</w:t>
      </w:r>
      <w:r w:rsidRPr="00A96A82">
        <w:rPr>
          <w:rFonts w:hAnsi="Helvetica"/>
          <w:sz w:val="24"/>
          <w:szCs w:val="24"/>
        </w:rPr>
        <w:t xml:space="preserve"> </w:t>
      </w:r>
      <w:r w:rsidRPr="00A96A82">
        <w:rPr>
          <w:rFonts w:hAnsi="Helvetica"/>
          <w:i/>
          <w:iCs/>
          <w:sz w:val="24"/>
          <w:szCs w:val="24"/>
        </w:rPr>
        <w:t>Grande Revue</w:t>
      </w:r>
      <w:r w:rsidRPr="00A96A82">
        <w:rPr>
          <w:rFonts w:hAnsi="Helvetica"/>
          <w:sz w:val="24"/>
          <w:szCs w:val="24"/>
        </w:rPr>
        <w:t xml:space="preserve">, Paris, December 25, 1908), stressing </w:t>
      </w:r>
      <w:proofErr w:type="spellStart"/>
      <w:r w:rsidRPr="00A96A82">
        <w:rPr>
          <w:rFonts w:hAnsi="Helvetica"/>
          <w:sz w:val="24"/>
          <w:szCs w:val="24"/>
          <w:lang w:val="fr-FR"/>
        </w:rPr>
        <w:t>colour</w:t>
      </w:r>
      <w:proofErr w:type="spellEnd"/>
      <w:r w:rsidRPr="00A96A82">
        <w:rPr>
          <w:rFonts w:hAnsi="Helvetica"/>
          <w:sz w:val="24"/>
          <w:szCs w:val="24"/>
        </w:rPr>
        <w:t>’s relationship to music: “Composition is the art of arranging in a decorative manner the various elements at the painter’s disposal for the expression of his feelings. . . . A work of art must be harmonious in its entirety.”   Fauvism yoked external reality to the artist</w:t>
      </w:r>
      <w:r w:rsidRPr="00A96A82">
        <w:rPr>
          <w:rFonts w:hAnsi="Helvetica"/>
          <w:sz w:val="24"/>
          <w:szCs w:val="24"/>
          <w:lang w:val="fr-FR"/>
        </w:rPr>
        <w:t>’</w:t>
      </w:r>
      <w:r w:rsidRPr="00A96A82">
        <w:rPr>
          <w:rFonts w:hAnsi="Helvetica"/>
          <w:sz w:val="24"/>
          <w:szCs w:val="24"/>
        </w:rPr>
        <w:t>s interiority, offering a glimpse into the realm of the unconscious, a critical theme of early twentieth-century art.  Nonetheless, the posthumous and widely celebrated memorial of Cézanne</w:t>
      </w:r>
      <w:r w:rsidRPr="00A96A82">
        <w:rPr>
          <w:rFonts w:hAnsi="Helvetica"/>
          <w:sz w:val="24"/>
          <w:szCs w:val="24"/>
          <w:lang w:val="fr-FR"/>
        </w:rPr>
        <w:t>’</w:t>
      </w:r>
      <w:r w:rsidRPr="00A96A82">
        <w:rPr>
          <w:rFonts w:hAnsi="Helvetica"/>
          <w:sz w:val="24"/>
          <w:szCs w:val="24"/>
        </w:rPr>
        <w:t>s work at the 1907 Salon d</w:t>
      </w:r>
      <w:r w:rsidRPr="00A96A82">
        <w:rPr>
          <w:rFonts w:hAnsi="Helvetica"/>
          <w:sz w:val="24"/>
          <w:szCs w:val="24"/>
          <w:lang w:val="fr-FR"/>
        </w:rPr>
        <w:t>’</w:t>
      </w:r>
      <w:proofErr w:type="spellStart"/>
      <w:r w:rsidRPr="00A96A82">
        <w:rPr>
          <w:rFonts w:hAnsi="Helvetica"/>
          <w:sz w:val="24"/>
          <w:szCs w:val="24"/>
        </w:rPr>
        <w:t>Automne</w:t>
      </w:r>
      <w:proofErr w:type="spellEnd"/>
      <w:r w:rsidRPr="00A96A82">
        <w:rPr>
          <w:rFonts w:hAnsi="Helvetica"/>
          <w:sz w:val="24"/>
          <w:szCs w:val="24"/>
        </w:rPr>
        <w:t xml:space="preserve"> hastened Fauvism’s end.  Most of the group gradually abandoned the free application of </w:t>
      </w:r>
      <w:proofErr w:type="spellStart"/>
      <w:r w:rsidRPr="00A96A82">
        <w:rPr>
          <w:rFonts w:hAnsi="Helvetica"/>
          <w:sz w:val="24"/>
          <w:szCs w:val="24"/>
          <w:lang w:val="fr-FR"/>
        </w:rPr>
        <w:t>colour</w:t>
      </w:r>
      <w:proofErr w:type="spellEnd"/>
      <w:r w:rsidRPr="00A96A82">
        <w:rPr>
          <w:rFonts w:hAnsi="Helvetica"/>
          <w:sz w:val="24"/>
          <w:szCs w:val="24"/>
        </w:rPr>
        <w:t xml:space="preserve"> in favor of linear structure (Matisse successfully re-invented his style as he turned to large, lyrical studio pictures that married his interest in Islamic, African, and decorative arts).  Derain, </w:t>
      </w:r>
      <w:proofErr w:type="spellStart"/>
      <w:r w:rsidRPr="00A96A82">
        <w:rPr>
          <w:rFonts w:hAnsi="Helvetica"/>
          <w:sz w:val="24"/>
          <w:szCs w:val="24"/>
        </w:rPr>
        <w:t>Friesz</w:t>
      </w:r>
      <w:proofErr w:type="spellEnd"/>
      <w:r w:rsidRPr="00A96A82">
        <w:rPr>
          <w:rFonts w:hAnsi="Helvetica"/>
          <w:sz w:val="24"/>
          <w:szCs w:val="24"/>
        </w:rPr>
        <w:t xml:space="preserve"> and Braque met Picasso, and in Paris explored a newly subdued </w:t>
      </w:r>
      <w:proofErr w:type="spellStart"/>
      <w:r w:rsidRPr="00A96A82">
        <w:rPr>
          <w:rFonts w:hAnsi="Helvetica"/>
          <w:sz w:val="24"/>
          <w:szCs w:val="24"/>
          <w:lang w:val="fr-FR"/>
        </w:rPr>
        <w:t>colour</w:t>
      </w:r>
      <w:proofErr w:type="spellEnd"/>
      <w:r w:rsidRPr="00A96A82">
        <w:rPr>
          <w:rFonts w:hAnsi="Helvetica"/>
          <w:sz w:val="24"/>
          <w:szCs w:val="24"/>
        </w:rPr>
        <w:t xml:space="preserve"> palette, analytical perspectives, and a return to order.</w:t>
      </w:r>
    </w:p>
    <w:p w:rsidR="00E666A1" w:rsidRPr="00A96A82" w:rsidRDefault="00E666A1">
      <w:pPr>
        <w:pStyle w:val="Body"/>
        <w:spacing w:line="480" w:lineRule="auto"/>
        <w:rPr>
          <w:rFonts w:eastAsia="Times New Roman Bold" w:hAnsi="Helvetica" w:cs="Times New Roman Bold"/>
          <w:sz w:val="24"/>
        </w:rPr>
      </w:pPr>
    </w:p>
    <w:p w:rsidR="00E666A1" w:rsidRPr="00A96A82" w:rsidRDefault="00825BBD">
      <w:pPr>
        <w:pStyle w:val="Body"/>
        <w:rPr>
          <w:rFonts w:hAnsi="Helvetica"/>
          <w:bCs/>
          <w:sz w:val="24"/>
        </w:rPr>
      </w:pPr>
      <w:r w:rsidRPr="00A96A82">
        <w:rPr>
          <w:rFonts w:hAnsi="Helvetica"/>
          <w:bCs/>
          <w:sz w:val="24"/>
        </w:rPr>
        <w:t>References and Further Reading</w:t>
      </w:r>
    </w:p>
    <w:p w:rsidR="00E666A1" w:rsidRPr="00A96A82" w:rsidRDefault="00E666A1">
      <w:pPr>
        <w:pStyle w:val="Body"/>
        <w:rPr>
          <w:rFonts w:hAnsi="Helvetica"/>
          <w:sz w:val="24"/>
        </w:rPr>
      </w:pPr>
    </w:p>
    <w:p w:rsidR="00E666A1" w:rsidRPr="00A96A82" w:rsidRDefault="00825BBD">
      <w:pPr>
        <w:pStyle w:val="Body"/>
        <w:rPr>
          <w:rFonts w:eastAsia="Times New Roman" w:hAnsi="Helvetica" w:cs="Times New Roman"/>
          <w:sz w:val="24"/>
          <w:szCs w:val="24"/>
        </w:rPr>
      </w:pPr>
      <w:r w:rsidRPr="00A96A82">
        <w:rPr>
          <w:rFonts w:hAnsi="Helvetica"/>
          <w:sz w:val="24"/>
          <w:szCs w:val="24"/>
        </w:rPr>
        <w:t xml:space="preserve">Barr, A. (1951) </w:t>
      </w:r>
      <w:r w:rsidRPr="00A96A82">
        <w:rPr>
          <w:rFonts w:hAnsi="Helvetica"/>
          <w:i/>
          <w:iCs/>
          <w:sz w:val="24"/>
          <w:szCs w:val="24"/>
        </w:rPr>
        <w:t>Matisse, His Art and His Public</w:t>
      </w:r>
      <w:r w:rsidRPr="00A96A82">
        <w:rPr>
          <w:rFonts w:hAnsi="Helvetica"/>
          <w:sz w:val="24"/>
          <w:szCs w:val="24"/>
        </w:rPr>
        <w:t>, New York: The Museum of Modern Art.</w:t>
      </w:r>
    </w:p>
    <w:p w:rsidR="00E666A1" w:rsidRPr="00A96A82" w:rsidRDefault="00E666A1">
      <w:pPr>
        <w:pStyle w:val="Body"/>
        <w:rPr>
          <w:rFonts w:eastAsia="Times New Roman" w:hAnsi="Helvetica" w:cs="Times New Roman"/>
          <w:sz w:val="24"/>
          <w:szCs w:val="24"/>
        </w:rPr>
      </w:pPr>
    </w:p>
    <w:p w:rsidR="00E666A1" w:rsidRPr="00A96A82" w:rsidRDefault="00825BBD">
      <w:pPr>
        <w:pStyle w:val="Body"/>
        <w:rPr>
          <w:rFonts w:eastAsia="Times New Roman" w:hAnsi="Helvetica" w:cs="Times New Roman"/>
          <w:sz w:val="24"/>
          <w:szCs w:val="24"/>
        </w:rPr>
      </w:pPr>
      <w:r w:rsidRPr="00A96A82">
        <w:rPr>
          <w:rFonts w:hAnsi="Helvetica"/>
          <w:sz w:val="24"/>
          <w:szCs w:val="24"/>
        </w:rPr>
        <w:t xml:space="preserve">Butler, C. (1994) “The Development of a Modernist Aesthetic: New Languages for Painting and Music,” chapter in </w:t>
      </w:r>
      <w:r w:rsidRPr="00A96A82">
        <w:rPr>
          <w:rFonts w:hAnsi="Helvetica"/>
          <w:i/>
          <w:iCs/>
          <w:sz w:val="24"/>
          <w:szCs w:val="24"/>
        </w:rPr>
        <w:t>Early Modernism: Literature, Music and Painting in Europe, 1900-1916</w:t>
      </w:r>
      <w:r w:rsidRPr="00A96A82">
        <w:rPr>
          <w:rFonts w:hAnsi="Helvetica"/>
          <w:sz w:val="24"/>
          <w:szCs w:val="24"/>
        </w:rPr>
        <w:t>, Oxford: Clarendon Press, 25-87.</w:t>
      </w:r>
    </w:p>
    <w:p w:rsidR="00E666A1" w:rsidRPr="00A96A82" w:rsidRDefault="00E666A1">
      <w:pPr>
        <w:pStyle w:val="Body"/>
        <w:rPr>
          <w:rFonts w:eastAsia="Times New Roman" w:hAnsi="Helvetica" w:cs="Times New Roman"/>
          <w:sz w:val="24"/>
          <w:szCs w:val="24"/>
        </w:rPr>
      </w:pPr>
    </w:p>
    <w:p w:rsidR="00E666A1" w:rsidRPr="00A96A82" w:rsidRDefault="00825BBD">
      <w:pPr>
        <w:pStyle w:val="Body"/>
        <w:rPr>
          <w:rFonts w:eastAsia="Times New Roman" w:hAnsi="Helvetica" w:cs="Times New Roman"/>
          <w:sz w:val="24"/>
          <w:szCs w:val="24"/>
        </w:rPr>
      </w:pPr>
      <w:proofErr w:type="spellStart"/>
      <w:r w:rsidRPr="00A96A82">
        <w:rPr>
          <w:rFonts w:hAnsi="Helvetica"/>
          <w:sz w:val="24"/>
          <w:szCs w:val="24"/>
        </w:rPr>
        <w:t>Chipp</w:t>
      </w:r>
      <w:proofErr w:type="spellEnd"/>
      <w:r w:rsidRPr="00A96A82">
        <w:rPr>
          <w:rFonts w:hAnsi="Helvetica"/>
          <w:sz w:val="24"/>
          <w:szCs w:val="24"/>
        </w:rPr>
        <w:t xml:space="preserve">, H.  (1996) “Fauvism and Expressionism: The Creative Intuition,” in </w:t>
      </w:r>
      <w:r w:rsidRPr="00A96A82">
        <w:rPr>
          <w:rFonts w:hAnsi="Helvetica"/>
          <w:i/>
          <w:iCs/>
          <w:sz w:val="24"/>
          <w:szCs w:val="24"/>
        </w:rPr>
        <w:t>Theories of Modern Art: A Source Book by Artists and Critics</w:t>
      </w:r>
      <w:r w:rsidRPr="00A96A82">
        <w:rPr>
          <w:rFonts w:hAnsi="Helvetica"/>
          <w:sz w:val="24"/>
          <w:szCs w:val="24"/>
        </w:rPr>
        <w:t>, Berkeley, Los Angeles and London: University of California Press. Includes Matisse’s “Notes of a Painter” (1908), 130-139.</w:t>
      </w:r>
    </w:p>
    <w:p w:rsidR="00E666A1" w:rsidRPr="00A96A82" w:rsidRDefault="00E666A1">
      <w:pPr>
        <w:pStyle w:val="Body"/>
        <w:rPr>
          <w:rFonts w:eastAsia="Times New Roman" w:hAnsi="Helvetica" w:cs="Times New Roman"/>
          <w:sz w:val="24"/>
          <w:szCs w:val="24"/>
        </w:rPr>
      </w:pPr>
    </w:p>
    <w:p w:rsidR="00E666A1" w:rsidRPr="00A96A82" w:rsidRDefault="00825BBD">
      <w:pPr>
        <w:pStyle w:val="Body"/>
        <w:rPr>
          <w:rFonts w:eastAsia="Times New Roman" w:hAnsi="Helvetica" w:cs="Times New Roman"/>
          <w:sz w:val="24"/>
          <w:szCs w:val="24"/>
        </w:rPr>
      </w:pPr>
      <w:proofErr w:type="spellStart"/>
      <w:r w:rsidRPr="00A96A82">
        <w:rPr>
          <w:rFonts w:hAnsi="Helvetica"/>
          <w:sz w:val="24"/>
          <w:szCs w:val="24"/>
        </w:rPr>
        <w:t>Duthuit</w:t>
      </w:r>
      <w:proofErr w:type="spellEnd"/>
      <w:r w:rsidRPr="00A96A82">
        <w:rPr>
          <w:rFonts w:hAnsi="Helvetica"/>
          <w:sz w:val="24"/>
          <w:szCs w:val="24"/>
        </w:rPr>
        <w:t xml:space="preserve">, G (1950) </w:t>
      </w:r>
      <w:r w:rsidRPr="00A96A82">
        <w:rPr>
          <w:rFonts w:hAnsi="Helvetica"/>
          <w:i/>
          <w:iCs/>
          <w:sz w:val="24"/>
          <w:szCs w:val="24"/>
        </w:rPr>
        <w:t>The Fauve Painters</w:t>
      </w:r>
      <w:r w:rsidRPr="00A96A82">
        <w:rPr>
          <w:rFonts w:hAnsi="Helvetica"/>
          <w:sz w:val="24"/>
          <w:szCs w:val="24"/>
        </w:rPr>
        <w:t xml:space="preserve"> (The Documents of Modern Art series, edited by Robert </w:t>
      </w:r>
      <w:proofErr w:type="spellStart"/>
      <w:r w:rsidRPr="00A96A82">
        <w:rPr>
          <w:rFonts w:hAnsi="Helvetica"/>
          <w:sz w:val="24"/>
          <w:szCs w:val="24"/>
        </w:rPr>
        <w:t>Motherwell</w:t>
      </w:r>
      <w:proofErr w:type="spellEnd"/>
      <w:r w:rsidRPr="00A96A82">
        <w:rPr>
          <w:rFonts w:hAnsi="Helvetica"/>
          <w:sz w:val="24"/>
          <w:szCs w:val="24"/>
        </w:rPr>
        <w:t xml:space="preserve">), </w:t>
      </w:r>
      <w:r w:rsidRPr="00A96A82">
        <w:rPr>
          <w:rFonts w:hAnsi="Helvetica"/>
          <w:sz w:val="24"/>
          <w:szCs w:val="24"/>
          <w:lang w:val="de-DE"/>
        </w:rPr>
        <w:t>New York: Wittenborn, Schultz.</w:t>
      </w:r>
    </w:p>
    <w:p w:rsidR="00E666A1" w:rsidRPr="00A96A82" w:rsidRDefault="00E666A1">
      <w:pPr>
        <w:pStyle w:val="Body"/>
        <w:rPr>
          <w:rFonts w:eastAsia="Times New Roman" w:hAnsi="Helvetica" w:cs="Times New Roman"/>
          <w:sz w:val="24"/>
          <w:szCs w:val="24"/>
        </w:rPr>
      </w:pPr>
    </w:p>
    <w:p w:rsidR="00E666A1" w:rsidRPr="00A96A82" w:rsidRDefault="00825BBD">
      <w:pPr>
        <w:pStyle w:val="Body"/>
        <w:rPr>
          <w:rFonts w:eastAsia="Times New Roman" w:hAnsi="Helvetica" w:cs="Times New Roman"/>
          <w:sz w:val="24"/>
          <w:szCs w:val="24"/>
        </w:rPr>
      </w:pPr>
      <w:proofErr w:type="spellStart"/>
      <w:r w:rsidRPr="00A96A82">
        <w:rPr>
          <w:rFonts w:hAnsi="Helvetica"/>
          <w:sz w:val="24"/>
          <w:szCs w:val="24"/>
        </w:rPr>
        <w:t>Elderfield</w:t>
      </w:r>
      <w:proofErr w:type="spellEnd"/>
      <w:r w:rsidRPr="00A96A82">
        <w:rPr>
          <w:rFonts w:hAnsi="Helvetica"/>
          <w:sz w:val="24"/>
          <w:szCs w:val="24"/>
        </w:rPr>
        <w:t xml:space="preserve">, J. (1992) </w:t>
      </w:r>
      <w:r w:rsidRPr="00A96A82">
        <w:rPr>
          <w:rFonts w:hAnsi="Helvetica"/>
          <w:i/>
          <w:iCs/>
          <w:sz w:val="24"/>
          <w:szCs w:val="24"/>
        </w:rPr>
        <w:t>Henri Matisse: A Retrospective</w:t>
      </w:r>
      <w:r w:rsidRPr="00A96A82">
        <w:rPr>
          <w:rFonts w:hAnsi="Helvetica"/>
          <w:sz w:val="24"/>
          <w:szCs w:val="24"/>
        </w:rPr>
        <w:t>, New York: The Museum of Modern Art.</w:t>
      </w:r>
    </w:p>
    <w:p w:rsidR="00E666A1" w:rsidRPr="00A96A82" w:rsidRDefault="00E666A1">
      <w:pPr>
        <w:pStyle w:val="Body"/>
        <w:rPr>
          <w:rFonts w:eastAsia="Times New Roman" w:hAnsi="Helvetica" w:cs="Times New Roman"/>
          <w:sz w:val="24"/>
          <w:szCs w:val="24"/>
        </w:rPr>
      </w:pPr>
    </w:p>
    <w:p w:rsidR="00E666A1" w:rsidRPr="00A96A82" w:rsidRDefault="00825BBD">
      <w:pPr>
        <w:pStyle w:val="Body"/>
        <w:rPr>
          <w:rFonts w:eastAsia="Times New Roman" w:hAnsi="Helvetica" w:cs="Times New Roman"/>
          <w:sz w:val="24"/>
          <w:szCs w:val="24"/>
        </w:rPr>
      </w:pPr>
      <w:r w:rsidRPr="00A96A82">
        <w:rPr>
          <w:rFonts w:hAnsi="Helvetica"/>
          <w:sz w:val="24"/>
          <w:szCs w:val="24"/>
        </w:rPr>
        <w:t>Flam, J. (1995</w:t>
      </w:r>
      <w:proofErr w:type="gramStart"/>
      <w:r w:rsidRPr="00A96A82">
        <w:rPr>
          <w:rFonts w:hAnsi="Helvetica"/>
          <w:sz w:val="24"/>
          <w:szCs w:val="24"/>
        </w:rPr>
        <w:t xml:space="preserve">)  </w:t>
      </w:r>
      <w:r w:rsidRPr="00A96A82">
        <w:rPr>
          <w:rFonts w:hAnsi="Helvetica"/>
          <w:i/>
          <w:iCs/>
          <w:sz w:val="24"/>
          <w:szCs w:val="24"/>
        </w:rPr>
        <w:t>Matisse</w:t>
      </w:r>
      <w:proofErr w:type="gramEnd"/>
      <w:r w:rsidRPr="00A96A82">
        <w:rPr>
          <w:rFonts w:hAnsi="Helvetica"/>
          <w:i/>
          <w:iCs/>
          <w:sz w:val="24"/>
          <w:szCs w:val="24"/>
        </w:rPr>
        <w:t xml:space="preserve"> on Art: Documents of Twentieth-Century Art,</w:t>
      </w:r>
      <w:r w:rsidRPr="00A96A82">
        <w:rPr>
          <w:rFonts w:hAnsi="Helvetica"/>
          <w:sz w:val="24"/>
          <w:szCs w:val="24"/>
        </w:rPr>
        <w:t xml:space="preserve"> Berkeley: University of California Press. </w:t>
      </w:r>
    </w:p>
    <w:p w:rsidR="00E666A1" w:rsidRPr="00A96A82" w:rsidRDefault="00E666A1">
      <w:pPr>
        <w:pStyle w:val="Body"/>
        <w:rPr>
          <w:rFonts w:eastAsia="Times New Roman" w:hAnsi="Helvetica" w:cs="Times New Roman"/>
          <w:sz w:val="24"/>
          <w:szCs w:val="24"/>
        </w:rPr>
      </w:pPr>
    </w:p>
    <w:p w:rsidR="00E666A1" w:rsidRPr="00A96A82" w:rsidRDefault="00825BBD">
      <w:pPr>
        <w:pStyle w:val="Body"/>
        <w:rPr>
          <w:rFonts w:eastAsia="Times New Roman" w:hAnsi="Helvetica" w:cs="Times New Roman"/>
          <w:sz w:val="24"/>
          <w:szCs w:val="24"/>
        </w:rPr>
      </w:pPr>
      <w:r w:rsidRPr="00A96A82">
        <w:rPr>
          <w:rFonts w:hAnsi="Helvetica"/>
          <w:sz w:val="24"/>
          <w:szCs w:val="24"/>
        </w:rPr>
        <w:t xml:space="preserve">Goldwater, R. (1938/1986) “The Primitivism of the Fauves,” chapter in </w:t>
      </w:r>
      <w:r w:rsidRPr="00A96A82">
        <w:rPr>
          <w:rFonts w:hAnsi="Helvetica"/>
          <w:i/>
          <w:iCs/>
          <w:sz w:val="24"/>
          <w:szCs w:val="24"/>
        </w:rPr>
        <w:t>Primitivism in Modern Art</w:t>
      </w:r>
      <w:r w:rsidRPr="00A96A82">
        <w:rPr>
          <w:rFonts w:hAnsi="Helvetica"/>
          <w:sz w:val="24"/>
          <w:szCs w:val="24"/>
        </w:rPr>
        <w:t>, New York: Harvard University Press, 86-103.</w:t>
      </w:r>
    </w:p>
    <w:p w:rsidR="00E666A1" w:rsidRPr="00A96A82" w:rsidRDefault="00E666A1">
      <w:pPr>
        <w:pStyle w:val="Body"/>
        <w:rPr>
          <w:rFonts w:eastAsia="Times New Roman" w:hAnsi="Helvetica" w:cs="Times New Roman"/>
          <w:sz w:val="24"/>
          <w:szCs w:val="24"/>
        </w:rPr>
      </w:pPr>
    </w:p>
    <w:p w:rsidR="00E666A1" w:rsidRPr="00A96A82" w:rsidRDefault="00825BBD">
      <w:pPr>
        <w:pStyle w:val="Body"/>
        <w:rPr>
          <w:rFonts w:eastAsia="Times New Roman" w:hAnsi="Helvetica" w:cs="Times New Roman"/>
          <w:sz w:val="24"/>
          <w:szCs w:val="24"/>
        </w:rPr>
      </w:pPr>
      <w:r w:rsidRPr="00A96A82">
        <w:rPr>
          <w:rFonts w:hAnsi="Helvetica"/>
          <w:sz w:val="24"/>
          <w:szCs w:val="24"/>
        </w:rPr>
        <w:t xml:space="preserve">Herbert, J. (1992) </w:t>
      </w:r>
      <w:r w:rsidRPr="00A96A82">
        <w:rPr>
          <w:rFonts w:hAnsi="Helvetica"/>
          <w:i/>
          <w:iCs/>
          <w:sz w:val="24"/>
          <w:szCs w:val="24"/>
        </w:rPr>
        <w:t>Fauve Painting: Making of Cultural Politics</w:t>
      </w:r>
      <w:r w:rsidRPr="00A96A82">
        <w:rPr>
          <w:rFonts w:hAnsi="Helvetica"/>
          <w:sz w:val="24"/>
          <w:szCs w:val="24"/>
        </w:rPr>
        <w:t>, New Haven: Yale University Press</w:t>
      </w:r>
    </w:p>
    <w:p w:rsidR="00E666A1" w:rsidRPr="00A96A82" w:rsidRDefault="00E666A1">
      <w:pPr>
        <w:pStyle w:val="Body"/>
        <w:rPr>
          <w:rFonts w:eastAsia="Times New Roman" w:hAnsi="Helvetica" w:cs="Times New Roman"/>
          <w:sz w:val="24"/>
          <w:szCs w:val="24"/>
        </w:rPr>
      </w:pPr>
    </w:p>
    <w:p w:rsidR="00E666A1" w:rsidRPr="00A96A82" w:rsidRDefault="00825BBD">
      <w:pPr>
        <w:pStyle w:val="Body"/>
        <w:rPr>
          <w:rFonts w:eastAsia="Times New Roman" w:hAnsi="Helvetica" w:cs="Times New Roman"/>
          <w:sz w:val="24"/>
          <w:szCs w:val="24"/>
        </w:rPr>
      </w:pPr>
      <w:r w:rsidRPr="00A96A82">
        <w:rPr>
          <w:rFonts w:hAnsi="Helvetica"/>
          <w:sz w:val="24"/>
          <w:szCs w:val="24"/>
        </w:rPr>
        <w:t xml:space="preserve">Perry, G., </w:t>
      </w:r>
      <w:proofErr w:type="gramStart"/>
      <w:r w:rsidRPr="00A96A82">
        <w:rPr>
          <w:rFonts w:hAnsi="Helvetica"/>
          <w:sz w:val="24"/>
          <w:szCs w:val="24"/>
        </w:rPr>
        <w:t>et</w:t>
      </w:r>
      <w:proofErr w:type="gramEnd"/>
      <w:r w:rsidRPr="00A96A82">
        <w:rPr>
          <w:rFonts w:hAnsi="Helvetica"/>
          <w:sz w:val="24"/>
          <w:szCs w:val="24"/>
        </w:rPr>
        <w:t xml:space="preserve">. al. (1993) “Primitivism and the ‘Modern,’” chapter in </w:t>
      </w:r>
      <w:r w:rsidRPr="00A96A82">
        <w:rPr>
          <w:rFonts w:hAnsi="Helvetica"/>
          <w:i/>
          <w:iCs/>
          <w:sz w:val="24"/>
          <w:szCs w:val="24"/>
        </w:rPr>
        <w:t xml:space="preserve">Primitivism, Cubism, </w:t>
      </w:r>
      <w:proofErr w:type="gramStart"/>
      <w:r w:rsidRPr="00A96A82">
        <w:rPr>
          <w:rFonts w:hAnsi="Helvetica"/>
          <w:i/>
          <w:iCs/>
          <w:sz w:val="24"/>
          <w:szCs w:val="24"/>
        </w:rPr>
        <w:t>Abstraction</w:t>
      </w:r>
      <w:proofErr w:type="gramEnd"/>
      <w:r w:rsidRPr="00A96A82">
        <w:rPr>
          <w:rFonts w:hAnsi="Helvetica"/>
          <w:i/>
          <w:iCs/>
          <w:sz w:val="24"/>
          <w:szCs w:val="24"/>
        </w:rPr>
        <w:t>: The Early Twentieth Century</w:t>
      </w:r>
      <w:r w:rsidRPr="00A96A82">
        <w:rPr>
          <w:rFonts w:hAnsi="Helvetica"/>
          <w:sz w:val="24"/>
          <w:szCs w:val="24"/>
        </w:rPr>
        <w:t xml:space="preserve">, New Haven: Yale University Press. </w:t>
      </w:r>
    </w:p>
    <w:p w:rsidR="00E666A1" w:rsidRPr="00A96A82" w:rsidRDefault="00E666A1">
      <w:pPr>
        <w:pStyle w:val="Body"/>
        <w:rPr>
          <w:rFonts w:eastAsia="Times New Roman" w:hAnsi="Helvetica" w:cs="Times New Roman"/>
          <w:sz w:val="24"/>
          <w:szCs w:val="24"/>
        </w:rPr>
      </w:pPr>
    </w:p>
    <w:p w:rsidR="00E666A1" w:rsidRPr="00A96A82" w:rsidRDefault="00825BBD">
      <w:pPr>
        <w:pStyle w:val="Body"/>
        <w:rPr>
          <w:rFonts w:eastAsia="Times New Roman" w:hAnsi="Helvetica" w:cs="Times New Roman"/>
          <w:sz w:val="24"/>
          <w:szCs w:val="24"/>
        </w:rPr>
      </w:pPr>
      <w:proofErr w:type="spellStart"/>
      <w:r w:rsidRPr="00A96A82">
        <w:rPr>
          <w:rFonts w:hAnsi="Helvetica"/>
          <w:sz w:val="24"/>
          <w:szCs w:val="24"/>
        </w:rPr>
        <w:t>Rewald</w:t>
      </w:r>
      <w:proofErr w:type="spellEnd"/>
      <w:r w:rsidRPr="00A96A82">
        <w:rPr>
          <w:rFonts w:hAnsi="Helvetica"/>
          <w:sz w:val="24"/>
          <w:szCs w:val="24"/>
        </w:rPr>
        <w:t xml:space="preserve">, J. (1952) </w:t>
      </w:r>
      <w:r w:rsidRPr="00A96A82">
        <w:rPr>
          <w:rFonts w:hAnsi="Helvetica"/>
          <w:i/>
          <w:iCs/>
          <w:sz w:val="24"/>
          <w:szCs w:val="24"/>
        </w:rPr>
        <w:t>Les Fauves,</w:t>
      </w:r>
      <w:r w:rsidRPr="00A96A82">
        <w:rPr>
          <w:rFonts w:hAnsi="Helvetica"/>
          <w:sz w:val="24"/>
          <w:szCs w:val="24"/>
        </w:rPr>
        <w:t xml:space="preserve"> New York: The Museum of Modern Art. </w:t>
      </w:r>
    </w:p>
    <w:p w:rsidR="00E666A1" w:rsidRPr="00A96A82" w:rsidRDefault="00E666A1">
      <w:pPr>
        <w:pStyle w:val="Body"/>
        <w:rPr>
          <w:rFonts w:eastAsia="Times New Roman" w:hAnsi="Helvetica" w:cs="Times New Roman"/>
          <w:sz w:val="24"/>
          <w:szCs w:val="24"/>
        </w:rPr>
      </w:pPr>
    </w:p>
    <w:p w:rsidR="00E666A1" w:rsidRPr="00A96A82" w:rsidRDefault="00825BBD">
      <w:pPr>
        <w:pStyle w:val="Body"/>
        <w:rPr>
          <w:rFonts w:eastAsia="Times New Roman" w:hAnsi="Helvetica" w:cs="Times New Roman"/>
          <w:sz w:val="24"/>
          <w:szCs w:val="24"/>
        </w:rPr>
      </w:pPr>
      <w:r w:rsidRPr="00A96A82">
        <w:rPr>
          <w:rFonts w:hAnsi="Helvetica"/>
          <w:sz w:val="24"/>
          <w:szCs w:val="24"/>
        </w:rPr>
        <w:t xml:space="preserve">Whitfield, S. (1997, 3rd ed.) “Fauvism,” in </w:t>
      </w:r>
      <w:r w:rsidRPr="00A96A82">
        <w:rPr>
          <w:rFonts w:hAnsi="Helvetica"/>
          <w:i/>
          <w:iCs/>
          <w:sz w:val="24"/>
          <w:szCs w:val="24"/>
        </w:rPr>
        <w:t>Concepts of Modern Art: From Fauvism to Postmodernism,</w:t>
      </w:r>
      <w:r w:rsidRPr="00A96A82">
        <w:rPr>
          <w:rFonts w:hAnsi="Helvetica"/>
          <w:sz w:val="24"/>
          <w:szCs w:val="24"/>
        </w:rPr>
        <w:t xml:space="preserve"> ed. Nikos </w:t>
      </w:r>
      <w:proofErr w:type="spellStart"/>
      <w:r w:rsidRPr="00A96A82">
        <w:rPr>
          <w:rFonts w:hAnsi="Helvetica"/>
          <w:sz w:val="24"/>
          <w:szCs w:val="24"/>
        </w:rPr>
        <w:t>Stangos</w:t>
      </w:r>
      <w:proofErr w:type="spellEnd"/>
      <w:r w:rsidRPr="00A96A82">
        <w:rPr>
          <w:rFonts w:hAnsi="Helvetica"/>
          <w:sz w:val="24"/>
          <w:szCs w:val="24"/>
        </w:rPr>
        <w:t>, London and New York: Thames and Hudson.</w:t>
      </w:r>
    </w:p>
    <w:p w:rsidR="00E666A1" w:rsidRPr="00A96A82" w:rsidRDefault="00E666A1">
      <w:pPr>
        <w:pStyle w:val="Body"/>
        <w:rPr>
          <w:rFonts w:eastAsia="Times New Roman" w:hAnsi="Helvetica" w:cs="Times New Roman"/>
          <w:sz w:val="24"/>
          <w:szCs w:val="24"/>
        </w:rPr>
      </w:pPr>
    </w:p>
    <w:p w:rsidR="00E666A1" w:rsidRPr="00A96A82" w:rsidRDefault="00825BBD">
      <w:pPr>
        <w:pStyle w:val="Body"/>
        <w:rPr>
          <w:rFonts w:eastAsia="Times New Roman" w:hAnsi="Helvetica" w:cs="Times New Roman"/>
          <w:sz w:val="24"/>
          <w:szCs w:val="24"/>
        </w:rPr>
      </w:pPr>
      <w:r w:rsidRPr="00A96A82">
        <w:rPr>
          <w:rFonts w:hAnsi="Helvetica"/>
          <w:sz w:val="24"/>
          <w:szCs w:val="24"/>
        </w:rPr>
        <w:t xml:space="preserve">Whitfield, S. (1996) </w:t>
      </w:r>
      <w:r w:rsidRPr="00A96A82">
        <w:rPr>
          <w:rFonts w:hAnsi="Helvetica"/>
          <w:i/>
          <w:iCs/>
          <w:sz w:val="24"/>
          <w:szCs w:val="24"/>
        </w:rPr>
        <w:t>Fauvism</w:t>
      </w:r>
      <w:r w:rsidRPr="00A96A82">
        <w:rPr>
          <w:rFonts w:hAnsi="Helvetica"/>
          <w:sz w:val="24"/>
          <w:szCs w:val="24"/>
        </w:rPr>
        <w:t>, London: Thames and Hudson.</w:t>
      </w:r>
    </w:p>
    <w:sectPr w:rsidR="00E666A1" w:rsidRPr="00A96A82" w:rsidSect="00E666A1">
      <w:head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32A" w:rsidRDefault="00DF632A">
      <w:r>
        <w:separator/>
      </w:r>
    </w:p>
  </w:endnote>
  <w:endnote w:type="continuationSeparator" w:id="0">
    <w:p w:rsidR="00DF632A" w:rsidRDefault="00DF6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32A" w:rsidRDefault="00DF632A">
      <w:r>
        <w:separator/>
      </w:r>
    </w:p>
  </w:footnote>
  <w:footnote w:type="continuationSeparator" w:id="0">
    <w:p w:rsidR="00DF632A" w:rsidRDefault="00DF6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A82" w:rsidRPr="00A96A82" w:rsidRDefault="00A96A82" w:rsidP="00A96A82">
    <w:pPr>
      <w:pStyle w:val="Body"/>
      <w:rPr>
        <w:rFonts w:hAnsi="Helvetica"/>
        <w:bCs/>
        <w:sz w:val="24"/>
      </w:rPr>
    </w:pPr>
    <w:r w:rsidRPr="00A96A82">
      <w:rPr>
        <w:rFonts w:hAnsi="Helvetica"/>
        <w:bCs/>
        <w:sz w:val="24"/>
      </w:rPr>
      <w:t>Lynn M. Somers</w:t>
    </w:r>
  </w:p>
  <w:p w:rsidR="00E666A1" w:rsidRDefault="00E666A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6A1"/>
    <w:rsid w:val="00545460"/>
    <w:rsid w:val="006A7E9F"/>
    <w:rsid w:val="00825BBD"/>
    <w:rsid w:val="00A96A82"/>
    <w:rsid w:val="00B7470C"/>
    <w:rsid w:val="00C82DC3"/>
    <w:rsid w:val="00DF632A"/>
    <w:rsid w:val="00E666A1"/>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66A1"/>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666A1"/>
    <w:rPr>
      <w:u w:val="single"/>
    </w:rPr>
  </w:style>
  <w:style w:type="paragraph" w:customStyle="1" w:styleId="Body">
    <w:name w:val="Body"/>
    <w:rsid w:val="00E666A1"/>
    <w:rPr>
      <w:rFonts w:ascii="Helvetica" w:hAnsi="Arial Unicode MS" w:cs="Arial Unicode MS"/>
      <w:color w:val="000000"/>
      <w:sz w:val="22"/>
      <w:szCs w:val="22"/>
      <w:lang w:val="en-US"/>
    </w:rPr>
  </w:style>
  <w:style w:type="paragraph" w:styleId="Header">
    <w:name w:val="header"/>
    <w:basedOn w:val="Normal"/>
    <w:link w:val="HeaderChar"/>
    <w:uiPriority w:val="99"/>
    <w:semiHidden/>
    <w:unhideWhenUsed/>
    <w:rsid w:val="00A96A82"/>
    <w:pPr>
      <w:tabs>
        <w:tab w:val="center" w:pos="4320"/>
        <w:tab w:val="right" w:pos="8640"/>
      </w:tabs>
    </w:pPr>
  </w:style>
  <w:style w:type="character" w:customStyle="1" w:styleId="HeaderChar">
    <w:name w:val="Header Char"/>
    <w:basedOn w:val="DefaultParagraphFont"/>
    <w:link w:val="Header"/>
    <w:uiPriority w:val="99"/>
    <w:semiHidden/>
    <w:rsid w:val="00A96A82"/>
    <w:rPr>
      <w:sz w:val="24"/>
      <w:szCs w:val="24"/>
      <w:lang w:val="en-US"/>
    </w:rPr>
  </w:style>
  <w:style w:type="paragraph" w:styleId="Footer">
    <w:name w:val="footer"/>
    <w:basedOn w:val="Normal"/>
    <w:link w:val="FooterChar"/>
    <w:uiPriority w:val="99"/>
    <w:semiHidden/>
    <w:unhideWhenUsed/>
    <w:rsid w:val="00A96A82"/>
    <w:pPr>
      <w:tabs>
        <w:tab w:val="center" w:pos="4320"/>
        <w:tab w:val="right" w:pos="8640"/>
      </w:tabs>
    </w:pPr>
  </w:style>
  <w:style w:type="character" w:customStyle="1" w:styleId="FooterChar">
    <w:name w:val="Footer Char"/>
    <w:basedOn w:val="DefaultParagraphFont"/>
    <w:link w:val="Footer"/>
    <w:uiPriority w:val="99"/>
    <w:semiHidden/>
    <w:rsid w:val="00A96A82"/>
    <w:rPr>
      <w:sz w:val="24"/>
      <w:szCs w:val="24"/>
      <w:lang w:val="en-US"/>
    </w:rPr>
  </w:style>
  <w:style w:type="paragraph" w:styleId="BalloonText">
    <w:name w:val="Balloon Text"/>
    <w:basedOn w:val="Normal"/>
    <w:link w:val="BalloonTextChar"/>
    <w:uiPriority w:val="99"/>
    <w:semiHidden/>
    <w:unhideWhenUsed/>
    <w:rsid w:val="00A96A82"/>
    <w:rPr>
      <w:rFonts w:ascii="Lucida Grande" w:hAnsi="Lucida Grande"/>
      <w:sz w:val="18"/>
      <w:szCs w:val="18"/>
    </w:rPr>
  </w:style>
  <w:style w:type="character" w:customStyle="1" w:styleId="BalloonTextChar">
    <w:name w:val="Balloon Text Char"/>
    <w:basedOn w:val="DefaultParagraphFont"/>
    <w:link w:val="BalloonText"/>
    <w:uiPriority w:val="99"/>
    <w:semiHidden/>
    <w:rsid w:val="00A96A82"/>
    <w:rPr>
      <w:rFonts w:ascii="Lucida Grande" w:hAnsi="Lucida Grande"/>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66A1"/>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666A1"/>
    <w:rPr>
      <w:u w:val="single"/>
    </w:rPr>
  </w:style>
  <w:style w:type="paragraph" w:customStyle="1" w:styleId="Body">
    <w:name w:val="Body"/>
    <w:rsid w:val="00E666A1"/>
    <w:rPr>
      <w:rFonts w:ascii="Helvetica" w:hAnsi="Arial Unicode MS" w:cs="Arial Unicode MS"/>
      <w:color w:val="000000"/>
      <w:sz w:val="22"/>
      <w:szCs w:val="22"/>
      <w:lang w:val="en-US"/>
    </w:rPr>
  </w:style>
  <w:style w:type="paragraph" w:styleId="Header">
    <w:name w:val="header"/>
    <w:basedOn w:val="Normal"/>
    <w:link w:val="HeaderChar"/>
    <w:uiPriority w:val="99"/>
    <w:semiHidden/>
    <w:unhideWhenUsed/>
    <w:rsid w:val="00A96A82"/>
    <w:pPr>
      <w:tabs>
        <w:tab w:val="center" w:pos="4320"/>
        <w:tab w:val="right" w:pos="8640"/>
      </w:tabs>
    </w:pPr>
  </w:style>
  <w:style w:type="character" w:customStyle="1" w:styleId="HeaderChar">
    <w:name w:val="Header Char"/>
    <w:basedOn w:val="DefaultParagraphFont"/>
    <w:link w:val="Header"/>
    <w:uiPriority w:val="99"/>
    <w:semiHidden/>
    <w:rsid w:val="00A96A82"/>
    <w:rPr>
      <w:sz w:val="24"/>
      <w:szCs w:val="24"/>
      <w:lang w:val="en-US"/>
    </w:rPr>
  </w:style>
  <w:style w:type="paragraph" w:styleId="Footer">
    <w:name w:val="footer"/>
    <w:basedOn w:val="Normal"/>
    <w:link w:val="FooterChar"/>
    <w:uiPriority w:val="99"/>
    <w:semiHidden/>
    <w:unhideWhenUsed/>
    <w:rsid w:val="00A96A82"/>
    <w:pPr>
      <w:tabs>
        <w:tab w:val="center" w:pos="4320"/>
        <w:tab w:val="right" w:pos="8640"/>
      </w:tabs>
    </w:pPr>
  </w:style>
  <w:style w:type="character" w:customStyle="1" w:styleId="FooterChar">
    <w:name w:val="Footer Char"/>
    <w:basedOn w:val="DefaultParagraphFont"/>
    <w:link w:val="Footer"/>
    <w:uiPriority w:val="99"/>
    <w:semiHidden/>
    <w:rsid w:val="00A96A82"/>
    <w:rPr>
      <w:sz w:val="24"/>
      <w:szCs w:val="24"/>
      <w:lang w:val="en-US"/>
    </w:rPr>
  </w:style>
  <w:style w:type="paragraph" w:styleId="BalloonText">
    <w:name w:val="Balloon Text"/>
    <w:basedOn w:val="Normal"/>
    <w:link w:val="BalloonTextChar"/>
    <w:uiPriority w:val="99"/>
    <w:semiHidden/>
    <w:unhideWhenUsed/>
    <w:rsid w:val="00A96A82"/>
    <w:rPr>
      <w:rFonts w:ascii="Lucida Grande" w:hAnsi="Lucida Grande"/>
      <w:sz w:val="18"/>
      <w:szCs w:val="18"/>
    </w:rPr>
  </w:style>
  <w:style w:type="character" w:customStyle="1" w:styleId="BalloonTextChar">
    <w:name w:val="Balloon Text Char"/>
    <w:basedOn w:val="DefaultParagraphFont"/>
    <w:link w:val="BalloonText"/>
    <w:uiPriority w:val="99"/>
    <w:semiHidden/>
    <w:rsid w:val="00A96A82"/>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2</cp:revision>
  <dcterms:created xsi:type="dcterms:W3CDTF">2014-04-22T19:27:00Z</dcterms:created>
  <dcterms:modified xsi:type="dcterms:W3CDTF">2014-04-22T19:27:00Z</dcterms:modified>
</cp:coreProperties>
</file>