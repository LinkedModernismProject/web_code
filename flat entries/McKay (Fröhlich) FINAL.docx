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0D" w:rsidRPr="003E7A66" w:rsidRDefault="00C90C0D" w:rsidP="00C90C0D">
      <w:pPr>
        <w:rPr>
          <w:color w:val="000000" w:themeColor="text1"/>
        </w:rPr>
      </w:pPr>
      <w:bookmarkStart w:id="0" w:name="_GoBack"/>
      <w:bookmarkEnd w:id="0"/>
      <w:r w:rsidRPr="003E7A66">
        <w:rPr>
          <w:color w:val="000000" w:themeColor="text1"/>
        </w:rPr>
        <w:t xml:space="preserve">McKay, </w:t>
      </w:r>
      <w:r w:rsidR="00705682" w:rsidRPr="003E7A66">
        <w:rPr>
          <w:color w:val="000000" w:themeColor="text1"/>
        </w:rPr>
        <w:t>Festus Claudius “</w:t>
      </w:r>
      <w:r w:rsidRPr="003E7A66">
        <w:rPr>
          <w:color w:val="000000" w:themeColor="text1"/>
        </w:rPr>
        <w:t>Claude</w:t>
      </w:r>
      <w:r w:rsidR="00705682" w:rsidRPr="003E7A66">
        <w:rPr>
          <w:color w:val="000000" w:themeColor="text1"/>
        </w:rPr>
        <w:t>”</w:t>
      </w:r>
      <w:r w:rsidRPr="003E7A66">
        <w:rPr>
          <w:color w:val="000000" w:themeColor="text1"/>
        </w:rPr>
        <w:t xml:space="preserve"> (1889-1948)</w:t>
      </w:r>
    </w:p>
    <w:p w:rsidR="00C90C0D" w:rsidRPr="003E7A66" w:rsidRDefault="00C90C0D" w:rsidP="00C90C0D">
      <w:pPr>
        <w:rPr>
          <w:color w:val="000000" w:themeColor="text1"/>
        </w:rPr>
      </w:pPr>
      <w:r w:rsidRPr="003E7A66">
        <w:rPr>
          <w:color w:val="000000" w:themeColor="text1"/>
        </w:rPr>
        <w:t>SUMMARY</w:t>
      </w:r>
    </w:p>
    <w:p w:rsidR="00C90C0D" w:rsidRPr="003E7A66" w:rsidRDefault="004201DE" w:rsidP="00C90C0D">
      <w:pPr>
        <w:rPr>
          <w:color w:val="000000" w:themeColor="text1"/>
        </w:rPr>
      </w:pPr>
      <w:r w:rsidRPr="003E7A66">
        <w:rPr>
          <w:color w:val="000000" w:themeColor="text1"/>
        </w:rPr>
        <w:t xml:space="preserve">Claude </w:t>
      </w:r>
      <w:r w:rsidR="00C90C0D" w:rsidRPr="003E7A66">
        <w:rPr>
          <w:color w:val="000000" w:themeColor="text1"/>
        </w:rPr>
        <w:t xml:space="preserve">McKay was a </w:t>
      </w:r>
      <w:r w:rsidRPr="003E7A66">
        <w:rPr>
          <w:color w:val="000000" w:themeColor="text1"/>
        </w:rPr>
        <w:t xml:space="preserve">Jamaican </w:t>
      </w:r>
      <w:r w:rsidR="00C90C0D" w:rsidRPr="003E7A66">
        <w:rPr>
          <w:color w:val="000000" w:themeColor="text1"/>
        </w:rPr>
        <w:t>poet, novelist, essayist, activist, and editor</w:t>
      </w:r>
      <w:r w:rsidR="0060646C" w:rsidRPr="003E7A66">
        <w:rPr>
          <w:color w:val="000000" w:themeColor="text1"/>
        </w:rPr>
        <w:t xml:space="preserve">. He is best known for his involvement </w:t>
      </w:r>
      <w:r w:rsidR="00C90C0D" w:rsidRPr="003E7A66">
        <w:rPr>
          <w:color w:val="000000" w:themeColor="text1"/>
        </w:rPr>
        <w:t>in the New Negro movement</w:t>
      </w:r>
      <w:r w:rsidR="00636C96" w:rsidRPr="003E7A66">
        <w:rPr>
          <w:color w:val="000000" w:themeColor="text1"/>
        </w:rPr>
        <w:t xml:space="preserve"> of the early twentieth century</w:t>
      </w:r>
      <w:r w:rsidR="0060646C" w:rsidRPr="003E7A66">
        <w:rPr>
          <w:color w:val="000000" w:themeColor="text1"/>
        </w:rPr>
        <w:t xml:space="preserve"> </w:t>
      </w:r>
      <w:r w:rsidR="00C73E24">
        <w:rPr>
          <w:color w:val="000000" w:themeColor="text1"/>
        </w:rPr>
        <w:t xml:space="preserve">(also known as </w:t>
      </w:r>
      <w:r w:rsidR="0060646C" w:rsidRPr="003E7A66">
        <w:rPr>
          <w:color w:val="000000" w:themeColor="text1"/>
        </w:rPr>
        <w:t>the Harlem Renaissance</w:t>
      </w:r>
      <w:r w:rsidR="00C73E24">
        <w:rPr>
          <w:color w:val="000000" w:themeColor="text1"/>
        </w:rPr>
        <w:t>)</w:t>
      </w:r>
      <w:r w:rsidR="00C90C0D" w:rsidRPr="003E7A66">
        <w:rPr>
          <w:color w:val="000000" w:themeColor="text1"/>
        </w:rPr>
        <w:t>.</w:t>
      </w:r>
      <w:r w:rsidR="00636C96" w:rsidRPr="003E7A66">
        <w:rPr>
          <w:color w:val="000000" w:themeColor="text1"/>
        </w:rPr>
        <w:t xml:space="preserve"> </w:t>
      </w:r>
      <w:r w:rsidR="005F40AC" w:rsidRPr="003E7A66">
        <w:rPr>
          <w:color w:val="000000" w:themeColor="text1"/>
        </w:rPr>
        <w:t>H</w:t>
      </w:r>
      <w:r w:rsidR="00636C96" w:rsidRPr="003E7A66">
        <w:rPr>
          <w:color w:val="000000" w:themeColor="text1"/>
        </w:rPr>
        <w:t xml:space="preserve">e helped introduce radical politics </w:t>
      </w:r>
      <w:r w:rsidR="00B215AC">
        <w:rPr>
          <w:color w:val="000000" w:themeColor="text1"/>
        </w:rPr>
        <w:t xml:space="preserve">and </w:t>
      </w:r>
      <w:r w:rsidR="00B215AC" w:rsidRPr="003E7A66">
        <w:rPr>
          <w:color w:val="000000" w:themeColor="text1"/>
        </w:rPr>
        <w:t xml:space="preserve">a sophisticated use of Primitivism </w:t>
      </w:r>
      <w:r w:rsidR="00636C96" w:rsidRPr="003E7A66">
        <w:rPr>
          <w:color w:val="000000" w:themeColor="text1"/>
        </w:rPr>
        <w:t xml:space="preserve">into African-American </w:t>
      </w:r>
      <w:r w:rsidR="005F40AC" w:rsidRPr="003E7A66">
        <w:rPr>
          <w:color w:val="000000" w:themeColor="text1"/>
        </w:rPr>
        <w:t>literature</w:t>
      </w:r>
      <w:ins w:id="1" w:author="Sören Fröhlich" w:date="2015-06-24T15:02:00Z">
        <w:r w:rsidR="002F7A88">
          <w:rPr>
            <w:color w:val="000000" w:themeColor="text1"/>
          </w:rPr>
          <w:t xml:space="preserve"> </w:t>
        </w:r>
      </w:ins>
      <w:r w:rsidR="00905F0A">
        <w:rPr>
          <w:color w:val="000000" w:themeColor="text1"/>
        </w:rPr>
        <w:t>and</w:t>
      </w:r>
      <w:r w:rsidR="005F40AC" w:rsidRPr="003E7A66">
        <w:rPr>
          <w:color w:val="000000" w:themeColor="text1"/>
        </w:rPr>
        <w:t xml:space="preserve"> wrote important political poems like “If We Must Die</w:t>
      </w:r>
      <w:r w:rsidR="002F7A88">
        <w:rPr>
          <w:color w:val="000000" w:themeColor="text1"/>
        </w:rPr>
        <w:t>.</w:t>
      </w:r>
      <w:r w:rsidR="005F40AC" w:rsidRPr="003E7A66">
        <w:rPr>
          <w:color w:val="000000" w:themeColor="text1"/>
        </w:rPr>
        <w:t xml:space="preserve">” </w:t>
      </w:r>
      <w:r w:rsidR="002F7A88">
        <w:rPr>
          <w:color w:val="000000" w:themeColor="text1"/>
        </w:rPr>
        <w:t>T</w:t>
      </w:r>
      <w:r w:rsidR="005F40AC" w:rsidRPr="003E7A66">
        <w:rPr>
          <w:color w:val="000000" w:themeColor="text1"/>
        </w:rPr>
        <w:t xml:space="preserve">oday </w:t>
      </w:r>
      <w:r w:rsidR="002F7A88">
        <w:rPr>
          <w:color w:val="000000" w:themeColor="text1"/>
        </w:rPr>
        <w:t xml:space="preserve">McKay </w:t>
      </w:r>
      <w:r w:rsidR="005F40AC" w:rsidRPr="003E7A66">
        <w:rPr>
          <w:color w:val="000000" w:themeColor="text1"/>
        </w:rPr>
        <w:t xml:space="preserve">is best known for his 1928 novel </w:t>
      </w:r>
      <w:r w:rsidR="005F40AC" w:rsidRPr="003E7A66">
        <w:rPr>
          <w:i/>
          <w:color w:val="000000" w:themeColor="text1"/>
        </w:rPr>
        <w:t>Home to Harlem</w:t>
      </w:r>
      <w:r w:rsidR="005F40AC" w:rsidRPr="003E7A66">
        <w:rPr>
          <w:color w:val="000000" w:themeColor="text1"/>
        </w:rPr>
        <w:t xml:space="preserve">. A lifelong traveler, </w:t>
      </w:r>
      <w:r w:rsidR="002F7A88">
        <w:rPr>
          <w:color w:val="000000" w:themeColor="text1"/>
        </w:rPr>
        <w:t>he</w:t>
      </w:r>
      <w:r w:rsidR="002F7A88" w:rsidRPr="003E7A66">
        <w:rPr>
          <w:color w:val="000000" w:themeColor="text1"/>
        </w:rPr>
        <w:t xml:space="preserve"> </w:t>
      </w:r>
      <w:r w:rsidR="005F40AC" w:rsidRPr="003E7A66">
        <w:rPr>
          <w:color w:val="000000" w:themeColor="text1"/>
        </w:rPr>
        <w:t xml:space="preserve">provided crucial connections between U.S. racism and international struggles. </w:t>
      </w:r>
      <w:r w:rsidR="00DA3841" w:rsidRPr="003E7A66">
        <w:rPr>
          <w:color w:val="000000" w:themeColor="text1"/>
        </w:rPr>
        <w:t xml:space="preserve">He </w:t>
      </w:r>
      <w:r w:rsidR="002F7A88">
        <w:rPr>
          <w:color w:val="000000" w:themeColor="text1"/>
        </w:rPr>
        <w:t xml:space="preserve">also </w:t>
      </w:r>
      <w:r w:rsidR="00DA3841" w:rsidRPr="003E7A66">
        <w:rPr>
          <w:color w:val="000000" w:themeColor="text1"/>
        </w:rPr>
        <w:t xml:space="preserve">was an avid Marxist and associated with the Communist Party until late in life, when he converted to Catholicism. </w:t>
      </w:r>
      <w:r w:rsidR="00807939">
        <w:rPr>
          <w:color w:val="000000" w:themeColor="text1"/>
        </w:rPr>
        <w:t xml:space="preserve">He angered and alienated writers, critics, and even friends with his aversion to </w:t>
      </w:r>
      <w:r w:rsidR="00885FE7">
        <w:rPr>
          <w:color w:val="000000" w:themeColor="text1"/>
        </w:rPr>
        <w:t xml:space="preserve">the black elites and genteel literary critics. </w:t>
      </w:r>
      <w:r w:rsidR="00DA3841" w:rsidRPr="003E7A66">
        <w:rPr>
          <w:color w:val="000000" w:themeColor="text1"/>
        </w:rPr>
        <w:t xml:space="preserve">Long valued as an exponent of Primitivism in the Harlem Renaissance, </w:t>
      </w:r>
      <w:r w:rsidR="00A75F70">
        <w:rPr>
          <w:color w:val="000000" w:themeColor="text1"/>
        </w:rPr>
        <w:t xml:space="preserve">in </w:t>
      </w:r>
      <w:r w:rsidR="00DA3841" w:rsidRPr="003E7A66">
        <w:rPr>
          <w:color w:val="000000" w:themeColor="text1"/>
        </w:rPr>
        <w:t>recent scholarship</w:t>
      </w:r>
      <w:r w:rsidR="00A75F70">
        <w:rPr>
          <w:color w:val="000000" w:themeColor="text1"/>
        </w:rPr>
        <w:t xml:space="preserve"> he has been</w:t>
      </w:r>
      <w:r w:rsidR="00DA3841" w:rsidRPr="003E7A66">
        <w:rPr>
          <w:color w:val="000000" w:themeColor="text1"/>
        </w:rPr>
        <w:t xml:space="preserve"> recognize</w:t>
      </w:r>
      <w:r w:rsidR="00A75F70">
        <w:rPr>
          <w:color w:val="000000" w:themeColor="text1"/>
        </w:rPr>
        <w:t>d for</w:t>
      </w:r>
      <w:r w:rsidR="00DA3841" w:rsidRPr="003E7A66">
        <w:rPr>
          <w:color w:val="000000" w:themeColor="text1"/>
        </w:rPr>
        <w:t xml:space="preserve"> his </w:t>
      </w:r>
      <w:r w:rsidR="0060646C" w:rsidRPr="003E7A66">
        <w:rPr>
          <w:color w:val="000000" w:themeColor="text1"/>
        </w:rPr>
        <w:t xml:space="preserve">radical poetry, his writings in Jamaican </w:t>
      </w:r>
      <w:r w:rsidR="0060646C" w:rsidRPr="003E7A66">
        <w:rPr>
          <w:i/>
          <w:color w:val="000000" w:themeColor="text1"/>
        </w:rPr>
        <w:t>Patois</w:t>
      </w:r>
      <w:r w:rsidR="0060646C" w:rsidRPr="003E7A66">
        <w:rPr>
          <w:color w:val="000000" w:themeColor="text1"/>
        </w:rPr>
        <w:t xml:space="preserve">, his </w:t>
      </w:r>
      <w:r w:rsidR="00DA3841" w:rsidRPr="003E7A66">
        <w:rPr>
          <w:color w:val="000000" w:themeColor="text1"/>
        </w:rPr>
        <w:t xml:space="preserve">international efforts, and his </w:t>
      </w:r>
      <w:r w:rsidR="0060646C" w:rsidRPr="003E7A66">
        <w:rPr>
          <w:color w:val="000000" w:themeColor="text1"/>
        </w:rPr>
        <w:t xml:space="preserve">theoretical considerations </w:t>
      </w:r>
      <w:r w:rsidR="00DA3841" w:rsidRPr="003E7A66">
        <w:rPr>
          <w:color w:val="000000" w:themeColor="text1"/>
        </w:rPr>
        <w:t xml:space="preserve">of race and gender to political struggles </w:t>
      </w:r>
      <w:r w:rsidR="0060646C" w:rsidRPr="003E7A66">
        <w:rPr>
          <w:color w:val="000000" w:themeColor="text1"/>
        </w:rPr>
        <w:t xml:space="preserve">of black working people across and </w:t>
      </w:r>
      <w:r w:rsidR="00DA3841" w:rsidRPr="003E7A66">
        <w:rPr>
          <w:color w:val="000000" w:themeColor="text1"/>
        </w:rPr>
        <w:t xml:space="preserve">beyond the U.S. </w:t>
      </w:r>
    </w:p>
    <w:p w:rsidR="00C90C0D" w:rsidRPr="003E7A66" w:rsidRDefault="00C90C0D" w:rsidP="00C90C0D">
      <w:pPr>
        <w:rPr>
          <w:color w:val="000000" w:themeColor="text1"/>
        </w:rPr>
      </w:pPr>
      <w:r w:rsidRPr="003E7A66">
        <w:rPr>
          <w:color w:val="000000" w:themeColor="text1"/>
        </w:rPr>
        <w:t>MAIN ENTRY</w:t>
      </w:r>
    </w:p>
    <w:p w:rsidR="000509A7" w:rsidRDefault="004C5927" w:rsidP="00C90C0D">
      <w:pPr>
        <w:rPr>
          <w:color w:val="000000" w:themeColor="text1"/>
        </w:rPr>
      </w:pPr>
      <w:r>
        <w:rPr>
          <w:noProof/>
          <w:color w:val="000000" w:themeColor="text1"/>
        </w:rPr>
        <w:drawing>
          <wp:anchor distT="0" distB="0" distL="114300" distR="114300" simplePos="0" relativeHeight="251658240" behindDoc="1" locked="0" layoutInCell="1" allowOverlap="1" wp14:anchorId="0A952379" wp14:editId="167E926E">
            <wp:simplePos x="0" y="0"/>
            <wp:positionH relativeFrom="column">
              <wp:posOffset>0</wp:posOffset>
            </wp:positionH>
            <wp:positionV relativeFrom="paragraph">
              <wp:posOffset>375920</wp:posOffset>
            </wp:positionV>
            <wp:extent cx="1828800" cy="1370965"/>
            <wp:effectExtent l="0" t="0" r="0" b="635"/>
            <wp:wrapTight wrapText="bothSides">
              <wp:wrapPolygon edited="0">
                <wp:start x="0" y="0"/>
                <wp:lineTo x="0" y="21310"/>
                <wp:lineTo x="21375" y="21310"/>
                <wp:lineTo x="213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bourstreet372761976012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pic:spPr>
                </pic:pic>
              </a:graphicData>
            </a:graphic>
            <wp14:sizeRelH relativeFrom="page">
              <wp14:pctWidth>0</wp14:pctWidth>
            </wp14:sizeRelH>
            <wp14:sizeRelV relativeFrom="page">
              <wp14:pctHeight>0</wp14:pctHeight>
            </wp14:sizeRelV>
          </wp:anchor>
        </w:drawing>
      </w:r>
      <w:r w:rsidR="004201DE" w:rsidRPr="003E7A66">
        <w:rPr>
          <w:color w:val="000000" w:themeColor="text1"/>
        </w:rPr>
        <w:t>Claude</w:t>
      </w:r>
      <w:r w:rsidR="00C90C0D" w:rsidRPr="003E7A66">
        <w:rPr>
          <w:color w:val="000000" w:themeColor="text1"/>
        </w:rPr>
        <w:t xml:space="preserve"> McKay was born in Sunny Ville, Jamaica. The youngest of Baptist middle-class farmers Thomas Francis McKay and Hannah Ann Elizabeth Edwards’ eleven children</w:t>
      </w:r>
      <w:r w:rsidR="00961815" w:rsidRPr="003E7A66">
        <w:rPr>
          <w:color w:val="000000" w:themeColor="text1"/>
        </w:rPr>
        <w:t>, he</w:t>
      </w:r>
      <w:r w:rsidR="00C90C0D" w:rsidRPr="003E7A66">
        <w:rPr>
          <w:color w:val="000000" w:themeColor="text1"/>
        </w:rPr>
        <w:t xml:space="preserve"> attended church schools and received additional training in classical English literature, science, philosophy, and theology. </w:t>
      </w:r>
    </w:p>
    <w:p w:rsidR="000509A7" w:rsidRDefault="004C5927" w:rsidP="00C90C0D">
      <w:pPr>
        <w:rPr>
          <w:color w:val="000000" w:themeColor="text1"/>
        </w:rPr>
      </w:pPr>
      <w:r>
        <w:rPr>
          <w:noProof/>
        </w:rPr>
        <mc:AlternateContent>
          <mc:Choice Requires="wps">
            <w:drawing>
              <wp:anchor distT="0" distB="0" distL="114300" distR="114300" simplePos="0" relativeHeight="251665408" behindDoc="0" locked="0" layoutInCell="1" allowOverlap="1" wp14:anchorId="3ABD8E0F" wp14:editId="14FFB4E9">
                <wp:simplePos x="0" y="0"/>
                <wp:positionH relativeFrom="column">
                  <wp:posOffset>-1924050</wp:posOffset>
                </wp:positionH>
                <wp:positionV relativeFrom="paragraph">
                  <wp:posOffset>295910</wp:posOffset>
                </wp:positionV>
                <wp:extent cx="1828800" cy="389890"/>
                <wp:effectExtent l="0" t="0" r="0" b="0"/>
                <wp:wrapTight wrapText="bothSides">
                  <wp:wrapPolygon edited="0">
                    <wp:start x="0" y="0"/>
                    <wp:lineTo x="0" y="20052"/>
                    <wp:lineTo x="21375" y="20052"/>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389890"/>
                        </a:xfrm>
                        <a:prstGeom prst="rect">
                          <a:avLst/>
                        </a:prstGeom>
                        <a:solidFill>
                          <a:prstClr val="white"/>
                        </a:solidFill>
                        <a:ln>
                          <a:noFill/>
                        </a:ln>
                        <a:effectLst/>
                      </wps:spPr>
                      <wps:txbx>
                        <w:txbxContent>
                          <w:p w:rsidR="009E24EA" w:rsidRPr="00060456" w:rsidRDefault="009E24EA" w:rsidP="00577AE0">
                            <w:pPr>
                              <w:pStyle w:val="Caption"/>
                              <w:rPr>
                                <w:noProof/>
                                <w:color w:val="000000" w:themeColor="text1"/>
                                <w:sz w:val="24"/>
                              </w:rPr>
                            </w:pPr>
                            <w:r w:rsidRPr="00060456">
                              <w:rPr>
                                <w:color w:val="000000" w:themeColor="text1"/>
                              </w:rPr>
                              <w:t>Downtown Kingston, Jamaica, in the 1890s.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1.5pt;margin-top:23.3pt;width:2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" stroked="f">
                <v:textbox style="mso-fit-shape-to-text:t" inset="0,0,0,0">
                  <w:txbxContent>
                    <w:p w:rsidR="00577AE0" w:rsidRPr="00060456" w:rsidRDefault="00577AE0" w:rsidP="00577AE0">
                      <w:pPr>
                        <w:pStyle w:val="Caption"/>
                        <w:rPr>
                          <w:noProof/>
                          <w:color w:val="000000" w:themeColor="text1"/>
                          <w:sz w:val="24"/>
                        </w:rPr>
                      </w:pPr>
                      <w:proofErr w:type="gramStart"/>
                      <w:r w:rsidRPr="00060456">
                        <w:rPr>
                          <w:color w:val="000000" w:themeColor="text1"/>
                        </w:rPr>
                        <w:t>Downtown Kingston, Jamaica, in the 1890s.</w:t>
                      </w:r>
                      <w:proofErr w:type="gramEnd"/>
                    </w:p>
                  </w:txbxContent>
                </v:textbox>
                <w10:wrap type="tight"/>
              </v:shape>
            </w:pict>
          </mc:Fallback>
        </mc:AlternateContent>
      </w:r>
      <w:r w:rsidR="000509A7">
        <w:rPr>
          <w:color w:val="000000" w:themeColor="text1"/>
        </w:rPr>
        <w:t>[</w:t>
      </w:r>
      <w:r w:rsidR="008819F6">
        <w:rPr>
          <w:color w:val="000000" w:themeColor="text1"/>
        </w:rPr>
        <w:t>Rights: Jamaica Gleaner. URL:</w:t>
      </w:r>
      <w:r w:rsidR="008819F6" w:rsidRPr="008819F6">
        <w:t xml:space="preserve"> </w:t>
      </w:r>
      <w:r w:rsidR="008819F6" w:rsidRPr="008819F6">
        <w:rPr>
          <w:color w:val="000000" w:themeColor="text1"/>
        </w:rPr>
        <w:t>http://jamaica-gleaner.com/gleaner/20130719/news/</w:t>
      </w:r>
      <w:proofErr w:type="gramStart"/>
      <w:r w:rsidR="008819F6" w:rsidRPr="008819F6">
        <w:rPr>
          <w:color w:val="000000" w:themeColor="text1"/>
        </w:rPr>
        <w:t>news7.html</w:t>
      </w:r>
      <w:r w:rsidR="008819F6">
        <w:rPr>
          <w:color w:val="000000" w:themeColor="text1"/>
        </w:rPr>
        <w:t xml:space="preserve">  </w:t>
      </w:r>
      <w:r w:rsidR="000509A7">
        <w:rPr>
          <w:color w:val="000000" w:themeColor="text1"/>
        </w:rPr>
        <w:t>]</w:t>
      </w:r>
      <w:proofErr w:type="gramEnd"/>
    </w:p>
    <w:p w:rsidR="007800CD" w:rsidRDefault="00C90C0D" w:rsidP="00C90C0D">
      <w:pPr>
        <w:rPr>
          <w:color w:val="000000" w:themeColor="text1"/>
        </w:rPr>
      </w:pPr>
      <w:r w:rsidRPr="003E7A66">
        <w:rPr>
          <w:color w:val="000000" w:themeColor="text1"/>
        </w:rPr>
        <w:t xml:space="preserve">At 18 his white mentor, a folklorist and critic of modernism named Walter Jekyll, encouraged McKay to write poems in Jamaican </w:t>
      </w:r>
      <w:r w:rsidRPr="003E7A66">
        <w:rPr>
          <w:i/>
          <w:color w:val="000000" w:themeColor="text1"/>
        </w:rPr>
        <w:t>Patois</w:t>
      </w:r>
      <w:r w:rsidR="00AD60B9" w:rsidRPr="003E7A66">
        <w:rPr>
          <w:color w:val="000000" w:themeColor="text1"/>
        </w:rPr>
        <w:t>,</w:t>
      </w:r>
      <w:r w:rsidRPr="003E7A66">
        <w:rPr>
          <w:color w:val="000000" w:themeColor="text1"/>
        </w:rPr>
        <w:t xml:space="preserve"> which </w:t>
      </w:r>
      <w:r w:rsidR="00AD60B9" w:rsidRPr="003E7A66">
        <w:rPr>
          <w:color w:val="000000" w:themeColor="text1"/>
        </w:rPr>
        <w:t>appeared</w:t>
      </w:r>
      <w:r w:rsidRPr="003E7A66">
        <w:rPr>
          <w:color w:val="000000" w:themeColor="text1"/>
        </w:rPr>
        <w:t xml:space="preserve"> as </w:t>
      </w:r>
      <w:r w:rsidRPr="003E7A66">
        <w:rPr>
          <w:i/>
          <w:color w:val="000000" w:themeColor="text1"/>
        </w:rPr>
        <w:t>Songs of Jamaica</w:t>
      </w:r>
      <w:r w:rsidRPr="003E7A66">
        <w:rPr>
          <w:color w:val="000000" w:themeColor="text1"/>
        </w:rPr>
        <w:t xml:space="preserve">, a positive remembrance of his childhood in the Clarendon mountains, and </w:t>
      </w:r>
      <w:proofErr w:type="spellStart"/>
      <w:r w:rsidRPr="003E7A66">
        <w:rPr>
          <w:i/>
          <w:color w:val="000000" w:themeColor="text1"/>
        </w:rPr>
        <w:t>Constab</w:t>
      </w:r>
      <w:proofErr w:type="spellEnd"/>
      <w:r w:rsidRPr="003E7A66">
        <w:rPr>
          <w:i/>
          <w:color w:val="000000" w:themeColor="text1"/>
        </w:rPr>
        <w:t xml:space="preserve"> Ballads</w:t>
      </w:r>
      <w:r w:rsidRPr="003E7A66">
        <w:rPr>
          <w:color w:val="000000" w:themeColor="text1"/>
        </w:rPr>
        <w:t xml:space="preserve">, an expression of McKay’s disillusionment with Kingston’s caste systems. </w:t>
      </w:r>
    </w:p>
    <w:p w:rsidR="007800CD" w:rsidRPr="003E7A66" w:rsidRDefault="00C73E24" w:rsidP="00C90C0D">
      <w:pPr>
        <w:rPr>
          <w:color w:val="000000" w:themeColor="text1"/>
        </w:rPr>
      </w:pPr>
      <w:r>
        <w:rPr>
          <w:noProof/>
          <w:color w:val="000000" w:themeColor="text1"/>
        </w:rPr>
        <w:drawing>
          <wp:anchor distT="0" distB="0" distL="114300" distR="114300" simplePos="0" relativeHeight="251659264" behindDoc="1" locked="0" layoutInCell="1" allowOverlap="1" wp14:anchorId="1C502273" wp14:editId="494657F0">
            <wp:simplePos x="0" y="0"/>
            <wp:positionH relativeFrom="column">
              <wp:posOffset>4729480</wp:posOffset>
            </wp:positionH>
            <wp:positionV relativeFrom="paragraph">
              <wp:posOffset>219075</wp:posOffset>
            </wp:positionV>
            <wp:extent cx="973455" cy="1280160"/>
            <wp:effectExtent l="0" t="0" r="0" b="0"/>
            <wp:wrapTight wrapText="bothSides">
              <wp:wrapPolygon edited="0">
                <wp:start x="0" y="0"/>
                <wp:lineTo x="0" y="21214"/>
                <wp:lineTo x="21135" y="21214"/>
                <wp:lineTo x="211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31 21.47.29.png"/>
                    <pic:cNvPicPr/>
                  </pic:nvPicPr>
                  <pic:blipFill rotWithShape="1">
                    <a:blip r:embed="rId6" cstate="print">
                      <a:extLst>
                        <a:ext uri="{28A0092B-C50C-407E-A947-70E740481C1C}">
                          <a14:useLocalDpi xmlns:a14="http://schemas.microsoft.com/office/drawing/2010/main" val="0"/>
                        </a:ext>
                      </a:extLst>
                    </a:blip>
                    <a:srcRect l="26039" t="26854" r="46260" b="8351"/>
                    <a:stretch/>
                  </pic:blipFill>
                  <pic:spPr bwMode="auto">
                    <a:xfrm>
                      <a:off x="0" y="0"/>
                      <a:ext cx="973455"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0CD">
        <w:rPr>
          <w:color w:val="000000" w:themeColor="text1"/>
        </w:rPr>
        <w:t xml:space="preserve">[Rights: New York Public Library. Source: </w:t>
      </w:r>
      <w:r w:rsidR="007800CD" w:rsidRPr="007800CD">
        <w:rPr>
          <w:color w:val="000000" w:themeColor="text1"/>
        </w:rPr>
        <w:t>http://digitalcollections.nypl.org/items/8e0aac3d-a587-b26d-e040-e00a1806380e</w:t>
      </w:r>
      <w:r w:rsidR="007800CD">
        <w:rPr>
          <w:color w:val="000000" w:themeColor="text1"/>
        </w:rPr>
        <w:t>]</w:t>
      </w:r>
    </w:p>
    <w:p w:rsidR="00C90C0D" w:rsidRDefault="00C73E24" w:rsidP="00C90C0D">
      <w:pPr>
        <w:rPr>
          <w:color w:val="000000" w:themeColor="text1"/>
        </w:rPr>
      </w:pPr>
      <w:r>
        <w:rPr>
          <w:noProof/>
        </w:rPr>
        <mc:AlternateContent>
          <mc:Choice Requires="wps">
            <w:drawing>
              <wp:anchor distT="0" distB="0" distL="114300" distR="114300" simplePos="0" relativeHeight="251667456" behindDoc="0" locked="0" layoutInCell="1" allowOverlap="1" wp14:anchorId="45AFEB29" wp14:editId="08DD4CCE">
                <wp:simplePos x="0" y="0"/>
                <wp:positionH relativeFrom="column">
                  <wp:posOffset>4772660</wp:posOffset>
                </wp:positionH>
                <wp:positionV relativeFrom="paragraph">
                  <wp:posOffset>1026160</wp:posOffset>
                </wp:positionV>
                <wp:extent cx="973455" cy="652780"/>
                <wp:effectExtent l="0" t="0" r="0" b="0"/>
                <wp:wrapTight wrapText="bothSides">
                  <wp:wrapPolygon edited="0">
                    <wp:start x="0" y="0"/>
                    <wp:lineTo x="0" y="20802"/>
                    <wp:lineTo x="21135" y="20802"/>
                    <wp:lineTo x="2113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973455" cy="652780"/>
                        </a:xfrm>
                        <a:prstGeom prst="rect">
                          <a:avLst/>
                        </a:prstGeom>
                        <a:solidFill>
                          <a:prstClr val="white"/>
                        </a:solidFill>
                        <a:ln>
                          <a:noFill/>
                        </a:ln>
                        <a:effectLst/>
                      </wps:spPr>
                      <wps:txbx>
                        <w:txbxContent>
                          <w:p w:rsidR="009E24EA" w:rsidRPr="00764E68" w:rsidRDefault="009E24EA" w:rsidP="00577AE0">
                            <w:pPr>
                              <w:pStyle w:val="Caption"/>
                              <w:rPr>
                                <w:noProof/>
                                <w:color w:val="000000" w:themeColor="text1"/>
                                <w:sz w:val="24"/>
                              </w:rPr>
                            </w:pPr>
                            <w:r>
                              <w:rPr>
                                <w:color w:val="000000" w:themeColor="text1"/>
                              </w:rPr>
                              <w:t xml:space="preserve">Claude McKay in his police uniform, ca. 1912, from </w:t>
                            </w:r>
                            <w:proofErr w:type="spellStart"/>
                            <w:r w:rsidRPr="00577AE0">
                              <w:rPr>
                                <w:i/>
                                <w:color w:val="000000" w:themeColor="text1"/>
                              </w:rPr>
                              <w:t>Constab</w:t>
                            </w:r>
                            <w:proofErr w:type="spellEnd"/>
                            <w:r w:rsidRPr="00577AE0">
                              <w:rPr>
                                <w:i/>
                                <w:color w:val="000000" w:themeColor="text1"/>
                              </w:rPr>
                              <w:t xml:space="preserve"> Ballads</w:t>
                            </w:r>
                            <w:r>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375.8pt;margin-top:80.8pt;width:76.65pt;height:51.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" stroked="f">
                <v:textbox style="mso-fit-shape-to-text:t" inset="0,0,0,0">
                  <w:txbxContent>
                    <w:p w:rsidR="009E24EA" w:rsidRPr="00764E68" w:rsidRDefault="009E24EA" w:rsidP="00577AE0">
                      <w:pPr>
                        <w:pStyle w:val="Caption"/>
                        <w:rPr>
                          <w:noProof/>
                          <w:color w:val="000000" w:themeColor="text1"/>
                          <w:sz w:val="24"/>
                        </w:rPr>
                      </w:pPr>
                      <w:r>
                        <w:rPr>
                          <w:color w:val="000000" w:themeColor="text1"/>
                        </w:rPr>
                        <w:t xml:space="preserve">Claude McKay in his police uniform, ca. 1912, from </w:t>
                      </w:r>
                      <w:proofErr w:type="spellStart"/>
                      <w:r w:rsidRPr="00577AE0">
                        <w:rPr>
                          <w:i/>
                          <w:color w:val="000000" w:themeColor="text1"/>
                        </w:rPr>
                        <w:t>Constab</w:t>
                      </w:r>
                      <w:proofErr w:type="spellEnd"/>
                      <w:r w:rsidRPr="00577AE0">
                        <w:rPr>
                          <w:i/>
                          <w:color w:val="000000" w:themeColor="text1"/>
                        </w:rPr>
                        <w:t xml:space="preserve"> Ballads</w:t>
                      </w:r>
                      <w:r>
                        <w:rPr>
                          <w:color w:val="000000" w:themeColor="text1"/>
                        </w:rPr>
                        <w:t>.</w:t>
                      </w:r>
                    </w:p>
                  </w:txbxContent>
                </v:textbox>
                <w10:wrap type="tight"/>
              </v:shape>
            </w:pict>
          </mc:Fallback>
        </mc:AlternateContent>
      </w:r>
      <w:r w:rsidR="00C90C0D" w:rsidRPr="003E7A66">
        <w:rPr>
          <w:color w:val="000000" w:themeColor="text1"/>
        </w:rPr>
        <w:t>In 1912, McKay used the stipend from his national medal for poetry to move to the U.S. After some months at Tuskegee Institute and two years at Kansas State College, he left for New York</w:t>
      </w:r>
      <w:r w:rsidR="00577AE0">
        <w:rPr>
          <w:color w:val="000000" w:themeColor="text1"/>
        </w:rPr>
        <w:t>, where he lived in Harlem and Greenwich Village</w:t>
      </w:r>
      <w:r w:rsidR="00C90C0D" w:rsidRPr="003E7A66">
        <w:rPr>
          <w:color w:val="000000" w:themeColor="text1"/>
        </w:rPr>
        <w:t>. There, he worked odd jobs and wrote poetry, some under pseudonyms</w:t>
      </w:r>
      <w:r w:rsidR="00AD60B9" w:rsidRPr="003E7A66">
        <w:rPr>
          <w:color w:val="000000" w:themeColor="text1"/>
        </w:rPr>
        <w:t xml:space="preserve"> like Eli Edwards</w:t>
      </w:r>
      <w:r w:rsidR="004E496D" w:rsidRPr="003E7A66">
        <w:rPr>
          <w:color w:val="000000" w:themeColor="text1"/>
        </w:rPr>
        <w:t xml:space="preserve"> and Leon Lopez</w:t>
      </w:r>
      <w:r w:rsidR="00C90C0D" w:rsidRPr="003E7A66">
        <w:rPr>
          <w:color w:val="000000" w:themeColor="text1"/>
        </w:rPr>
        <w:t xml:space="preserve">. The large city and its </w:t>
      </w:r>
      <w:r w:rsidR="00C90C0D" w:rsidRPr="003E7A66">
        <w:rPr>
          <w:color w:val="000000" w:themeColor="text1"/>
        </w:rPr>
        <w:lastRenderedPageBreak/>
        <w:t>rough lack of classical rhythms inspired McKay in his search for artistic</w:t>
      </w:r>
      <w:r w:rsidR="004E496D" w:rsidRPr="003E7A66">
        <w:rPr>
          <w:color w:val="000000" w:themeColor="text1"/>
        </w:rPr>
        <w:t xml:space="preserve"> and</w:t>
      </w:r>
      <w:r w:rsidR="00C90C0D" w:rsidRPr="003E7A66">
        <w:rPr>
          <w:color w:val="000000" w:themeColor="text1"/>
        </w:rPr>
        <w:t xml:space="preserve"> bodily freedom, while at the same time providing a contrast to the nostalgia for his Jamaican childhood. </w:t>
      </w:r>
    </w:p>
    <w:p w:rsidR="00CB349E" w:rsidRDefault="004C5927" w:rsidP="00C90C0D">
      <w:pPr>
        <w:rPr>
          <w:color w:val="000000" w:themeColor="text1"/>
        </w:rPr>
      </w:pPr>
      <w:r>
        <w:rPr>
          <w:noProof/>
          <w:color w:val="000000" w:themeColor="text1"/>
        </w:rPr>
        <w:drawing>
          <wp:anchor distT="0" distB="0" distL="114300" distR="114300" simplePos="0" relativeHeight="251661312" behindDoc="1" locked="0" layoutInCell="1" allowOverlap="1" wp14:anchorId="76990DB5" wp14:editId="68AFC4CC">
            <wp:simplePos x="0" y="0"/>
            <wp:positionH relativeFrom="column">
              <wp:posOffset>31115</wp:posOffset>
            </wp:positionH>
            <wp:positionV relativeFrom="paragraph">
              <wp:posOffset>-158750</wp:posOffset>
            </wp:positionV>
            <wp:extent cx="1545590" cy="2248535"/>
            <wp:effectExtent l="0" t="0" r="0" b="0"/>
            <wp:wrapTight wrapText="bothSides">
              <wp:wrapPolygon edited="0">
                <wp:start x="0" y="0"/>
                <wp:lineTo x="0" y="21411"/>
                <wp:lineTo x="21298" y="21411"/>
                <wp:lineTo x="212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941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5590" cy="2248535"/>
                    </a:xfrm>
                    <a:prstGeom prst="rect">
                      <a:avLst/>
                    </a:prstGeom>
                  </pic:spPr>
                </pic:pic>
              </a:graphicData>
            </a:graphic>
            <wp14:sizeRelH relativeFrom="page">
              <wp14:pctWidth>0</wp14:pctWidth>
            </wp14:sizeRelH>
            <wp14:sizeRelV relativeFrom="page">
              <wp14:pctHeight>0</wp14:pctHeight>
            </wp14:sizeRelV>
          </wp:anchor>
        </w:drawing>
      </w:r>
    </w:p>
    <w:p w:rsidR="00CB349E" w:rsidRPr="003E7A66" w:rsidRDefault="00CB349E" w:rsidP="00CB349E">
      <w:pPr>
        <w:rPr>
          <w:color w:val="000000" w:themeColor="text1"/>
        </w:rPr>
      </w:pPr>
      <w:r>
        <w:rPr>
          <w:color w:val="000000" w:themeColor="text1"/>
        </w:rPr>
        <w:t xml:space="preserve">[Source: George Grantham Bain. Rights: </w:t>
      </w:r>
      <w:proofErr w:type="spellStart"/>
      <w:r>
        <w:rPr>
          <w:color w:val="000000" w:themeColor="text1"/>
        </w:rPr>
        <w:t>LoC.</w:t>
      </w:r>
      <w:proofErr w:type="spellEnd"/>
      <w:r>
        <w:rPr>
          <w:color w:val="000000" w:themeColor="text1"/>
        </w:rPr>
        <w:t xml:space="preserve"> Source: </w:t>
      </w:r>
      <w:r w:rsidRPr="00BB641B">
        <w:rPr>
          <w:color w:val="000000" w:themeColor="text1"/>
        </w:rPr>
        <w:t>http://www.loc.gov</w:t>
      </w:r>
      <w:r>
        <w:rPr>
          <w:color w:val="000000" w:themeColor="text1"/>
        </w:rPr>
        <w:t>/pictures/resource/ggbain.33941]</w:t>
      </w:r>
    </w:p>
    <w:p w:rsidR="00CB349E" w:rsidRPr="003E7A66" w:rsidRDefault="00CB349E" w:rsidP="00C90C0D">
      <w:pPr>
        <w:rPr>
          <w:color w:val="000000" w:themeColor="text1"/>
        </w:rPr>
      </w:pPr>
    </w:p>
    <w:p w:rsidR="00C90C0D" w:rsidRDefault="004C5927" w:rsidP="00C90C0D">
      <w:pPr>
        <w:rPr>
          <w:color w:val="000000" w:themeColor="text1"/>
        </w:rPr>
      </w:pPr>
      <w:r>
        <w:rPr>
          <w:noProof/>
        </w:rPr>
        <mc:AlternateContent>
          <mc:Choice Requires="wps">
            <w:drawing>
              <wp:anchor distT="0" distB="0" distL="114300" distR="114300" simplePos="0" relativeHeight="251669504" behindDoc="0" locked="0" layoutInCell="1" allowOverlap="1" wp14:anchorId="0284405F" wp14:editId="26A63AC7">
                <wp:simplePos x="0" y="0"/>
                <wp:positionH relativeFrom="column">
                  <wp:posOffset>-1625600</wp:posOffset>
                </wp:positionH>
                <wp:positionV relativeFrom="paragraph">
                  <wp:posOffset>894080</wp:posOffset>
                </wp:positionV>
                <wp:extent cx="1531620" cy="521335"/>
                <wp:effectExtent l="0" t="0" r="0" b="0"/>
                <wp:wrapTight wrapText="bothSides">
                  <wp:wrapPolygon edited="0">
                    <wp:start x="0" y="0"/>
                    <wp:lineTo x="0" y="20521"/>
                    <wp:lineTo x="21224" y="20521"/>
                    <wp:lineTo x="2122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531620" cy="521335"/>
                        </a:xfrm>
                        <a:prstGeom prst="rect">
                          <a:avLst/>
                        </a:prstGeom>
                        <a:solidFill>
                          <a:prstClr val="white"/>
                        </a:solidFill>
                        <a:ln>
                          <a:noFill/>
                        </a:ln>
                        <a:effectLst/>
                      </wps:spPr>
                      <wps:txbx>
                        <w:txbxContent>
                          <w:p w:rsidR="009E24EA" w:rsidRPr="00060456" w:rsidRDefault="009E24EA" w:rsidP="00060456">
                            <w:pPr>
                              <w:pStyle w:val="Caption"/>
                              <w:rPr>
                                <w:noProof/>
                                <w:color w:val="000000" w:themeColor="text1"/>
                                <w:sz w:val="24"/>
                              </w:rPr>
                            </w:pPr>
                            <w:proofErr w:type="gramStart"/>
                            <w:r w:rsidRPr="00060456">
                              <w:rPr>
                                <w:color w:val="000000" w:themeColor="text1"/>
                              </w:rPr>
                              <w:t>Claude McKay and the Dadaist poet Elsa von Freytag-</w:t>
                            </w:r>
                            <w:proofErr w:type="spellStart"/>
                            <w:r w:rsidRPr="00060456">
                              <w:rPr>
                                <w:color w:val="000000" w:themeColor="text1"/>
                              </w:rPr>
                              <w:t>Loringhoven</w:t>
                            </w:r>
                            <w:proofErr w:type="spellEnd"/>
                            <w:r w:rsidRPr="00060456">
                              <w:rPr>
                                <w:color w:val="000000" w:themeColor="text1"/>
                              </w:rPr>
                              <w:t>, 1920s.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8" type="#_x0000_t202" style="position:absolute;margin-left:-128pt;margin-top:70.4pt;width:120.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" stroked="f">
                <v:textbox style="mso-fit-shape-to-text:t" inset="0,0,0,0">
                  <w:txbxContent>
                    <w:p w:rsidR="00060456" w:rsidRPr="00060456" w:rsidRDefault="00060456" w:rsidP="00060456">
                      <w:pPr>
                        <w:pStyle w:val="Caption"/>
                        <w:rPr>
                          <w:noProof/>
                          <w:color w:val="000000" w:themeColor="text1"/>
                          <w:sz w:val="24"/>
                        </w:rPr>
                      </w:pPr>
                      <w:proofErr w:type="gramStart"/>
                      <w:r w:rsidRPr="00060456">
                        <w:rPr>
                          <w:color w:val="000000" w:themeColor="text1"/>
                        </w:rPr>
                        <w:t>Claude McKay and the Dadaist poet Elsa von Freytag-</w:t>
                      </w:r>
                      <w:proofErr w:type="spellStart"/>
                      <w:r w:rsidRPr="00060456">
                        <w:rPr>
                          <w:color w:val="000000" w:themeColor="text1"/>
                        </w:rPr>
                        <w:t>Loringhoven</w:t>
                      </w:r>
                      <w:proofErr w:type="spellEnd"/>
                      <w:r w:rsidRPr="00060456">
                        <w:rPr>
                          <w:color w:val="000000" w:themeColor="text1"/>
                        </w:rPr>
                        <w:t>, 1920s.</w:t>
                      </w:r>
                      <w:proofErr w:type="gramEnd"/>
                    </w:p>
                  </w:txbxContent>
                </v:textbox>
                <w10:wrap type="tight"/>
              </v:shape>
            </w:pict>
          </mc:Fallback>
        </mc:AlternateContent>
      </w:r>
      <w:r w:rsidR="00C90C0D" w:rsidRPr="003E7A66">
        <w:rPr>
          <w:color w:val="000000" w:themeColor="text1"/>
        </w:rPr>
        <w:t xml:space="preserve">He joined the Industrial Workers of the World in July 1919 and would later be investigated by the FBI. </w:t>
      </w:r>
      <w:r w:rsidR="004E496D" w:rsidRPr="003E7A66">
        <w:rPr>
          <w:color w:val="000000" w:themeColor="text1"/>
        </w:rPr>
        <w:t>That</w:t>
      </w:r>
      <w:r w:rsidR="00C90C0D" w:rsidRPr="003E7A66">
        <w:rPr>
          <w:color w:val="000000" w:themeColor="text1"/>
        </w:rPr>
        <w:t xml:space="preserve"> same </w:t>
      </w:r>
      <w:r w:rsidR="00D63AD9">
        <w:rPr>
          <w:color w:val="000000" w:themeColor="text1"/>
        </w:rPr>
        <w:t>summer</w:t>
      </w:r>
      <w:r w:rsidR="00D63AD9" w:rsidRPr="003E7A66">
        <w:rPr>
          <w:color w:val="000000" w:themeColor="text1"/>
        </w:rPr>
        <w:t xml:space="preserve"> </w:t>
      </w:r>
      <w:r w:rsidR="00C90C0D" w:rsidRPr="003E7A66">
        <w:rPr>
          <w:color w:val="000000" w:themeColor="text1"/>
        </w:rPr>
        <w:t>he wrote his famous outcry against the wide-spread violence against black people, expressed through his thorough training in classical English literature. His sonnet “If We Must Die” became a poetic anthem for many black writers and an example of his careful politicization of both poetics and content. It illustrates his struggle to represent authenticity in a literary market divided along lines of class and race, most famously by never directly refer</w:t>
      </w:r>
      <w:r w:rsidR="00A75F70">
        <w:rPr>
          <w:color w:val="000000" w:themeColor="text1"/>
        </w:rPr>
        <w:t>ring to</w:t>
      </w:r>
      <w:r w:rsidR="00C90C0D" w:rsidRPr="003E7A66">
        <w:rPr>
          <w:color w:val="000000" w:themeColor="text1"/>
        </w:rPr>
        <w:t xml:space="preserve"> the speaker’s race. This success, published in </w:t>
      </w:r>
      <w:r w:rsidR="00C90C0D" w:rsidRPr="003E7A66">
        <w:rPr>
          <w:i/>
          <w:color w:val="000000" w:themeColor="text1"/>
        </w:rPr>
        <w:t>The Liberator</w:t>
      </w:r>
      <w:r w:rsidR="00C90C0D" w:rsidRPr="003E7A66">
        <w:rPr>
          <w:color w:val="000000" w:themeColor="text1"/>
        </w:rPr>
        <w:t xml:space="preserve">, led to a connection with its editor Max Eastman, and later to McKay’s associate and co-editorship of the paper.  </w:t>
      </w:r>
    </w:p>
    <w:p w:rsidR="00861CF3" w:rsidRDefault="004C5927" w:rsidP="00C90C0D">
      <w:pPr>
        <w:rPr>
          <w:color w:val="000000" w:themeColor="text1"/>
        </w:rPr>
      </w:pPr>
      <w:r>
        <w:rPr>
          <w:noProof/>
          <w:color w:val="000000" w:themeColor="text1"/>
        </w:rPr>
        <w:drawing>
          <wp:anchor distT="0" distB="0" distL="114300" distR="114300" simplePos="0" relativeHeight="251672576" behindDoc="1" locked="0" layoutInCell="1" allowOverlap="1" wp14:anchorId="2A984CEE" wp14:editId="2FCC20AD">
            <wp:simplePos x="0" y="0"/>
            <wp:positionH relativeFrom="column">
              <wp:posOffset>3882390</wp:posOffset>
            </wp:positionH>
            <wp:positionV relativeFrom="paragraph">
              <wp:posOffset>179070</wp:posOffset>
            </wp:positionV>
            <wp:extent cx="1991360" cy="1424940"/>
            <wp:effectExtent l="0" t="0" r="8890" b="3810"/>
            <wp:wrapTight wrapText="bothSides">
              <wp:wrapPolygon edited="0">
                <wp:start x="0" y="0"/>
                <wp:lineTo x="0" y="21369"/>
                <wp:lineTo x="21490" y="21369"/>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1360" cy="1424940"/>
                    </a:xfrm>
                    <a:prstGeom prst="rect">
                      <a:avLst/>
                    </a:prstGeom>
                  </pic:spPr>
                </pic:pic>
              </a:graphicData>
            </a:graphic>
            <wp14:sizeRelH relativeFrom="page">
              <wp14:pctWidth>0</wp14:pctWidth>
            </wp14:sizeRelH>
            <wp14:sizeRelV relativeFrom="page">
              <wp14:pctHeight>0</wp14:pctHeight>
            </wp14:sizeRelV>
          </wp:anchor>
        </w:drawing>
      </w:r>
    </w:p>
    <w:p w:rsidR="00861CF3" w:rsidRPr="003E7A66" w:rsidRDefault="00861CF3" w:rsidP="00C90C0D">
      <w:pPr>
        <w:rPr>
          <w:color w:val="000000" w:themeColor="text1"/>
        </w:rPr>
      </w:pPr>
      <w:r>
        <w:rPr>
          <w:color w:val="000000" w:themeColor="text1"/>
        </w:rPr>
        <w:t>[Rights: Wide World Photos. Source</w:t>
      </w:r>
      <w:proofErr w:type="gramStart"/>
      <w:r>
        <w:rPr>
          <w:color w:val="000000" w:themeColor="text1"/>
        </w:rPr>
        <w:t>: ]</w:t>
      </w:r>
      <w:proofErr w:type="gramEnd"/>
    </w:p>
    <w:p w:rsidR="00C90C0D" w:rsidRDefault="004C5927" w:rsidP="00C90C0D">
      <w:pPr>
        <w:rPr>
          <w:color w:val="000000" w:themeColor="text1"/>
        </w:rPr>
      </w:pPr>
      <w:r>
        <w:rPr>
          <w:noProof/>
        </w:rPr>
        <mc:AlternateContent>
          <mc:Choice Requires="wps">
            <w:drawing>
              <wp:anchor distT="0" distB="0" distL="114300" distR="114300" simplePos="0" relativeHeight="251674624" behindDoc="0" locked="0" layoutInCell="1" allowOverlap="1" wp14:anchorId="40474995" wp14:editId="09DEA46F">
                <wp:simplePos x="0" y="0"/>
                <wp:positionH relativeFrom="column">
                  <wp:posOffset>3882390</wp:posOffset>
                </wp:positionH>
                <wp:positionV relativeFrom="paragraph">
                  <wp:posOffset>877570</wp:posOffset>
                </wp:positionV>
                <wp:extent cx="1991360" cy="389890"/>
                <wp:effectExtent l="0" t="0" r="8890" b="0"/>
                <wp:wrapTight wrapText="bothSides">
                  <wp:wrapPolygon edited="0">
                    <wp:start x="0" y="0"/>
                    <wp:lineTo x="0" y="20052"/>
                    <wp:lineTo x="21490" y="20052"/>
                    <wp:lineTo x="2149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991360" cy="389890"/>
                        </a:xfrm>
                        <a:prstGeom prst="rect">
                          <a:avLst/>
                        </a:prstGeom>
                        <a:solidFill>
                          <a:prstClr val="white"/>
                        </a:solidFill>
                        <a:ln>
                          <a:noFill/>
                        </a:ln>
                        <a:effectLst/>
                      </wps:spPr>
                      <wps:txbx>
                        <w:txbxContent>
                          <w:p w:rsidR="009E24EA" w:rsidRPr="00A0442A" w:rsidRDefault="009E24EA" w:rsidP="00A0442A">
                            <w:pPr>
                              <w:pStyle w:val="Caption"/>
                              <w:rPr>
                                <w:noProof/>
                                <w:color w:val="000000" w:themeColor="text1"/>
                                <w:sz w:val="24"/>
                              </w:rPr>
                            </w:pPr>
                            <w:r>
                              <w:rPr>
                                <w:color w:val="000000" w:themeColor="text1"/>
                              </w:rPr>
                              <w:t>Claude McKay and Max Eastman in Moscow, 1923.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305.7pt;margin-top:69.1pt;width:15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kwMwIAAHQEAAAOAAAAZHJzL2Uyb0RvYy54bWysVMFu2zAMvQ/YPwi6L04aLFiN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" stroked="f">
                <v:textbox style="mso-fit-shape-to-text:t" inset="0,0,0,0">
                  <w:txbxContent>
                    <w:p w:rsidR="00A0442A" w:rsidRPr="00A0442A" w:rsidRDefault="00A0442A" w:rsidP="00A0442A">
                      <w:pPr>
                        <w:pStyle w:val="Caption"/>
                        <w:rPr>
                          <w:noProof/>
                          <w:color w:val="000000" w:themeColor="text1"/>
                          <w:sz w:val="24"/>
                        </w:rPr>
                      </w:pPr>
                      <w:proofErr w:type="gramStart"/>
                      <w:r>
                        <w:rPr>
                          <w:color w:val="000000" w:themeColor="text1"/>
                        </w:rPr>
                        <w:t>Claude McKay and Max Eastman in Moscow, 1923.</w:t>
                      </w:r>
                      <w:proofErr w:type="gramEnd"/>
                    </w:p>
                  </w:txbxContent>
                </v:textbox>
                <w10:wrap type="tight"/>
              </v:shape>
            </w:pict>
          </mc:Fallback>
        </mc:AlternateContent>
      </w:r>
      <w:r w:rsidR="00C90C0D" w:rsidRPr="003E7A66">
        <w:rPr>
          <w:color w:val="000000" w:themeColor="text1"/>
        </w:rPr>
        <w:t xml:space="preserve">McKay was always an international poet. Beyond his West Indian upbringing, he traveled extensively during the 1920s and 30s, staying and working in England, Holland, Belgium, Russia, France, Germany, Spain, and Morocco. He became </w:t>
      </w:r>
      <w:r w:rsidR="00D63AD9">
        <w:rPr>
          <w:color w:val="000000" w:themeColor="text1"/>
        </w:rPr>
        <w:t xml:space="preserve">a </w:t>
      </w:r>
      <w:r w:rsidR="00C90C0D" w:rsidRPr="003E7A66">
        <w:rPr>
          <w:color w:val="000000" w:themeColor="text1"/>
        </w:rPr>
        <w:t>member of English socialist literary scene in 1919-21</w:t>
      </w:r>
      <w:r w:rsidR="003E7A66">
        <w:rPr>
          <w:color w:val="000000" w:themeColor="text1"/>
        </w:rPr>
        <w:t xml:space="preserve">, where he worked for </w:t>
      </w:r>
      <w:r w:rsidR="003E7A66">
        <w:t xml:space="preserve">Sylvia Pankhurst’s </w:t>
      </w:r>
      <w:r w:rsidR="003E7A66">
        <w:rPr>
          <w:i/>
          <w:iCs/>
        </w:rPr>
        <w:t xml:space="preserve">Workers’ Dreadnought </w:t>
      </w:r>
      <w:r w:rsidR="003E7A66">
        <w:t>in London. He</w:t>
      </w:r>
      <w:r w:rsidR="00C90C0D" w:rsidRPr="003E7A66">
        <w:rPr>
          <w:color w:val="000000" w:themeColor="text1"/>
        </w:rPr>
        <w:t xml:space="preserve"> traveled to Soviet Russia in </w:t>
      </w:r>
      <w:r w:rsidR="00CB349E">
        <w:rPr>
          <w:color w:val="000000" w:themeColor="text1"/>
        </w:rPr>
        <w:t>N</w:t>
      </w:r>
      <w:r w:rsidR="00C90C0D" w:rsidRPr="003E7A66">
        <w:rPr>
          <w:color w:val="000000" w:themeColor="text1"/>
        </w:rPr>
        <w:t xml:space="preserve">ovember 1922-3. </w:t>
      </w:r>
      <w:r w:rsidR="004E496D" w:rsidRPr="003E7A66">
        <w:rPr>
          <w:color w:val="000000" w:themeColor="text1"/>
        </w:rPr>
        <w:t>There he met</w:t>
      </w:r>
      <w:r w:rsidR="00C90C0D" w:rsidRPr="003E7A66">
        <w:rPr>
          <w:color w:val="000000" w:themeColor="text1"/>
        </w:rPr>
        <w:t xml:space="preserve"> Leon Trotsky and Nikolai Bukharin </w:t>
      </w:r>
      <w:r w:rsidR="004E496D" w:rsidRPr="003E7A66">
        <w:rPr>
          <w:color w:val="000000" w:themeColor="text1"/>
        </w:rPr>
        <w:t xml:space="preserve">during </w:t>
      </w:r>
      <w:r w:rsidR="00C90C0D" w:rsidRPr="003E7A66">
        <w:rPr>
          <w:color w:val="000000" w:themeColor="text1"/>
        </w:rPr>
        <w:t xml:space="preserve">the Fourth Congress of the Third International in Moscow in December, and Alain Locke in Germany in 1923.  Locke </w:t>
      </w:r>
      <w:r w:rsidR="004E496D" w:rsidRPr="003E7A66">
        <w:rPr>
          <w:color w:val="000000" w:themeColor="text1"/>
        </w:rPr>
        <w:t>later</w:t>
      </w:r>
      <w:r w:rsidR="00C90C0D" w:rsidRPr="003E7A66">
        <w:rPr>
          <w:color w:val="000000" w:themeColor="text1"/>
        </w:rPr>
        <w:t xml:space="preserve"> included McKay’s poetry in his anthology </w:t>
      </w:r>
      <w:r w:rsidR="00C90C0D" w:rsidRPr="003E7A66">
        <w:rPr>
          <w:i/>
          <w:color w:val="000000" w:themeColor="text1"/>
        </w:rPr>
        <w:t>The New Negro</w:t>
      </w:r>
      <w:r w:rsidR="00C90C0D" w:rsidRPr="003E7A66">
        <w:rPr>
          <w:color w:val="000000" w:themeColor="text1"/>
        </w:rPr>
        <w:t xml:space="preserve"> (1925).</w:t>
      </w:r>
    </w:p>
    <w:p w:rsidR="00A0442A" w:rsidRDefault="00A0442A" w:rsidP="00C90C0D">
      <w:pPr>
        <w:rPr>
          <w:color w:val="000000" w:themeColor="text1"/>
        </w:rPr>
      </w:pPr>
    </w:p>
    <w:p w:rsidR="00A0442A" w:rsidRDefault="00A0442A" w:rsidP="00A0442A">
      <w:pPr>
        <w:rPr>
          <w:color w:val="000000" w:themeColor="text1"/>
        </w:rPr>
      </w:pPr>
      <w:r>
        <w:rPr>
          <w:color w:val="000000" w:themeColor="text1"/>
        </w:rPr>
        <w:t>[Source: “</w:t>
      </w:r>
      <w:r w:rsidRPr="00CB2E97">
        <w:rPr>
          <w:color w:val="000000" w:themeColor="text1"/>
        </w:rPr>
        <w:t>Mr. McKay Speaking in the Throne Room of the Kremlin</w:t>
      </w:r>
      <w:r>
        <w:rPr>
          <w:color w:val="000000" w:themeColor="text1"/>
        </w:rPr>
        <w:t>”</w:t>
      </w:r>
      <w:r w:rsidRPr="00CB2E97">
        <w:rPr>
          <w:color w:val="000000" w:themeColor="text1"/>
        </w:rPr>
        <w:t xml:space="preserve"> from Claude McKay's article </w:t>
      </w:r>
      <w:r>
        <w:rPr>
          <w:color w:val="000000" w:themeColor="text1"/>
        </w:rPr>
        <w:t>“Soviet Russia and the Negro,”</w:t>
      </w:r>
      <w:r w:rsidRPr="00CB2E97">
        <w:rPr>
          <w:color w:val="000000" w:themeColor="text1"/>
        </w:rPr>
        <w:t xml:space="preserve"> </w:t>
      </w:r>
      <w:r w:rsidRPr="00060456">
        <w:rPr>
          <w:i/>
          <w:color w:val="000000" w:themeColor="text1"/>
        </w:rPr>
        <w:t>The Crisis</w:t>
      </w:r>
      <w:r w:rsidRPr="00CB2E97">
        <w:rPr>
          <w:color w:val="000000" w:themeColor="text1"/>
        </w:rPr>
        <w:t>, December 1923.</w:t>
      </w:r>
      <w:r>
        <w:rPr>
          <w:color w:val="000000" w:themeColor="text1"/>
        </w:rPr>
        <w:t>]</w:t>
      </w:r>
    </w:p>
    <w:p w:rsidR="00BB641B" w:rsidRDefault="00A0442A" w:rsidP="00C90C0D">
      <w:pPr>
        <w:rPr>
          <w:color w:val="000000" w:themeColor="text1"/>
        </w:rPr>
      </w:pPr>
      <w:r>
        <w:rPr>
          <w:noProof/>
          <w:color w:val="000000" w:themeColor="text1"/>
        </w:rPr>
        <w:lastRenderedPageBreak/>
        <w:drawing>
          <wp:anchor distT="0" distB="0" distL="114300" distR="114300" simplePos="0" relativeHeight="251660288" behindDoc="1" locked="0" layoutInCell="1" allowOverlap="1" wp14:anchorId="3E08B164" wp14:editId="6E8A0F15">
            <wp:simplePos x="0" y="0"/>
            <wp:positionH relativeFrom="column">
              <wp:posOffset>70485</wp:posOffset>
            </wp:positionH>
            <wp:positionV relativeFrom="paragraph">
              <wp:posOffset>-351155</wp:posOffset>
            </wp:positionV>
            <wp:extent cx="1863090" cy="1249680"/>
            <wp:effectExtent l="0" t="0" r="3810" b="7620"/>
            <wp:wrapTight wrapText="bothSides">
              <wp:wrapPolygon edited="0">
                <wp:start x="0" y="0"/>
                <wp:lineTo x="0" y="21402"/>
                <wp:lineTo x="21423" y="21402"/>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ude-mckay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090" cy="1249680"/>
                    </a:xfrm>
                    <a:prstGeom prst="rect">
                      <a:avLst/>
                    </a:prstGeom>
                  </pic:spPr>
                </pic:pic>
              </a:graphicData>
            </a:graphic>
            <wp14:sizeRelH relativeFrom="page">
              <wp14:pctWidth>0</wp14:pctWidth>
            </wp14:sizeRelH>
            <wp14:sizeRelV relativeFrom="page">
              <wp14:pctHeight>0</wp14:pctHeight>
            </wp14:sizeRelV>
          </wp:anchor>
        </w:drawing>
      </w:r>
    </w:p>
    <w:p w:rsidR="00C90C0D" w:rsidRPr="003E7A66" w:rsidRDefault="00A0442A" w:rsidP="00C90C0D">
      <w:pPr>
        <w:rPr>
          <w:color w:val="000000" w:themeColor="text1"/>
        </w:rPr>
      </w:pPr>
      <w:r>
        <w:rPr>
          <w:noProof/>
        </w:rPr>
        <mc:AlternateContent>
          <mc:Choice Requires="wps">
            <w:drawing>
              <wp:anchor distT="0" distB="0" distL="114300" distR="114300" simplePos="0" relativeHeight="251671552" behindDoc="0" locked="0" layoutInCell="1" allowOverlap="1" wp14:anchorId="1B1F521A" wp14:editId="1B9D6E9D">
                <wp:simplePos x="0" y="0"/>
                <wp:positionH relativeFrom="column">
                  <wp:posOffset>-1964055</wp:posOffset>
                </wp:positionH>
                <wp:positionV relativeFrom="paragraph">
                  <wp:posOffset>565785</wp:posOffset>
                </wp:positionV>
                <wp:extent cx="1863090" cy="389890"/>
                <wp:effectExtent l="0" t="0" r="3810" b="0"/>
                <wp:wrapTight wrapText="bothSides">
                  <wp:wrapPolygon edited="0">
                    <wp:start x="0" y="0"/>
                    <wp:lineTo x="0" y="20052"/>
                    <wp:lineTo x="21423" y="20052"/>
                    <wp:lineTo x="2142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863090" cy="389890"/>
                        </a:xfrm>
                        <a:prstGeom prst="rect">
                          <a:avLst/>
                        </a:prstGeom>
                        <a:solidFill>
                          <a:prstClr val="white"/>
                        </a:solidFill>
                        <a:ln>
                          <a:noFill/>
                        </a:ln>
                        <a:effectLst/>
                      </wps:spPr>
                      <wps:txbx>
                        <w:txbxContent>
                          <w:p w:rsidR="009E24EA" w:rsidRPr="00060456" w:rsidRDefault="009E24EA" w:rsidP="00060456">
                            <w:pPr>
                              <w:pStyle w:val="Caption"/>
                              <w:rPr>
                                <w:noProof/>
                                <w:color w:val="000000" w:themeColor="text1"/>
                                <w:sz w:val="24"/>
                              </w:rPr>
                            </w:pPr>
                            <w:r w:rsidRPr="00060456">
                              <w:rPr>
                                <w:color w:val="000000" w:themeColor="text1"/>
                              </w:rPr>
                              <w:t>Cla</w:t>
                            </w:r>
                            <w:r>
                              <w:rPr>
                                <w:color w:val="000000" w:themeColor="text1"/>
                              </w:rPr>
                              <w:t xml:space="preserve">ude McKay addresses </w:t>
                            </w:r>
                            <w:proofErr w:type="spellStart"/>
                            <w:r>
                              <w:rPr>
                                <w:color w:val="000000" w:themeColor="text1"/>
                              </w:rPr>
                              <w:t>Comintern</w:t>
                            </w:r>
                            <w:proofErr w:type="spellEnd"/>
                            <w:r>
                              <w:rPr>
                                <w:color w:val="000000" w:themeColor="text1"/>
                              </w:rPr>
                              <w:t>,</w:t>
                            </w:r>
                            <w:r w:rsidRPr="00060456">
                              <w:rPr>
                                <w:color w:val="000000" w:themeColor="text1"/>
                              </w:rPr>
                              <w:t xml:space="preserve"> 1923.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154.65pt;margin-top:44.55pt;width:146.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" stroked="f">
                <v:textbox style="mso-fit-shape-to-text:t" inset="0,0,0,0">
                  <w:txbxContent>
                    <w:p w:rsidR="00060456" w:rsidRPr="00060456" w:rsidRDefault="00060456" w:rsidP="00060456">
                      <w:pPr>
                        <w:pStyle w:val="Caption"/>
                        <w:rPr>
                          <w:noProof/>
                          <w:color w:val="000000" w:themeColor="text1"/>
                          <w:sz w:val="24"/>
                        </w:rPr>
                      </w:pPr>
                      <w:r w:rsidRPr="00060456">
                        <w:rPr>
                          <w:color w:val="000000" w:themeColor="text1"/>
                        </w:rPr>
                        <w:t>Cla</w:t>
                      </w:r>
                      <w:r>
                        <w:rPr>
                          <w:color w:val="000000" w:themeColor="text1"/>
                        </w:rPr>
                        <w:t xml:space="preserve">ude McKay addresses </w:t>
                      </w:r>
                      <w:proofErr w:type="spellStart"/>
                      <w:r>
                        <w:rPr>
                          <w:color w:val="000000" w:themeColor="text1"/>
                        </w:rPr>
                        <w:t>Comintern</w:t>
                      </w:r>
                      <w:proofErr w:type="spellEnd"/>
                      <w:r>
                        <w:rPr>
                          <w:color w:val="000000" w:themeColor="text1"/>
                        </w:rPr>
                        <w:t>,</w:t>
                      </w:r>
                      <w:r w:rsidRPr="00060456">
                        <w:rPr>
                          <w:color w:val="000000" w:themeColor="text1"/>
                        </w:rPr>
                        <w:t xml:space="preserve"> 1923.</w:t>
                      </w:r>
                    </w:p>
                  </w:txbxContent>
                </v:textbox>
                <w10:wrap type="tight"/>
              </v:shape>
            </w:pict>
          </mc:Fallback>
        </mc:AlternateContent>
      </w:r>
      <w:r w:rsidR="00C90C0D" w:rsidRPr="003E7A66">
        <w:rPr>
          <w:color w:val="000000" w:themeColor="text1"/>
        </w:rPr>
        <w:t>McKay’</w:t>
      </w:r>
      <w:r w:rsidR="00DD0ECF">
        <w:rPr>
          <w:color w:val="000000" w:themeColor="text1"/>
        </w:rPr>
        <w:t>s</w:t>
      </w:r>
      <w:r w:rsidR="00C90C0D" w:rsidRPr="003E7A66">
        <w:rPr>
          <w:color w:val="000000" w:themeColor="text1"/>
        </w:rPr>
        <w:t xml:space="preserve"> poetry also appeared in </w:t>
      </w:r>
      <w:r w:rsidR="00C90C0D" w:rsidRPr="003E7A66">
        <w:rPr>
          <w:i/>
          <w:color w:val="000000" w:themeColor="text1"/>
        </w:rPr>
        <w:t>The</w:t>
      </w:r>
      <w:r w:rsidR="00C90C0D" w:rsidRPr="003E7A66">
        <w:rPr>
          <w:color w:val="000000" w:themeColor="text1"/>
        </w:rPr>
        <w:t xml:space="preserve"> </w:t>
      </w:r>
      <w:r w:rsidR="00C90C0D" w:rsidRPr="003E7A66">
        <w:rPr>
          <w:i/>
          <w:color w:val="000000" w:themeColor="text1"/>
        </w:rPr>
        <w:t>Crisis</w:t>
      </w:r>
      <w:r w:rsidR="00C90C0D" w:rsidRPr="003E7A66">
        <w:rPr>
          <w:color w:val="000000" w:themeColor="text1"/>
        </w:rPr>
        <w:t xml:space="preserve">, </w:t>
      </w:r>
      <w:r w:rsidR="00C90C0D" w:rsidRPr="003E7A66">
        <w:rPr>
          <w:i/>
          <w:color w:val="000000" w:themeColor="text1"/>
        </w:rPr>
        <w:t>Opportunity</w:t>
      </w:r>
      <w:r w:rsidR="00C90C0D" w:rsidRPr="003E7A66">
        <w:rPr>
          <w:color w:val="000000" w:themeColor="text1"/>
        </w:rPr>
        <w:t xml:space="preserve">, and The </w:t>
      </w:r>
      <w:r w:rsidR="00C90C0D" w:rsidRPr="003E7A66">
        <w:rPr>
          <w:i/>
          <w:color w:val="000000" w:themeColor="text1"/>
        </w:rPr>
        <w:t>Nation</w:t>
      </w:r>
      <w:r w:rsidR="00C90C0D" w:rsidRPr="003E7A66">
        <w:rPr>
          <w:color w:val="000000" w:themeColor="text1"/>
        </w:rPr>
        <w:t>. Often classical in form and radical in content, it simultaneously pushed back against the promise of both Harlem and genteel critics by examining the sonnet’s colonial roots in the U</w:t>
      </w:r>
      <w:r w:rsidR="00A75F70">
        <w:rPr>
          <w:color w:val="000000" w:themeColor="text1"/>
        </w:rPr>
        <w:t>SA</w:t>
      </w:r>
      <w:r w:rsidR="00C90C0D" w:rsidRPr="003E7A66">
        <w:rPr>
          <w:color w:val="000000" w:themeColor="text1"/>
        </w:rPr>
        <w:t>. McKay frustrated many of his contemporaries with his emphasis on personal taste and his consistent emphasis on the international dimension of racism. McKay stressed that the U</w:t>
      </w:r>
      <w:r w:rsidR="00A75F70">
        <w:rPr>
          <w:color w:val="000000" w:themeColor="text1"/>
        </w:rPr>
        <w:t xml:space="preserve">SA </w:t>
      </w:r>
      <w:r w:rsidR="00C90C0D" w:rsidRPr="003E7A66">
        <w:rPr>
          <w:color w:val="000000" w:themeColor="text1"/>
        </w:rPr>
        <w:t xml:space="preserve">was </w:t>
      </w:r>
      <w:r w:rsidR="00A75F70">
        <w:rPr>
          <w:color w:val="000000" w:themeColor="text1"/>
        </w:rPr>
        <w:t xml:space="preserve">a </w:t>
      </w:r>
      <w:r w:rsidR="00C90C0D" w:rsidRPr="003E7A66">
        <w:rPr>
          <w:color w:val="000000" w:themeColor="text1"/>
        </w:rPr>
        <w:t xml:space="preserve">new imperial power and tried to place Jim Crow racism in an international context. He connected racist discrimination to workers’ uprisings and later directly contrasted the racist exploitation of African Americans with the freedom he experienced in Soviet Russia. His acclaimed </w:t>
      </w:r>
      <w:r w:rsidR="00C90C0D" w:rsidRPr="003E7A66">
        <w:rPr>
          <w:i/>
          <w:color w:val="000000" w:themeColor="text1"/>
        </w:rPr>
        <w:t>Harlem Shadows</w:t>
      </w:r>
      <w:r w:rsidR="00C90C0D" w:rsidRPr="003E7A66">
        <w:rPr>
          <w:color w:val="000000" w:themeColor="text1"/>
        </w:rPr>
        <w:t xml:space="preserve"> (1922) gathered many of his poems, </w:t>
      </w:r>
      <w:r w:rsidR="004E496D" w:rsidRPr="003E7A66">
        <w:rPr>
          <w:color w:val="000000" w:themeColor="text1"/>
        </w:rPr>
        <w:t>but not some of his most aggressive,</w:t>
      </w:r>
      <w:r w:rsidR="00C90C0D" w:rsidRPr="003E7A66">
        <w:rPr>
          <w:color w:val="000000" w:themeColor="text1"/>
        </w:rPr>
        <w:t xml:space="preserve"> political ones. The collected poems discuss racist and sexual violence, the pressure of white money on black communities, the commodification of art, and McKay’s nostalgia for his Jamaican home. </w:t>
      </w:r>
    </w:p>
    <w:p w:rsidR="005F3311" w:rsidRDefault="005F3311" w:rsidP="00C90C0D">
      <w:pPr>
        <w:rPr>
          <w:color w:val="000000" w:themeColor="text1"/>
        </w:rPr>
      </w:pPr>
    </w:p>
    <w:p w:rsidR="005F3311" w:rsidRDefault="00A0442A" w:rsidP="00C90C0D">
      <w:pPr>
        <w:rPr>
          <w:color w:val="000000" w:themeColor="text1"/>
        </w:rPr>
      </w:pPr>
      <w:r>
        <w:rPr>
          <w:noProof/>
        </w:rPr>
        <mc:AlternateContent>
          <mc:Choice Requires="wps">
            <w:drawing>
              <wp:anchor distT="0" distB="0" distL="114300" distR="114300" simplePos="0" relativeHeight="251676672" behindDoc="0" locked="0" layoutInCell="1" allowOverlap="1" wp14:anchorId="71A248D5" wp14:editId="79D1111B">
                <wp:simplePos x="0" y="0"/>
                <wp:positionH relativeFrom="column">
                  <wp:posOffset>4025265</wp:posOffset>
                </wp:positionH>
                <wp:positionV relativeFrom="paragraph">
                  <wp:posOffset>3008630</wp:posOffset>
                </wp:positionV>
                <wp:extent cx="1798320" cy="389890"/>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798320" cy="389890"/>
                        </a:xfrm>
                        <a:prstGeom prst="rect">
                          <a:avLst/>
                        </a:prstGeom>
                        <a:solidFill>
                          <a:prstClr val="white"/>
                        </a:solidFill>
                        <a:ln>
                          <a:noFill/>
                        </a:ln>
                        <a:effectLst/>
                      </wps:spPr>
                      <wps:txbx>
                        <w:txbxContent>
                          <w:p w:rsidR="009E24EA" w:rsidRPr="00A0442A" w:rsidRDefault="009E24EA" w:rsidP="00A0442A">
                            <w:pPr>
                              <w:pStyle w:val="Caption"/>
                              <w:rPr>
                                <w:noProof/>
                                <w:color w:val="000000" w:themeColor="text1"/>
                                <w:sz w:val="24"/>
                              </w:rPr>
                            </w:pPr>
                            <w:proofErr w:type="gramStart"/>
                            <w:r>
                              <w:rPr>
                                <w:color w:val="000000" w:themeColor="text1"/>
                              </w:rPr>
                              <w:t xml:space="preserve">Claude McKay in 1928, promotional picture for </w:t>
                            </w:r>
                            <w:r w:rsidRPr="00A0442A">
                              <w:rPr>
                                <w:i/>
                                <w:color w:val="000000" w:themeColor="text1"/>
                              </w:rPr>
                              <w:t>Home to Harlem</w:t>
                            </w:r>
                            <w:r>
                              <w:rPr>
                                <w:color w:val="000000" w:themeColor="text1"/>
                              </w:rPr>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316.95pt;margin-top:236.9pt;width:14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" stroked="f">
                <v:textbox style="mso-fit-shape-to-text:t" inset="0,0,0,0">
                  <w:txbxContent>
                    <w:p w:rsidR="00A0442A" w:rsidRPr="00A0442A" w:rsidRDefault="00A0442A" w:rsidP="00A0442A">
                      <w:pPr>
                        <w:pStyle w:val="Caption"/>
                        <w:rPr>
                          <w:noProof/>
                          <w:color w:val="000000" w:themeColor="text1"/>
                          <w:sz w:val="24"/>
                        </w:rPr>
                      </w:pPr>
                      <w:proofErr w:type="gramStart"/>
                      <w:r>
                        <w:rPr>
                          <w:color w:val="000000" w:themeColor="text1"/>
                        </w:rPr>
                        <w:t xml:space="preserve">Claude McKay in 1928, promotional picture for </w:t>
                      </w:r>
                      <w:r w:rsidRPr="00A0442A">
                        <w:rPr>
                          <w:i/>
                          <w:color w:val="000000" w:themeColor="text1"/>
                        </w:rPr>
                        <w:t>Home to Harlem</w:t>
                      </w:r>
                      <w:r>
                        <w:rPr>
                          <w:color w:val="000000" w:themeColor="text1"/>
                        </w:rPr>
                        <w:t>.</w:t>
                      </w:r>
                      <w:proofErr w:type="gramEnd"/>
                    </w:p>
                  </w:txbxContent>
                </v:textbox>
                <w10:wrap type="tight"/>
              </v:shape>
            </w:pict>
          </mc:Fallback>
        </mc:AlternateContent>
      </w:r>
      <w:r>
        <w:rPr>
          <w:noProof/>
          <w:color w:val="000000" w:themeColor="text1"/>
        </w:rPr>
        <w:drawing>
          <wp:anchor distT="0" distB="0" distL="114300" distR="114300" simplePos="0" relativeHeight="251662336" behindDoc="1" locked="0" layoutInCell="1" allowOverlap="1" wp14:anchorId="52D299AC" wp14:editId="745E4FFF">
            <wp:simplePos x="0" y="0"/>
            <wp:positionH relativeFrom="column">
              <wp:posOffset>4025265</wp:posOffset>
            </wp:positionH>
            <wp:positionV relativeFrom="paragraph">
              <wp:posOffset>202565</wp:posOffset>
            </wp:positionV>
            <wp:extent cx="1798320" cy="2748915"/>
            <wp:effectExtent l="0" t="0" r="0" b="0"/>
            <wp:wrapTight wrapText="bothSides">
              <wp:wrapPolygon edited="0">
                <wp:start x="0" y="0"/>
                <wp:lineTo x="0" y="21405"/>
                <wp:lineTo x="21280" y="21405"/>
                <wp:lineTo x="212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dley_43_8_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8320" cy="2748915"/>
                    </a:xfrm>
                    <a:prstGeom prst="rect">
                      <a:avLst/>
                    </a:prstGeom>
                  </pic:spPr>
                </pic:pic>
              </a:graphicData>
            </a:graphic>
            <wp14:sizeRelH relativeFrom="page">
              <wp14:pctWidth>0</wp14:pctWidth>
            </wp14:sizeRelH>
            <wp14:sizeRelV relativeFrom="page">
              <wp14:pctHeight>0</wp14:pctHeight>
            </wp14:sizeRelV>
          </wp:anchor>
        </w:drawing>
      </w:r>
      <w:r w:rsidR="005F3311">
        <w:rPr>
          <w:color w:val="000000" w:themeColor="text1"/>
        </w:rPr>
        <w:t xml:space="preserve">[Source: Harry Ransom Center, U of Texas, Austin, </w:t>
      </w:r>
      <w:r w:rsidR="005F3311" w:rsidRPr="005F3311">
        <w:rPr>
          <w:color w:val="000000" w:themeColor="text1"/>
        </w:rPr>
        <w:t>William A. Bradley Literary Agency Records</w:t>
      </w:r>
      <w:r w:rsidR="005F3311">
        <w:rPr>
          <w:color w:val="000000" w:themeColor="text1"/>
        </w:rPr>
        <w:t>.]</w:t>
      </w:r>
    </w:p>
    <w:p w:rsidR="00C90C0D" w:rsidRPr="003E7A66" w:rsidRDefault="00C90C0D" w:rsidP="00C90C0D">
      <w:pPr>
        <w:rPr>
          <w:color w:val="000000" w:themeColor="text1"/>
        </w:rPr>
      </w:pPr>
      <w:r w:rsidRPr="003E7A66">
        <w:rPr>
          <w:color w:val="000000" w:themeColor="text1"/>
        </w:rPr>
        <w:t xml:space="preserve">Even though McKay was no Harlem native, and though he was abroad at the time, he wrote his most famous piece </w:t>
      </w:r>
      <w:r w:rsidR="004E496D" w:rsidRPr="003E7A66">
        <w:rPr>
          <w:color w:val="000000" w:themeColor="text1"/>
        </w:rPr>
        <w:t>about Harlem during these years</w:t>
      </w:r>
      <w:r w:rsidRPr="003E7A66">
        <w:rPr>
          <w:color w:val="000000" w:themeColor="text1"/>
        </w:rPr>
        <w:t xml:space="preserve">. </w:t>
      </w:r>
      <w:r w:rsidRPr="003E7A66">
        <w:rPr>
          <w:i/>
          <w:color w:val="000000" w:themeColor="text1"/>
        </w:rPr>
        <w:t>Home to Harlem</w:t>
      </w:r>
      <w:r w:rsidRPr="003E7A66">
        <w:rPr>
          <w:color w:val="000000" w:themeColor="text1"/>
        </w:rPr>
        <w:t xml:space="preserve">, originally conceived as a short story, was published in 1928 and won the Harmon Gold Award that year. Here McKay dives deep into the urban scene, nightlife, language, and social problems of working black Americans. </w:t>
      </w:r>
      <w:r w:rsidR="009E24EA">
        <w:rPr>
          <w:color w:val="000000" w:themeColor="text1"/>
        </w:rPr>
        <w:t>Depicting</w:t>
      </w:r>
      <w:r w:rsidR="009E24EA" w:rsidRPr="003E7A66">
        <w:rPr>
          <w:color w:val="000000" w:themeColor="text1"/>
        </w:rPr>
        <w:t xml:space="preserve"> </w:t>
      </w:r>
      <w:r w:rsidRPr="003E7A66">
        <w:rPr>
          <w:color w:val="000000" w:themeColor="text1"/>
        </w:rPr>
        <w:t xml:space="preserve">a search </w:t>
      </w:r>
      <w:r w:rsidR="00A75F70">
        <w:rPr>
          <w:color w:val="000000" w:themeColor="text1"/>
        </w:rPr>
        <w:t>for</w:t>
      </w:r>
      <w:r w:rsidR="00A75F70" w:rsidRPr="003E7A66">
        <w:rPr>
          <w:color w:val="000000" w:themeColor="text1"/>
        </w:rPr>
        <w:t xml:space="preserve"> </w:t>
      </w:r>
      <w:r w:rsidRPr="003E7A66">
        <w:rPr>
          <w:color w:val="000000" w:themeColor="text1"/>
        </w:rPr>
        <w:t>a common black culture</w:t>
      </w:r>
      <w:r w:rsidR="00AB70C1">
        <w:rPr>
          <w:color w:val="000000" w:themeColor="text1"/>
        </w:rPr>
        <w:t xml:space="preserve"> and</w:t>
      </w:r>
      <w:r w:rsidRPr="003E7A66">
        <w:rPr>
          <w:color w:val="000000" w:themeColor="text1"/>
        </w:rPr>
        <w:t xml:space="preserve"> a home in a diasporic black world, the novel focuses on a deserter veteran of World War I, Jake Brown, whose proletarian perspective McKay contrasts with the more pessimistic perspective of Ray, an educated Haitian immigrant and advocate of black pride. </w:t>
      </w:r>
      <w:r w:rsidR="00E31C50">
        <w:rPr>
          <w:color w:val="000000" w:themeColor="text1"/>
        </w:rPr>
        <w:t xml:space="preserve">Famously, </w:t>
      </w:r>
      <w:r w:rsidRPr="003E7A66">
        <w:rPr>
          <w:color w:val="000000" w:themeColor="text1"/>
        </w:rPr>
        <w:t>Brown embrace</w:t>
      </w:r>
      <w:r w:rsidR="00E31C50">
        <w:rPr>
          <w:color w:val="000000" w:themeColor="text1"/>
        </w:rPr>
        <w:t>s</w:t>
      </w:r>
      <w:r w:rsidRPr="003E7A66">
        <w:rPr>
          <w:color w:val="000000" w:themeColor="text1"/>
        </w:rPr>
        <w:t xml:space="preserve"> a vital scene of burlesque, spectacular sensuality in bohemian Harlem</w:t>
      </w:r>
      <w:r w:rsidR="00E31C50">
        <w:rPr>
          <w:color w:val="000000" w:themeColor="text1"/>
        </w:rPr>
        <w:t>, but it also criticizes black elites</w:t>
      </w:r>
      <w:r w:rsidR="009E24EA">
        <w:rPr>
          <w:color w:val="000000" w:themeColor="text1"/>
        </w:rPr>
        <w:t>. M</w:t>
      </w:r>
      <w:r w:rsidR="00F967D7">
        <w:rPr>
          <w:color w:val="000000" w:themeColor="text1"/>
        </w:rPr>
        <w:t>cKay’s</w:t>
      </w:r>
      <w:r w:rsidRPr="003E7A66">
        <w:rPr>
          <w:color w:val="000000" w:themeColor="text1"/>
        </w:rPr>
        <w:t xml:space="preserve"> affairs with both black and white women and men</w:t>
      </w:r>
      <w:r w:rsidR="009E24EA">
        <w:rPr>
          <w:color w:val="000000" w:themeColor="text1"/>
        </w:rPr>
        <w:t>,</w:t>
      </w:r>
      <w:r w:rsidRPr="003E7A66">
        <w:rPr>
          <w:color w:val="000000" w:themeColor="text1"/>
        </w:rPr>
        <w:t xml:space="preserve"> and his aversion to black bourgeois politics of racial uplift also led to clashes with elite literary circles and genteel authors and critics. Genteel black critics were offended by what they took to be McKay’s primitivism and decried his portrayal of the black working class and urban poor as a step back in uplift efforts. Prominent </w:t>
      </w:r>
      <w:r w:rsidR="00F967D7">
        <w:rPr>
          <w:color w:val="000000" w:themeColor="text1"/>
        </w:rPr>
        <w:t>figures such as</w:t>
      </w:r>
      <w:r w:rsidRPr="003E7A66">
        <w:rPr>
          <w:color w:val="000000" w:themeColor="text1"/>
        </w:rPr>
        <w:t xml:space="preserve"> W.E.B. DuBois warned that McKay would ultimately only confirm white stereotypes and amplify racist prejudice. </w:t>
      </w:r>
    </w:p>
    <w:p w:rsidR="00F967D7" w:rsidRDefault="00C90C0D" w:rsidP="00C90C0D">
      <w:pPr>
        <w:rPr>
          <w:color w:val="000000" w:themeColor="text1"/>
        </w:rPr>
      </w:pPr>
      <w:r w:rsidRPr="003E7A66">
        <w:rPr>
          <w:color w:val="000000" w:themeColor="text1"/>
        </w:rPr>
        <w:lastRenderedPageBreak/>
        <w:t xml:space="preserve">McKay saw the natural beauty of black communities as aesthetically and socially revolutionary. His acceptance of black workers confronted racist stereotypes by stressing the natural vitality underlying black communities as an antidote against the corrupting influence of white civilization, its racist materialism, and its formulaic modernism. </w:t>
      </w:r>
    </w:p>
    <w:p w:rsidR="00C90C0D" w:rsidRPr="003E7A66" w:rsidRDefault="00C90C0D" w:rsidP="00C90C0D">
      <w:pPr>
        <w:rPr>
          <w:color w:val="000000" w:themeColor="text1"/>
        </w:rPr>
      </w:pPr>
      <w:r w:rsidRPr="003E7A66">
        <w:rPr>
          <w:color w:val="000000" w:themeColor="text1"/>
        </w:rPr>
        <w:t xml:space="preserve">Published the following year, </w:t>
      </w:r>
      <w:r w:rsidRPr="003E7A66">
        <w:rPr>
          <w:i/>
          <w:color w:val="000000" w:themeColor="text1"/>
        </w:rPr>
        <w:t>Banjo</w:t>
      </w:r>
      <w:r w:rsidRPr="003E7A66">
        <w:rPr>
          <w:color w:val="000000" w:themeColor="text1"/>
        </w:rPr>
        <w:t xml:space="preserve"> follows Ray to the red-light district of Marseilles and its poor proletarians. More than a sequel to </w:t>
      </w:r>
      <w:r w:rsidRPr="003E7A66">
        <w:rPr>
          <w:i/>
          <w:color w:val="000000" w:themeColor="text1"/>
        </w:rPr>
        <w:t>Home to Harlem</w:t>
      </w:r>
      <w:r w:rsidRPr="003E7A66">
        <w:rPr>
          <w:color w:val="000000" w:themeColor="text1"/>
        </w:rPr>
        <w:t xml:space="preserve">, </w:t>
      </w:r>
      <w:r w:rsidRPr="003E7A66">
        <w:rPr>
          <w:i/>
          <w:color w:val="000000" w:themeColor="text1"/>
        </w:rPr>
        <w:t>Banjo</w:t>
      </w:r>
      <w:r w:rsidRPr="003E7A66">
        <w:rPr>
          <w:color w:val="000000" w:themeColor="text1"/>
        </w:rPr>
        <w:t xml:space="preserve"> explodes the confines of racism in Harlem in </w:t>
      </w:r>
      <w:r w:rsidR="00E80A37">
        <w:rPr>
          <w:color w:val="000000" w:themeColor="text1"/>
        </w:rPr>
        <w:t>a</w:t>
      </w:r>
      <w:r w:rsidR="00E80A37" w:rsidRPr="003E7A66">
        <w:rPr>
          <w:color w:val="000000" w:themeColor="text1"/>
        </w:rPr>
        <w:t xml:space="preserve"> </w:t>
      </w:r>
      <w:r w:rsidRPr="003E7A66">
        <w:rPr>
          <w:color w:val="000000" w:themeColor="text1"/>
        </w:rPr>
        <w:t xml:space="preserve">“story without a plot,” which follows Ray from the U.S. into the company of a rowdy cast of characters around the beach </w:t>
      </w:r>
      <w:r w:rsidR="00E80A37">
        <w:rPr>
          <w:color w:val="000000" w:themeColor="text1"/>
        </w:rPr>
        <w:t>musician</w:t>
      </w:r>
      <w:r w:rsidR="00E80A37" w:rsidRPr="003E7A66">
        <w:rPr>
          <w:color w:val="000000" w:themeColor="text1"/>
        </w:rPr>
        <w:t xml:space="preserve"> </w:t>
      </w:r>
      <w:r w:rsidRPr="003E7A66">
        <w:rPr>
          <w:color w:val="000000" w:themeColor="text1"/>
        </w:rPr>
        <w:t xml:space="preserve">Banjo. </w:t>
      </w:r>
      <w:r w:rsidR="00E80A37">
        <w:rPr>
          <w:color w:val="000000" w:themeColor="text1"/>
        </w:rPr>
        <w:t>McKay’s</w:t>
      </w:r>
      <w:r w:rsidR="00E80A37" w:rsidRPr="003E7A66">
        <w:rPr>
          <w:color w:val="000000" w:themeColor="text1"/>
        </w:rPr>
        <w:t xml:space="preserve"> </w:t>
      </w:r>
      <w:r w:rsidRPr="003E7A66">
        <w:rPr>
          <w:color w:val="000000" w:themeColor="text1"/>
        </w:rPr>
        <w:t xml:space="preserve">characters are no </w:t>
      </w:r>
      <w:proofErr w:type="spellStart"/>
      <w:r w:rsidRPr="003E7A66">
        <w:rPr>
          <w:color w:val="000000" w:themeColor="text1"/>
        </w:rPr>
        <w:t>primitivist</w:t>
      </w:r>
      <w:proofErr w:type="spellEnd"/>
      <w:r w:rsidRPr="003E7A66">
        <w:rPr>
          <w:color w:val="000000" w:themeColor="text1"/>
        </w:rPr>
        <w:t xml:space="preserve"> figures</w:t>
      </w:r>
      <w:r w:rsidR="00E80A37">
        <w:rPr>
          <w:color w:val="000000" w:themeColor="text1"/>
        </w:rPr>
        <w:t>.</w:t>
      </w:r>
      <w:r w:rsidRPr="003E7A66">
        <w:rPr>
          <w:color w:val="000000" w:themeColor="text1"/>
        </w:rPr>
        <w:t xml:space="preserve"> </w:t>
      </w:r>
      <w:r w:rsidR="00E80A37">
        <w:rPr>
          <w:color w:val="000000" w:themeColor="text1"/>
        </w:rPr>
        <w:t>He</w:t>
      </w:r>
      <w:r w:rsidR="00E80A37" w:rsidRPr="003E7A66">
        <w:rPr>
          <w:color w:val="000000" w:themeColor="text1"/>
        </w:rPr>
        <w:t xml:space="preserve"> </w:t>
      </w:r>
      <w:r w:rsidRPr="003E7A66">
        <w:rPr>
          <w:color w:val="000000" w:themeColor="text1"/>
        </w:rPr>
        <w:t>leverage</w:t>
      </w:r>
      <w:r w:rsidR="00E80A37">
        <w:rPr>
          <w:color w:val="000000" w:themeColor="text1"/>
        </w:rPr>
        <w:t>s</w:t>
      </w:r>
      <w:r w:rsidRPr="003E7A66">
        <w:rPr>
          <w:color w:val="000000" w:themeColor="text1"/>
        </w:rPr>
        <w:t xml:space="preserve"> their spontaneity, transience, international culture, creative complexity, and vivacious energy against French colonial rule and racism—a quality </w:t>
      </w:r>
      <w:proofErr w:type="spellStart"/>
      <w:r w:rsidRPr="003E7A66">
        <w:rPr>
          <w:color w:val="000000" w:themeColor="text1"/>
        </w:rPr>
        <w:t>Aimé</w:t>
      </w:r>
      <w:proofErr w:type="spellEnd"/>
      <w:r w:rsidRPr="003E7A66">
        <w:rPr>
          <w:color w:val="000000" w:themeColor="text1"/>
        </w:rPr>
        <w:t xml:space="preserve"> </w:t>
      </w:r>
      <w:proofErr w:type="spellStart"/>
      <w:r w:rsidRPr="003E7A66">
        <w:rPr>
          <w:color w:val="000000" w:themeColor="text1"/>
        </w:rPr>
        <w:t>Césaire</w:t>
      </w:r>
      <w:proofErr w:type="spellEnd"/>
      <w:r w:rsidRPr="003E7A66">
        <w:rPr>
          <w:color w:val="000000" w:themeColor="text1"/>
        </w:rPr>
        <w:t xml:space="preserve"> valued in </w:t>
      </w:r>
      <w:r w:rsidRPr="003E7A66">
        <w:rPr>
          <w:i/>
          <w:color w:val="000000" w:themeColor="text1"/>
        </w:rPr>
        <w:t>Banjo</w:t>
      </w:r>
      <w:r w:rsidRPr="003E7A66">
        <w:rPr>
          <w:color w:val="000000" w:themeColor="text1"/>
        </w:rPr>
        <w:t xml:space="preserve">. Though never published, the shorter </w:t>
      </w:r>
      <w:r w:rsidRPr="003E7A66">
        <w:rPr>
          <w:i/>
          <w:color w:val="000000" w:themeColor="text1"/>
        </w:rPr>
        <w:t>Romance in Marseilles</w:t>
      </w:r>
      <w:r w:rsidRPr="003E7A66">
        <w:rPr>
          <w:color w:val="000000" w:themeColor="text1"/>
        </w:rPr>
        <w:t xml:space="preserve"> stays with this scene and indicates that McKay also considered non-normative sexuality as itself radical and anti-reactionary. </w:t>
      </w:r>
    </w:p>
    <w:p w:rsidR="00E46720" w:rsidRPr="003E7A66" w:rsidRDefault="00C90C0D" w:rsidP="00C90C0D">
      <w:pPr>
        <w:rPr>
          <w:color w:val="000000" w:themeColor="text1"/>
        </w:rPr>
      </w:pPr>
      <w:r w:rsidRPr="003E7A66">
        <w:rPr>
          <w:color w:val="000000" w:themeColor="text1"/>
        </w:rPr>
        <w:t xml:space="preserve">McKay </w:t>
      </w:r>
      <w:r w:rsidR="00E80A37">
        <w:rPr>
          <w:color w:val="000000" w:themeColor="text1"/>
        </w:rPr>
        <w:t>stressed</w:t>
      </w:r>
      <w:r w:rsidR="00E80A37" w:rsidRPr="003E7A66">
        <w:rPr>
          <w:color w:val="000000" w:themeColor="text1"/>
        </w:rPr>
        <w:t xml:space="preserve"> that the lives and desires of black people are part of a shared experience and that the struggle against racism is the same</w:t>
      </w:r>
      <w:r w:rsidR="00E80A37">
        <w:rPr>
          <w:color w:val="000000" w:themeColor="text1"/>
        </w:rPr>
        <w:t>. He</w:t>
      </w:r>
      <w:r w:rsidR="00E80A37" w:rsidRPr="003E7A66">
        <w:rPr>
          <w:color w:val="000000" w:themeColor="text1"/>
        </w:rPr>
        <w:t xml:space="preserve"> </w:t>
      </w:r>
      <w:r w:rsidRPr="003E7A66">
        <w:rPr>
          <w:color w:val="000000" w:themeColor="text1"/>
        </w:rPr>
        <w:t xml:space="preserve">set the twelve short stories collected in </w:t>
      </w:r>
      <w:r w:rsidRPr="003E7A66">
        <w:rPr>
          <w:i/>
          <w:color w:val="000000" w:themeColor="text1"/>
        </w:rPr>
        <w:t>Ginger Town</w:t>
      </w:r>
      <w:r w:rsidRPr="003E7A66">
        <w:rPr>
          <w:color w:val="000000" w:themeColor="text1"/>
        </w:rPr>
        <w:t xml:space="preserve"> (1932) in Harlem, Jamaica, the Mediterranean, and North Africa. His third novel </w:t>
      </w:r>
      <w:r w:rsidRPr="003E7A66">
        <w:rPr>
          <w:i/>
          <w:color w:val="000000" w:themeColor="text1"/>
        </w:rPr>
        <w:t>Banana Bottom</w:t>
      </w:r>
      <w:r w:rsidRPr="003E7A66">
        <w:rPr>
          <w:color w:val="000000" w:themeColor="text1"/>
        </w:rPr>
        <w:t xml:space="preserve"> (1933) returns to this theme, the rejection of racist imperialism </w:t>
      </w:r>
      <w:r w:rsidR="007749FE">
        <w:rPr>
          <w:color w:val="000000" w:themeColor="text1"/>
        </w:rPr>
        <w:t xml:space="preserve">at </w:t>
      </w:r>
      <w:r w:rsidRPr="003E7A66">
        <w:rPr>
          <w:color w:val="000000" w:themeColor="text1"/>
        </w:rPr>
        <w:t>home,</w:t>
      </w:r>
      <w:r w:rsidR="00B30A77" w:rsidRPr="003E7A66">
        <w:rPr>
          <w:color w:val="000000" w:themeColor="text1"/>
        </w:rPr>
        <w:t xml:space="preserve"> </w:t>
      </w:r>
      <w:r w:rsidR="00F967D7">
        <w:rPr>
          <w:color w:val="000000" w:themeColor="text1"/>
        </w:rPr>
        <w:t>in</w:t>
      </w:r>
      <w:r w:rsidR="00F967D7" w:rsidRPr="003E7A66">
        <w:rPr>
          <w:color w:val="000000" w:themeColor="text1"/>
        </w:rPr>
        <w:t xml:space="preserve"> </w:t>
      </w:r>
      <w:r w:rsidR="00B30A77" w:rsidRPr="003E7A66">
        <w:rPr>
          <w:color w:val="000000" w:themeColor="text1"/>
        </w:rPr>
        <w:t>McKay’s</w:t>
      </w:r>
      <w:r w:rsidRPr="003E7A66">
        <w:rPr>
          <w:color w:val="000000" w:themeColor="text1"/>
        </w:rPr>
        <w:t xml:space="preserve"> </w:t>
      </w:r>
      <w:r w:rsidR="00B30A77" w:rsidRPr="003E7A66">
        <w:rPr>
          <w:color w:val="000000" w:themeColor="text1"/>
        </w:rPr>
        <w:t xml:space="preserve">imagined </w:t>
      </w:r>
      <w:r w:rsidRPr="003E7A66">
        <w:rPr>
          <w:color w:val="000000" w:themeColor="text1"/>
        </w:rPr>
        <w:t xml:space="preserve">rural Jamaica. As the protagonist </w:t>
      </w:r>
      <w:proofErr w:type="spellStart"/>
      <w:r w:rsidRPr="003E7A66">
        <w:rPr>
          <w:color w:val="000000" w:themeColor="text1"/>
        </w:rPr>
        <w:t>Bita</w:t>
      </w:r>
      <w:proofErr w:type="spellEnd"/>
      <w:r w:rsidRPr="003E7A66">
        <w:rPr>
          <w:color w:val="000000" w:themeColor="text1"/>
        </w:rPr>
        <w:t xml:space="preserve"> Plant loses her Christian </w:t>
      </w:r>
      <w:r w:rsidR="00DD0ECF">
        <w:rPr>
          <w:color w:val="000000" w:themeColor="text1"/>
        </w:rPr>
        <w:t xml:space="preserve">church mission </w:t>
      </w:r>
      <w:r w:rsidRPr="003E7A66">
        <w:rPr>
          <w:color w:val="000000" w:themeColor="text1"/>
        </w:rPr>
        <w:t>and returns to the folk culture of her native village, she finds liberation in the</w:t>
      </w:r>
      <w:r w:rsidR="00B30A77" w:rsidRPr="003E7A66">
        <w:rPr>
          <w:color w:val="000000" w:themeColor="text1"/>
        </w:rPr>
        <w:t xml:space="preserve"> assertion of her folk identity—an identity that, while idealized and romanticized, nevertheless manages to</w:t>
      </w:r>
      <w:r w:rsidR="00E46720" w:rsidRPr="003E7A66">
        <w:rPr>
          <w:color w:val="000000" w:themeColor="text1"/>
        </w:rPr>
        <w:t xml:space="preserve"> place Jamaican peasants in a global, proletarian struggle.</w:t>
      </w:r>
    </w:p>
    <w:p w:rsidR="00C90C0D" w:rsidRDefault="00E46720" w:rsidP="00C90C0D">
      <w:pPr>
        <w:rPr>
          <w:color w:val="000000" w:themeColor="text1"/>
        </w:rPr>
      </w:pPr>
      <w:r w:rsidRPr="003E7A66">
        <w:rPr>
          <w:color w:val="000000" w:themeColor="text1"/>
        </w:rPr>
        <w:t xml:space="preserve"> </w:t>
      </w:r>
      <w:r w:rsidR="00C90C0D" w:rsidRPr="003E7A66">
        <w:rPr>
          <w:color w:val="000000" w:themeColor="text1"/>
        </w:rPr>
        <w:t>McKay returned to the U</w:t>
      </w:r>
      <w:r w:rsidR="00F967D7">
        <w:rPr>
          <w:color w:val="000000" w:themeColor="text1"/>
        </w:rPr>
        <w:t>SA</w:t>
      </w:r>
      <w:r w:rsidR="00C90C0D" w:rsidRPr="003E7A66">
        <w:rPr>
          <w:color w:val="000000" w:themeColor="text1"/>
        </w:rPr>
        <w:t xml:space="preserve"> in 1934, at the end of the Depression, and to a ruined market for African-American literature. He wrote </w:t>
      </w:r>
      <w:r w:rsidR="00C90C0D" w:rsidRPr="003E7A66">
        <w:rPr>
          <w:i/>
          <w:color w:val="000000" w:themeColor="text1"/>
        </w:rPr>
        <w:t>A Long Way from Home</w:t>
      </w:r>
      <w:r w:rsidR="00C90C0D" w:rsidRPr="003E7A66">
        <w:rPr>
          <w:color w:val="000000" w:themeColor="text1"/>
        </w:rPr>
        <w:t xml:space="preserve">, an autobiographical account of his travels that focuses on his artistic struggle with self, race, and class. It also forms the conclusion to his growing disillusionment with white orthodox Communism and a break with the Communist Party. Inspired by his friend Ellen Tarry, McKay increasingly turned to Catholicism after 1938. His collection of essays </w:t>
      </w:r>
      <w:r w:rsidR="00C90C0D" w:rsidRPr="003E7A66">
        <w:rPr>
          <w:i/>
          <w:color w:val="000000" w:themeColor="text1"/>
        </w:rPr>
        <w:t>Harlem: Negro Metropolis</w:t>
      </w:r>
      <w:r w:rsidR="00C90C0D" w:rsidRPr="003E7A66">
        <w:rPr>
          <w:color w:val="000000" w:themeColor="text1"/>
        </w:rPr>
        <w:t xml:space="preserve"> is perhaps the most systematic treatment of Harlem history. It details the history of real estate, </w:t>
      </w:r>
      <w:r w:rsidR="00F967D7">
        <w:rPr>
          <w:color w:val="000000" w:themeColor="text1"/>
        </w:rPr>
        <w:t xml:space="preserve">and </w:t>
      </w:r>
      <w:r w:rsidR="00C90C0D" w:rsidRPr="003E7A66">
        <w:rPr>
          <w:color w:val="000000" w:themeColor="text1"/>
        </w:rPr>
        <w:t xml:space="preserve">of prominent religious leaders, especially Father Divine. The collection also </w:t>
      </w:r>
      <w:r w:rsidR="00B30A77" w:rsidRPr="003E7A66">
        <w:rPr>
          <w:color w:val="000000" w:themeColor="text1"/>
        </w:rPr>
        <w:t>examines</w:t>
      </w:r>
      <w:r w:rsidR="00C90C0D" w:rsidRPr="003E7A66">
        <w:rPr>
          <w:color w:val="000000" w:themeColor="text1"/>
        </w:rPr>
        <w:t xml:space="preserve"> political </w:t>
      </w:r>
      <w:r w:rsidR="00B30A77" w:rsidRPr="003E7A66">
        <w:rPr>
          <w:color w:val="000000" w:themeColor="text1"/>
        </w:rPr>
        <w:t>leaders</w:t>
      </w:r>
      <w:r w:rsidR="00C90C0D" w:rsidRPr="003E7A66">
        <w:rPr>
          <w:color w:val="000000" w:themeColor="text1"/>
        </w:rPr>
        <w:t xml:space="preserve">—including Marcus Garvey, with whom McKay had a falling-out in the early 1920s—occult </w:t>
      </w:r>
      <w:r w:rsidR="00B30A77" w:rsidRPr="003E7A66">
        <w:rPr>
          <w:color w:val="000000" w:themeColor="text1"/>
        </w:rPr>
        <w:t>figures</w:t>
      </w:r>
      <w:r w:rsidR="00C90C0D" w:rsidRPr="003E7A66">
        <w:rPr>
          <w:color w:val="000000" w:themeColor="text1"/>
        </w:rPr>
        <w:t>, immigrants, Prohibition smugglers and numbers racketeer</w:t>
      </w:r>
      <w:r w:rsidR="00F967D7">
        <w:rPr>
          <w:color w:val="000000" w:themeColor="text1"/>
        </w:rPr>
        <w:t>s</w:t>
      </w:r>
      <w:r w:rsidR="00C90C0D" w:rsidRPr="003E7A66">
        <w:rPr>
          <w:color w:val="000000" w:themeColor="text1"/>
        </w:rPr>
        <w:t xml:space="preserve">, and labor organizers like Sufi Abdul Hamid. </w:t>
      </w:r>
    </w:p>
    <w:p w:rsidR="00336761" w:rsidRPr="003E7A66" w:rsidRDefault="00336761" w:rsidP="00336761">
      <w:pPr>
        <w:rPr>
          <w:color w:val="000000" w:themeColor="text1"/>
        </w:rPr>
      </w:pPr>
      <w:r>
        <w:rPr>
          <w:color w:val="000000" w:themeColor="text1"/>
        </w:rPr>
        <w:t xml:space="preserve">[Title: </w:t>
      </w:r>
      <w:r w:rsidRPr="007800CD">
        <w:rPr>
          <w:color w:val="000000" w:themeColor="text1"/>
        </w:rPr>
        <w:t>“Claude McKay,” July 25, 1941. 10 by 7 7/8 inches.</w:t>
      </w:r>
      <w:r>
        <w:rPr>
          <w:color w:val="000000" w:themeColor="text1"/>
        </w:rPr>
        <w:t xml:space="preserve"> Taken by: Carl van </w:t>
      </w:r>
      <w:proofErr w:type="spellStart"/>
      <w:r>
        <w:rPr>
          <w:color w:val="000000" w:themeColor="text1"/>
        </w:rPr>
        <w:t>Vechten</w:t>
      </w:r>
      <w:proofErr w:type="spellEnd"/>
      <w:r>
        <w:rPr>
          <w:color w:val="000000" w:themeColor="text1"/>
        </w:rPr>
        <w:t xml:space="preserve">. </w:t>
      </w:r>
      <w:proofErr w:type="spellStart"/>
      <w:r>
        <w:rPr>
          <w:color w:val="000000" w:themeColor="text1"/>
        </w:rPr>
        <w:t>Rigths</w:t>
      </w:r>
      <w:proofErr w:type="spellEnd"/>
      <w:r>
        <w:rPr>
          <w:color w:val="000000" w:themeColor="text1"/>
        </w:rPr>
        <w:t>: C</w:t>
      </w:r>
      <w:r>
        <w:t xml:space="preserve">edar Rapids Community School District. URL: </w:t>
      </w:r>
      <w:r w:rsidRPr="007800CD">
        <w:t>http://www.iapublication.com/2012/10/02/cedar-rapids-2/</w:t>
      </w:r>
      <w:r>
        <w:rPr>
          <w:color w:val="000000" w:themeColor="text1"/>
        </w:rPr>
        <w:t>]</w:t>
      </w:r>
    </w:p>
    <w:p w:rsidR="007800CD" w:rsidRDefault="007800CD" w:rsidP="00C90C0D">
      <w:pPr>
        <w:rPr>
          <w:color w:val="000000" w:themeColor="text1"/>
        </w:rPr>
      </w:pPr>
    </w:p>
    <w:p w:rsidR="00C90C0D" w:rsidRDefault="00336761" w:rsidP="00C90C0D">
      <w:pPr>
        <w:rPr>
          <w:color w:val="000000" w:themeColor="text1"/>
        </w:rPr>
      </w:pPr>
      <w:r>
        <w:rPr>
          <w:noProof/>
        </w:rPr>
        <w:lastRenderedPageBreak/>
        <mc:AlternateContent>
          <mc:Choice Requires="wps">
            <w:drawing>
              <wp:anchor distT="0" distB="0" distL="114300" distR="114300" simplePos="0" relativeHeight="251678720" behindDoc="0" locked="0" layoutInCell="1" allowOverlap="1" wp14:anchorId="4F714019" wp14:editId="46B4D03B">
                <wp:simplePos x="0" y="0"/>
                <wp:positionH relativeFrom="column">
                  <wp:posOffset>24130</wp:posOffset>
                </wp:positionH>
                <wp:positionV relativeFrom="paragraph">
                  <wp:posOffset>2020570</wp:posOffset>
                </wp:positionV>
                <wp:extent cx="1657985" cy="258445"/>
                <wp:effectExtent l="0" t="0" r="0" b="8255"/>
                <wp:wrapTight wrapText="bothSides">
                  <wp:wrapPolygon edited="0">
                    <wp:start x="0" y="0"/>
                    <wp:lineTo x="0" y="20698"/>
                    <wp:lineTo x="21344" y="20698"/>
                    <wp:lineTo x="21344"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657985" cy="258445"/>
                        </a:xfrm>
                        <a:prstGeom prst="rect">
                          <a:avLst/>
                        </a:prstGeom>
                        <a:solidFill>
                          <a:prstClr val="white"/>
                        </a:solidFill>
                        <a:ln>
                          <a:noFill/>
                        </a:ln>
                        <a:effectLst/>
                      </wps:spPr>
                      <wps:txbx>
                        <w:txbxContent>
                          <w:p w:rsidR="009E24EA" w:rsidRPr="004470BF" w:rsidRDefault="009E24EA" w:rsidP="00CF0760">
                            <w:pPr>
                              <w:pStyle w:val="Caption"/>
                              <w:rPr>
                                <w:noProof/>
                                <w:color w:val="000000" w:themeColor="text1"/>
                                <w:sz w:val="24"/>
                              </w:rPr>
                            </w:pPr>
                            <w:r>
                              <w:rPr>
                                <w:color w:val="000000" w:themeColor="text1"/>
                              </w:rPr>
                              <w:t>Claude McKay, 1941.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2" type="#_x0000_t202" style="position:absolute;margin-left:1.9pt;margin-top:159.1pt;width:130.5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" stroked="f">
                <v:textbox style="mso-fit-shape-to-text:t" inset="0,0,0,0">
                  <w:txbxContent>
                    <w:p w:rsidR="009E24EA" w:rsidRPr="004470BF" w:rsidRDefault="009E24EA" w:rsidP="00CF0760">
                      <w:pPr>
                        <w:pStyle w:val="Caption"/>
                        <w:rPr>
                          <w:noProof/>
                          <w:color w:val="000000" w:themeColor="text1"/>
                          <w:sz w:val="24"/>
                        </w:rPr>
                      </w:pPr>
                      <w:r>
                        <w:rPr>
                          <w:color w:val="000000" w:themeColor="text1"/>
                        </w:rPr>
                        <w:t>Claude McKay, 1941.</w:t>
                      </w:r>
                    </w:p>
                  </w:txbxContent>
                </v:textbox>
                <w10:wrap type="tight"/>
              </v:shape>
            </w:pict>
          </mc:Fallback>
        </mc:AlternateContent>
      </w:r>
      <w:r>
        <w:rPr>
          <w:noProof/>
          <w:color w:val="000000" w:themeColor="text1"/>
        </w:rPr>
        <w:drawing>
          <wp:anchor distT="0" distB="0" distL="114300" distR="114300" simplePos="0" relativeHeight="251663360" behindDoc="1" locked="0" layoutInCell="1" allowOverlap="1" wp14:anchorId="21A53669" wp14:editId="5A251EDA">
            <wp:simplePos x="0" y="0"/>
            <wp:positionH relativeFrom="column">
              <wp:posOffset>22860</wp:posOffset>
            </wp:positionH>
            <wp:positionV relativeFrom="paragraph">
              <wp:posOffset>-109220</wp:posOffset>
            </wp:positionV>
            <wp:extent cx="1657985" cy="2133600"/>
            <wp:effectExtent l="0" t="0" r="0" b="0"/>
            <wp:wrapTight wrapText="bothSides">
              <wp:wrapPolygon edited="0">
                <wp:start x="0" y="0"/>
                <wp:lineTo x="0" y="21407"/>
                <wp:lineTo x="21344" y="21407"/>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6754.jpg"/>
                    <pic:cNvPicPr/>
                  </pic:nvPicPr>
                  <pic:blipFill>
                    <a:blip r:embed="rId11">
                      <a:extLst>
                        <a:ext uri="{28A0092B-C50C-407E-A947-70E740481C1C}">
                          <a14:useLocalDpi xmlns:a14="http://schemas.microsoft.com/office/drawing/2010/main" val="0"/>
                        </a:ext>
                      </a:extLst>
                    </a:blip>
                    <a:stretch>
                      <a:fillRect/>
                    </a:stretch>
                  </pic:blipFill>
                  <pic:spPr>
                    <a:xfrm>
                      <a:off x="0" y="0"/>
                      <a:ext cx="1657985" cy="2133600"/>
                    </a:xfrm>
                    <a:prstGeom prst="rect">
                      <a:avLst/>
                    </a:prstGeom>
                  </pic:spPr>
                </pic:pic>
              </a:graphicData>
            </a:graphic>
            <wp14:sizeRelH relativeFrom="page">
              <wp14:pctWidth>0</wp14:pctWidth>
            </wp14:sizeRelH>
            <wp14:sizeRelV relativeFrom="page">
              <wp14:pctHeight>0</wp14:pctHeight>
            </wp14:sizeRelV>
          </wp:anchor>
        </w:drawing>
      </w:r>
      <w:r w:rsidR="00C90C0D" w:rsidRPr="003E7A66">
        <w:rPr>
          <w:color w:val="000000" w:themeColor="text1"/>
        </w:rPr>
        <w:t>McKay continued to suffer from life-long financial problems</w:t>
      </w:r>
      <w:r w:rsidR="00DD0ECF">
        <w:rPr>
          <w:color w:val="000000" w:themeColor="text1"/>
        </w:rPr>
        <w:t>. H</w:t>
      </w:r>
      <w:r w:rsidR="007749FE">
        <w:rPr>
          <w:color w:val="000000" w:themeColor="text1"/>
        </w:rPr>
        <w:t xml:space="preserve">is conflicts </w:t>
      </w:r>
      <w:r w:rsidR="00C90C0D" w:rsidRPr="003E7A66">
        <w:rPr>
          <w:color w:val="000000" w:themeColor="text1"/>
        </w:rPr>
        <w:t xml:space="preserve">with the NAACP </w:t>
      </w:r>
      <w:r w:rsidR="007749FE">
        <w:rPr>
          <w:color w:val="000000" w:themeColor="text1"/>
        </w:rPr>
        <w:t xml:space="preserve">and </w:t>
      </w:r>
      <w:r w:rsidR="00C90C0D" w:rsidRPr="003E7A66">
        <w:rPr>
          <w:color w:val="000000" w:themeColor="text1"/>
        </w:rPr>
        <w:t xml:space="preserve">Communist Party </w:t>
      </w:r>
      <w:r w:rsidR="00DD0ECF">
        <w:rPr>
          <w:color w:val="000000" w:themeColor="text1"/>
        </w:rPr>
        <w:t xml:space="preserve">probably </w:t>
      </w:r>
      <w:r w:rsidR="007749FE">
        <w:rPr>
          <w:color w:val="000000" w:themeColor="text1"/>
        </w:rPr>
        <w:t xml:space="preserve">cost him </w:t>
      </w:r>
      <w:r w:rsidR="00C90C0D" w:rsidRPr="003E7A66">
        <w:rPr>
          <w:color w:val="000000" w:themeColor="text1"/>
        </w:rPr>
        <w:t>his work with the F</w:t>
      </w:r>
      <w:r w:rsidR="007749FE">
        <w:rPr>
          <w:color w:val="000000" w:themeColor="text1"/>
        </w:rPr>
        <w:t xml:space="preserve">ederal </w:t>
      </w:r>
      <w:r w:rsidR="00C90C0D" w:rsidRPr="003E7A66">
        <w:rPr>
          <w:color w:val="000000" w:themeColor="text1"/>
        </w:rPr>
        <w:t>W</w:t>
      </w:r>
      <w:r w:rsidR="007749FE">
        <w:rPr>
          <w:color w:val="000000" w:themeColor="text1"/>
        </w:rPr>
        <w:t xml:space="preserve">riters </w:t>
      </w:r>
      <w:r w:rsidR="00C90C0D" w:rsidRPr="003E7A66">
        <w:rPr>
          <w:color w:val="000000" w:themeColor="text1"/>
        </w:rPr>
        <w:t>P</w:t>
      </w:r>
      <w:r w:rsidR="007749FE">
        <w:rPr>
          <w:color w:val="000000" w:themeColor="text1"/>
        </w:rPr>
        <w:t>roject</w:t>
      </w:r>
      <w:r w:rsidR="00C90C0D" w:rsidRPr="003E7A66">
        <w:rPr>
          <w:color w:val="000000" w:themeColor="text1"/>
        </w:rPr>
        <w:t xml:space="preserve">. The life-long atheist converted to Catholicism and moved </w:t>
      </w:r>
      <w:r w:rsidR="00F967D7" w:rsidRPr="003E7A66">
        <w:rPr>
          <w:color w:val="000000" w:themeColor="text1"/>
        </w:rPr>
        <w:t>in 1944</w:t>
      </w:r>
      <w:r w:rsidR="00F967D7">
        <w:rPr>
          <w:color w:val="000000" w:themeColor="text1"/>
        </w:rPr>
        <w:t xml:space="preserve"> </w:t>
      </w:r>
      <w:r w:rsidR="00C90C0D" w:rsidRPr="003E7A66">
        <w:rPr>
          <w:color w:val="000000" w:themeColor="text1"/>
        </w:rPr>
        <w:t>to Chicago</w:t>
      </w:r>
      <w:r w:rsidR="00F967D7">
        <w:rPr>
          <w:color w:val="000000" w:themeColor="text1"/>
        </w:rPr>
        <w:t>,</w:t>
      </w:r>
      <w:r w:rsidR="00C90C0D" w:rsidRPr="003E7A66">
        <w:rPr>
          <w:color w:val="000000" w:themeColor="text1"/>
        </w:rPr>
        <w:t xml:space="preserve"> where he worked with the Catholic Youth Organization under the progressive, pro-labor Bishop Bernard </w:t>
      </w:r>
      <w:proofErr w:type="spellStart"/>
      <w:r w:rsidR="00C90C0D" w:rsidRPr="003E7A66">
        <w:rPr>
          <w:color w:val="000000" w:themeColor="text1"/>
        </w:rPr>
        <w:t>Sheil</w:t>
      </w:r>
      <w:proofErr w:type="spellEnd"/>
      <w:r w:rsidR="00C90C0D" w:rsidRPr="003E7A66">
        <w:rPr>
          <w:color w:val="000000" w:themeColor="text1"/>
        </w:rPr>
        <w:t>. The often blunt and argumentative McKay grew isolated and ill as he watched with concern the postwar rise to power of the U</w:t>
      </w:r>
      <w:r w:rsidR="00F967D7">
        <w:rPr>
          <w:color w:val="000000" w:themeColor="text1"/>
        </w:rPr>
        <w:t>SA</w:t>
      </w:r>
      <w:r w:rsidR="00C90C0D" w:rsidRPr="003E7A66">
        <w:rPr>
          <w:color w:val="000000" w:themeColor="text1"/>
        </w:rPr>
        <w:t xml:space="preserve">. Two years before his death he completed his second autobiography, </w:t>
      </w:r>
      <w:r w:rsidR="00C90C0D" w:rsidRPr="003E7A66">
        <w:rPr>
          <w:i/>
          <w:color w:val="000000" w:themeColor="text1"/>
        </w:rPr>
        <w:t>My Green Hills of Jamaica</w:t>
      </w:r>
      <w:r w:rsidR="00C90C0D" w:rsidRPr="003E7A66">
        <w:rPr>
          <w:color w:val="000000" w:themeColor="text1"/>
        </w:rPr>
        <w:t xml:space="preserve">, containing a reverie of a pastoral, </w:t>
      </w:r>
      <w:proofErr w:type="spellStart"/>
      <w:r w:rsidR="00C90C0D" w:rsidRPr="003E7A66">
        <w:rPr>
          <w:color w:val="000000" w:themeColor="text1"/>
        </w:rPr>
        <w:t>Edenic</w:t>
      </w:r>
      <w:proofErr w:type="spellEnd"/>
      <w:r w:rsidR="00C90C0D" w:rsidRPr="003E7A66">
        <w:rPr>
          <w:color w:val="000000" w:themeColor="text1"/>
        </w:rPr>
        <w:t xml:space="preserve"> Jamaican childhood </w:t>
      </w:r>
      <w:r w:rsidR="00F967D7">
        <w:rPr>
          <w:color w:val="000000" w:themeColor="text1"/>
        </w:rPr>
        <w:t>de</w:t>
      </w:r>
      <w:r w:rsidR="00C90C0D" w:rsidRPr="003E7A66">
        <w:rPr>
          <w:color w:val="000000" w:themeColor="text1"/>
        </w:rPr>
        <w:t>void of racism and abjection</w:t>
      </w:r>
      <w:r w:rsidR="00F967D7">
        <w:rPr>
          <w:color w:val="000000" w:themeColor="text1"/>
        </w:rPr>
        <w:t>, along with</w:t>
      </w:r>
      <w:r w:rsidR="00C90C0D" w:rsidRPr="003E7A66">
        <w:rPr>
          <w:color w:val="000000" w:themeColor="text1"/>
        </w:rPr>
        <w:t xml:space="preserve"> an abbreviated defense of his conversion. Claude McKay died in Chicago on May 22, 1948. He was fifty-nine years old. His final collection of poems, </w:t>
      </w:r>
      <w:r w:rsidR="00C90C0D" w:rsidRPr="003E7A66">
        <w:rPr>
          <w:i/>
          <w:color w:val="000000" w:themeColor="text1"/>
        </w:rPr>
        <w:t>Selected Poems</w:t>
      </w:r>
      <w:r w:rsidR="00C90C0D" w:rsidRPr="003E7A66">
        <w:rPr>
          <w:color w:val="000000" w:themeColor="text1"/>
        </w:rPr>
        <w:t>, appeared posthumously in 1953.</w:t>
      </w:r>
    </w:p>
    <w:p w:rsidR="00C90C0D" w:rsidRPr="003E7A66" w:rsidRDefault="00C90C0D" w:rsidP="00C90C0D">
      <w:pPr>
        <w:rPr>
          <w:color w:val="000000" w:themeColor="text1"/>
        </w:rPr>
      </w:pPr>
      <w:r w:rsidRPr="003E7A66">
        <w:rPr>
          <w:color w:val="000000" w:themeColor="text1"/>
        </w:rPr>
        <w:t>Claude McKay was one of the first authors to capture and express the lives of the black working class and to politicize and connect their struggles in the U</w:t>
      </w:r>
      <w:r w:rsidR="00F967D7">
        <w:rPr>
          <w:color w:val="000000" w:themeColor="text1"/>
        </w:rPr>
        <w:t>SA</w:t>
      </w:r>
      <w:r w:rsidRPr="003E7A66">
        <w:rPr>
          <w:color w:val="000000" w:themeColor="text1"/>
        </w:rPr>
        <w:t xml:space="preserve"> to broader, international </w:t>
      </w:r>
      <w:r w:rsidR="00336761">
        <w:rPr>
          <w:color w:val="000000" w:themeColor="text1"/>
        </w:rPr>
        <w:t>questions</w:t>
      </w:r>
      <w:r w:rsidRPr="003E7A66">
        <w:rPr>
          <w:color w:val="000000" w:themeColor="text1"/>
        </w:rPr>
        <w:t>. Yet he never truly settled, literally or metaphorically, on an issue or a locale. A fierce defender of a shared humanity and the value of black culture, the self-described “vagabond poet” never abandoned his principled distrust of white elite modernism and refused to compromise his anti-racism and anti-imperialism</w:t>
      </w:r>
      <w:r w:rsidR="00B30A77" w:rsidRPr="003E7A66">
        <w:rPr>
          <w:color w:val="000000" w:themeColor="text1"/>
        </w:rPr>
        <w:t>. Until his death he refused</w:t>
      </w:r>
      <w:r w:rsidRPr="003E7A66">
        <w:rPr>
          <w:color w:val="000000" w:themeColor="text1"/>
        </w:rPr>
        <w:t xml:space="preserve"> to </w:t>
      </w:r>
      <w:r w:rsidR="00B30A77" w:rsidRPr="003E7A66">
        <w:rPr>
          <w:color w:val="000000" w:themeColor="text1"/>
        </w:rPr>
        <w:t xml:space="preserve">be </w:t>
      </w:r>
      <w:r w:rsidRPr="003E7A66">
        <w:rPr>
          <w:color w:val="000000" w:themeColor="text1"/>
        </w:rPr>
        <w:t>labeled, controll</w:t>
      </w:r>
      <w:r w:rsidR="00B30A77" w:rsidRPr="003E7A66">
        <w:rPr>
          <w:color w:val="000000" w:themeColor="text1"/>
        </w:rPr>
        <w:t>ed</w:t>
      </w:r>
      <w:r w:rsidRPr="003E7A66">
        <w:rPr>
          <w:color w:val="000000" w:themeColor="text1"/>
        </w:rPr>
        <w:t xml:space="preserve">, or classified as part of the status quo. </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List of Works</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Poetry</w:t>
      </w:r>
    </w:p>
    <w:p w:rsidR="00C90C0D" w:rsidRPr="003E7A66" w:rsidRDefault="00C90C0D" w:rsidP="00C90C0D">
      <w:pPr>
        <w:spacing w:line="240" w:lineRule="auto"/>
        <w:rPr>
          <w:color w:val="000000" w:themeColor="text1"/>
        </w:rPr>
      </w:pPr>
      <w:r w:rsidRPr="003E7A66">
        <w:rPr>
          <w:i/>
          <w:color w:val="000000" w:themeColor="text1"/>
        </w:rPr>
        <w:t>Songs of Jamaica</w:t>
      </w:r>
      <w:r w:rsidRPr="003E7A66">
        <w:rPr>
          <w:color w:val="000000" w:themeColor="text1"/>
        </w:rPr>
        <w:t xml:space="preserve"> (1912)</w:t>
      </w:r>
    </w:p>
    <w:p w:rsidR="00C90C0D" w:rsidRPr="003E7A66" w:rsidRDefault="00C90C0D" w:rsidP="00C90C0D">
      <w:pPr>
        <w:spacing w:line="240" w:lineRule="auto"/>
        <w:rPr>
          <w:color w:val="000000" w:themeColor="text1"/>
        </w:rPr>
      </w:pPr>
      <w:proofErr w:type="spellStart"/>
      <w:r w:rsidRPr="003E7A66">
        <w:rPr>
          <w:i/>
          <w:color w:val="000000" w:themeColor="text1"/>
        </w:rPr>
        <w:t>Constab</w:t>
      </w:r>
      <w:proofErr w:type="spellEnd"/>
      <w:r w:rsidRPr="003E7A66">
        <w:rPr>
          <w:i/>
          <w:color w:val="000000" w:themeColor="text1"/>
        </w:rPr>
        <w:t xml:space="preserve"> Ballads</w:t>
      </w:r>
      <w:r w:rsidRPr="003E7A66">
        <w:rPr>
          <w:color w:val="000000" w:themeColor="text1"/>
        </w:rPr>
        <w:t xml:space="preserve"> (1912)</w:t>
      </w:r>
    </w:p>
    <w:p w:rsidR="00C90C0D" w:rsidRPr="003E7A66" w:rsidRDefault="00C90C0D" w:rsidP="00C90C0D">
      <w:pPr>
        <w:spacing w:line="240" w:lineRule="auto"/>
        <w:rPr>
          <w:color w:val="000000" w:themeColor="text1"/>
        </w:rPr>
      </w:pPr>
      <w:r w:rsidRPr="003E7A66">
        <w:rPr>
          <w:i/>
          <w:color w:val="000000" w:themeColor="text1"/>
        </w:rPr>
        <w:t>Spring in New Hampshire, and Other Poems</w:t>
      </w:r>
      <w:r w:rsidRPr="003E7A66">
        <w:rPr>
          <w:color w:val="000000" w:themeColor="text1"/>
        </w:rPr>
        <w:t xml:space="preserve"> (1920)</w:t>
      </w:r>
    </w:p>
    <w:p w:rsidR="00C90C0D" w:rsidRPr="003E7A66" w:rsidRDefault="00C90C0D" w:rsidP="00C90C0D">
      <w:pPr>
        <w:spacing w:line="240" w:lineRule="auto"/>
        <w:rPr>
          <w:color w:val="000000" w:themeColor="text1"/>
        </w:rPr>
      </w:pPr>
      <w:r w:rsidRPr="003E7A66">
        <w:rPr>
          <w:i/>
          <w:color w:val="000000" w:themeColor="text1"/>
        </w:rPr>
        <w:t>Harlem Shadows: The Poems of Claude McKay</w:t>
      </w:r>
      <w:r w:rsidRPr="003E7A66">
        <w:rPr>
          <w:color w:val="000000" w:themeColor="text1"/>
        </w:rPr>
        <w:t xml:space="preserve"> (1922)</w:t>
      </w:r>
    </w:p>
    <w:p w:rsidR="00C90C0D" w:rsidRPr="003E7A66" w:rsidRDefault="00C90C0D" w:rsidP="00C90C0D">
      <w:pPr>
        <w:spacing w:line="240" w:lineRule="auto"/>
        <w:rPr>
          <w:color w:val="000000" w:themeColor="text1"/>
        </w:rPr>
      </w:pPr>
      <w:r w:rsidRPr="003E7A66">
        <w:rPr>
          <w:i/>
          <w:color w:val="000000" w:themeColor="text1"/>
        </w:rPr>
        <w:t>Selected Poems</w:t>
      </w:r>
      <w:r w:rsidRPr="003E7A66">
        <w:rPr>
          <w:color w:val="000000" w:themeColor="text1"/>
        </w:rPr>
        <w:t xml:space="preserve"> (1953)</w:t>
      </w:r>
    </w:p>
    <w:p w:rsidR="00C90C0D" w:rsidRPr="003E7A66" w:rsidRDefault="00C90C0D" w:rsidP="00C90C0D">
      <w:pPr>
        <w:spacing w:line="240" w:lineRule="auto"/>
        <w:rPr>
          <w:color w:val="000000" w:themeColor="text1"/>
        </w:rPr>
      </w:pPr>
      <w:r w:rsidRPr="003E7A66">
        <w:rPr>
          <w:i/>
          <w:color w:val="000000" w:themeColor="text1"/>
        </w:rPr>
        <w:t>Complete Poems.</w:t>
      </w:r>
      <w:r w:rsidRPr="003E7A66">
        <w:rPr>
          <w:color w:val="000000" w:themeColor="text1"/>
        </w:rPr>
        <w:t xml:space="preserve"> Ed. William J. Maxwell. </w:t>
      </w:r>
      <w:r w:rsidR="00807939">
        <w:rPr>
          <w:color w:val="000000" w:themeColor="text1"/>
        </w:rPr>
        <w:t>(</w:t>
      </w:r>
      <w:r w:rsidRPr="003E7A66">
        <w:rPr>
          <w:color w:val="000000" w:themeColor="text1"/>
        </w:rPr>
        <w:t>2004</w:t>
      </w:r>
      <w:r w:rsidR="00807939">
        <w:rPr>
          <w:color w:val="000000" w:themeColor="text1"/>
        </w:rPr>
        <w:t>)</w:t>
      </w:r>
      <w:r w:rsidRPr="003E7A66">
        <w:rPr>
          <w:color w:val="000000" w:themeColor="text1"/>
        </w:rPr>
        <w:t xml:space="preserve"> </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Selected Essays</w:t>
      </w:r>
    </w:p>
    <w:p w:rsidR="00C90C0D" w:rsidRPr="003E7A66" w:rsidRDefault="00C90C0D" w:rsidP="00C90C0D">
      <w:pPr>
        <w:spacing w:line="240" w:lineRule="auto"/>
        <w:rPr>
          <w:color w:val="000000" w:themeColor="text1"/>
        </w:rPr>
      </w:pPr>
      <w:r w:rsidRPr="003E7A66">
        <w:rPr>
          <w:color w:val="000000" w:themeColor="text1"/>
        </w:rPr>
        <w:lastRenderedPageBreak/>
        <w:t xml:space="preserve">“Soviet Russia and the Negro” </w:t>
      </w:r>
      <w:r w:rsidRPr="003E7A66">
        <w:rPr>
          <w:i/>
          <w:color w:val="000000" w:themeColor="text1"/>
        </w:rPr>
        <w:t>Crisis</w:t>
      </w:r>
      <w:r w:rsidRPr="003E7A66">
        <w:rPr>
          <w:color w:val="000000" w:themeColor="text1"/>
        </w:rPr>
        <w:t xml:space="preserve"> </w:t>
      </w:r>
      <w:r w:rsidR="008B42D1">
        <w:rPr>
          <w:color w:val="000000" w:themeColor="text1"/>
        </w:rPr>
        <w:t>(</w:t>
      </w:r>
      <w:r w:rsidRPr="003E7A66">
        <w:rPr>
          <w:color w:val="000000" w:themeColor="text1"/>
        </w:rPr>
        <w:t>1923/24</w:t>
      </w:r>
      <w:r w:rsidR="008B42D1">
        <w:rPr>
          <w:color w:val="000000" w:themeColor="text1"/>
        </w:rPr>
        <w:t>)</w:t>
      </w:r>
    </w:p>
    <w:p w:rsidR="00C90C0D" w:rsidRPr="003E7A66" w:rsidRDefault="00C90C0D" w:rsidP="00C90C0D">
      <w:pPr>
        <w:spacing w:line="240" w:lineRule="auto"/>
        <w:rPr>
          <w:color w:val="000000" w:themeColor="text1"/>
        </w:rPr>
      </w:pPr>
      <w:r w:rsidRPr="003E7A66">
        <w:rPr>
          <w:color w:val="000000" w:themeColor="text1"/>
        </w:rPr>
        <w:t xml:space="preserve"> </w:t>
      </w:r>
      <w:proofErr w:type="gramStart"/>
      <w:r w:rsidRPr="003E7A66">
        <w:rPr>
          <w:color w:val="000000" w:themeColor="text1"/>
        </w:rPr>
        <w:t>“</w:t>
      </w:r>
      <w:proofErr w:type="spellStart"/>
      <w:r w:rsidRPr="003E7A66">
        <w:rPr>
          <w:color w:val="000000" w:themeColor="text1"/>
        </w:rPr>
        <w:t>Negry</w:t>
      </w:r>
      <w:proofErr w:type="spellEnd"/>
      <w:r w:rsidRPr="003E7A66">
        <w:rPr>
          <w:color w:val="000000" w:themeColor="text1"/>
        </w:rPr>
        <w:t xml:space="preserve"> v </w:t>
      </w:r>
      <w:proofErr w:type="spellStart"/>
      <w:r w:rsidRPr="003E7A66">
        <w:rPr>
          <w:color w:val="000000" w:themeColor="text1"/>
        </w:rPr>
        <w:t>Amerike</w:t>
      </w:r>
      <w:proofErr w:type="spellEnd"/>
      <w:r w:rsidRPr="003E7A66">
        <w:rPr>
          <w:color w:val="000000" w:themeColor="text1"/>
        </w:rPr>
        <w:t xml:space="preserve">” </w:t>
      </w:r>
      <w:r w:rsidR="008B42D1">
        <w:rPr>
          <w:color w:val="000000" w:themeColor="text1"/>
        </w:rPr>
        <w:t>(</w:t>
      </w:r>
      <w:r w:rsidRPr="003E7A66">
        <w:rPr>
          <w:color w:val="000000" w:themeColor="text1"/>
        </w:rPr>
        <w:t>1923</w:t>
      </w:r>
      <w:r w:rsidR="008B42D1">
        <w:rPr>
          <w:color w:val="000000" w:themeColor="text1"/>
        </w:rPr>
        <w:t>).</w:t>
      </w:r>
      <w:proofErr w:type="gramEnd"/>
      <w:r w:rsidR="008B42D1">
        <w:rPr>
          <w:color w:val="000000" w:themeColor="text1"/>
        </w:rPr>
        <w:t xml:space="preserve"> This was </w:t>
      </w:r>
      <w:r w:rsidRPr="003E7A66">
        <w:rPr>
          <w:color w:val="000000" w:themeColor="text1"/>
        </w:rPr>
        <w:t>published as “The Negroes in America,” edited by Alan L. McLeod</w:t>
      </w:r>
      <w:r w:rsidR="008B42D1">
        <w:rPr>
          <w:color w:val="000000" w:themeColor="text1"/>
        </w:rPr>
        <w:t xml:space="preserve"> (</w:t>
      </w:r>
      <w:r w:rsidRPr="003E7A66">
        <w:rPr>
          <w:color w:val="000000" w:themeColor="text1"/>
        </w:rPr>
        <w:t>1977</w:t>
      </w:r>
      <w:r w:rsidR="008B42D1">
        <w:rPr>
          <w:color w:val="000000" w:themeColor="text1"/>
        </w:rPr>
        <w:t>)</w:t>
      </w:r>
      <w:r w:rsidRPr="003E7A66">
        <w:rPr>
          <w:color w:val="000000" w:themeColor="text1"/>
        </w:rPr>
        <w:t>.</w:t>
      </w:r>
    </w:p>
    <w:p w:rsidR="00C90C0D" w:rsidRPr="003E7A66" w:rsidRDefault="00C90C0D" w:rsidP="00C90C0D">
      <w:pPr>
        <w:spacing w:line="240" w:lineRule="auto"/>
        <w:rPr>
          <w:color w:val="000000" w:themeColor="text1"/>
        </w:rPr>
      </w:pPr>
      <w:r w:rsidRPr="003E7A66">
        <w:rPr>
          <w:color w:val="000000" w:themeColor="text1"/>
        </w:rPr>
        <w:t>“</w:t>
      </w:r>
      <w:proofErr w:type="spellStart"/>
      <w:r w:rsidRPr="003E7A66">
        <w:rPr>
          <w:color w:val="000000" w:themeColor="text1"/>
        </w:rPr>
        <w:t>Sudom</w:t>
      </w:r>
      <w:proofErr w:type="spellEnd"/>
      <w:r w:rsidRPr="003E7A66">
        <w:rPr>
          <w:color w:val="000000" w:themeColor="text1"/>
        </w:rPr>
        <w:t xml:space="preserve"> </w:t>
      </w:r>
      <w:proofErr w:type="spellStart"/>
      <w:r w:rsidRPr="003E7A66">
        <w:rPr>
          <w:color w:val="000000" w:themeColor="text1"/>
        </w:rPr>
        <w:t>Lincha</w:t>
      </w:r>
      <w:proofErr w:type="spellEnd"/>
      <w:r w:rsidRPr="003E7A66">
        <w:rPr>
          <w:color w:val="000000" w:themeColor="text1"/>
        </w:rPr>
        <w:t>”</w:t>
      </w:r>
      <w:r w:rsidR="008B42D1">
        <w:rPr>
          <w:color w:val="000000" w:themeColor="text1"/>
        </w:rPr>
        <w:t xml:space="preserve"> (1925). This was </w:t>
      </w:r>
      <w:r w:rsidRPr="003E7A66">
        <w:rPr>
          <w:color w:val="000000" w:themeColor="text1"/>
        </w:rPr>
        <w:t xml:space="preserve">published as “Trial by Lynching: Stories about Negro Life in North America,” </w:t>
      </w:r>
      <w:r w:rsidR="008B42D1">
        <w:rPr>
          <w:color w:val="000000" w:themeColor="text1"/>
        </w:rPr>
        <w:t>edited by Alan L. McLeod (1977).</w:t>
      </w:r>
    </w:p>
    <w:p w:rsidR="00C90C0D" w:rsidRPr="003E7A66" w:rsidRDefault="00C90C0D" w:rsidP="00C90C0D">
      <w:pPr>
        <w:spacing w:line="240" w:lineRule="auto"/>
        <w:rPr>
          <w:color w:val="000000" w:themeColor="text1"/>
        </w:rPr>
      </w:pPr>
      <w:r w:rsidRPr="003E7A66">
        <w:rPr>
          <w:color w:val="000000" w:themeColor="text1"/>
        </w:rPr>
        <w:t xml:space="preserve">“A Negro </w:t>
      </w:r>
      <w:proofErr w:type="gramStart"/>
      <w:r w:rsidRPr="003E7A66">
        <w:rPr>
          <w:color w:val="000000" w:themeColor="text1"/>
        </w:rPr>
        <w:t>to  His</w:t>
      </w:r>
      <w:proofErr w:type="gramEnd"/>
      <w:r w:rsidRPr="003E7A66">
        <w:rPr>
          <w:color w:val="000000" w:themeColor="text1"/>
        </w:rPr>
        <w:t xml:space="preserve"> Critics” (1932)</w:t>
      </w:r>
    </w:p>
    <w:p w:rsidR="00C90C0D" w:rsidRPr="003E7A66" w:rsidRDefault="00C90C0D" w:rsidP="00C90C0D">
      <w:pPr>
        <w:spacing w:line="240" w:lineRule="auto"/>
        <w:rPr>
          <w:color w:val="000000" w:themeColor="text1"/>
        </w:rPr>
      </w:pPr>
      <w:r w:rsidRPr="003E7A66">
        <w:rPr>
          <w:i/>
          <w:color w:val="000000" w:themeColor="text1"/>
        </w:rPr>
        <w:t>Harlem: Negro Metropolis</w:t>
      </w:r>
      <w:r w:rsidRPr="003E7A66">
        <w:rPr>
          <w:color w:val="000000" w:themeColor="text1"/>
        </w:rPr>
        <w:t xml:space="preserve"> (1940)</w:t>
      </w:r>
    </w:p>
    <w:p w:rsidR="00C90C0D" w:rsidRPr="003E7A66" w:rsidRDefault="00C90C0D" w:rsidP="00C90C0D">
      <w:pPr>
        <w:spacing w:line="240" w:lineRule="auto"/>
        <w:rPr>
          <w:color w:val="000000" w:themeColor="text1"/>
        </w:rPr>
      </w:pPr>
      <w:r w:rsidRPr="003E7A66">
        <w:rPr>
          <w:color w:val="000000" w:themeColor="text1"/>
        </w:rPr>
        <w:t>“Why I Became a Catholic”  (1946)</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Novels</w:t>
      </w:r>
    </w:p>
    <w:p w:rsidR="00C90C0D" w:rsidRPr="003E7A66" w:rsidRDefault="00C90C0D" w:rsidP="00C90C0D">
      <w:pPr>
        <w:spacing w:line="240" w:lineRule="auto"/>
        <w:rPr>
          <w:color w:val="000000" w:themeColor="text1"/>
        </w:rPr>
      </w:pPr>
      <w:r w:rsidRPr="003E7A66">
        <w:rPr>
          <w:i/>
          <w:color w:val="000000" w:themeColor="text1"/>
        </w:rPr>
        <w:t>Home to Harlem</w:t>
      </w:r>
      <w:r w:rsidRPr="003E7A66">
        <w:rPr>
          <w:color w:val="000000" w:themeColor="text1"/>
        </w:rPr>
        <w:t xml:space="preserve"> (1928),</w:t>
      </w:r>
    </w:p>
    <w:p w:rsidR="00C90C0D" w:rsidRPr="003E7A66" w:rsidRDefault="00C90C0D" w:rsidP="00C90C0D">
      <w:pPr>
        <w:spacing w:line="240" w:lineRule="auto"/>
        <w:rPr>
          <w:color w:val="000000" w:themeColor="text1"/>
        </w:rPr>
      </w:pPr>
      <w:r w:rsidRPr="003E7A66">
        <w:rPr>
          <w:i/>
          <w:color w:val="000000" w:themeColor="text1"/>
        </w:rPr>
        <w:t xml:space="preserve">Banjo: A Story Without a Plot </w:t>
      </w:r>
      <w:r w:rsidRPr="003E7A66">
        <w:rPr>
          <w:color w:val="000000" w:themeColor="text1"/>
        </w:rPr>
        <w:t>(1929)</w:t>
      </w:r>
    </w:p>
    <w:p w:rsidR="00C90C0D" w:rsidRPr="003E7A66" w:rsidRDefault="00C90C0D" w:rsidP="00C90C0D">
      <w:pPr>
        <w:spacing w:line="240" w:lineRule="auto"/>
        <w:rPr>
          <w:color w:val="000000" w:themeColor="text1"/>
        </w:rPr>
      </w:pPr>
      <w:r w:rsidRPr="003E7A66">
        <w:rPr>
          <w:i/>
          <w:color w:val="000000" w:themeColor="text1"/>
        </w:rPr>
        <w:t>Banana Bottom</w:t>
      </w:r>
      <w:r w:rsidRPr="003E7A66">
        <w:rPr>
          <w:color w:val="000000" w:themeColor="text1"/>
        </w:rPr>
        <w:t xml:space="preserve"> (1933)</w:t>
      </w:r>
    </w:p>
    <w:p w:rsidR="00C90C0D" w:rsidRPr="003E7A66" w:rsidRDefault="00C90C0D" w:rsidP="00C90C0D">
      <w:pPr>
        <w:spacing w:line="240" w:lineRule="auto"/>
        <w:rPr>
          <w:color w:val="000000" w:themeColor="text1"/>
        </w:rPr>
      </w:pPr>
      <w:r w:rsidRPr="003E7A66">
        <w:rPr>
          <w:i/>
          <w:color w:val="000000" w:themeColor="text1"/>
        </w:rPr>
        <w:t>Romance in Marseilles</w:t>
      </w:r>
      <w:r w:rsidRPr="003E7A66">
        <w:rPr>
          <w:color w:val="000000" w:themeColor="text1"/>
        </w:rPr>
        <w:t xml:space="preserve"> (1929-32, unpublished)</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Short Stories</w:t>
      </w:r>
    </w:p>
    <w:p w:rsidR="00C90C0D" w:rsidRPr="003E7A66" w:rsidRDefault="00C90C0D" w:rsidP="00C90C0D">
      <w:pPr>
        <w:spacing w:line="240" w:lineRule="auto"/>
        <w:rPr>
          <w:color w:val="000000" w:themeColor="text1"/>
        </w:rPr>
      </w:pPr>
      <w:proofErr w:type="spellStart"/>
      <w:r w:rsidRPr="003E7A66">
        <w:rPr>
          <w:i/>
          <w:color w:val="000000" w:themeColor="text1"/>
        </w:rPr>
        <w:t>Gingertown</w:t>
      </w:r>
      <w:proofErr w:type="spellEnd"/>
      <w:r w:rsidRPr="003E7A66">
        <w:rPr>
          <w:color w:val="000000" w:themeColor="text1"/>
        </w:rPr>
        <w:t xml:space="preserve"> (1932)</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Autobiography</w:t>
      </w:r>
    </w:p>
    <w:p w:rsidR="00C90C0D" w:rsidRPr="003E7A66" w:rsidRDefault="00C90C0D" w:rsidP="00C90C0D">
      <w:pPr>
        <w:spacing w:line="240" w:lineRule="auto"/>
        <w:rPr>
          <w:color w:val="000000" w:themeColor="text1"/>
        </w:rPr>
      </w:pPr>
      <w:r w:rsidRPr="003E7A66">
        <w:rPr>
          <w:i/>
          <w:color w:val="000000" w:themeColor="text1"/>
        </w:rPr>
        <w:t>A Long Way from Home</w:t>
      </w:r>
      <w:r w:rsidRPr="003E7A66">
        <w:rPr>
          <w:color w:val="000000" w:themeColor="text1"/>
        </w:rPr>
        <w:t xml:space="preserve"> (1937) </w:t>
      </w:r>
    </w:p>
    <w:p w:rsidR="00C90C0D" w:rsidRPr="003E7A66" w:rsidRDefault="00C90C0D" w:rsidP="00C90C0D">
      <w:pPr>
        <w:spacing w:line="240" w:lineRule="auto"/>
        <w:rPr>
          <w:color w:val="000000" w:themeColor="text1"/>
        </w:rPr>
      </w:pPr>
      <w:r w:rsidRPr="003E7A66">
        <w:rPr>
          <w:i/>
          <w:color w:val="000000" w:themeColor="text1"/>
        </w:rPr>
        <w:t>My Green Hills of Jamaica</w:t>
      </w:r>
      <w:r w:rsidRPr="003E7A66">
        <w:rPr>
          <w:color w:val="000000" w:themeColor="text1"/>
        </w:rPr>
        <w:t xml:space="preserve"> (1979)</w:t>
      </w:r>
    </w:p>
    <w:p w:rsidR="00C90C0D" w:rsidRPr="003E7A66" w:rsidRDefault="00C90C0D" w:rsidP="00C90C0D">
      <w:pPr>
        <w:spacing w:line="240" w:lineRule="auto"/>
        <w:rPr>
          <w:color w:val="000000" w:themeColor="text1"/>
        </w:rPr>
      </w:pPr>
    </w:p>
    <w:p w:rsidR="00C90C0D" w:rsidRPr="003E7A66" w:rsidRDefault="00C90C0D" w:rsidP="00C90C0D">
      <w:pPr>
        <w:spacing w:line="240" w:lineRule="auto"/>
        <w:rPr>
          <w:color w:val="000000" w:themeColor="text1"/>
        </w:rPr>
      </w:pPr>
      <w:r w:rsidRPr="003E7A66">
        <w:rPr>
          <w:color w:val="000000" w:themeColor="text1"/>
        </w:rPr>
        <w:t>Further reading</w:t>
      </w:r>
    </w:p>
    <w:p w:rsidR="00C90C0D" w:rsidRPr="003E7A66" w:rsidRDefault="00C90C0D" w:rsidP="00C90C0D">
      <w:pPr>
        <w:spacing w:line="240" w:lineRule="auto"/>
        <w:rPr>
          <w:color w:val="000000" w:themeColor="text1"/>
        </w:rPr>
      </w:pPr>
      <w:r w:rsidRPr="003E7A66">
        <w:rPr>
          <w:color w:val="000000" w:themeColor="text1"/>
        </w:rPr>
        <w:t xml:space="preserve">Cooper, Wayne F. </w:t>
      </w:r>
      <w:r w:rsidRPr="003E7A66">
        <w:rPr>
          <w:i/>
          <w:color w:val="000000" w:themeColor="text1"/>
        </w:rPr>
        <w:t>Claude McKay: Rebel Sojourner in the Harlem Renaissance: A Biography</w:t>
      </w:r>
      <w:r w:rsidRPr="003E7A66">
        <w:rPr>
          <w:color w:val="000000" w:themeColor="text1"/>
        </w:rPr>
        <w:t xml:space="preserve">. </w:t>
      </w:r>
      <w:r w:rsidR="00D71E0D">
        <w:rPr>
          <w:color w:val="000000" w:themeColor="text1"/>
        </w:rPr>
        <w:t xml:space="preserve">Baton Rouge: </w:t>
      </w:r>
      <w:r w:rsidRPr="003E7A66">
        <w:rPr>
          <w:color w:val="000000" w:themeColor="text1"/>
        </w:rPr>
        <w:t>Louisiana State UP, 1987.</w:t>
      </w:r>
    </w:p>
    <w:p w:rsidR="00C90C0D" w:rsidRPr="003E7A66" w:rsidRDefault="00C90C0D" w:rsidP="00C90C0D">
      <w:pPr>
        <w:spacing w:line="240" w:lineRule="auto"/>
        <w:rPr>
          <w:color w:val="000000" w:themeColor="text1"/>
        </w:rPr>
      </w:pPr>
      <w:proofErr w:type="spellStart"/>
      <w:r w:rsidRPr="003E7A66">
        <w:rPr>
          <w:color w:val="000000" w:themeColor="text1"/>
        </w:rPr>
        <w:t>Tillery</w:t>
      </w:r>
      <w:proofErr w:type="spellEnd"/>
      <w:r w:rsidRPr="003E7A66">
        <w:rPr>
          <w:color w:val="000000" w:themeColor="text1"/>
        </w:rPr>
        <w:t xml:space="preserve">, Tyrone. </w:t>
      </w:r>
      <w:r w:rsidRPr="003E7A66">
        <w:rPr>
          <w:i/>
          <w:color w:val="000000" w:themeColor="text1"/>
        </w:rPr>
        <w:t>Claude McKay: A Black Poet’s Struggle for Identity</w:t>
      </w:r>
      <w:r w:rsidRPr="003E7A66">
        <w:rPr>
          <w:color w:val="000000" w:themeColor="text1"/>
        </w:rPr>
        <w:t xml:space="preserve">. </w:t>
      </w:r>
      <w:r w:rsidR="00D71E0D">
        <w:rPr>
          <w:color w:val="000000" w:themeColor="text1"/>
        </w:rPr>
        <w:t xml:space="preserve">Amherst: </w:t>
      </w:r>
      <w:r w:rsidRPr="003E7A66">
        <w:rPr>
          <w:color w:val="000000" w:themeColor="text1"/>
        </w:rPr>
        <w:t>U of Massachusetts P, 1992.</w:t>
      </w:r>
    </w:p>
    <w:p w:rsidR="00C90C0D" w:rsidRPr="003E7A66" w:rsidRDefault="00C90C0D" w:rsidP="00C90C0D">
      <w:pPr>
        <w:spacing w:line="240" w:lineRule="auto"/>
        <w:rPr>
          <w:color w:val="000000" w:themeColor="text1"/>
        </w:rPr>
      </w:pPr>
      <w:r w:rsidRPr="003E7A66">
        <w:rPr>
          <w:color w:val="000000" w:themeColor="text1"/>
        </w:rPr>
        <w:t xml:space="preserve">James, Winston. </w:t>
      </w:r>
      <w:r w:rsidRPr="003E7A66">
        <w:rPr>
          <w:i/>
          <w:color w:val="000000" w:themeColor="text1"/>
        </w:rPr>
        <w:t>A Fierce Hatred of Injustice: Claude McKay’s Jamaican Poetry of Rebellion</w:t>
      </w:r>
      <w:r w:rsidRPr="003E7A66">
        <w:rPr>
          <w:color w:val="000000" w:themeColor="text1"/>
        </w:rPr>
        <w:t xml:space="preserve">. </w:t>
      </w:r>
      <w:r w:rsidR="00D71E0D">
        <w:rPr>
          <w:color w:val="000000" w:themeColor="text1"/>
        </w:rPr>
        <w:t xml:space="preserve">London: Verso, </w:t>
      </w:r>
      <w:r w:rsidRPr="003E7A66">
        <w:rPr>
          <w:color w:val="000000" w:themeColor="text1"/>
        </w:rPr>
        <w:t>2000.</w:t>
      </w:r>
    </w:p>
    <w:p w:rsidR="00C90C0D" w:rsidRPr="003E7A66" w:rsidRDefault="00C90C0D" w:rsidP="00C90C0D">
      <w:pPr>
        <w:spacing w:line="240" w:lineRule="auto"/>
        <w:rPr>
          <w:color w:val="000000" w:themeColor="text1"/>
        </w:rPr>
      </w:pPr>
      <w:proofErr w:type="spellStart"/>
      <w:r w:rsidRPr="003E7A66">
        <w:rPr>
          <w:color w:val="000000" w:themeColor="text1"/>
        </w:rPr>
        <w:lastRenderedPageBreak/>
        <w:t>Gosciak</w:t>
      </w:r>
      <w:proofErr w:type="spellEnd"/>
      <w:r w:rsidRPr="003E7A66">
        <w:rPr>
          <w:color w:val="000000" w:themeColor="text1"/>
        </w:rPr>
        <w:t xml:space="preserve">, Josh. </w:t>
      </w:r>
      <w:r w:rsidRPr="003E7A66">
        <w:rPr>
          <w:i/>
          <w:color w:val="000000" w:themeColor="text1"/>
        </w:rPr>
        <w:t>The Shadowed Country: Claude McKay and the Romance of the Victorians</w:t>
      </w:r>
      <w:r w:rsidRPr="003E7A66">
        <w:rPr>
          <w:color w:val="000000" w:themeColor="text1"/>
        </w:rPr>
        <w:t>.</w:t>
      </w:r>
      <w:r w:rsidR="00B3782B">
        <w:rPr>
          <w:color w:val="000000" w:themeColor="text1"/>
        </w:rPr>
        <w:t xml:space="preserve"> New Brunswick: Rutgers UP. </w:t>
      </w:r>
      <w:r w:rsidRPr="003E7A66">
        <w:rPr>
          <w:color w:val="000000" w:themeColor="text1"/>
        </w:rPr>
        <w:t xml:space="preserve">2006. </w:t>
      </w:r>
    </w:p>
    <w:p w:rsidR="00C90C0D" w:rsidRPr="003E7A66" w:rsidRDefault="00C90C0D" w:rsidP="00C90C0D">
      <w:pPr>
        <w:spacing w:line="240" w:lineRule="auto"/>
        <w:rPr>
          <w:color w:val="000000" w:themeColor="text1"/>
        </w:rPr>
      </w:pPr>
      <w:r w:rsidRPr="003E7A66">
        <w:rPr>
          <w:color w:val="000000" w:themeColor="text1"/>
        </w:rPr>
        <w:t xml:space="preserve">Holcomb, Gary Edward. </w:t>
      </w:r>
      <w:r w:rsidRPr="003E7A66">
        <w:rPr>
          <w:i/>
          <w:color w:val="000000" w:themeColor="text1"/>
        </w:rPr>
        <w:t>Claude McKay, Codename Sasha: Queer Black Marxism and the Harlem Renaissance</w:t>
      </w:r>
      <w:r w:rsidRPr="003E7A66">
        <w:rPr>
          <w:color w:val="000000" w:themeColor="text1"/>
        </w:rPr>
        <w:t xml:space="preserve">. Gainesville: UP of Florida, 2007. </w:t>
      </w:r>
    </w:p>
    <w:p w:rsidR="00C90C0D" w:rsidRPr="003E7A66" w:rsidRDefault="00C90C0D" w:rsidP="00C90C0D">
      <w:pPr>
        <w:spacing w:line="240" w:lineRule="auto"/>
        <w:rPr>
          <w:color w:val="000000" w:themeColor="text1"/>
        </w:rPr>
      </w:pPr>
      <w:r w:rsidRPr="003E7A66">
        <w:rPr>
          <w:color w:val="000000" w:themeColor="text1"/>
        </w:rPr>
        <w:t xml:space="preserve">Baldwin, Kate. </w:t>
      </w:r>
      <w:r w:rsidRPr="003E7A66">
        <w:rPr>
          <w:i/>
          <w:color w:val="000000" w:themeColor="text1"/>
        </w:rPr>
        <w:t>Beyond the Color Line and Iron Curtain: Reading Encounters between Black and Red, 1922-1963</w:t>
      </w:r>
      <w:r w:rsidRPr="003E7A66">
        <w:rPr>
          <w:color w:val="000000" w:themeColor="text1"/>
        </w:rPr>
        <w:t xml:space="preserve">. </w:t>
      </w:r>
      <w:r w:rsidR="008E6498" w:rsidRPr="003E7A66">
        <w:rPr>
          <w:color w:val="000000" w:themeColor="text1"/>
        </w:rPr>
        <w:t xml:space="preserve">Durham: Duke UP, </w:t>
      </w:r>
      <w:r w:rsidRPr="003E7A66">
        <w:rPr>
          <w:color w:val="000000" w:themeColor="text1"/>
        </w:rPr>
        <w:t>2002.</w:t>
      </w:r>
    </w:p>
    <w:p w:rsidR="005663D9" w:rsidRPr="003E7A66" w:rsidRDefault="00E3253F">
      <w:pPr>
        <w:rPr>
          <w:color w:val="000000" w:themeColor="text1"/>
        </w:rPr>
      </w:pPr>
      <w:r w:rsidRPr="003E7A66">
        <w:rPr>
          <w:color w:val="000000" w:themeColor="text1"/>
        </w:rPr>
        <w:br/>
        <w:t>S</w:t>
      </w:r>
      <w:r w:rsidRPr="003E7A66">
        <w:rPr>
          <w:color w:val="000000" w:themeColor="text1"/>
          <w:lang w:val="de-DE"/>
        </w:rPr>
        <w:t>ören Fröhlich, University of California, San Diego</w:t>
      </w:r>
    </w:p>
    <w:sectPr w:rsidR="005663D9" w:rsidRPr="003E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0D"/>
    <w:rsid w:val="000509A7"/>
    <w:rsid w:val="00060456"/>
    <w:rsid w:val="000E46B6"/>
    <w:rsid w:val="001B64BB"/>
    <w:rsid w:val="00216C6E"/>
    <w:rsid w:val="0023560E"/>
    <w:rsid w:val="002F7A88"/>
    <w:rsid w:val="00332C93"/>
    <w:rsid w:val="00336761"/>
    <w:rsid w:val="003E7A66"/>
    <w:rsid w:val="004201DE"/>
    <w:rsid w:val="004C5927"/>
    <w:rsid w:val="004E496D"/>
    <w:rsid w:val="005663D9"/>
    <w:rsid w:val="00577AE0"/>
    <w:rsid w:val="005D7D88"/>
    <w:rsid w:val="005F3311"/>
    <w:rsid w:val="005F40AC"/>
    <w:rsid w:val="0060646C"/>
    <w:rsid w:val="00623262"/>
    <w:rsid w:val="00636C96"/>
    <w:rsid w:val="00705682"/>
    <w:rsid w:val="007749FE"/>
    <w:rsid w:val="007800CD"/>
    <w:rsid w:val="00807939"/>
    <w:rsid w:val="00861CF3"/>
    <w:rsid w:val="008819F6"/>
    <w:rsid w:val="00885FE7"/>
    <w:rsid w:val="008B42D1"/>
    <w:rsid w:val="008E6498"/>
    <w:rsid w:val="00905F0A"/>
    <w:rsid w:val="00961815"/>
    <w:rsid w:val="009E24EA"/>
    <w:rsid w:val="009F6CA9"/>
    <w:rsid w:val="00A0442A"/>
    <w:rsid w:val="00A56746"/>
    <w:rsid w:val="00A75F70"/>
    <w:rsid w:val="00AB70C1"/>
    <w:rsid w:val="00AD60B9"/>
    <w:rsid w:val="00B215AC"/>
    <w:rsid w:val="00B30A77"/>
    <w:rsid w:val="00B3782B"/>
    <w:rsid w:val="00BB641B"/>
    <w:rsid w:val="00BC6FF5"/>
    <w:rsid w:val="00C73E24"/>
    <w:rsid w:val="00C90C0D"/>
    <w:rsid w:val="00CB2E97"/>
    <w:rsid w:val="00CB349E"/>
    <w:rsid w:val="00CD38A0"/>
    <w:rsid w:val="00CF0760"/>
    <w:rsid w:val="00D10660"/>
    <w:rsid w:val="00D43AB9"/>
    <w:rsid w:val="00D63AD9"/>
    <w:rsid w:val="00D71E0D"/>
    <w:rsid w:val="00DA3841"/>
    <w:rsid w:val="00DD0ECF"/>
    <w:rsid w:val="00E31C50"/>
    <w:rsid w:val="00E3253F"/>
    <w:rsid w:val="00E46720"/>
    <w:rsid w:val="00E80A37"/>
    <w:rsid w:val="00EB3A60"/>
    <w:rsid w:val="00F96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0D"/>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311"/>
    <w:rPr>
      <w:rFonts w:ascii="Tahoma" w:hAnsi="Tahoma" w:cs="Tahoma"/>
      <w:sz w:val="16"/>
      <w:szCs w:val="16"/>
    </w:rPr>
  </w:style>
  <w:style w:type="paragraph" w:styleId="Caption">
    <w:name w:val="caption"/>
    <w:basedOn w:val="Normal"/>
    <w:next w:val="Normal"/>
    <w:uiPriority w:val="35"/>
    <w:unhideWhenUsed/>
    <w:qFormat/>
    <w:rsid w:val="00577AE0"/>
    <w:pPr>
      <w:spacing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967D7"/>
    <w:rPr>
      <w:sz w:val="18"/>
      <w:szCs w:val="18"/>
    </w:rPr>
  </w:style>
  <w:style w:type="paragraph" w:styleId="CommentText">
    <w:name w:val="annotation text"/>
    <w:basedOn w:val="Normal"/>
    <w:link w:val="CommentTextChar"/>
    <w:uiPriority w:val="99"/>
    <w:semiHidden/>
    <w:unhideWhenUsed/>
    <w:rsid w:val="00F967D7"/>
    <w:pPr>
      <w:spacing w:line="240" w:lineRule="auto"/>
    </w:pPr>
    <w:rPr>
      <w:szCs w:val="24"/>
    </w:rPr>
  </w:style>
  <w:style w:type="character" w:customStyle="1" w:styleId="CommentTextChar">
    <w:name w:val="Comment Text Char"/>
    <w:basedOn w:val="DefaultParagraphFont"/>
    <w:link w:val="CommentText"/>
    <w:uiPriority w:val="99"/>
    <w:semiHidden/>
    <w:rsid w:val="00F967D7"/>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967D7"/>
    <w:rPr>
      <w:b/>
      <w:bCs/>
      <w:sz w:val="20"/>
      <w:szCs w:val="20"/>
    </w:rPr>
  </w:style>
  <w:style w:type="character" w:customStyle="1" w:styleId="CommentSubjectChar">
    <w:name w:val="Comment Subject Char"/>
    <w:basedOn w:val="CommentTextChar"/>
    <w:link w:val="CommentSubject"/>
    <w:uiPriority w:val="99"/>
    <w:semiHidden/>
    <w:rsid w:val="00F967D7"/>
    <w:rPr>
      <w:rFonts w:ascii="Times New Roman" w:hAnsi="Times New Roman"/>
      <w:b/>
      <w:bCs/>
      <w:sz w:val="20"/>
      <w:szCs w:val="20"/>
    </w:rPr>
  </w:style>
  <w:style w:type="paragraph" w:styleId="Revision">
    <w:name w:val="Revision"/>
    <w:hidden/>
    <w:uiPriority w:val="99"/>
    <w:semiHidden/>
    <w:rsid w:val="00DD0EC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0D"/>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311"/>
    <w:rPr>
      <w:rFonts w:ascii="Tahoma" w:hAnsi="Tahoma" w:cs="Tahoma"/>
      <w:sz w:val="16"/>
      <w:szCs w:val="16"/>
    </w:rPr>
  </w:style>
  <w:style w:type="paragraph" w:styleId="Caption">
    <w:name w:val="caption"/>
    <w:basedOn w:val="Normal"/>
    <w:next w:val="Normal"/>
    <w:uiPriority w:val="35"/>
    <w:unhideWhenUsed/>
    <w:qFormat/>
    <w:rsid w:val="00577AE0"/>
    <w:pPr>
      <w:spacing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967D7"/>
    <w:rPr>
      <w:sz w:val="18"/>
      <w:szCs w:val="18"/>
    </w:rPr>
  </w:style>
  <w:style w:type="paragraph" w:styleId="CommentText">
    <w:name w:val="annotation text"/>
    <w:basedOn w:val="Normal"/>
    <w:link w:val="CommentTextChar"/>
    <w:uiPriority w:val="99"/>
    <w:semiHidden/>
    <w:unhideWhenUsed/>
    <w:rsid w:val="00F967D7"/>
    <w:pPr>
      <w:spacing w:line="240" w:lineRule="auto"/>
    </w:pPr>
    <w:rPr>
      <w:szCs w:val="24"/>
    </w:rPr>
  </w:style>
  <w:style w:type="character" w:customStyle="1" w:styleId="CommentTextChar">
    <w:name w:val="Comment Text Char"/>
    <w:basedOn w:val="DefaultParagraphFont"/>
    <w:link w:val="CommentText"/>
    <w:uiPriority w:val="99"/>
    <w:semiHidden/>
    <w:rsid w:val="00F967D7"/>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967D7"/>
    <w:rPr>
      <w:b/>
      <w:bCs/>
      <w:sz w:val="20"/>
      <w:szCs w:val="20"/>
    </w:rPr>
  </w:style>
  <w:style w:type="character" w:customStyle="1" w:styleId="CommentSubjectChar">
    <w:name w:val="Comment Subject Char"/>
    <w:basedOn w:val="CommentTextChar"/>
    <w:link w:val="CommentSubject"/>
    <w:uiPriority w:val="99"/>
    <w:semiHidden/>
    <w:rsid w:val="00F967D7"/>
    <w:rPr>
      <w:rFonts w:ascii="Times New Roman" w:hAnsi="Times New Roman"/>
      <w:b/>
      <w:bCs/>
      <w:sz w:val="20"/>
      <w:szCs w:val="20"/>
    </w:rPr>
  </w:style>
  <w:style w:type="paragraph" w:styleId="Revision">
    <w:name w:val="Revision"/>
    <w:hidden/>
    <w:uiPriority w:val="99"/>
    <w:semiHidden/>
    <w:rsid w:val="00DD0EC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1916</Words>
  <Characters>10923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Mintz</dc:creator>
  <cp:keywords/>
  <dc:description/>
  <cp:lastModifiedBy>Stephen Ross</cp:lastModifiedBy>
  <cp:revision>2</cp:revision>
  <dcterms:created xsi:type="dcterms:W3CDTF">2015-06-24T22:27:00Z</dcterms:created>
  <dcterms:modified xsi:type="dcterms:W3CDTF">2015-06-24T22:27:00Z</dcterms:modified>
</cp:coreProperties>
</file>