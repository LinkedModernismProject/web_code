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6232E5" w14:textId="77777777" w:rsidR="00B757D2" w:rsidRPr="00B757D2" w:rsidRDefault="00B757D2" w:rsidP="00DE3F05">
      <w:pPr>
        <w:spacing w:line="240" w:lineRule="auto"/>
        <w:jc w:val="both"/>
        <w:rPr>
          <w:ins w:id="0" w:author="Bru Sascha" w:date="2013-07-09T15:16:00Z"/>
          <w:rFonts w:ascii="Times New Roman" w:hAnsi="Times New Roman" w:cs="Times New Roman"/>
          <w:sz w:val="24"/>
          <w:szCs w:val="24"/>
          <w:lang w:val="en-US"/>
          <w:rPrChange w:id="1" w:author="Bru Sascha" w:date="2013-07-09T15:16:00Z">
            <w:rPr>
              <w:ins w:id="2" w:author="Bru Sascha" w:date="2013-07-09T15:16:00Z"/>
              <w:rFonts w:ascii="Times New Roman" w:hAnsi="Times New Roman" w:cs="Times New Roman"/>
              <w:b/>
              <w:sz w:val="24"/>
              <w:szCs w:val="24"/>
              <w:lang w:val="en-US"/>
            </w:rPr>
          </w:rPrChange>
        </w:rPr>
      </w:pPr>
      <w:ins w:id="3" w:author="Bru Sascha" w:date="2013-07-09T15:16:00Z">
        <w:r w:rsidRPr="00B757D2">
          <w:rPr>
            <w:rFonts w:ascii="Times New Roman" w:hAnsi="Times New Roman" w:cs="Times New Roman"/>
            <w:sz w:val="24"/>
            <w:szCs w:val="24"/>
            <w:lang w:val="en-US"/>
            <w:rPrChange w:id="4" w:author="Bru Sascha" w:date="2013-07-09T15:16:00Z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rPrChange>
          </w:rPr>
          <w:t>Anne Reverseau</w:t>
        </w:r>
        <w:r w:rsidRPr="00B757D2">
          <w:rPr>
            <w:rFonts w:ascii="Times New Roman" w:hAnsi="Times New Roman" w:cs="Times New Roman"/>
            <w:sz w:val="24"/>
            <w:szCs w:val="24"/>
            <w:lang w:val="en-US"/>
            <w:rPrChange w:id="5" w:author="Bru Sascha" w:date="2013-07-09T15:16:00Z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rPrChange>
          </w:rPr>
          <w:t xml:space="preserve"> </w:t>
        </w:r>
      </w:ins>
    </w:p>
    <w:p w14:paraId="5F924D03" w14:textId="32449F31" w:rsidR="00484FE9" w:rsidRPr="00EE7BEE" w:rsidRDefault="00AE79EC" w:rsidP="00DE3F0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E7BEE">
        <w:rPr>
          <w:rFonts w:ascii="Times New Roman" w:hAnsi="Times New Roman" w:cs="Times New Roman"/>
          <w:b/>
          <w:sz w:val="24"/>
          <w:szCs w:val="24"/>
          <w:lang w:val="en-US"/>
        </w:rPr>
        <w:t xml:space="preserve">Jules </w:t>
      </w:r>
      <w:proofErr w:type="spellStart"/>
      <w:r w:rsidR="006E31A6" w:rsidRPr="00EE7BEE">
        <w:rPr>
          <w:rFonts w:ascii="Times New Roman" w:hAnsi="Times New Roman" w:cs="Times New Roman"/>
          <w:b/>
          <w:sz w:val="24"/>
          <w:szCs w:val="24"/>
          <w:lang w:val="en-US"/>
        </w:rPr>
        <w:t>Laforgue</w:t>
      </w:r>
      <w:proofErr w:type="spellEnd"/>
      <w:r w:rsidR="006E31A6" w:rsidRPr="00EE7BE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ins w:id="6" w:author="Bru Sascha" w:date="2013-07-09T15:16:00Z">
        <w:r w:rsidR="00B757D2" w:rsidRPr="00B757D2">
          <w:rPr>
            <w:rFonts w:ascii="Times New Roman" w:hAnsi="Times New Roman" w:cs="Times New Roman"/>
            <w:b/>
            <w:sz w:val="24"/>
            <w:szCs w:val="24"/>
            <w:lang w:val="en-US"/>
            <w:rPrChange w:id="7" w:author="Bru Sascha" w:date="2013-07-09T15:16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 xml:space="preserve">(1860-1887) </w:t>
        </w:r>
      </w:ins>
      <w:del w:id="8" w:author="Bru Sascha" w:date="2013-07-09T15:16:00Z">
        <w:r w:rsidR="00106405" w:rsidRPr="00EE7BEE" w:rsidDel="00B757D2">
          <w:rPr>
            <w:rFonts w:ascii="Times New Roman" w:hAnsi="Times New Roman" w:cs="Times New Roman"/>
            <w:b/>
            <w:sz w:val="24"/>
            <w:szCs w:val="24"/>
            <w:lang w:val="en-US"/>
          </w:rPr>
          <w:delText>(200 words)</w:delText>
        </w:r>
        <w:r w:rsidRPr="00EE7BEE" w:rsidDel="00B757D2">
          <w:rPr>
            <w:rFonts w:ascii="Times New Roman" w:hAnsi="Times New Roman" w:cs="Times New Roman"/>
            <w:b/>
            <w:sz w:val="24"/>
            <w:szCs w:val="24"/>
            <w:lang w:val="en-US"/>
          </w:rPr>
          <w:delText xml:space="preserve"> – Anne Reverseau</w:delText>
        </w:r>
      </w:del>
    </w:p>
    <w:p w14:paraId="0AA14914" w14:textId="0D9BE941" w:rsidR="00106405" w:rsidRDefault="00E8207E" w:rsidP="00DE3F05">
      <w:pPr>
        <w:spacing w:line="240" w:lineRule="auto"/>
        <w:jc w:val="both"/>
        <w:rPr>
          <w:ins w:id="9" w:author="Bru Sascha" w:date="2013-07-09T15:18:00Z"/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</w:pPr>
      <w:r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Jules </w:t>
      </w:r>
      <w:proofErr w:type="spellStart"/>
      <w:r w:rsidRPr="00D26F0D">
        <w:rPr>
          <w:rFonts w:ascii="Times New Roman" w:hAnsi="Times New Roman" w:cs="Times New Roman"/>
          <w:sz w:val="24"/>
          <w:szCs w:val="24"/>
          <w:lang w:val="en-US"/>
        </w:rPr>
        <w:t>Laforgue</w:t>
      </w:r>
      <w:proofErr w:type="spellEnd"/>
      <w:r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10" w:author="Bru Sascha" w:date="2013-07-09T15:16:00Z">
        <w:r w:rsidRPr="00D26F0D" w:rsidDel="00B757D2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(1860-1887) </w:delText>
        </w:r>
      </w:del>
      <w:r w:rsidRPr="00D26F0D">
        <w:rPr>
          <w:rFonts w:ascii="Times New Roman" w:hAnsi="Times New Roman" w:cs="Times New Roman"/>
          <w:sz w:val="24"/>
          <w:szCs w:val="24"/>
          <w:lang w:val="en-US"/>
        </w:rPr>
        <w:t>is one of the French “</w:t>
      </w:r>
      <w:proofErr w:type="spellStart"/>
      <w:r w:rsidRPr="00D26F0D">
        <w:rPr>
          <w:rFonts w:ascii="Times New Roman" w:hAnsi="Times New Roman" w:cs="Times New Roman"/>
          <w:sz w:val="24"/>
          <w:szCs w:val="24"/>
          <w:lang w:val="en-US"/>
        </w:rPr>
        <w:t>poètes</w:t>
      </w:r>
      <w:proofErr w:type="spellEnd"/>
      <w:r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6F0D">
        <w:rPr>
          <w:rFonts w:ascii="Times New Roman" w:hAnsi="Times New Roman" w:cs="Times New Roman"/>
          <w:sz w:val="24"/>
          <w:szCs w:val="24"/>
          <w:lang w:val="en-US"/>
        </w:rPr>
        <w:t>maudits</w:t>
      </w:r>
      <w:proofErr w:type="spellEnd"/>
      <w:r w:rsidRPr="00D26F0D">
        <w:rPr>
          <w:rFonts w:ascii="Times New Roman" w:hAnsi="Times New Roman" w:cs="Times New Roman"/>
          <w:sz w:val="24"/>
          <w:szCs w:val="24"/>
          <w:lang w:val="en-US"/>
        </w:rPr>
        <w:t>” of the late 19</w:t>
      </w:r>
      <w:r w:rsidRPr="00D26F0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ins w:id="11" w:author="Bru Sascha" w:date="2013-07-09T15:16:00Z">
        <w:r w:rsidR="00B757D2">
          <w:rPr>
            <w:rFonts w:ascii="Times New Roman" w:hAnsi="Times New Roman" w:cs="Times New Roman"/>
            <w:sz w:val="24"/>
            <w:szCs w:val="24"/>
            <w:lang w:val="en-US"/>
          </w:rPr>
          <w:t>c</w:t>
        </w:r>
      </w:ins>
      <w:del w:id="12" w:author="Bru Sascha" w:date="2013-07-09T15:16:00Z">
        <w:r w:rsidRPr="00D26F0D" w:rsidDel="00B757D2">
          <w:rPr>
            <w:rFonts w:ascii="Times New Roman" w:hAnsi="Times New Roman" w:cs="Times New Roman"/>
            <w:sz w:val="24"/>
            <w:szCs w:val="24"/>
            <w:lang w:val="en-US"/>
          </w:rPr>
          <w:delText>C</w:delText>
        </w:r>
      </w:del>
      <w:r w:rsidRPr="00D26F0D">
        <w:rPr>
          <w:rFonts w:ascii="Times New Roman" w:hAnsi="Times New Roman" w:cs="Times New Roman"/>
          <w:sz w:val="24"/>
          <w:szCs w:val="24"/>
          <w:lang w:val="en-US"/>
        </w:rPr>
        <w:t>entury</w:t>
      </w:r>
      <w:r w:rsidR="00F3770B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81E0B">
        <w:rPr>
          <w:rFonts w:ascii="Times New Roman" w:hAnsi="Times New Roman" w:cs="Times New Roman"/>
          <w:sz w:val="24"/>
          <w:szCs w:val="24"/>
          <w:lang w:val="en-US"/>
        </w:rPr>
        <w:t>Maintaining a certain distance</w:t>
      </w:r>
      <w:r w:rsidR="009D64E1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 from</w:t>
      </w:r>
      <w:r w:rsidR="00BF5C44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 literary movements</w:t>
      </w:r>
      <w:r w:rsidR="00CA4444" w:rsidRPr="00D26F0D">
        <w:rPr>
          <w:rFonts w:ascii="Times New Roman" w:hAnsi="Times New Roman" w:cs="Times New Roman"/>
          <w:sz w:val="24"/>
          <w:szCs w:val="24"/>
          <w:lang w:val="en-US"/>
        </w:rPr>
        <w:t>, he developed a unique style</w:t>
      </w:r>
      <w:r w:rsidR="00670CC1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160B3" w:rsidRPr="00D26F0D">
        <w:rPr>
          <w:rFonts w:ascii="Times New Roman" w:hAnsi="Times New Roman" w:cs="Times New Roman"/>
          <w:sz w:val="24"/>
          <w:szCs w:val="24"/>
          <w:lang w:val="en-US"/>
        </w:rPr>
        <w:t>mixing the</w:t>
      </w:r>
      <w:r w:rsidR="00670CC1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5C44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expression of </w:t>
      </w:r>
      <w:r w:rsidR="00670CC1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pain </w:t>
      </w:r>
      <w:r w:rsidR="008160B3" w:rsidRPr="00D26F0D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670CC1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 h</w:t>
      </w:r>
      <w:r w:rsidR="00BF5C44" w:rsidRPr="00D26F0D">
        <w:rPr>
          <w:rFonts w:ascii="Times New Roman" w:hAnsi="Times New Roman" w:cs="Times New Roman"/>
          <w:sz w:val="24"/>
          <w:szCs w:val="24"/>
          <w:lang w:val="en-US"/>
        </w:rPr>
        <w:t>umor</w:t>
      </w:r>
      <w:r w:rsidR="00CA4444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60B3" w:rsidRPr="00D26F0D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670CC1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4444" w:rsidRPr="00D26F0D">
        <w:rPr>
          <w:rFonts w:ascii="Times New Roman" w:hAnsi="Times New Roman" w:cs="Times New Roman"/>
          <w:sz w:val="24"/>
          <w:szCs w:val="24"/>
          <w:lang w:val="en-US"/>
        </w:rPr>
        <w:t>sometimes</w:t>
      </w:r>
      <w:r w:rsidR="00BF5C44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0CC1" w:rsidRPr="00D26F0D">
        <w:rPr>
          <w:rFonts w:ascii="Times New Roman" w:hAnsi="Times New Roman" w:cs="Times New Roman"/>
          <w:sz w:val="24"/>
          <w:szCs w:val="24"/>
          <w:lang w:val="en-US"/>
        </w:rPr>
        <w:t>satire.</w:t>
      </w:r>
      <w:r w:rsidR="00BF5C44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5717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Often </w:t>
      </w:r>
      <w:r w:rsidR="00EE7BEE">
        <w:rPr>
          <w:rFonts w:ascii="Times New Roman" w:hAnsi="Times New Roman" w:cs="Times New Roman"/>
          <w:sz w:val="24"/>
          <w:szCs w:val="24"/>
          <w:lang w:val="en-US"/>
        </w:rPr>
        <w:t xml:space="preserve">compared to Tristan </w:t>
      </w:r>
      <w:proofErr w:type="spellStart"/>
      <w:r w:rsidR="00EE7BEE">
        <w:rPr>
          <w:rFonts w:ascii="Times New Roman" w:hAnsi="Times New Roman" w:cs="Times New Roman"/>
          <w:sz w:val="24"/>
          <w:szCs w:val="24"/>
          <w:lang w:val="en-US"/>
        </w:rPr>
        <w:t>Corbière</w:t>
      </w:r>
      <w:proofErr w:type="spellEnd"/>
      <w:r w:rsidR="00EE7BEE">
        <w:rPr>
          <w:rFonts w:ascii="Times New Roman" w:hAnsi="Times New Roman" w:cs="Times New Roman"/>
          <w:sz w:val="24"/>
          <w:szCs w:val="24"/>
          <w:lang w:val="en-US"/>
        </w:rPr>
        <w:t xml:space="preserve">, he is </w:t>
      </w:r>
      <w:r w:rsidR="00455717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considered a </w:t>
      </w:r>
      <w:r w:rsidR="00E81E0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55717" w:rsidRPr="00D26F0D">
        <w:rPr>
          <w:rFonts w:ascii="Times New Roman" w:hAnsi="Times New Roman" w:cs="Times New Roman"/>
          <w:sz w:val="24"/>
          <w:szCs w:val="24"/>
          <w:lang w:val="en-US"/>
        </w:rPr>
        <w:t>ymbolist for his</w:t>
      </w:r>
      <w:r w:rsidR="00B83AFE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 mysticism </w:t>
      </w:r>
      <w:r w:rsidR="007A06E5" w:rsidRPr="00D26F0D">
        <w:rPr>
          <w:rFonts w:ascii="Times New Roman" w:hAnsi="Times New Roman" w:cs="Times New Roman"/>
          <w:sz w:val="24"/>
          <w:szCs w:val="24"/>
          <w:lang w:val="en-US"/>
        </w:rPr>
        <w:t>and the use of free verse</w:t>
      </w:r>
      <w:r w:rsidR="007A06E5" w:rsidRPr="00D26F0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, </w:t>
      </w:r>
      <w:r w:rsidR="007A06E5" w:rsidRPr="00D26F0D">
        <w:rPr>
          <w:rFonts w:ascii="Times New Roman" w:hAnsi="Times New Roman" w:cs="Times New Roman"/>
          <w:sz w:val="24"/>
          <w:szCs w:val="24"/>
          <w:lang w:val="en-US"/>
        </w:rPr>
        <w:t>especially in his</w:t>
      </w:r>
      <w:r w:rsidR="00E81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Start w:id="13"/>
      <w:proofErr w:type="spellStart"/>
      <w:r w:rsidR="007A06E5" w:rsidRPr="00D26F0D">
        <w:rPr>
          <w:rFonts w:ascii="Times New Roman" w:hAnsi="Times New Roman" w:cs="Times New Roman"/>
          <w:i/>
          <w:sz w:val="24"/>
          <w:szCs w:val="24"/>
          <w:lang w:val="en-US"/>
        </w:rPr>
        <w:t>Derniers</w:t>
      </w:r>
      <w:proofErr w:type="spellEnd"/>
      <w:r w:rsidR="007A06E5" w:rsidRPr="00D26F0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7A06E5" w:rsidRPr="00D26F0D">
        <w:rPr>
          <w:rFonts w:ascii="Times New Roman" w:hAnsi="Times New Roman" w:cs="Times New Roman"/>
          <w:i/>
          <w:sz w:val="24"/>
          <w:szCs w:val="24"/>
          <w:lang w:val="en-US"/>
        </w:rPr>
        <w:t>vers</w:t>
      </w:r>
      <w:proofErr w:type="spellEnd"/>
      <w:r w:rsidR="006539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13"/>
      <w:r w:rsidR="00B757D2">
        <w:rPr>
          <w:rStyle w:val="CommentReference"/>
        </w:rPr>
        <w:commentReference w:id="13"/>
      </w:r>
      <w:r w:rsidR="006539E3">
        <w:rPr>
          <w:rFonts w:ascii="Times New Roman" w:hAnsi="Times New Roman" w:cs="Times New Roman"/>
          <w:sz w:val="24"/>
          <w:szCs w:val="24"/>
          <w:lang w:val="en-US"/>
        </w:rPr>
        <w:t>(1890). H</w:t>
      </w:r>
      <w:r w:rsidR="007A06E5" w:rsidRPr="00D26F0D">
        <w:rPr>
          <w:rFonts w:ascii="Times New Roman" w:hAnsi="Times New Roman" w:cs="Times New Roman"/>
          <w:iCs/>
          <w:sz w:val="24"/>
          <w:szCs w:val="24"/>
          <w:lang w:val="en-US"/>
        </w:rPr>
        <w:t>e is</w:t>
      </w:r>
      <w:r w:rsidR="00485BA3" w:rsidRPr="00D26F0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also</w:t>
      </w:r>
      <w:r w:rsidR="007A06E5" w:rsidRPr="00D26F0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="00E81E0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a </w:t>
      </w:r>
      <w:r w:rsidR="007A06E5" w:rsidRPr="00D26F0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precursor of the </w:t>
      </w:r>
      <w:proofErr w:type="spellStart"/>
      <w:r w:rsidR="007A06E5" w:rsidRPr="00B757D2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US"/>
          <w:rPrChange w:id="14" w:author="Bru Sascha" w:date="2013-07-09T15:17:00Z">
            <w:rPr>
              <w:rFonts w:ascii="Times New Roman" w:hAnsi="Times New Roman" w:cs="Times New Roman"/>
              <w:i/>
              <w:iCs/>
              <w:sz w:val="24"/>
              <w:szCs w:val="24"/>
              <w:lang w:val="en-US"/>
            </w:rPr>
          </w:rPrChange>
        </w:rPr>
        <w:t>Fantaisistes</w:t>
      </w:r>
      <w:proofErr w:type="spellEnd"/>
      <w:r w:rsidR="007A06E5" w:rsidRPr="00D26F0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for the oral</w:t>
      </w:r>
      <w:r w:rsidR="00485BA3" w:rsidRPr="00D26F0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character of his</w:t>
      </w:r>
      <w:r w:rsidR="00EE7BE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poetry.</w:t>
      </w:r>
      <w:r w:rsidR="007A06E5" w:rsidRPr="00D26F0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="00012711" w:rsidRPr="00D26F0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Jules </w:t>
      </w:r>
      <w:proofErr w:type="spellStart"/>
      <w:r w:rsidR="00012711" w:rsidRPr="00D26F0D">
        <w:rPr>
          <w:rFonts w:ascii="Times New Roman" w:hAnsi="Times New Roman" w:cs="Times New Roman"/>
          <w:iCs/>
          <w:sz w:val="24"/>
          <w:szCs w:val="24"/>
          <w:lang w:val="en-US"/>
        </w:rPr>
        <w:t>Laforgue</w:t>
      </w:r>
      <w:proofErr w:type="spellEnd"/>
      <w:r w:rsidR="00012711" w:rsidRPr="00D26F0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takes part in international Modernism </w:t>
      </w:r>
      <w:r w:rsidR="00E81E0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thanks to </w:t>
      </w:r>
      <w:r w:rsidR="00012711" w:rsidRPr="00D26F0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his </w:t>
      </w:r>
      <w:r w:rsidR="00B83AFE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interest </w:t>
      </w:r>
      <w:r w:rsidR="00E81E0B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E81E0B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2711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urban transformations and because of his </w:t>
      </w:r>
      <w:r w:rsidR="00E81E0B">
        <w:rPr>
          <w:rFonts w:ascii="Times New Roman" w:hAnsi="Times New Roman" w:cs="Times New Roman"/>
          <w:sz w:val="24"/>
          <w:szCs w:val="24"/>
          <w:lang w:val="en-US"/>
        </w:rPr>
        <w:t>impact</w:t>
      </w:r>
      <w:r w:rsidR="00EE7B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2711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="005E0943" w:rsidRPr="00D26F0D">
        <w:rPr>
          <w:rFonts w:ascii="Times New Roman" w:hAnsi="Times New Roman" w:cs="Times New Roman"/>
          <w:sz w:val="24"/>
          <w:szCs w:val="24"/>
          <w:lang w:val="en-US"/>
        </w:rPr>
        <w:t>Ezra Pound and T.</w:t>
      </w:r>
      <w:r w:rsidR="00012711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S. Eliot. </w:t>
      </w:r>
      <w:r w:rsidR="00BB1628" w:rsidRPr="00D26F0D">
        <w:rPr>
          <w:rFonts w:ascii="Times New Roman" w:hAnsi="Times New Roman" w:cs="Times New Roman"/>
          <w:sz w:val="24"/>
          <w:szCs w:val="24"/>
          <w:lang w:val="en-US"/>
        </w:rPr>
        <w:t>His poetry, influenced by Walt Whitman (</w:t>
      </w:r>
      <w:r w:rsidR="00E81E0B">
        <w:rPr>
          <w:rFonts w:ascii="Times New Roman" w:hAnsi="Times New Roman" w:cs="Times New Roman"/>
          <w:sz w:val="24"/>
          <w:szCs w:val="24"/>
          <w:lang w:val="en-US"/>
        </w:rPr>
        <w:t xml:space="preserve">whom </w:t>
      </w:r>
      <w:r w:rsidR="00BB1628" w:rsidRPr="00D26F0D">
        <w:rPr>
          <w:rFonts w:ascii="Times New Roman" w:hAnsi="Times New Roman" w:cs="Times New Roman"/>
          <w:sz w:val="24"/>
          <w:szCs w:val="24"/>
          <w:lang w:val="en-US"/>
        </w:rPr>
        <w:t>he translated) and by Verlaine, is known for its</w:t>
      </w:r>
      <w:r w:rsidR="00EE7B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1628" w:rsidRPr="00D26F0D">
        <w:rPr>
          <w:rFonts w:ascii="Times New Roman" w:hAnsi="Times New Roman" w:cs="Times New Roman"/>
          <w:sz w:val="24"/>
          <w:szCs w:val="24"/>
          <w:lang w:val="en-US"/>
        </w:rPr>
        <w:t>spleen (</w:t>
      </w:r>
      <w:r w:rsidR="00BB1628" w:rsidRPr="00B757D2">
        <w:rPr>
          <w:rFonts w:ascii="Times New Roman" w:hAnsi="Times New Roman" w:cs="Times New Roman"/>
          <w:i/>
          <w:sz w:val="24"/>
          <w:szCs w:val="24"/>
          <w:highlight w:val="yellow"/>
          <w:lang w:val="en-US"/>
          <w:rPrChange w:id="15" w:author="Bru Sascha" w:date="2013-07-09T15:18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>Les Complaintes</w:t>
      </w:r>
      <w:r w:rsidR="00E81E0B"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  <w:r w:rsidR="00BB1628" w:rsidRPr="00D26F0D">
        <w:rPr>
          <w:rFonts w:ascii="Times New Roman" w:hAnsi="Times New Roman" w:cs="Times New Roman"/>
          <w:sz w:val="24"/>
          <w:szCs w:val="24"/>
          <w:lang w:val="en-US"/>
        </w:rPr>
        <w:t>1885).</w:t>
      </w:r>
      <w:r w:rsidR="006539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1E0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B1628" w:rsidRPr="00D26F0D">
        <w:rPr>
          <w:rFonts w:ascii="Times New Roman" w:hAnsi="Times New Roman" w:cs="Times New Roman"/>
          <w:sz w:val="24"/>
          <w:szCs w:val="24"/>
          <w:lang w:val="en-US"/>
        </w:rPr>
        <w:t>he short stories</w:t>
      </w:r>
      <w:r w:rsidR="003E1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1628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BB1628" w:rsidRPr="00B757D2">
        <w:rPr>
          <w:rFonts w:ascii="Times New Roman" w:hAnsi="Times New Roman" w:cs="Times New Roman"/>
          <w:i/>
          <w:sz w:val="24"/>
          <w:szCs w:val="24"/>
          <w:highlight w:val="yellow"/>
          <w:lang w:val="en-US"/>
          <w:rPrChange w:id="16" w:author="Bru Sascha" w:date="2013-07-09T15:18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 xml:space="preserve">Les </w:t>
      </w:r>
      <w:proofErr w:type="spellStart"/>
      <w:r w:rsidR="00BB1628" w:rsidRPr="00B757D2">
        <w:rPr>
          <w:rFonts w:ascii="Times New Roman" w:hAnsi="Times New Roman" w:cs="Times New Roman"/>
          <w:i/>
          <w:sz w:val="24"/>
          <w:szCs w:val="24"/>
          <w:highlight w:val="yellow"/>
          <w:lang w:val="en-US"/>
          <w:rPrChange w:id="17" w:author="Bru Sascha" w:date="2013-07-09T15:18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>Moralités</w:t>
      </w:r>
      <w:proofErr w:type="spellEnd"/>
      <w:r w:rsidR="00BB1628" w:rsidRPr="00B757D2">
        <w:rPr>
          <w:rFonts w:ascii="Times New Roman" w:hAnsi="Times New Roman" w:cs="Times New Roman"/>
          <w:i/>
          <w:sz w:val="24"/>
          <w:szCs w:val="24"/>
          <w:highlight w:val="yellow"/>
          <w:lang w:val="en-US"/>
          <w:rPrChange w:id="18" w:author="Bru Sascha" w:date="2013-07-09T15:18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 xml:space="preserve"> </w:t>
      </w:r>
      <w:proofErr w:type="spellStart"/>
      <w:r w:rsidR="00BB1628" w:rsidRPr="00B757D2">
        <w:rPr>
          <w:rFonts w:ascii="Times New Roman" w:hAnsi="Times New Roman" w:cs="Times New Roman"/>
          <w:i/>
          <w:sz w:val="24"/>
          <w:szCs w:val="24"/>
          <w:highlight w:val="yellow"/>
          <w:lang w:val="en-US"/>
          <w:rPrChange w:id="19" w:author="Bru Sascha" w:date="2013-07-09T15:18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>légendaires</w:t>
      </w:r>
      <w:proofErr w:type="spellEnd"/>
      <w:r w:rsidR="00BB1628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 (1887) rewrite legends such as </w:t>
      </w:r>
      <w:r w:rsidR="00E81E0B">
        <w:rPr>
          <w:rFonts w:ascii="Times New Roman" w:hAnsi="Times New Roman" w:cs="Times New Roman"/>
          <w:sz w:val="24"/>
          <w:szCs w:val="24"/>
          <w:lang w:val="en-US"/>
        </w:rPr>
        <w:t xml:space="preserve">those of </w:t>
      </w:r>
      <w:r w:rsidR="00BB1628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Salomé or Hamlet. </w:t>
      </w:r>
      <w:r w:rsidR="008D5351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Born </w:t>
      </w:r>
      <w:r w:rsidR="00546E98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in Montevideo in a </w:t>
      </w:r>
      <w:r w:rsidR="00485BA3" w:rsidRPr="00D26F0D">
        <w:rPr>
          <w:rFonts w:ascii="Times New Roman" w:hAnsi="Times New Roman" w:cs="Times New Roman"/>
          <w:sz w:val="24"/>
          <w:szCs w:val="24"/>
          <w:lang w:val="en-US"/>
        </w:rPr>
        <w:t>Breton family</w:t>
      </w:r>
      <w:r w:rsidR="00EB7870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A46DB" w:rsidRPr="00D26F0D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EB7870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1E0B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EB7870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 quickly r</w:t>
      </w:r>
      <w:r w:rsidR="008D393B" w:rsidRPr="00D26F0D">
        <w:rPr>
          <w:rFonts w:ascii="Times New Roman" w:hAnsi="Times New Roman" w:cs="Times New Roman"/>
          <w:sz w:val="24"/>
          <w:szCs w:val="24"/>
          <w:lang w:val="en-US"/>
        </w:rPr>
        <w:t>ecognized</w:t>
      </w:r>
      <w:r w:rsidR="00EB7870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 in French</w:t>
      </w:r>
      <w:r w:rsidR="002332ED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 literary circles and published in </w:t>
      </w:r>
      <w:r w:rsidR="00E81E0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332ED" w:rsidRPr="00D26F0D">
        <w:rPr>
          <w:rFonts w:ascii="Times New Roman" w:hAnsi="Times New Roman" w:cs="Times New Roman"/>
          <w:sz w:val="24"/>
          <w:szCs w:val="24"/>
          <w:lang w:val="en-US"/>
        </w:rPr>
        <w:t>ymbolist review</w:t>
      </w:r>
      <w:r w:rsidR="006A46DB" w:rsidRPr="00D26F0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332ED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 such as </w:t>
      </w:r>
      <w:r w:rsidR="002332ED" w:rsidRPr="00D26F0D">
        <w:rPr>
          <w:rFonts w:ascii="Times New Roman" w:hAnsi="Times New Roman" w:cs="Times New Roman"/>
          <w:i/>
          <w:sz w:val="24"/>
          <w:szCs w:val="24"/>
          <w:lang w:val="en-US"/>
        </w:rPr>
        <w:t>La Vogue</w:t>
      </w:r>
      <w:r w:rsidR="002332ED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B7870" w:rsidRPr="00D26F0D">
        <w:rPr>
          <w:rFonts w:ascii="Times New Roman" w:hAnsi="Times New Roman" w:cs="Times New Roman"/>
          <w:sz w:val="24"/>
          <w:szCs w:val="24"/>
          <w:lang w:val="en-US"/>
        </w:rPr>
        <w:t>He was espec</w:t>
      </w:r>
      <w:r w:rsidR="008D393B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ially </w:t>
      </w:r>
      <w:r w:rsidR="00EB7870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close to Paul Bourget, </w:t>
      </w:r>
      <w:proofErr w:type="spellStart"/>
      <w:r w:rsidR="00EB7870" w:rsidRPr="00D26F0D">
        <w:rPr>
          <w:rFonts w:ascii="Times New Roman" w:hAnsi="Times New Roman" w:cs="Times New Roman"/>
          <w:sz w:val="24"/>
          <w:szCs w:val="24"/>
          <w:lang w:val="en-US"/>
        </w:rPr>
        <w:t>Gusta</w:t>
      </w:r>
      <w:bookmarkStart w:id="20" w:name="_GoBack"/>
      <w:bookmarkEnd w:id="20"/>
      <w:r w:rsidR="00EB7870" w:rsidRPr="00D26F0D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="00EB7870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 Kahn, Félix </w:t>
      </w:r>
      <w:proofErr w:type="spellStart"/>
      <w:r w:rsidR="00EB7870" w:rsidRPr="00D26F0D">
        <w:rPr>
          <w:rFonts w:ascii="Times New Roman" w:hAnsi="Times New Roman" w:cs="Times New Roman"/>
          <w:sz w:val="24"/>
          <w:szCs w:val="24"/>
          <w:lang w:val="en-US"/>
        </w:rPr>
        <w:t>Fénéon</w:t>
      </w:r>
      <w:proofErr w:type="spellEnd"/>
      <w:r w:rsidR="00EB7870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2332ED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 Jean </w:t>
      </w:r>
      <w:proofErr w:type="spellStart"/>
      <w:r w:rsidR="002332ED" w:rsidRPr="00D26F0D">
        <w:rPr>
          <w:rFonts w:ascii="Times New Roman" w:hAnsi="Times New Roman" w:cs="Times New Roman"/>
          <w:sz w:val="24"/>
          <w:szCs w:val="24"/>
          <w:lang w:val="en-US"/>
        </w:rPr>
        <w:t>Moréas</w:t>
      </w:r>
      <w:proofErr w:type="spellEnd"/>
      <w:r w:rsidR="002332ED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. Thanks to them, he </w:t>
      </w:r>
      <w:r w:rsidR="00E81E0B">
        <w:rPr>
          <w:rFonts w:ascii="Times New Roman" w:hAnsi="Times New Roman" w:cs="Times New Roman"/>
          <w:sz w:val="24"/>
          <w:szCs w:val="24"/>
          <w:lang w:val="en-US"/>
        </w:rPr>
        <w:t>obtained</w:t>
      </w:r>
      <w:r w:rsidR="002332ED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 a position </w:t>
      </w:r>
      <w:r w:rsidR="00E81E0B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2332ED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7BEE">
        <w:rPr>
          <w:rFonts w:ascii="Times New Roman" w:hAnsi="Times New Roman" w:cs="Times New Roman"/>
          <w:sz w:val="24"/>
          <w:szCs w:val="24"/>
          <w:lang w:val="en-US"/>
        </w:rPr>
        <w:t xml:space="preserve">private </w:t>
      </w:r>
      <w:r w:rsidR="002332ED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reader for the Empress Augusta in Berlin. </w:t>
      </w:r>
      <w:r w:rsidR="00E81E0B">
        <w:rPr>
          <w:rFonts w:ascii="Times New Roman" w:hAnsi="Times New Roman" w:cs="Times New Roman"/>
          <w:sz w:val="24"/>
          <w:szCs w:val="24"/>
          <w:lang w:val="en-US"/>
        </w:rPr>
        <w:t>Afflicted with</w:t>
      </w:r>
      <w:r w:rsidR="002332ED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1E0B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consumption</w:t>
      </w:r>
      <w:r w:rsidR="002332ED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, he returned to Paris where he died </w:t>
      </w:r>
      <w:r w:rsidR="00647EFE" w:rsidRPr="00D26F0D">
        <w:rPr>
          <w:rFonts w:ascii="Times New Roman" w:hAnsi="Times New Roman" w:cs="Times New Roman"/>
          <w:sz w:val="24"/>
          <w:szCs w:val="24"/>
          <w:lang w:val="en-US"/>
        </w:rPr>
        <w:t>at the age of 27</w:t>
      </w:r>
      <w:r w:rsidR="00BF5C44" w:rsidRPr="00D26F0D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,</w:t>
      </w:r>
      <w:r w:rsidR="002332ED" w:rsidRPr="00D26F0D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="00E81E0B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thus perfecting his</w:t>
      </w:r>
      <w:r w:rsidR="00BF5C44" w:rsidRPr="00D26F0D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image </w:t>
      </w:r>
      <w:r w:rsidR="00E81E0B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as </w:t>
      </w:r>
      <w:r w:rsidR="00BB1628" w:rsidRPr="00D26F0D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>melancholic poet.</w:t>
      </w:r>
    </w:p>
    <w:p w14:paraId="713E8054" w14:textId="77777777" w:rsidR="00B757D2" w:rsidRDefault="00B757D2" w:rsidP="00B757D2">
      <w:pPr>
        <w:rPr>
          <w:ins w:id="21" w:author="Bru Sascha" w:date="2013-07-09T15:18:00Z"/>
          <w:lang w:val="en-US"/>
        </w:rPr>
      </w:pPr>
      <w:commentRangeStart w:id="22"/>
      <w:ins w:id="23" w:author="Bru Sascha" w:date="2013-07-09T15:18:00Z">
        <w:r w:rsidRPr="008A3CDA">
          <w:rPr>
            <w:highlight w:val="yellow"/>
            <w:lang w:val="en-US"/>
          </w:rPr>
          <w:t>References and further reading</w:t>
        </w:r>
      </w:ins>
    </w:p>
    <w:p w14:paraId="05CE0590" w14:textId="77777777" w:rsidR="00B757D2" w:rsidRPr="000612A0" w:rsidRDefault="00B757D2" w:rsidP="00B757D2">
      <w:pPr>
        <w:rPr>
          <w:ins w:id="24" w:author="Bru Sascha" w:date="2013-07-09T15:18:00Z"/>
          <w:lang w:val="en-US"/>
        </w:rPr>
      </w:pPr>
      <w:proofErr w:type="spellStart"/>
      <w:ins w:id="25" w:author="Bru Sascha" w:date="2013-07-09T15:18:00Z">
        <w:r w:rsidRPr="008A3CDA">
          <w:rPr>
            <w:highlight w:val="yellow"/>
            <w:lang w:val="en-US"/>
          </w:rPr>
          <w:t>Paratextual</w:t>
        </w:r>
        <w:proofErr w:type="spellEnd"/>
        <w:r w:rsidRPr="008A3CDA">
          <w:rPr>
            <w:highlight w:val="yellow"/>
            <w:lang w:val="en-US"/>
          </w:rPr>
          <w:t xml:space="preserve"> material</w:t>
        </w:r>
        <w:commentRangeEnd w:id="22"/>
        <w:r>
          <w:rPr>
            <w:rStyle w:val="CommentReference"/>
          </w:rPr>
          <w:commentReference w:id="22"/>
        </w:r>
      </w:ins>
    </w:p>
    <w:p w14:paraId="0D542C91" w14:textId="77777777" w:rsidR="00B757D2" w:rsidRPr="00D26F0D" w:rsidRDefault="00B757D2" w:rsidP="00DE3F05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4C980B9" w14:textId="77777777" w:rsidR="00845077" w:rsidRPr="00DA0F03" w:rsidRDefault="00845077" w:rsidP="00DE3F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45077" w:rsidRPr="00DA0F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3" w:author="Bru Sascha" w:date="2013-07-09T15:18:00Z" w:initials="BS">
    <w:p w14:paraId="7D8A5F49" w14:textId="4DD83B7E" w:rsidR="00B757D2" w:rsidRPr="00BA5904" w:rsidRDefault="00B757D2" w:rsidP="00B757D2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BA5904">
        <w:rPr>
          <w:lang w:val="en-GB"/>
        </w:rPr>
        <w:t xml:space="preserve">See accompanying mail </w:t>
      </w:r>
      <w:r>
        <w:rPr>
          <w:lang w:val="en-GB"/>
        </w:rPr>
        <w:t>for</w:t>
      </w:r>
      <w:r w:rsidRPr="00BA5904">
        <w:rPr>
          <w:lang w:val="en-GB"/>
        </w:rPr>
        <w:t xml:space="preserve"> how to introduce this and subsequent titles </w:t>
      </w:r>
      <w:r>
        <w:rPr>
          <w:lang w:val="en-GB"/>
        </w:rPr>
        <w:t xml:space="preserve">marked yellow </w:t>
      </w:r>
      <w:r w:rsidRPr="00BA5904">
        <w:rPr>
          <w:lang w:val="en-GB"/>
        </w:rPr>
        <w:t>in your entry</w:t>
      </w:r>
    </w:p>
    <w:p w14:paraId="6971D642" w14:textId="4F3583FB" w:rsidR="00B757D2" w:rsidRPr="00B757D2" w:rsidRDefault="00B757D2">
      <w:pPr>
        <w:pStyle w:val="CommentText"/>
        <w:rPr>
          <w:lang w:val="en-GB"/>
        </w:rPr>
      </w:pPr>
    </w:p>
  </w:comment>
  <w:comment w:id="22" w:author="Bru Sascha" w:date="2013-07-09T15:19:00Z" w:initials="BS">
    <w:p w14:paraId="4BB82021" w14:textId="71B746BB" w:rsidR="00B757D2" w:rsidRPr="00B757D2" w:rsidRDefault="00B757D2" w:rsidP="00B757D2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B757D2">
        <w:rPr>
          <w:lang w:val="en-GB"/>
        </w:rPr>
        <w:t>See accompanying mail</w:t>
      </w:r>
      <w:r w:rsidRPr="00B757D2">
        <w:rPr>
          <w:lang w:val="en-GB"/>
        </w:rPr>
        <w:t xml:space="preserve"> for these last two sections. </w:t>
      </w:r>
      <w:r>
        <w:rPr>
          <w:lang w:val="en-GB"/>
        </w:rPr>
        <w:t>Thank you, Anne!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trackRevisions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1A6"/>
    <w:rsid w:val="00003FE1"/>
    <w:rsid w:val="00006DC0"/>
    <w:rsid w:val="00012711"/>
    <w:rsid w:val="00036AB0"/>
    <w:rsid w:val="00042FAD"/>
    <w:rsid w:val="000559BE"/>
    <w:rsid w:val="000851A2"/>
    <w:rsid w:val="000877C7"/>
    <w:rsid w:val="000941E9"/>
    <w:rsid w:val="0009593B"/>
    <w:rsid w:val="000B0A6B"/>
    <w:rsid w:val="000C21AB"/>
    <w:rsid w:val="00104F90"/>
    <w:rsid w:val="00106405"/>
    <w:rsid w:val="00112EF7"/>
    <w:rsid w:val="001161CF"/>
    <w:rsid w:val="0013410B"/>
    <w:rsid w:val="001744B4"/>
    <w:rsid w:val="00181BFF"/>
    <w:rsid w:val="001B46F4"/>
    <w:rsid w:val="001C1921"/>
    <w:rsid w:val="001E54CF"/>
    <w:rsid w:val="001E7376"/>
    <w:rsid w:val="00220718"/>
    <w:rsid w:val="002332ED"/>
    <w:rsid w:val="002508F7"/>
    <w:rsid w:val="00277215"/>
    <w:rsid w:val="002865F4"/>
    <w:rsid w:val="0029393F"/>
    <w:rsid w:val="002A0F5A"/>
    <w:rsid w:val="002D7D7D"/>
    <w:rsid w:val="002E11EE"/>
    <w:rsid w:val="002E5F68"/>
    <w:rsid w:val="002E7172"/>
    <w:rsid w:val="003073EF"/>
    <w:rsid w:val="003376B0"/>
    <w:rsid w:val="003503B0"/>
    <w:rsid w:val="003507C4"/>
    <w:rsid w:val="00354662"/>
    <w:rsid w:val="003566E3"/>
    <w:rsid w:val="0037431B"/>
    <w:rsid w:val="00376E26"/>
    <w:rsid w:val="003C1956"/>
    <w:rsid w:val="003C63BB"/>
    <w:rsid w:val="003D748C"/>
    <w:rsid w:val="003E17F7"/>
    <w:rsid w:val="00411019"/>
    <w:rsid w:val="00455717"/>
    <w:rsid w:val="00473996"/>
    <w:rsid w:val="00484581"/>
    <w:rsid w:val="00484FE9"/>
    <w:rsid w:val="00485BA3"/>
    <w:rsid w:val="004936E4"/>
    <w:rsid w:val="004B1AE0"/>
    <w:rsid w:val="004B6492"/>
    <w:rsid w:val="004D070E"/>
    <w:rsid w:val="004D0C75"/>
    <w:rsid w:val="00501836"/>
    <w:rsid w:val="00520B43"/>
    <w:rsid w:val="00546E98"/>
    <w:rsid w:val="00555288"/>
    <w:rsid w:val="00577812"/>
    <w:rsid w:val="005922DB"/>
    <w:rsid w:val="005E0943"/>
    <w:rsid w:val="00610D1E"/>
    <w:rsid w:val="00647EFE"/>
    <w:rsid w:val="006539E3"/>
    <w:rsid w:val="00667D6B"/>
    <w:rsid w:val="00670CC1"/>
    <w:rsid w:val="0069609B"/>
    <w:rsid w:val="006A2668"/>
    <w:rsid w:val="006A46DB"/>
    <w:rsid w:val="006B537A"/>
    <w:rsid w:val="006E31A6"/>
    <w:rsid w:val="00701B69"/>
    <w:rsid w:val="00701EC7"/>
    <w:rsid w:val="007268C0"/>
    <w:rsid w:val="007449CD"/>
    <w:rsid w:val="00762AF5"/>
    <w:rsid w:val="007724CF"/>
    <w:rsid w:val="007959D2"/>
    <w:rsid w:val="00796F5F"/>
    <w:rsid w:val="007A06E5"/>
    <w:rsid w:val="007A67A2"/>
    <w:rsid w:val="007C3D32"/>
    <w:rsid w:val="007D35C2"/>
    <w:rsid w:val="00807477"/>
    <w:rsid w:val="008074D6"/>
    <w:rsid w:val="00811220"/>
    <w:rsid w:val="008160B3"/>
    <w:rsid w:val="008234D7"/>
    <w:rsid w:val="00833257"/>
    <w:rsid w:val="00845077"/>
    <w:rsid w:val="008730A9"/>
    <w:rsid w:val="008863D7"/>
    <w:rsid w:val="008D393B"/>
    <w:rsid w:val="008D5351"/>
    <w:rsid w:val="008F12C9"/>
    <w:rsid w:val="008F2BE3"/>
    <w:rsid w:val="009166A2"/>
    <w:rsid w:val="0092770A"/>
    <w:rsid w:val="00942374"/>
    <w:rsid w:val="009655BA"/>
    <w:rsid w:val="009D64E1"/>
    <w:rsid w:val="009E0041"/>
    <w:rsid w:val="009E29E3"/>
    <w:rsid w:val="009E6499"/>
    <w:rsid w:val="009E65B7"/>
    <w:rsid w:val="009F6D0B"/>
    <w:rsid w:val="00A10501"/>
    <w:rsid w:val="00A14A10"/>
    <w:rsid w:val="00A528B2"/>
    <w:rsid w:val="00A65B85"/>
    <w:rsid w:val="00A83802"/>
    <w:rsid w:val="00A91610"/>
    <w:rsid w:val="00A926A4"/>
    <w:rsid w:val="00AA56CE"/>
    <w:rsid w:val="00AC0850"/>
    <w:rsid w:val="00AD3457"/>
    <w:rsid w:val="00AD7B8B"/>
    <w:rsid w:val="00AE79EC"/>
    <w:rsid w:val="00AF757F"/>
    <w:rsid w:val="00B000F1"/>
    <w:rsid w:val="00B0245C"/>
    <w:rsid w:val="00B66F93"/>
    <w:rsid w:val="00B67827"/>
    <w:rsid w:val="00B757D2"/>
    <w:rsid w:val="00B83AFE"/>
    <w:rsid w:val="00BB1628"/>
    <w:rsid w:val="00BB647A"/>
    <w:rsid w:val="00BC17AF"/>
    <w:rsid w:val="00BC6486"/>
    <w:rsid w:val="00BF5C44"/>
    <w:rsid w:val="00C0015E"/>
    <w:rsid w:val="00C06428"/>
    <w:rsid w:val="00C079AD"/>
    <w:rsid w:val="00C203D7"/>
    <w:rsid w:val="00C27CA2"/>
    <w:rsid w:val="00C45C61"/>
    <w:rsid w:val="00C51245"/>
    <w:rsid w:val="00C60145"/>
    <w:rsid w:val="00C74A72"/>
    <w:rsid w:val="00C92313"/>
    <w:rsid w:val="00C95D23"/>
    <w:rsid w:val="00CA4444"/>
    <w:rsid w:val="00D0256A"/>
    <w:rsid w:val="00D26F0D"/>
    <w:rsid w:val="00D455D3"/>
    <w:rsid w:val="00D764ED"/>
    <w:rsid w:val="00D76D08"/>
    <w:rsid w:val="00D776E9"/>
    <w:rsid w:val="00D947B1"/>
    <w:rsid w:val="00DA0F03"/>
    <w:rsid w:val="00DA2574"/>
    <w:rsid w:val="00DB254F"/>
    <w:rsid w:val="00DE3F05"/>
    <w:rsid w:val="00E122A5"/>
    <w:rsid w:val="00E15FCF"/>
    <w:rsid w:val="00E26714"/>
    <w:rsid w:val="00E32A0A"/>
    <w:rsid w:val="00E33C99"/>
    <w:rsid w:val="00E429AE"/>
    <w:rsid w:val="00E81E0B"/>
    <w:rsid w:val="00E8207E"/>
    <w:rsid w:val="00E829FC"/>
    <w:rsid w:val="00E90F3D"/>
    <w:rsid w:val="00EB7870"/>
    <w:rsid w:val="00EC7F41"/>
    <w:rsid w:val="00ED4CD7"/>
    <w:rsid w:val="00EE066A"/>
    <w:rsid w:val="00EE6521"/>
    <w:rsid w:val="00EE7BEE"/>
    <w:rsid w:val="00EF01F6"/>
    <w:rsid w:val="00EF2E92"/>
    <w:rsid w:val="00EF4156"/>
    <w:rsid w:val="00EF73A0"/>
    <w:rsid w:val="00F203A6"/>
    <w:rsid w:val="00F3770B"/>
    <w:rsid w:val="00F411D0"/>
    <w:rsid w:val="00F73492"/>
    <w:rsid w:val="00F84BD7"/>
    <w:rsid w:val="00F95772"/>
    <w:rsid w:val="00F97391"/>
    <w:rsid w:val="00FD4B54"/>
    <w:rsid w:val="00FE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BD32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59D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F5C44"/>
    <w:rPr>
      <w:b/>
      <w:bCs/>
    </w:rPr>
  </w:style>
  <w:style w:type="character" w:customStyle="1" w:styleId="st">
    <w:name w:val="st"/>
    <w:basedOn w:val="DefaultParagraphFont"/>
    <w:rsid w:val="003507C4"/>
  </w:style>
  <w:style w:type="character" w:styleId="Emphasis">
    <w:name w:val="Emphasis"/>
    <w:basedOn w:val="DefaultParagraphFont"/>
    <w:uiPriority w:val="20"/>
    <w:qFormat/>
    <w:rsid w:val="003507C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E0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E0B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757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7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7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7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7D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59D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F5C44"/>
    <w:rPr>
      <w:b/>
      <w:bCs/>
    </w:rPr>
  </w:style>
  <w:style w:type="character" w:customStyle="1" w:styleId="st">
    <w:name w:val="st"/>
    <w:basedOn w:val="DefaultParagraphFont"/>
    <w:rsid w:val="003507C4"/>
  </w:style>
  <w:style w:type="character" w:styleId="Emphasis">
    <w:name w:val="Emphasis"/>
    <w:basedOn w:val="DefaultParagraphFont"/>
    <w:uiPriority w:val="20"/>
    <w:qFormat/>
    <w:rsid w:val="003507C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E0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E0B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757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7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7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7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7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4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A79FE-8D4E-4FDF-B804-54F82F910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Katholieke Universiteit Leuven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Reverseau Anne</dc:creator>
  <cp:lastModifiedBy>Bru Sascha</cp:lastModifiedBy>
  <cp:revision>4</cp:revision>
  <dcterms:created xsi:type="dcterms:W3CDTF">2013-06-15T12:49:00Z</dcterms:created>
  <dcterms:modified xsi:type="dcterms:W3CDTF">2013-07-09T13:19:00Z</dcterms:modified>
</cp:coreProperties>
</file>