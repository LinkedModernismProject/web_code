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F1" w:rsidRPr="00A245F1" w:rsidRDefault="00A245F1" w:rsidP="00F020CF">
      <w:pPr>
        <w:spacing w:line="240" w:lineRule="auto"/>
        <w:rPr>
          <w:ins w:id="0" w:author="Bru Sascha" w:date="2013-07-09T16:11:00Z"/>
          <w:rPrChange w:id="1" w:author="Bru Sascha" w:date="2013-07-09T16:11:00Z">
            <w:rPr>
              <w:ins w:id="2" w:author="Bru Sascha" w:date="2013-07-09T16:11:00Z"/>
              <w:b/>
            </w:rPr>
          </w:rPrChange>
        </w:rPr>
      </w:pPr>
      <w:ins w:id="3" w:author="Bru Sascha" w:date="2013-07-09T16:11:00Z">
        <w:r w:rsidRPr="00A245F1">
          <w:rPr>
            <w:rPrChange w:id="4" w:author="Bru Sascha" w:date="2013-07-09T16:11:00Z">
              <w:rPr>
                <w:b/>
              </w:rPr>
            </w:rPrChange>
          </w:rPr>
          <w:t>Lene Rock</w:t>
        </w:r>
      </w:ins>
    </w:p>
    <w:p w:rsidR="00A245F1" w:rsidRDefault="00A245F1" w:rsidP="00F020CF">
      <w:pPr>
        <w:spacing w:line="240" w:lineRule="auto"/>
        <w:rPr>
          <w:ins w:id="5" w:author="Bru Sascha" w:date="2013-07-09T16:11:00Z"/>
          <w:b/>
        </w:rPr>
      </w:pPr>
    </w:p>
    <w:p w:rsidR="00E95DE6" w:rsidRPr="00202A22" w:rsidRDefault="00A848EA" w:rsidP="00F020CF">
      <w:pPr>
        <w:spacing w:line="240" w:lineRule="auto"/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66017" wp14:editId="4F410408">
                <wp:simplePos x="0" y="0"/>
                <wp:positionH relativeFrom="column">
                  <wp:posOffset>-4445</wp:posOffset>
                </wp:positionH>
                <wp:positionV relativeFrom="paragraph">
                  <wp:posOffset>4053205</wp:posOffset>
                </wp:positionV>
                <wp:extent cx="2695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48EA" w:rsidRPr="00A848EA" w:rsidRDefault="00A848EA" w:rsidP="00A848EA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A848EA">
                              <w:rPr>
                                <w:b w:val="0"/>
                                <w:noProof/>
                                <w:color w:val="auto"/>
                              </w:rPr>
                              <w:t>http://upload.wikimedia.org/wikipedia/commons/b/bb/Joseph_Roth_%281926%29.jpg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5pt;margin-top:319.15pt;width:212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" stroked="f">
                <v:textbox style="mso-fit-shape-to-text:t" inset="0,0,0,0">
                  <w:txbxContent>
                    <w:p w:rsidR="00A848EA" w:rsidRPr="00A848EA" w:rsidRDefault="00A848EA" w:rsidP="00A848EA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A848EA">
                        <w:rPr>
                          <w:b w:val="0"/>
                          <w:noProof/>
                          <w:color w:val="auto"/>
                        </w:rPr>
                        <w:t>http://upload.wikimedia.org/wikipedia/commons/b/bb/Joseph_Roth_%281926%29.jpg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69557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eph_Roth_(192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6" w:author="Bru Sascha" w:date="2013-07-09T16:11:00Z">
        <w:r w:rsidR="001E1387" w:rsidRPr="00202A22" w:rsidDel="00A245F1">
          <w:rPr>
            <w:b/>
          </w:rPr>
          <w:delText>Joseph</w:delText>
        </w:r>
      </w:del>
      <w:r w:rsidR="001E1387" w:rsidRPr="00202A22">
        <w:rPr>
          <w:b/>
        </w:rPr>
        <w:t xml:space="preserve"> Roth</w:t>
      </w:r>
      <w:ins w:id="7" w:author="Bru Sascha" w:date="2013-07-09T16:11:00Z">
        <w:r w:rsidR="00A245F1">
          <w:rPr>
            <w:b/>
          </w:rPr>
          <w:t>,</w:t>
        </w:r>
      </w:ins>
      <w:r w:rsidR="001E1387" w:rsidRPr="00202A22">
        <w:rPr>
          <w:b/>
        </w:rPr>
        <w:t xml:space="preserve"> </w:t>
      </w:r>
      <w:ins w:id="8" w:author="Bru Sascha" w:date="2013-07-09T16:11:00Z">
        <w:r w:rsidR="00A245F1" w:rsidRPr="00202A22">
          <w:rPr>
            <w:b/>
          </w:rPr>
          <w:t xml:space="preserve">Joseph </w:t>
        </w:r>
      </w:ins>
      <w:r w:rsidR="001E1387" w:rsidRPr="00202A22">
        <w:rPr>
          <w:b/>
        </w:rPr>
        <w:t>(1894</w:t>
      </w:r>
      <w:del w:id="9" w:author="Bru Sascha" w:date="2013-07-09T16:12:00Z">
        <w:r w:rsidR="001E1387" w:rsidRPr="00202A22" w:rsidDel="00974F2D">
          <w:rPr>
            <w:b/>
          </w:rPr>
          <w:delText>-</w:delText>
        </w:r>
      </w:del>
      <w:ins w:id="10" w:author="Bru Sascha" w:date="2013-07-09T16:12:00Z">
        <w:r w:rsidR="00974F2D">
          <w:rPr>
            <w:b/>
          </w:rPr>
          <w:t>—</w:t>
        </w:r>
      </w:ins>
      <w:r w:rsidR="001E1387" w:rsidRPr="00202A22">
        <w:rPr>
          <w:b/>
        </w:rPr>
        <w:t>1939)</w:t>
      </w:r>
    </w:p>
    <w:p w:rsidR="00171D29" w:rsidRDefault="004F5E24" w:rsidP="00F020CF">
      <w:pPr>
        <w:spacing w:line="240" w:lineRule="auto"/>
      </w:pPr>
      <w:r>
        <w:t xml:space="preserve">Joseph Roth was an Austrian-Jewish journalist and novelist. He was born in the </w:t>
      </w:r>
      <w:proofErr w:type="spellStart"/>
      <w:r>
        <w:t>shtetl</w:t>
      </w:r>
      <w:proofErr w:type="spellEnd"/>
      <w:r>
        <w:t xml:space="preserve"> of Brody, near </w:t>
      </w:r>
      <w:proofErr w:type="spellStart"/>
      <w:r>
        <w:t>Lemberg</w:t>
      </w:r>
      <w:proofErr w:type="spellEnd"/>
      <w:r>
        <w:t xml:space="preserve"> (</w:t>
      </w:r>
      <w:proofErr w:type="spellStart"/>
      <w:r>
        <w:t>Lviv</w:t>
      </w:r>
      <w:proofErr w:type="spellEnd"/>
      <w:r>
        <w:t>, Lvov)</w:t>
      </w:r>
      <w:r w:rsidR="00B25D25">
        <w:t xml:space="preserve"> in Galicia, in the easternmost part of the Austro-Hungarian Empire. </w:t>
      </w:r>
      <w:r w:rsidR="00D7670A">
        <w:t xml:space="preserve">Quitting </w:t>
      </w:r>
      <w:r w:rsidR="008167A8">
        <w:t xml:space="preserve">his studies in philosophy and German literature in </w:t>
      </w:r>
      <w:proofErr w:type="spellStart"/>
      <w:r w:rsidR="008167A8">
        <w:t>Lemb</w:t>
      </w:r>
      <w:r w:rsidR="00D7670A">
        <w:t>erg</w:t>
      </w:r>
      <w:proofErr w:type="spellEnd"/>
      <w:r w:rsidR="00D7670A">
        <w:t xml:space="preserve"> and Vienna, he </w:t>
      </w:r>
      <w:r w:rsidR="008167A8">
        <w:t>volunteer</w:t>
      </w:r>
      <w:r w:rsidR="00D7670A">
        <w:t>ed</w:t>
      </w:r>
      <w:r w:rsidR="008167A8">
        <w:t xml:space="preserve"> for the </w:t>
      </w:r>
      <w:r w:rsidR="00CC40D3">
        <w:t>a</w:t>
      </w:r>
      <w:r w:rsidR="0058329F">
        <w:t xml:space="preserve">rmy </w:t>
      </w:r>
      <w:r w:rsidR="00EB55F0">
        <w:t>in 1916.</w:t>
      </w:r>
      <w:r w:rsidR="00334FBC">
        <w:t xml:space="preserve"> During military service he</w:t>
      </w:r>
      <w:r w:rsidR="002A3B0D">
        <w:t xml:space="preserve"> started reporting for</w:t>
      </w:r>
      <w:r w:rsidR="00E6308D">
        <w:t xml:space="preserve"> various</w:t>
      </w:r>
      <w:r w:rsidR="00210543">
        <w:t xml:space="preserve"> p</w:t>
      </w:r>
      <w:bookmarkStart w:id="11" w:name="_GoBack"/>
      <w:bookmarkEnd w:id="11"/>
      <w:r w:rsidR="00210543">
        <w:t>eriodicals</w:t>
      </w:r>
      <w:r w:rsidR="00E6308D">
        <w:t xml:space="preserve">. After moving to Berlin in 1920, he </w:t>
      </w:r>
      <w:r w:rsidR="00976191">
        <w:t>achieved success as a socially engaged</w:t>
      </w:r>
      <w:r w:rsidR="00E6308D">
        <w:t xml:space="preserve"> journalist</w:t>
      </w:r>
      <w:r w:rsidR="00F020CF">
        <w:t>, occasionally writing as ‘Der rote Roth’</w:t>
      </w:r>
      <w:r w:rsidR="00192017">
        <w:t>.</w:t>
      </w:r>
      <w:r w:rsidR="00DB6ACF">
        <w:t xml:space="preserve"> </w:t>
      </w:r>
      <w:r w:rsidR="00192017">
        <w:t>He wrote</w:t>
      </w:r>
      <w:r w:rsidR="00E6308D">
        <w:t xml:space="preserve"> for </w:t>
      </w:r>
      <w:r w:rsidR="00635FEC">
        <w:rPr>
          <w:i/>
        </w:rPr>
        <w:t>Die</w:t>
      </w:r>
      <w:r w:rsidR="00E6308D">
        <w:rPr>
          <w:i/>
        </w:rPr>
        <w:t xml:space="preserve"> </w:t>
      </w:r>
      <w:proofErr w:type="spellStart"/>
      <w:r w:rsidR="00E6308D">
        <w:rPr>
          <w:i/>
        </w:rPr>
        <w:t>neue</w:t>
      </w:r>
      <w:proofErr w:type="spellEnd"/>
      <w:r w:rsidR="00E6308D">
        <w:rPr>
          <w:i/>
        </w:rPr>
        <w:t xml:space="preserve"> Berliner </w:t>
      </w:r>
      <w:proofErr w:type="spellStart"/>
      <w:r w:rsidR="00E6308D">
        <w:rPr>
          <w:i/>
        </w:rPr>
        <w:t>Zeitung</w:t>
      </w:r>
      <w:proofErr w:type="spellEnd"/>
      <w:r w:rsidR="00E6308D">
        <w:rPr>
          <w:i/>
        </w:rPr>
        <w:t xml:space="preserve">, </w:t>
      </w:r>
      <w:r w:rsidR="00E6308D">
        <w:t xml:space="preserve">the </w:t>
      </w:r>
      <w:r w:rsidR="00E6308D">
        <w:rPr>
          <w:i/>
        </w:rPr>
        <w:t xml:space="preserve">Berliner </w:t>
      </w:r>
      <w:proofErr w:type="spellStart"/>
      <w:r w:rsidR="00E6308D">
        <w:rPr>
          <w:i/>
        </w:rPr>
        <w:t>Börsen</w:t>
      </w:r>
      <w:proofErr w:type="spellEnd"/>
      <w:r w:rsidR="00E6308D">
        <w:rPr>
          <w:i/>
        </w:rPr>
        <w:t>-Courier</w:t>
      </w:r>
      <w:r w:rsidR="00976191">
        <w:rPr>
          <w:i/>
        </w:rPr>
        <w:t xml:space="preserve">, </w:t>
      </w:r>
      <w:r w:rsidR="00443726">
        <w:t>the social democratic</w:t>
      </w:r>
      <w:r w:rsidR="00976191">
        <w:t xml:space="preserve"> newspaper </w:t>
      </w:r>
      <w:proofErr w:type="spellStart"/>
      <w:r w:rsidR="00976191">
        <w:rPr>
          <w:i/>
        </w:rPr>
        <w:t>Vorwärts</w:t>
      </w:r>
      <w:proofErr w:type="spellEnd"/>
      <w:r w:rsidR="00E6308D">
        <w:t xml:space="preserve"> and the </w:t>
      </w:r>
      <w:r w:rsidR="00976191">
        <w:t>renowned liberal</w:t>
      </w:r>
      <w:r w:rsidR="00E6308D">
        <w:t xml:space="preserve"> </w:t>
      </w:r>
      <w:r w:rsidR="00E6308D">
        <w:rPr>
          <w:i/>
        </w:rPr>
        <w:t xml:space="preserve">Frankfurter </w:t>
      </w:r>
      <w:proofErr w:type="spellStart"/>
      <w:r w:rsidR="00E6308D">
        <w:rPr>
          <w:i/>
        </w:rPr>
        <w:t>Zeitung</w:t>
      </w:r>
      <w:proofErr w:type="spellEnd"/>
      <w:r w:rsidR="00E6308D">
        <w:t xml:space="preserve">, for which he reported from all over Europe. </w:t>
      </w:r>
      <w:r w:rsidR="00CF7913">
        <w:t xml:space="preserve">Roth participated in the </w:t>
      </w:r>
      <w:proofErr w:type="spellStart"/>
      <w:r w:rsidR="00CF7913">
        <w:rPr>
          <w:i/>
        </w:rPr>
        <w:t>Gruppe</w:t>
      </w:r>
      <w:proofErr w:type="spellEnd"/>
      <w:r w:rsidR="00CF7913">
        <w:rPr>
          <w:i/>
        </w:rPr>
        <w:t xml:space="preserve"> </w:t>
      </w:r>
      <w:r w:rsidR="00CF7913" w:rsidRPr="00CF7913">
        <w:rPr>
          <w:i/>
        </w:rPr>
        <w:t>1925</w:t>
      </w:r>
      <w:r w:rsidR="00CF7913">
        <w:t xml:space="preserve">, a Berlin-based association of mostly leftist artists and authors who resisted the increasingly repressive laws on culture of the Weimar </w:t>
      </w:r>
      <w:r w:rsidR="00C732E3">
        <w:t xml:space="preserve">Republic. </w:t>
      </w:r>
      <w:r w:rsidR="00C96745" w:rsidRPr="00CF7913">
        <w:t>Roth’s</w:t>
      </w:r>
      <w:r w:rsidR="00C96745" w:rsidRPr="00CA410F">
        <w:t xml:space="preserve"> first novel </w:t>
      </w:r>
      <w:r w:rsidR="00C96745" w:rsidRPr="00CA410F">
        <w:rPr>
          <w:i/>
        </w:rPr>
        <w:t xml:space="preserve">Das </w:t>
      </w:r>
      <w:proofErr w:type="spellStart"/>
      <w:r w:rsidR="00C96745" w:rsidRPr="00CA410F">
        <w:rPr>
          <w:i/>
        </w:rPr>
        <w:t>Spinnennetz</w:t>
      </w:r>
      <w:proofErr w:type="spellEnd"/>
      <w:r w:rsidR="00C96745" w:rsidRPr="00CA410F">
        <w:t xml:space="preserve"> </w:t>
      </w:r>
      <w:r w:rsidR="00764733" w:rsidRPr="00CA410F">
        <w:t>(</w:t>
      </w:r>
      <w:r w:rsidR="00DE062A">
        <w:rPr>
          <w:i/>
        </w:rPr>
        <w:t xml:space="preserve">The Spider’s </w:t>
      </w:r>
      <w:r w:rsidR="00DE062A" w:rsidRPr="00DE062A">
        <w:rPr>
          <w:i/>
        </w:rPr>
        <w:t>Web</w:t>
      </w:r>
      <w:r w:rsidR="00DE062A">
        <w:t xml:space="preserve">, </w:t>
      </w:r>
      <w:r w:rsidR="00764733" w:rsidRPr="00DE062A">
        <w:t>1923</w:t>
      </w:r>
      <w:r w:rsidR="00764733" w:rsidRPr="00CA410F">
        <w:t>)</w:t>
      </w:r>
      <w:r w:rsidR="00C66AFA" w:rsidRPr="00CA410F">
        <w:t xml:space="preserve"> </w:t>
      </w:r>
      <w:r w:rsidR="00C96745" w:rsidRPr="00CA410F">
        <w:t>was serialized i</w:t>
      </w:r>
      <w:r w:rsidR="00603C64" w:rsidRPr="00CA410F">
        <w:t>n an Austrian newspaper</w:t>
      </w:r>
      <w:r w:rsidR="00C66AFA" w:rsidRPr="00CA410F">
        <w:t xml:space="preserve">. </w:t>
      </w:r>
      <w:r w:rsidR="00C66AFA">
        <w:t xml:space="preserve">Much like his subsequent novels throughout the 1920s, it </w:t>
      </w:r>
      <w:r w:rsidR="000651F9">
        <w:t>explores</w:t>
      </w:r>
      <w:r w:rsidR="00A858FF" w:rsidRPr="00A858FF">
        <w:t xml:space="preserve"> </w:t>
      </w:r>
      <w:r w:rsidR="00C66AFA">
        <w:t>life in postwar Europe, especially the</w:t>
      </w:r>
      <w:r w:rsidR="00A858FF" w:rsidRPr="00A858FF">
        <w:t xml:space="preserve"> political and social instability of </w:t>
      </w:r>
      <w:r w:rsidR="00A858FF">
        <w:t>a</w:t>
      </w:r>
      <w:r w:rsidR="00A858FF" w:rsidRPr="00A858FF">
        <w:t xml:space="preserve"> generation</w:t>
      </w:r>
      <w:r w:rsidR="00A858FF">
        <w:t xml:space="preserve"> falling victim to right-wing radicalism. </w:t>
      </w:r>
      <w:r w:rsidR="001A0143">
        <w:t>Roth</w:t>
      </w:r>
      <w:r w:rsidR="00603C64">
        <w:t>’</w:t>
      </w:r>
      <w:r w:rsidR="001A0143">
        <w:t xml:space="preserve">s breakthrough </w:t>
      </w:r>
      <w:r w:rsidR="006F06D2">
        <w:t xml:space="preserve">novels </w:t>
      </w:r>
      <w:proofErr w:type="spellStart"/>
      <w:r w:rsidR="006F06D2">
        <w:rPr>
          <w:i/>
        </w:rPr>
        <w:t>Hiob</w:t>
      </w:r>
      <w:proofErr w:type="spellEnd"/>
      <w:r w:rsidR="006F06D2">
        <w:t xml:space="preserve"> (</w:t>
      </w:r>
      <w:r w:rsidR="00DE062A">
        <w:rPr>
          <w:i/>
        </w:rPr>
        <w:t>Job</w:t>
      </w:r>
      <w:r w:rsidR="00DE062A">
        <w:t>,</w:t>
      </w:r>
      <w:r w:rsidR="00DE062A">
        <w:rPr>
          <w:i/>
        </w:rPr>
        <w:t xml:space="preserve"> </w:t>
      </w:r>
      <w:r w:rsidR="006F06D2">
        <w:t>1930)</w:t>
      </w:r>
      <w:r w:rsidR="00F827C7">
        <w:t xml:space="preserve"> </w:t>
      </w:r>
      <w:r w:rsidR="006F06D2">
        <w:t xml:space="preserve">and </w:t>
      </w:r>
      <w:proofErr w:type="spellStart"/>
      <w:r w:rsidR="006F06D2">
        <w:rPr>
          <w:i/>
        </w:rPr>
        <w:t>Radetzkymarsch</w:t>
      </w:r>
      <w:proofErr w:type="spellEnd"/>
      <w:r w:rsidR="006F06D2">
        <w:t xml:space="preserve"> (</w:t>
      </w:r>
      <w:proofErr w:type="spellStart"/>
      <w:r w:rsidR="00DE062A">
        <w:rPr>
          <w:i/>
        </w:rPr>
        <w:t>Radetzky</w:t>
      </w:r>
      <w:proofErr w:type="spellEnd"/>
      <w:r w:rsidR="00DE062A">
        <w:rPr>
          <w:i/>
        </w:rPr>
        <w:t xml:space="preserve"> March</w:t>
      </w:r>
      <w:r w:rsidR="00DE062A">
        <w:t>,</w:t>
      </w:r>
      <w:r w:rsidR="00DE062A">
        <w:rPr>
          <w:i/>
        </w:rPr>
        <w:t xml:space="preserve"> </w:t>
      </w:r>
      <w:r w:rsidR="006F06D2">
        <w:t>1932)</w:t>
      </w:r>
      <w:r w:rsidR="001B6141">
        <w:t xml:space="preserve"> </w:t>
      </w:r>
      <w:r w:rsidR="00611B7B">
        <w:t>address</w:t>
      </w:r>
      <w:r w:rsidR="00693FEC">
        <w:t xml:space="preserve"> </w:t>
      </w:r>
      <w:r w:rsidR="00611B7B">
        <w:t>themes</w:t>
      </w:r>
      <w:r w:rsidR="00603C64">
        <w:t xml:space="preserve"> </w:t>
      </w:r>
      <w:r w:rsidR="00611B7B">
        <w:t>characteristic of his entire oeuvre</w:t>
      </w:r>
      <w:r w:rsidR="007A3C3C">
        <w:t>: Judaism – Eastern Jews, more specifically – and nostalg</w:t>
      </w:r>
      <w:r w:rsidR="00603C64">
        <w:t>ia for the former Du</w:t>
      </w:r>
      <w:r w:rsidR="007516CC">
        <w:t xml:space="preserve">al Monarchy, which he portrays </w:t>
      </w:r>
      <w:r w:rsidR="00603C64">
        <w:t xml:space="preserve">as </w:t>
      </w:r>
      <w:r w:rsidR="00107236">
        <w:t>a</w:t>
      </w:r>
      <w:r w:rsidR="00603C64">
        <w:t xml:space="preserve"> safeguard of ethnic, religious and cultural tolerance.</w:t>
      </w:r>
      <w:r w:rsidR="00171D29">
        <w:t xml:space="preserve"> Both </w:t>
      </w:r>
      <w:r w:rsidR="00E86EF4">
        <w:t>novels and journalistic work are characterized by</w:t>
      </w:r>
      <w:r w:rsidR="00171D29">
        <w:t xml:space="preserve"> vivid and factual </w:t>
      </w:r>
      <w:r w:rsidR="00E86EF4">
        <w:t xml:space="preserve">depictions of great </w:t>
      </w:r>
      <w:r w:rsidR="00171D29">
        <w:t>historical and sociological precision</w:t>
      </w:r>
      <w:r w:rsidR="007516CC">
        <w:t xml:space="preserve">, reminiscent of the style of the </w:t>
      </w:r>
      <w:proofErr w:type="spellStart"/>
      <w:r w:rsidR="007516CC">
        <w:rPr>
          <w:i/>
        </w:rPr>
        <w:t>Neue</w:t>
      </w:r>
      <w:proofErr w:type="spellEnd"/>
      <w:r w:rsidR="007516CC">
        <w:rPr>
          <w:i/>
        </w:rPr>
        <w:t xml:space="preserve"> </w:t>
      </w:r>
      <w:proofErr w:type="spellStart"/>
      <w:r w:rsidR="007516CC">
        <w:rPr>
          <w:i/>
        </w:rPr>
        <w:t>Sachlichkeit</w:t>
      </w:r>
      <w:proofErr w:type="spellEnd"/>
      <w:r w:rsidR="007516CC">
        <w:t xml:space="preserve">, to which Roth himself </w:t>
      </w:r>
      <w:r w:rsidR="00107236">
        <w:t>however could</w:t>
      </w:r>
      <w:r w:rsidR="007516CC">
        <w:t xml:space="preserve"> not entirely relate</w:t>
      </w:r>
      <w:r w:rsidR="00171D29">
        <w:t>.</w:t>
      </w:r>
      <w:r w:rsidR="00F85DDD">
        <w:t xml:space="preserve"> In 1933</w:t>
      </w:r>
      <w:r w:rsidR="007B60B4">
        <w:t xml:space="preserve">, on the day Hitler was appointed </w:t>
      </w:r>
      <w:proofErr w:type="spellStart"/>
      <w:r w:rsidR="007B60B4">
        <w:rPr>
          <w:i/>
        </w:rPr>
        <w:t>Reichskanzler</w:t>
      </w:r>
      <w:proofErr w:type="spellEnd"/>
      <w:r w:rsidR="007B60B4">
        <w:t>,</w:t>
      </w:r>
      <w:r w:rsidR="00F85DDD">
        <w:t xml:space="preserve"> Roth went into exile in Paris. </w:t>
      </w:r>
    </w:p>
    <w:p w:rsidR="00603C64" w:rsidRDefault="00603C64" w:rsidP="00F020CF">
      <w:pPr>
        <w:spacing w:line="240" w:lineRule="auto"/>
      </w:pPr>
    </w:p>
    <w:p w:rsidR="00426C21" w:rsidRDefault="003A03E8" w:rsidP="00F020CF">
      <w:pPr>
        <w:spacing w:line="240" w:lineRule="auto"/>
      </w:pPr>
      <w:r>
        <w:t xml:space="preserve">Roth’s </w:t>
      </w:r>
      <w:r w:rsidR="004B4C7E">
        <w:t>wistful treatment of</w:t>
      </w:r>
      <w:r w:rsidR="001B4829">
        <w:t xml:space="preserve"> Eastern Jewry</w:t>
      </w:r>
      <w:r w:rsidR="004B4C7E">
        <w:t xml:space="preserve"> as an endangered people shares with his utopian portrayal of the Dual Monarchy an underlying sense of rootlessness</w:t>
      </w:r>
      <w:r w:rsidR="00687DA6">
        <w:t xml:space="preserve"> carrying political value</w:t>
      </w:r>
      <w:r w:rsidR="004B4C7E">
        <w:t xml:space="preserve">. </w:t>
      </w:r>
      <w:r w:rsidR="000651F9">
        <w:t xml:space="preserve">Novels such as </w:t>
      </w:r>
      <w:proofErr w:type="spellStart"/>
      <w:r w:rsidR="004B4C7E">
        <w:rPr>
          <w:i/>
        </w:rPr>
        <w:t>Radetzky</w:t>
      </w:r>
      <w:r w:rsidR="0065114E">
        <w:rPr>
          <w:i/>
        </w:rPr>
        <w:t>m</w:t>
      </w:r>
      <w:r w:rsidR="00E65542">
        <w:rPr>
          <w:i/>
        </w:rPr>
        <w:t>ar</w:t>
      </w:r>
      <w:r w:rsidR="0065114E">
        <w:rPr>
          <w:i/>
        </w:rPr>
        <w:t>s</w:t>
      </w:r>
      <w:r w:rsidR="004B4C7E">
        <w:rPr>
          <w:i/>
        </w:rPr>
        <w:t>ch</w:t>
      </w:r>
      <w:proofErr w:type="spellEnd"/>
      <w:r w:rsidR="00284F81">
        <w:t xml:space="preserve"> and</w:t>
      </w:r>
      <w:r w:rsidR="004B4C7E">
        <w:t xml:space="preserve"> </w:t>
      </w:r>
      <w:r w:rsidR="004B4C7E">
        <w:rPr>
          <w:i/>
        </w:rPr>
        <w:t xml:space="preserve">Die </w:t>
      </w:r>
      <w:proofErr w:type="spellStart"/>
      <w:r w:rsidR="004B4C7E">
        <w:rPr>
          <w:i/>
        </w:rPr>
        <w:t>Kapuzinergruft</w:t>
      </w:r>
      <w:proofErr w:type="spellEnd"/>
      <w:r w:rsidR="004B4C7E">
        <w:t xml:space="preserve"> </w:t>
      </w:r>
      <w:r w:rsidR="00E65542">
        <w:t>(</w:t>
      </w:r>
      <w:r w:rsidR="00E65542">
        <w:rPr>
          <w:i/>
        </w:rPr>
        <w:t>The Emperor’s Tomb</w:t>
      </w:r>
      <w:r w:rsidR="00E65542">
        <w:t>, 1938)</w:t>
      </w:r>
      <w:r w:rsidR="00E65542">
        <w:rPr>
          <w:i/>
        </w:rPr>
        <w:t xml:space="preserve"> </w:t>
      </w:r>
      <w:r w:rsidR="000651F9">
        <w:t xml:space="preserve">symbolize the loss of a fatherland, resulting in an </w:t>
      </w:r>
      <w:proofErr w:type="spellStart"/>
      <w:r w:rsidR="000651F9">
        <w:t>uprootedness</w:t>
      </w:r>
      <w:proofErr w:type="spellEnd"/>
      <w:r w:rsidR="000651F9">
        <w:t xml:space="preserve"> which Roth </w:t>
      </w:r>
      <w:r w:rsidR="00AF5E46">
        <w:t xml:space="preserve">also </w:t>
      </w:r>
      <w:r w:rsidR="000651F9">
        <w:t xml:space="preserve">portrays as </w:t>
      </w:r>
      <w:r w:rsidR="0023506B">
        <w:t>characteristic of</w:t>
      </w:r>
      <w:r w:rsidR="000B2C8C">
        <w:t xml:space="preserve"> Jewish </w:t>
      </w:r>
      <w:r w:rsidR="00AF5E46">
        <w:t>existence</w:t>
      </w:r>
      <w:r w:rsidR="00A47F31">
        <w:t xml:space="preserve">, as </w:t>
      </w:r>
      <w:r w:rsidR="00E439BD">
        <w:t xml:space="preserve">reflected </w:t>
      </w:r>
      <w:r w:rsidR="00192017">
        <w:t>in</w:t>
      </w:r>
      <w:r w:rsidR="000B2C8C">
        <w:t xml:space="preserve"> </w:t>
      </w:r>
      <w:r w:rsidR="00192017">
        <w:t>his</w:t>
      </w:r>
      <w:r w:rsidR="00A47F31">
        <w:t xml:space="preserve"> essay </w:t>
      </w:r>
      <w:proofErr w:type="spellStart"/>
      <w:r w:rsidR="00A47F31">
        <w:rPr>
          <w:i/>
        </w:rPr>
        <w:t>Juden</w:t>
      </w:r>
      <w:proofErr w:type="spellEnd"/>
      <w:r w:rsidR="00A47F31">
        <w:rPr>
          <w:i/>
        </w:rPr>
        <w:t xml:space="preserve"> auf </w:t>
      </w:r>
      <w:proofErr w:type="spellStart"/>
      <w:r w:rsidR="00A47F31">
        <w:rPr>
          <w:i/>
        </w:rPr>
        <w:t>Wanderschaft</w:t>
      </w:r>
      <w:proofErr w:type="spellEnd"/>
      <w:r w:rsidR="00E65542">
        <w:rPr>
          <w:i/>
        </w:rPr>
        <w:t xml:space="preserve"> </w:t>
      </w:r>
      <w:r w:rsidR="00E65542">
        <w:t>(</w:t>
      </w:r>
      <w:r w:rsidR="00E65542">
        <w:rPr>
          <w:i/>
        </w:rPr>
        <w:t>The Wandering Jews</w:t>
      </w:r>
      <w:r w:rsidR="00E65542">
        <w:t>, 1927)</w:t>
      </w:r>
      <w:r w:rsidR="00CF7913">
        <w:t xml:space="preserve">, or in the rootless Jewish protagonists of </w:t>
      </w:r>
      <w:r w:rsidR="00CF7913">
        <w:rPr>
          <w:i/>
        </w:rPr>
        <w:t xml:space="preserve">Hotel Savoy </w:t>
      </w:r>
      <w:r w:rsidR="00CF7913">
        <w:t xml:space="preserve">and </w:t>
      </w:r>
      <w:proofErr w:type="spellStart"/>
      <w:r w:rsidR="00CF7913">
        <w:rPr>
          <w:i/>
        </w:rPr>
        <w:t>Flucht</w:t>
      </w:r>
      <w:proofErr w:type="spellEnd"/>
      <w:r w:rsidR="00CF7913">
        <w:rPr>
          <w:i/>
        </w:rPr>
        <w:t xml:space="preserve"> </w:t>
      </w:r>
      <w:proofErr w:type="spellStart"/>
      <w:r w:rsidR="00CF7913">
        <w:rPr>
          <w:i/>
        </w:rPr>
        <w:t>ohne</w:t>
      </w:r>
      <w:proofErr w:type="spellEnd"/>
      <w:r w:rsidR="00CF7913">
        <w:rPr>
          <w:i/>
        </w:rPr>
        <w:t xml:space="preserve"> </w:t>
      </w:r>
      <w:proofErr w:type="spellStart"/>
      <w:r w:rsidR="00CF7913">
        <w:rPr>
          <w:i/>
        </w:rPr>
        <w:t>Ende</w:t>
      </w:r>
      <w:proofErr w:type="spellEnd"/>
      <w:r w:rsidR="00E65542">
        <w:rPr>
          <w:i/>
        </w:rPr>
        <w:t xml:space="preserve"> </w:t>
      </w:r>
      <w:r w:rsidR="00E65542">
        <w:t>(</w:t>
      </w:r>
      <w:r w:rsidR="00E65542">
        <w:rPr>
          <w:i/>
        </w:rPr>
        <w:t>Flight without End</w:t>
      </w:r>
      <w:r w:rsidR="00E65542">
        <w:t>, 1927)</w:t>
      </w:r>
      <w:r w:rsidR="00CF7913">
        <w:t>.</w:t>
      </w:r>
      <w:r w:rsidR="00A47F31">
        <w:t xml:space="preserve"> </w:t>
      </w:r>
      <w:r w:rsidR="005D09D2">
        <w:t>Against</w:t>
      </w:r>
      <w:r w:rsidR="005F141F">
        <w:t xml:space="preserve"> both </w:t>
      </w:r>
      <w:r w:rsidR="001A630A">
        <w:t xml:space="preserve">Zionism </w:t>
      </w:r>
      <w:r w:rsidR="00E439BD">
        <w:t>and Jewish a</w:t>
      </w:r>
      <w:r w:rsidR="005D09D2">
        <w:t xml:space="preserve">ssimilation as types of Jewish </w:t>
      </w:r>
      <w:proofErr w:type="spellStart"/>
      <w:r w:rsidR="005D09D2">
        <w:rPr>
          <w:i/>
        </w:rPr>
        <w:t>Heimkehr</w:t>
      </w:r>
      <w:proofErr w:type="spellEnd"/>
      <w:r w:rsidR="005D09D2">
        <w:t xml:space="preserve">, Roth </w:t>
      </w:r>
      <w:del w:id="12" w:author="Bru Sascha" w:date="2013-07-09T16:06:00Z">
        <w:r w:rsidR="00E439BD" w:rsidDel="001F662A">
          <w:delText xml:space="preserve">holds </w:delText>
        </w:r>
      </w:del>
      <w:ins w:id="13" w:author="Bru Sascha" w:date="2013-07-09T16:06:00Z">
        <w:r w:rsidR="001F662A">
          <w:t xml:space="preserve">held </w:t>
        </w:r>
      </w:ins>
      <w:r w:rsidR="00E439BD">
        <w:t xml:space="preserve">the </w:t>
      </w:r>
      <w:r w:rsidR="005D09D2">
        <w:t>ideal of a transnational Jewry</w:t>
      </w:r>
      <w:r w:rsidR="00091135">
        <w:t>,</w:t>
      </w:r>
      <w:r w:rsidR="005D09D2">
        <w:t xml:space="preserve"> </w:t>
      </w:r>
      <w:r w:rsidR="00406E4B">
        <w:t xml:space="preserve">in line with the </w:t>
      </w:r>
      <w:r w:rsidR="00ED7B02">
        <w:t xml:space="preserve">ideal of </w:t>
      </w:r>
      <w:r w:rsidR="00406E4B">
        <w:t>cosmopolitanism</w:t>
      </w:r>
      <w:r w:rsidR="00091135">
        <w:t xml:space="preserve"> which </w:t>
      </w:r>
      <w:r w:rsidR="009269FA">
        <w:t>he</w:t>
      </w:r>
      <w:r w:rsidR="00091135">
        <w:t xml:space="preserve"> recognized</w:t>
      </w:r>
      <w:r w:rsidR="005D09D2">
        <w:t xml:space="preserve"> in the former Dual Monarchy.</w:t>
      </w:r>
    </w:p>
    <w:p w:rsidR="00E439BD" w:rsidRPr="00A858FF" w:rsidRDefault="00E439BD" w:rsidP="00F020CF">
      <w:pPr>
        <w:spacing w:line="240" w:lineRule="auto"/>
      </w:pPr>
    </w:p>
    <w:p w:rsidR="001E1387" w:rsidRPr="009269FA" w:rsidRDefault="001E1387" w:rsidP="00F020CF">
      <w:pPr>
        <w:spacing w:line="240" w:lineRule="auto"/>
        <w:rPr>
          <w:b/>
          <w:lang w:val="de-DE"/>
        </w:rPr>
      </w:pPr>
      <w:commentRangeStart w:id="14"/>
      <w:r w:rsidRPr="009269FA">
        <w:rPr>
          <w:b/>
          <w:lang w:val="de-DE"/>
        </w:rPr>
        <w:t xml:space="preserve">List </w:t>
      </w:r>
      <w:proofErr w:type="spellStart"/>
      <w:r w:rsidRPr="009269FA">
        <w:rPr>
          <w:b/>
          <w:lang w:val="de-DE"/>
        </w:rPr>
        <w:t>of</w:t>
      </w:r>
      <w:proofErr w:type="spellEnd"/>
      <w:r w:rsidRPr="009269FA">
        <w:rPr>
          <w:b/>
          <w:lang w:val="de-DE"/>
        </w:rPr>
        <w:t xml:space="preserve"> </w:t>
      </w:r>
      <w:proofErr w:type="spellStart"/>
      <w:r w:rsidRPr="009269FA">
        <w:rPr>
          <w:b/>
          <w:lang w:val="de-DE"/>
        </w:rPr>
        <w:t>works</w:t>
      </w:r>
      <w:commentRangeEnd w:id="14"/>
      <w:proofErr w:type="spellEnd"/>
      <w:r w:rsidR="001F662A">
        <w:rPr>
          <w:rStyle w:val="CommentReference"/>
        </w:rPr>
        <w:commentReference w:id="14"/>
      </w:r>
    </w:p>
    <w:p w:rsidR="0087383F" w:rsidRPr="009269FA" w:rsidRDefault="0087383F" w:rsidP="00F020CF">
      <w:pPr>
        <w:spacing w:line="240" w:lineRule="auto"/>
        <w:rPr>
          <w:lang w:val="de-DE"/>
        </w:rPr>
      </w:pPr>
      <w:r w:rsidRPr="009269FA">
        <w:rPr>
          <w:i/>
          <w:lang w:val="de-DE"/>
        </w:rPr>
        <w:t>Das Spinnennetz</w:t>
      </w:r>
      <w:r w:rsidRPr="009269FA">
        <w:rPr>
          <w:lang w:val="de-DE"/>
        </w:rPr>
        <w:t xml:space="preserve"> (1923)</w:t>
      </w:r>
    </w:p>
    <w:p w:rsidR="0087383F" w:rsidRPr="0087383F" w:rsidRDefault="0087383F" w:rsidP="00F020CF">
      <w:pPr>
        <w:spacing w:line="240" w:lineRule="auto"/>
        <w:rPr>
          <w:lang w:val="de-DE"/>
        </w:rPr>
      </w:pPr>
      <w:r w:rsidRPr="0087383F">
        <w:rPr>
          <w:i/>
          <w:lang w:val="de-DE"/>
        </w:rPr>
        <w:t xml:space="preserve">Hotel Savoy </w:t>
      </w:r>
      <w:r w:rsidRPr="0087383F">
        <w:rPr>
          <w:lang w:val="de-DE"/>
        </w:rPr>
        <w:t>(1924)</w:t>
      </w:r>
    </w:p>
    <w:p w:rsidR="0087383F" w:rsidRDefault="0087383F" w:rsidP="00F020CF">
      <w:pPr>
        <w:spacing w:line="240" w:lineRule="auto"/>
        <w:rPr>
          <w:lang w:val="de-DE"/>
        </w:rPr>
      </w:pPr>
      <w:r w:rsidRPr="0087383F">
        <w:rPr>
          <w:i/>
          <w:lang w:val="de-DE"/>
        </w:rPr>
        <w:t>Flucht ohne Ende</w:t>
      </w:r>
      <w:r>
        <w:rPr>
          <w:i/>
          <w:lang w:val="de-DE"/>
        </w:rPr>
        <w:t>. Ein Bericht</w:t>
      </w:r>
      <w:r w:rsidR="004B17CF">
        <w:rPr>
          <w:i/>
          <w:lang w:val="de-DE"/>
        </w:rPr>
        <w:t>.</w:t>
      </w:r>
      <w:r>
        <w:rPr>
          <w:lang w:val="de-DE"/>
        </w:rPr>
        <w:t xml:space="preserve"> (1927)</w:t>
      </w:r>
    </w:p>
    <w:p w:rsidR="00ED028A" w:rsidRPr="00ED028A" w:rsidRDefault="00ED028A" w:rsidP="00F020CF">
      <w:pPr>
        <w:spacing w:line="240" w:lineRule="auto"/>
        <w:rPr>
          <w:lang w:val="de-DE"/>
        </w:rPr>
      </w:pPr>
      <w:r>
        <w:rPr>
          <w:i/>
          <w:lang w:val="de-DE"/>
        </w:rPr>
        <w:t>Juden auf Wanderschaft</w:t>
      </w:r>
      <w:r>
        <w:rPr>
          <w:lang w:val="de-DE"/>
        </w:rPr>
        <w:t xml:space="preserve"> (1927)</w:t>
      </w:r>
    </w:p>
    <w:p w:rsidR="0087383F" w:rsidRPr="002255E2" w:rsidRDefault="0087383F" w:rsidP="00F020CF">
      <w:pPr>
        <w:spacing w:line="240" w:lineRule="auto"/>
        <w:rPr>
          <w:lang w:val="de-DE"/>
        </w:rPr>
      </w:pPr>
      <w:r w:rsidRPr="002255E2">
        <w:rPr>
          <w:i/>
          <w:lang w:val="de-DE"/>
        </w:rPr>
        <w:t>Zipper und sein Vater</w:t>
      </w:r>
      <w:r w:rsidRPr="002255E2">
        <w:rPr>
          <w:lang w:val="de-DE"/>
        </w:rPr>
        <w:t xml:space="preserve"> (1928)</w:t>
      </w:r>
    </w:p>
    <w:p w:rsidR="0087383F" w:rsidRPr="002255E2" w:rsidRDefault="0087383F" w:rsidP="00F020CF">
      <w:pPr>
        <w:spacing w:line="240" w:lineRule="auto"/>
        <w:rPr>
          <w:lang w:val="de-DE"/>
        </w:rPr>
      </w:pPr>
      <w:r w:rsidRPr="002255E2">
        <w:rPr>
          <w:i/>
          <w:lang w:val="de-DE"/>
        </w:rPr>
        <w:lastRenderedPageBreak/>
        <w:t xml:space="preserve">Rechts und </w:t>
      </w:r>
      <w:proofErr w:type="spellStart"/>
      <w:r w:rsidRPr="002255E2">
        <w:rPr>
          <w:i/>
          <w:lang w:val="de-DE"/>
        </w:rPr>
        <w:t>Links</w:t>
      </w:r>
      <w:proofErr w:type="spellEnd"/>
      <w:r w:rsidRPr="002255E2">
        <w:rPr>
          <w:lang w:val="de-DE"/>
        </w:rPr>
        <w:t xml:space="preserve"> (1929)</w:t>
      </w:r>
    </w:p>
    <w:p w:rsidR="0087383F" w:rsidRPr="002255E2" w:rsidRDefault="0087383F" w:rsidP="00F020CF">
      <w:pPr>
        <w:spacing w:line="240" w:lineRule="auto"/>
        <w:rPr>
          <w:rFonts w:cstheme="minorHAnsi"/>
          <w:lang w:val="de-DE"/>
        </w:rPr>
      </w:pPr>
      <w:r w:rsidRPr="004F5E24">
        <w:rPr>
          <w:rFonts w:cstheme="minorHAnsi"/>
          <w:i/>
          <w:lang w:val="de-DE"/>
        </w:rPr>
        <w:t xml:space="preserve">Hiob. </w:t>
      </w:r>
      <w:r w:rsidRPr="002255E2">
        <w:rPr>
          <w:rFonts w:cstheme="minorHAnsi"/>
          <w:i/>
          <w:lang w:val="de-DE"/>
        </w:rPr>
        <w:t>Roman eines einfaches Mannes</w:t>
      </w:r>
      <w:r w:rsidR="004B17CF">
        <w:rPr>
          <w:rFonts w:cstheme="minorHAnsi"/>
          <w:i/>
          <w:lang w:val="de-DE"/>
        </w:rPr>
        <w:t>.</w:t>
      </w:r>
      <w:r w:rsidRPr="002255E2">
        <w:rPr>
          <w:rFonts w:cstheme="minorHAnsi"/>
          <w:lang w:val="de-DE"/>
        </w:rPr>
        <w:t xml:space="preserve"> (1930)</w:t>
      </w:r>
    </w:p>
    <w:p w:rsidR="0087383F" w:rsidRPr="002255E2" w:rsidRDefault="0087383F" w:rsidP="00F020CF">
      <w:pPr>
        <w:spacing w:line="240" w:lineRule="auto"/>
        <w:rPr>
          <w:rFonts w:cstheme="minorHAnsi"/>
          <w:lang w:val="de-DE"/>
        </w:rPr>
      </w:pPr>
      <w:r w:rsidRPr="002255E2">
        <w:rPr>
          <w:rFonts w:cstheme="minorHAnsi"/>
          <w:i/>
          <w:lang w:val="de-DE"/>
        </w:rPr>
        <w:t>Radetzkymarsch</w:t>
      </w:r>
      <w:r w:rsidRPr="002255E2">
        <w:rPr>
          <w:rFonts w:cstheme="minorHAnsi"/>
          <w:lang w:val="de-DE"/>
        </w:rPr>
        <w:t xml:space="preserve"> (1932)</w:t>
      </w:r>
    </w:p>
    <w:p w:rsidR="002255E2" w:rsidRPr="002255E2" w:rsidRDefault="002255E2" w:rsidP="00F020CF">
      <w:pPr>
        <w:spacing w:line="240" w:lineRule="auto"/>
        <w:rPr>
          <w:rFonts w:cstheme="minorHAnsi"/>
          <w:lang w:val="de-DE"/>
        </w:rPr>
      </w:pPr>
      <w:r w:rsidRPr="002255E2">
        <w:rPr>
          <w:rFonts w:cstheme="minorHAnsi"/>
          <w:i/>
          <w:iCs/>
          <w:lang w:val="de-DE"/>
        </w:rPr>
        <w:t>Die hundert Tage</w:t>
      </w:r>
      <w:r w:rsidRPr="002255E2">
        <w:rPr>
          <w:rFonts w:cstheme="minorHAnsi"/>
          <w:lang w:val="de-DE"/>
        </w:rPr>
        <w:t xml:space="preserve"> (1936)</w:t>
      </w:r>
    </w:p>
    <w:p w:rsidR="002255E2" w:rsidRPr="002255E2" w:rsidRDefault="001F662A" w:rsidP="00F020CF">
      <w:pPr>
        <w:spacing w:line="240" w:lineRule="auto"/>
        <w:rPr>
          <w:rFonts w:cstheme="minorHAnsi"/>
          <w:lang w:val="de-DE"/>
        </w:rPr>
      </w:pPr>
      <w:r>
        <w:fldChar w:fldCharType="begin"/>
      </w:r>
      <w:r w:rsidRPr="001F662A">
        <w:rPr>
          <w:lang w:val="de-DE"/>
          <w:rPrChange w:id="15" w:author="Bru Sascha" w:date="2013-07-09T16:06:00Z">
            <w:rPr/>
          </w:rPrChange>
        </w:rPr>
        <w:instrText xml:space="preserve"> HYPERLINK "http://www.amazon.de/exec/obidos/ASIN/3462024213/josephrothhomepa" </w:instrText>
      </w:r>
      <w:r>
        <w:fldChar w:fldCharType="separate"/>
      </w:r>
      <w:r w:rsidR="002255E2" w:rsidRPr="002255E2">
        <w:rPr>
          <w:rStyle w:val="Hyperlink"/>
          <w:rFonts w:cstheme="minorHAnsi"/>
          <w:i/>
          <w:iCs/>
          <w:color w:val="auto"/>
          <w:u w:val="none"/>
          <w:lang w:val="de-DE"/>
        </w:rPr>
        <w:t>Beichte eines Mörders, erzählt in einer Nacht</w:t>
      </w:r>
      <w:r w:rsidR="002255E2" w:rsidRPr="002255E2">
        <w:rPr>
          <w:rStyle w:val="Hyperlink"/>
          <w:rFonts w:cstheme="minorHAnsi"/>
          <w:color w:val="auto"/>
          <w:u w:val="none"/>
          <w:lang w:val="de-DE"/>
        </w:rPr>
        <w:t xml:space="preserve"> (1936)</w:t>
      </w:r>
      <w:r>
        <w:rPr>
          <w:rStyle w:val="Hyperlink"/>
          <w:rFonts w:cstheme="minorHAnsi"/>
          <w:color w:val="auto"/>
          <w:u w:val="none"/>
          <w:lang w:val="de-DE"/>
        </w:rPr>
        <w:fldChar w:fldCharType="end"/>
      </w:r>
    </w:p>
    <w:p w:rsidR="002255E2" w:rsidRPr="002255E2" w:rsidRDefault="001F662A" w:rsidP="00F020CF">
      <w:pPr>
        <w:spacing w:line="240" w:lineRule="auto"/>
        <w:rPr>
          <w:rFonts w:cstheme="minorHAnsi"/>
          <w:lang w:val="de-DE"/>
        </w:rPr>
      </w:pPr>
      <w:r>
        <w:fldChar w:fldCharType="begin"/>
      </w:r>
      <w:r w:rsidRPr="001F662A">
        <w:rPr>
          <w:lang w:val="de-DE"/>
          <w:rPrChange w:id="16" w:author="Bru Sascha" w:date="2013-07-09T16:06:00Z">
            <w:rPr/>
          </w:rPrChange>
        </w:rPr>
        <w:instrText xml:space="preserve"> HYPERLINK "http://www.amazon.de/exec/obidos/ASIN/346202051X/josephrothhomepa" </w:instrText>
      </w:r>
      <w:r>
        <w:fldChar w:fldCharType="separate"/>
      </w:r>
      <w:r w:rsidR="002255E2" w:rsidRPr="002255E2">
        <w:rPr>
          <w:rStyle w:val="Hyperlink"/>
          <w:rFonts w:cstheme="minorHAnsi"/>
          <w:i/>
          <w:iCs/>
          <w:color w:val="auto"/>
          <w:u w:val="none"/>
          <w:lang w:val="de-DE"/>
        </w:rPr>
        <w:t>Das falsche Gewicht. Die Geschichte eines Eichmeisters</w:t>
      </w:r>
      <w:r w:rsidR="004B17CF">
        <w:rPr>
          <w:rStyle w:val="Hyperlink"/>
          <w:rFonts w:cstheme="minorHAnsi"/>
          <w:i/>
          <w:iCs/>
          <w:color w:val="auto"/>
          <w:u w:val="none"/>
          <w:lang w:val="de-DE"/>
        </w:rPr>
        <w:t>.</w:t>
      </w:r>
      <w:r w:rsidR="002255E2" w:rsidRPr="002255E2">
        <w:rPr>
          <w:rStyle w:val="Hyperlink"/>
          <w:rFonts w:cstheme="minorHAnsi"/>
          <w:color w:val="auto"/>
          <w:u w:val="none"/>
          <w:lang w:val="de-DE"/>
        </w:rPr>
        <w:t xml:space="preserve"> (1937)</w:t>
      </w:r>
      <w:r>
        <w:rPr>
          <w:rStyle w:val="Hyperlink"/>
          <w:rFonts w:cstheme="minorHAnsi"/>
          <w:color w:val="auto"/>
          <w:u w:val="none"/>
          <w:lang w:val="de-DE"/>
        </w:rPr>
        <w:fldChar w:fldCharType="end"/>
      </w:r>
    </w:p>
    <w:p w:rsidR="002255E2" w:rsidRPr="002255E2" w:rsidRDefault="001F662A" w:rsidP="00F020CF">
      <w:pPr>
        <w:spacing w:line="240" w:lineRule="auto"/>
        <w:rPr>
          <w:rFonts w:cstheme="minorHAnsi"/>
          <w:lang w:val="de-DE"/>
        </w:rPr>
      </w:pPr>
      <w:r>
        <w:fldChar w:fldCharType="begin"/>
      </w:r>
      <w:r w:rsidRPr="001F662A">
        <w:rPr>
          <w:lang w:val="de-DE"/>
          <w:rPrChange w:id="17" w:author="Bru Sascha" w:date="2013-07-09T16:06:00Z">
            <w:rPr/>
          </w:rPrChange>
        </w:rPr>
        <w:instrText xml:space="preserve"> HYPERLINK "http://www.amazon.de/exec/obidos/ASIN/3462018434/josephrothhomepa" </w:instrText>
      </w:r>
      <w:r>
        <w:fldChar w:fldCharType="separate"/>
      </w:r>
      <w:r w:rsidR="002255E2" w:rsidRPr="002255E2">
        <w:rPr>
          <w:rStyle w:val="Hyperlink"/>
          <w:rFonts w:cstheme="minorHAnsi"/>
          <w:i/>
          <w:iCs/>
          <w:color w:val="auto"/>
          <w:u w:val="none"/>
          <w:lang w:val="de-DE"/>
        </w:rPr>
        <w:t>Die Geschichte von der 1002. Nacht</w:t>
      </w:r>
      <w:r w:rsidR="002255E2" w:rsidRPr="002255E2">
        <w:rPr>
          <w:rStyle w:val="Hyperlink"/>
          <w:rFonts w:cstheme="minorHAnsi"/>
          <w:color w:val="auto"/>
          <w:u w:val="none"/>
          <w:lang w:val="de-DE"/>
        </w:rPr>
        <w:t xml:space="preserve"> (1937)</w:t>
      </w:r>
      <w:r>
        <w:rPr>
          <w:rStyle w:val="Hyperlink"/>
          <w:rFonts w:cstheme="minorHAnsi"/>
          <w:color w:val="auto"/>
          <w:u w:val="none"/>
          <w:lang w:val="de-DE"/>
        </w:rPr>
        <w:fldChar w:fldCharType="end"/>
      </w:r>
    </w:p>
    <w:p w:rsidR="002255E2" w:rsidRPr="002255E2" w:rsidRDefault="001F662A" w:rsidP="00F020CF">
      <w:pPr>
        <w:spacing w:line="240" w:lineRule="auto"/>
        <w:rPr>
          <w:rFonts w:cstheme="minorHAnsi"/>
          <w:lang w:val="de-DE"/>
        </w:rPr>
      </w:pPr>
      <w:r>
        <w:fldChar w:fldCharType="begin"/>
      </w:r>
      <w:r w:rsidRPr="001F662A">
        <w:rPr>
          <w:lang w:val="de-DE"/>
          <w:rPrChange w:id="18" w:author="Bru Sascha" w:date="2013-07-09T16:06:00Z">
            <w:rPr/>
          </w:rPrChange>
        </w:rPr>
        <w:instrText xml:space="preserve"> HYPERLINK "http://www.amazon.de/exec/obidos/ASIN/3462018280/josephrothhomepa" </w:instrText>
      </w:r>
      <w:r>
        <w:fldChar w:fldCharType="separate"/>
      </w:r>
      <w:r w:rsidR="002255E2" w:rsidRPr="002255E2">
        <w:rPr>
          <w:rStyle w:val="Hyperlink"/>
          <w:rFonts w:cstheme="minorHAnsi"/>
          <w:i/>
          <w:iCs/>
          <w:color w:val="auto"/>
          <w:u w:val="none"/>
          <w:lang w:val="de-DE"/>
        </w:rPr>
        <w:t>Die Kapuzinergruft</w:t>
      </w:r>
      <w:r w:rsidR="002255E2" w:rsidRPr="002255E2">
        <w:rPr>
          <w:rStyle w:val="Hyperlink"/>
          <w:rFonts w:cstheme="minorHAnsi"/>
          <w:color w:val="auto"/>
          <w:u w:val="none"/>
          <w:lang w:val="de-DE"/>
        </w:rPr>
        <w:t xml:space="preserve"> (1938)</w:t>
      </w:r>
      <w:r>
        <w:rPr>
          <w:rStyle w:val="Hyperlink"/>
          <w:rFonts w:cstheme="minorHAnsi"/>
          <w:color w:val="auto"/>
          <w:u w:val="none"/>
          <w:lang w:val="de-DE"/>
        </w:rPr>
        <w:fldChar w:fldCharType="end"/>
      </w:r>
    </w:p>
    <w:p w:rsidR="002255E2" w:rsidRPr="002255E2" w:rsidRDefault="001F662A" w:rsidP="00F020CF">
      <w:pPr>
        <w:spacing w:line="240" w:lineRule="auto"/>
        <w:rPr>
          <w:rFonts w:cstheme="minorHAnsi"/>
          <w:iCs/>
          <w:lang w:val="de-DE"/>
        </w:rPr>
      </w:pPr>
      <w:r>
        <w:fldChar w:fldCharType="begin"/>
      </w:r>
      <w:r w:rsidRPr="001F662A">
        <w:rPr>
          <w:lang w:val="de-DE"/>
          <w:rPrChange w:id="19" w:author="Bru Sascha" w:date="2013-07-09T16:06:00Z">
            <w:rPr/>
          </w:rPrChange>
        </w:rPr>
        <w:instrText xml:space="preserve"> HYPERLINK "http://www.amazon.de/Die-Legende-vom-heiligen-Trinker/dp/342313237X/josephrothhomepa" </w:instrText>
      </w:r>
      <w:r>
        <w:fldChar w:fldCharType="separate"/>
      </w:r>
      <w:r w:rsidR="002255E2" w:rsidRPr="002255E2">
        <w:rPr>
          <w:rStyle w:val="Emphasis"/>
          <w:rFonts w:cstheme="minorHAnsi"/>
          <w:lang w:val="de-DE"/>
        </w:rPr>
        <w:t>Die Legende vom heiligen Trinker</w:t>
      </w:r>
      <w:r w:rsidR="002255E2" w:rsidRPr="002255E2">
        <w:rPr>
          <w:rStyle w:val="Hyperlink"/>
          <w:rFonts w:cstheme="minorHAnsi"/>
          <w:i/>
          <w:iCs/>
          <w:color w:val="auto"/>
          <w:u w:val="none"/>
          <w:lang w:val="de-DE"/>
        </w:rPr>
        <w:t xml:space="preserve"> </w:t>
      </w:r>
      <w:r w:rsidR="002255E2" w:rsidRPr="002255E2">
        <w:rPr>
          <w:rStyle w:val="Hyperlink"/>
          <w:rFonts w:cstheme="minorHAnsi"/>
          <w:iCs/>
          <w:color w:val="auto"/>
          <w:u w:val="none"/>
          <w:lang w:val="de-DE"/>
        </w:rPr>
        <w:t>(1939)</w:t>
      </w:r>
      <w:r>
        <w:rPr>
          <w:rStyle w:val="Hyperlink"/>
          <w:rFonts w:cstheme="minorHAnsi"/>
          <w:iCs/>
          <w:color w:val="auto"/>
          <w:u w:val="none"/>
          <w:lang w:val="de-DE"/>
        </w:rPr>
        <w:fldChar w:fldCharType="end"/>
      </w:r>
    </w:p>
    <w:p w:rsidR="002255E2" w:rsidRPr="002255E2" w:rsidRDefault="00974F2D" w:rsidP="00F020CF">
      <w:pPr>
        <w:spacing w:line="240" w:lineRule="auto"/>
        <w:rPr>
          <w:rFonts w:cstheme="minorHAnsi"/>
          <w:iCs/>
        </w:rPr>
      </w:pPr>
      <w:hyperlink r:id="rId8" w:history="1">
        <w:r w:rsidR="002255E2" w:rsidRPr="002255E2">
          <w:rPr>
            <w:rStyle w:val="Hyperlink"/>
            <w:rFonts w:cstheme="minorHAnsi"/>
            <w:i/>
            <w:iCs/>
            <w:color w:val="auto"/>
            <w:u w:val="none"/>
          </w:rPr>
          <w:t xml:space="preserve">Der Leviathan </w:t>
        </w:r>
        <w:r w:rsidR="002255E2" w:rsidRPr="002255E2">
          <w:rPr>
            <w:rStyle w:val="Hyperlink"/>
            <w:rFonts w:cstheme="minorHAnsi"/>
            <w:iCs/>
            <w:color w:val="auto"/>
            <w:u w:val="none"/>
          </w:rPr>
          <w:t>(1940)</w:t>
        </w:r>
      </w:hyperlink>
    </w:p>
    <w:p w:rsidR="0087383F" w:rsidRPr="00FE09A2" w:rsidRDefault="0087383F" w:rsidP="00F020CF">
      <w:pPr>
        <w:spacing w:line="240" w:lineRule="auto"/>
      </w:pPr>
    </w:p>
    <w:p w:rsidR="001E1387" w:rsidRPr="00FE09A2" w:rsidRDefault="001E1387" w:rsidP="00F020CF">
      <w:pPr>
        <w:spacing w:line="240" w:lineRule="auto"/>
        <w:rPr>
          <w:b/>
        </w:rPr>
      </w:pPr>
      <w:r w:rsidRPr="00FE09A2">
        <w:rPr>
          <w:b/>
        </w:rPr>
        <w:t>References and further reading</w:t>
      </w:r>
    </w:p>
    <w:p w:rsidR="00986DC9" w:rsidRPr="00FE09A2" w:rsidRDefault="001F662A" w:rsidP="00F020C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de-DE"/>
        </w:rPr>
      </w:pPr>
      <w:r>
        <w:fldChar w:fldCharType="begin"/>
      </w:r>
      <w:r w:rsidRPr="001F662A">
        <w:rPr>
          <w:lang w:val="de-DE"/>
          <w:rPrChange w:id="20" w:author="Bru Sascha" w:date="2013-07-09T16:06:00Z">
            <w:rPr/>
          </w:rPrChange>
        </w:rPr>
        <w:instrText xml:space="preserve"> HYPERLINK "http://www.amazon.de/exec/obidos/ASIN/3883771147/josephrothhomepa" </w:instrText>
      </w:r>
      <w:r>
        <w:fldChar w:fldCharType="separate"/>
      </w:r>
      <w:r w:rsidR="00986DC9" w:rsidRPr="00FE09A2">
        <w:rPr>
          <w:rStyle w:val="Hyperlink"/>
          <w:rFonts w:cstheme="minorHAnsi"/>
          <w:color w:val="auto"/>
          <w:u w:val="none"/>
          <w:shd w:val="clear" w:color="auto" w:fill="FFFFFF"/>
          <w:lang w:val="de-DE"/>
        </w:rPr>
        <w:t xml:space="preserve">Heinz Ludwig Arnold (Hrsg.): </w:t>
      </w:r>
      <w:r w:rsidR="00986DC9" w:rsidRPr="00A848EA">
        <w:rPr>
          <w:rStyle w:val="Hyperlink"/>
          <w:rFonts w:cstheme="minorHAnsi"/>
          <w:i/>
          <w:color w:val="auto"/>
          <w:u w:val="none"/>
          <w:shd w:val="clear" w:color="auto" w:fill="FFFFFF"/>
          <w:lang w:val="de-DE"/>
        </w:rPr>
        <w:t>Text + Kritik. Sonderband Joseph Roth.</w:t>
      </w:r>
      <w:r w:rsidR="00986DC9" w:rsidRPr="00FE09A2">
        <w:rPr>
          <w:rStyle w:val="Hyperlink"/>
          <w:rFonts w:cstheme="minorHAnsi"/>
          <w:color w:val="auto"/>
          <w:u w:val="none"/>
          <w:shd w:val="clear" w:color="auto" w:fill="FFFFFF"/>
          <w:lang w:val="de-DE"/>
        </w:rPr>
        <w:t xml:space="preserve"> München: Edition Text + Kritik 1982.</w:t>
      </w:r>
      <w:r>
        <w:rPr>
          <w:rStyle w:val="Hyperlink"/>
          <w:rFonts w:cstheme="minorHAnsi"/>
          <w:color w:val="auto"/>
          <w:u w:val="none"/>
          <w:shd w:val="clear" w:color="auto" w:fill="FFFFFF"/>
          <w:lang w:val="de-DE"/>
        </w:rPr>
        <w:fldChar w:fldCharType="end"/>
      </w:r>
    </w:p>
    <w:p w:rsidR="00986DC9" w:rsidRPr="00FE09A2" w:rsidRDefault="000B0A30" w:rsidP="00F020C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  <w:lang w:val="de-DE"/>
        </w:rPr>
      </w:pPr>
      <w:r>
        <w:rPr>
          <w:rFonts w:cstheme="minorHAnsi"/>
          <w:shd w:val="clear" w:color="auto" w:fill="FFFFFF"/>
          <w:lang w:val="de-DE"/>
        </w:rPr>
        <w:t xml:space="preserve">David </w:t>
      </w:r>
      <w:proofErr w:type="spellStart"/>
      <w:r>
        <w:rPr>
          <w:rFonts w:cstheme="minorHAnsi"/>
          <w:shd w:val="clear" w:color="auto" w:fill="FFFFFF"/>
          <w:lang w:val="de-DE"/>
        </w:rPr>
        <w:t>Bronsen</w:t>
      </w:r>
      <w:proofErr w:type="spellEnd"/>
      <w:r>
        <w:rPr>
          <w:rFonts w:cstheme="minorHAnsi"/>
          <w:shd w:val="clear" w:color="auto" w:fill="FFFFFF"/>
          <w:lang w:val="de-DE"/>
        </w:rPr>
        <w:t xml:space="preserve">: </w:t>
      </w:r>
      <w:r w:rsidRPr="000B0A30">
        <w:rPr>
          <w:rFonts w:cstheme="minorHAnsi"/>
          <w:i/>
          <w:shd w:val="clear" w:color="auto" w:fill="FFFFFF"/>
          <w:lang w:val="de-DE"/>
        </w:rPr>
        <w:t>Joseph Roth: eine Biographie</w:t>
      </w:r>
      <w:r w:rsidR="00986DC9" w:rsidRPr="00FE09A2">
        <w:rPr>
          <w:rFonts w:cstheme="minorHAnsi"/>
          <w:shd w:val="clear" w:color="auto" w:fill="FFFFFF"/>
          <w:lang w:val="de-DE"/>
        </w:rPr>
        <w:t xml:space="preserve">. </w:t>
      </w:r>
      <w:r>
        <w:rPr>
          <w:rFonts w:cstheme="minorHAnsi"/>
          <w:shd w:val="clear" w:color="auto" w:fill="FFFFFF"/>
          <w:lang w:val="de-DE"/>
        </w:rPr>
        <w:t>München: Deutscher Taschenbuch Verlag 1981</w:t>
      </w:r>
      <w:r w:rsidR="00986DC9" w:rsidRPr="00FE09A2">
        <w:rPr>
          <w:rFonts w:cstheme="minorHAnsi"/>
          <w:shd w:val="clear" w:color="auto" w:fill="FFFFFF"/>
          <w:lang w:val="de-DE"/>
        </w:rPr>
        <w:t>.</w:t>
      </w:r>
    </w:p>
    <w:p w:rsidR="000E5782" w:rsidRPr="00FE09A2" w:rsidRDefault="000E5782" w:rsidP="00F020C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de-DE"/>
        </w:rPr>
      </w:pPr>
      <w:r w:rsidRPr="000B0A30">
        <w:rPr>
          <w:rStyle w:val="Hyperlink"/>
          <w:rFonts w:cstheme="minorHAnsi"/>
          <w:iCs/>
          <w:color w:val="auto"/>
          <w:u w:val="none"/>
          <w:shd w:val="clear" w:color="auto" w:fill="FFFFFF"/>
          <w:lang w:val="de-DE"/>
        </w:rPr>
        <w:t>Claudio Magris:</w:t>
      </w:r>
      <w:r>
        <w:rPr>
          <w:rStyle w:val="Hyperlink"/>
          <w:rFonts w:cstheme="minorHAnsi"/>
          <w:i/>
          <w:iCs/>
          <w:color w:val="auto"/>
          <w:u w:val="none"/>
          <w:shd w:val="clear" w:color="auto" w:fill="FFFFFF"/>
          <w:lang w:val="de-DE"/>
        </w:rPr>
        <w:t xml:space="preserve"> Weit von wo. Verlorene Welt des Ostjudentums. </w:t>
      </w:r>
      <w:r w:rsidRPr="000B0A30">
        <w:rPr>
          <w:rStyle w:val="Hyperlink"/>
          <w:rFonts w:cstheme="minorHAnsi"/>
          <w:iCs/>
          <w:color w:val="auto"/>
          <w:u w:val="none"/>
          <w:shd w:val="clear" w:color="auto" w:fill="FFFFFF"/>
          <w:lang w:val="de-DE"/>
        </w:rPr>
        <w:t>Wien 1974</w:t>
      </w:r>
      <w:r w:rsidRPr="00E035D1">
        <w:rPr>
          <w:rStyle w:val="Hyperlink"/>
          <w:rFonts w:cstheme="minorHAnsi"/>
          <w:i/>
          <w:iCs/>
          <w:color w:val="auto"/>
          <w:u w:val="none"/>
          <w:shd w:val="clear" w:color="auto" w:fill="FFFFFF"/>
          <w:lang w:val="de-DE"/>
        </w:rPr>
        <w:t>.</w:t>
      </w:r>
    </w:p>
    <w:p w:rsidR="000E5782" w:rsidRPr="00AB7A53" w:rsidRDefault="001F662A" w:rsidP="00F020C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  <w:shd w:val="clear" w:color="auto" w:fill="FFFFFF"/>
        </w:rPr>
      </w:pPr>
      <w:r>
        <w:fldChar w:fldCharType="begin"/>
      </w:r>
      <w:r w:rsidRPr="001F662A">
        <w:rPr>
          <w:lang w:val="de-DE"/>
          <w:rPrChange w:id="21" w:author="Bru Sascha" w:date="2013-07-09T16:06:00Z">
            <w:rPr/>
          </w:rPrChange>
        </w:rPr>
        <w:instrText xml:space="preserve"> HYPERLINK "http://www.amazon.de/exec/obidos/ASIN/3831104727/josephrothhomepa" </w:instrText>
      </w:r>
      <w:r>
        <w:fldChar w:fldCharType="separate"/>
      </w:r>
      <w:r w:rsidR="00986DC9" w:rsidRPr="00FE09A2">
        <w:rPr>
          <w:rStyle w:val="Hyperlink"/>
          <w:rFonts w:cstheme="minorHAnsi"/>
          <w:iCs/>
          <w:color w:val="auto"/>
          <w:u w:val="none"/>
          <w:shd w:val="clear" w:color="auto" w:fill="FFFFFF"/>
          <w:lang w:val="de-DE"/>
        </w:rPr>
        <w:t>Dietmar Mehrens:</w:t>
      </w:r>
      <w:r w:rsidR="00986DC9" w:rsidRPr="00FE09A2">
        <w:rPr>
          <w:rStyle w:val="Hyperlink"/>
          <w:rFonts w:cstheme="minorHAnsi"/>
          <w:i/>
          <w:iCs/>
          <w:color w:val="auto"/>
          <w:u w:val="none"/>
          <w:shd w:val="clear" w:color="auto" w:fill="FFFFFF"/>
          <w:lang w:val="de-DE"/>
        </w:rPr>
        <w:t xml:space="preserve"> Vom göttlichen Auftrag der Literatur. Die Rom</w:t>
      </w:r>
      <w:r w:rsidR="000B0A30">
        <w:rPr>
          <w:rStyle w:val="Hyperlink"/>
          <w:rFonts w:cstheme="minorHAnsi"/>
          <w:i/>
          <w:iCs/>
          <w:color w:val="auto"/>
          <w:u w:val="none"/>
          <w:shd w:val="clear" w:color="auto" w:fill="FFFFFF"/>
          <w:lang w:val="de-DE"/>
        </w:rPr>
        <w:t>ane Joseph Roths. Ein Kommentar</w:t>
      </w:r>
      <w:r w:rsidR="00986DC9" w:rsidRPr="00FE09A2">
        <w:rPr>
          <w:rStyle w:val="Hyperlink"/>
          <w:rFonts w:cstheme="minorHAnsi"/>
          <w:i/>
          <w:iCs/>
          <w:color w:val="auto"/>
          <w:u w:val="none"/>
          <w:shd w:val="clear" w:color="auto" w:fill="FFFFFF"/>
          <w:lang w:val="de-DE"/>
        </w:rPr>
        <w:t>.</w:t>
      </w:r>
      <w:r w:rsidR="00986DC9" w:rsidRPr="000B0A30">
        <w:rPr>
          <w:rStyle w:val="Hyperlink"/>
          <w:rFonts w:cstheme="minorHAnsi"/>
          <w:iCs/>
          <w:color w:val="auto"/>
          <w:u w:val="none"/>
          <w:shd w:val="clear" w:color="auto" w:fill="FFFFFF"/>
          <w:lang w:val="de-DE"/>
        </w:rPr>
        <w:t xml:space="preserve"> </w:t>
      </w:r>
      <w:r w:rsidR="00986DC9" w:rsidRPr="000B0A30">
        <w:rPr>
          <w:rStyle w:val="Hyperlink"/>
          <w:rFonts w:cstheme="minorHAnsi"/>
          <w:iCs/>
          <w:color w:val="auto"/>
          <w:u w:val="none"/>
          <w:shd w:val="clear" w:color="auto" w:fill="FFFFFF"/>
        </w:rPr>
        <w:t xml:space="preserve">Hamburg: </w:t>
      </w:r>
      <w:proofErr w:type="spellStart"/>
      <w:r w:rsidR="00986DC9" w:rsidRPr="000B0A30">
        <w:rPr>
          <w:rStyle w:val="Hyperlink"/>
          <w:rFonts w:cstheme="minorHAnsi"/>
          <w:iCs/>
          <w:color w:val="auto"/>
          <w:u w:val="none"/>
          <w:shd w:val="clear" w:color="auto" w:fill="FFFFFF"/>
        </w:rPr>
        <w:t>Libri</w:t>
      </w:r>
      <w:proofErr w:type="spellEnd"/>
      <w:r w:rsidR="00986DC9" w:rsidRPr="000B0A30">
        <w:rPr>
          <w:rStyle w:val="Hyperlink"/>
          <w:rFonts w:cstheme="minorHAnsi"/>
          <w:iCs/>
          <w:color w:val="auto"/>
          <w:u w:val="none"/>
          <w:shd w:val="clear" w:color="auto" w:fill="FFFFFF"/>
        </w:rPr>
        <w:t xml:space="preserve"> </w:t>
      </w:r>
      <w:proofErr w:type="spellStart"/>
      <w:r w:rsidR="00986DC9" w:rsidRPr="000B0A30">
        <w:rPr>
          <w:rStyle w:val="Hyperlink"/>
          <w:rFonts w:cstheme="minorHAnsi"/>
          <w:iCs/>
          <w:color w:val="auto"/>
          <w:u w:val="none"/>
          <w:shd w:val="clear" w:color="auto" w:fill="FFFFFF"/>
        </w:rPr>
        <w:t>BoD</w:t>
      </w:r>
      <w:proofErr w:type="spellEnd"/>
      <w:r w:rsidR="00986DC9" w:rsidRPr="000B0A30">
        <w:rPr>
          <w:rStyle w:val="Hyperlink"/>
          <w:rFonts w:cstheme="minorHAnsi"/>
          <w:iCs/>
          <w:color w:val="auto"/>
          <w:u w:val="none"/>
          <w:shd w:val="clear" w:color="auto" w:fill="FFFFFF"/>
        </w:rPr>
        <w:t xml:space="preserve"> 2000</w:t>
      </w:r>
      <w:r w:rsidR="00986DC9" w:rsidRPr="00FE09A2">
        <w:rPr>
          <w:rStyle w:val="Hyperlink"/>
          <w:rFonts w:cstheme="minorHAnsi"/>
          <w:i/>
          <w:iCs/>
          <w:color w:val="auto"/>
          <w:u w:val="none"/>
          <w:shd w:val="clear" w:color="auto" w:fill="FFFFFF"/>
        </w:rPr>
        <w:t>.</w:t>
      </w:r>
      <w:r>
        <w:rPr>
          <w:rStyle w:val="Hyperlink"/>
          <w:rFonts w:cstheme="minorHAnsi"/>
          <w:i/>
          <w:iCs/>
          <w:color w:val="auto"/>
          <w:u w:val="none"/>
          <w:shd w:val="clear" w:color="auto" w:fill="FFFFFF"/>
        </w:rPr>
        <w:fldChar w:fldCharType="end"/>
      </w:r>
    </w:p>
    <w:sectPr w:rsidR="000E5782" w:rsidRPr="00AB7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Bru Sascha" w:date="2013-07-09T16:08:00Z" w:initials="BS">
    <w:p w:rsidR="001F662A" w:rsidRDefault="001F662A">
      <w:pPr>
        <w:pStyle w:val="CommentText"/>
      </w:pPr>
      <w:r>
        <w:t>See accompanying mail on how to finalize this section, and please also provide more info, if available, on the image as described in the mail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80F"/>
    <w:multiLevelType w:val="multilevel"/>
    <w:tmpl w:val="53F4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25619"/>
    <w:multiLevelType w:val="hybridMultilevel"/>
    <w:tmpl w:val="7464B9A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87"/>
    <w:rsid w:val="000651F9"/>
    <w:rsid w:val="00091135"/>
    <w:rsid w:val="000B0A30"/>
    <w:rsid w:val="000B2C8C"/>
    <w:rsid w:val="000E5782"/>
    <w:rsid w:val="00107236"/>
    <w:rsid w:val="0010730A"/>
    <w:rsid w:val="00136073"/>
    <w:rsid w:val="00171D29"/>
    <w:rsid w:val="00187E2D"/>
    <w:rsid w:val="00192017"/>
    <w:rsid w:val="001A0143"/>
    <w:rsid w:val="001A630A"/>
    <w:rsid w:val="001B4829"/>
    <w:rsid w:val="001B6141"/>
    <w:rsid w:val="001C2D3D"/>
    <w:rsid w:val="001E1387"/>
    <w:rsid w:val="001F0E64"/>
    <w:rsid w:val="001F662A"/>
    <w:rsid w:val="00202A22"/>
    <w:rsid w:val="00210543"/>
    <w:rsid w:val="002255E2"/>
    <w:rsid w:val="0023506B"/>
    <w:rsid w:val="00284F81"/>
    <w:rsid w:val="002A3B0D"/>
    <w:rsid w:val="00314575"/>
    <w:rsid w:val="00334FBC"/>
    <w:rsid w:val="0034578A"/>
    <w:rsid w:val="003A03E8"/>
    <w:rsid w:val="003C5234"/>
    <w:rsid w:val="003D6F16"/>
    <w:rsid w:val="00406E4B"/>
    <w:rsid w:val="00426C21"/>
    <w:rsid w:val="00443726"/>
    <w:rsid w:val="00464881"/>
    <w:rsid w:val="004815A6"/>
    <w:rsid w:val="004B17CF"/>
    <w:rsid w:val="004B3CFB"/>
    <w:rsid w:val="004B4C7E"/>
    <w:rsid w:val="004F5E24"/>
    <w:rsid w:val="0050070A"/>
    <w:rsid w:val="0058329F"/>
    <w:rsid w:val="005D09D2"/>
    <w:rsid w:val="005F141F"/>
    <w:rsid w:val="00603C64"/>
    <w:rsid w:val="00611B7B"/>
    <w:rsid w:val="006127ED"/>
    <w:rsid w:val="00635FEC"/>
    <w:rsid w:val="0065114E"/>
    <w:rsid w:val="00687DA6"/>
    <w:rsid w:val="00693FEC"/>
    <w:rsid w:val="006F06D2"/>
    <w:rsid w:val="007516CC"/>
    <w:rsid w:val="0075516F"/>
    <w:rsid w:val="00764733"/>
    <w:rsid w:val="00767CA3"/>
    <w:rsid w:val="007A3C3C"/>
    <w:rsid w:val="007B60B4"/>
    <w:rsid w:val="008167A8"/>
    <w:rsid w:val="0087383F"/>
    <w:rsid w:val="008814F7"/>
    <w:rsid w:val="008A3843"/>
    <w:rsid w:val="008E1EB9"/>
    <w:rsid w:val="008E3F8D"/>
    <w:rsid w:val="008F48EE"/>
    <w:rsid w:val="009269FA"/>
    <w:rsid w:val="00932935"/>
    <w:rsid w:val="00946228"/>
    <w:rsid w:val="00974F2D"/>
    <w:rsid w:val="00976191"/>
    <w:rsid w:val="00986DC9"/>
    <w:rsid w:val="009D5463"/>
    <w:rsid w:val="00A245F1"/>
    <w:rsid w:val="00A2602A"/>
    <w:rsid w:val="00A47F31"/>
    <w:rsid w:val="00A848EA"/>
    <w:rsid w:val="00A85454"/>
    <w:rsid w:val="00A858FF"/>
    <w:rsid w:val="00AB7A53"/>
    <w:rsid w:val="00AE3180"/>
    <w:rsid w:val="00AF5E46"/>
    <w:rsid w:val="00B25D25"/>
    <w:rsid w:val="00B34C93"/>
    <w:rsid w:val="00BB4038"/>
    <w:rsid w:val="00BB7F24"/>
    <w:rsid w:val="00C02683"/>
    <w:rsid w:val="00C477B3"/>
    <w:rsid w:val="00C52D2F"/>
    <w:rsid w:val="00C61216"/>
    <w:rsid w:val="00C66AFA"/>
    <w:rsid w:val="00C732E3"/>
    <w:rsid w:val="00C96745"/>
    <w:rsid w:val="00CA410F"/>
    <w:rsid w:val="00CC40D3"/>
    <w:rsid w:val="00CF7913"/>
    <w:rsid w:val="00D23F9F"/>
    <w:rsid w:val="00D60F9E"/>
    <w:rsid w:val="00D7670A"/>
    <w:rsid w:val="00DB6ACF"/>
    <w:rsid w:val="00DE062A"/>
    <w:rsid w:val="00E02908"/>
    <w:rsid w:val="00E035D1"/>
    <w:rsid w:val="00E439BD"/>
    <w:rsid w:val="00E6308D"/>
    <w:rsid w:val="00E65542"/>
    <w:rsid w:val="00E77DB4"/>
    <w:rsid w:val="00E86EF4"/>
    <w:rsid w:val="00E95DE6"/>
    <w:rsid w:val="00EB55F0"/>
    <w:rsid w:val="00ED028A"/>
    <w:rsid w:val="00ED7B02"/>
    <w:rsid w:val="00F020CF"/>
    <w:rsid w:val="00F1153C"/>
    <w:rsid w:val="00F534B8"/>
    <w:rsid w:val="00F827C7"/>
    <w:rsid w:val="00F85DDD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6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0F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5E2"/>
  </w:style>
  <w:style w:type="character" w:styleId="Emphasis">
    <w:name w:val="Emphasis"/>
    <w:basedOn w:val="DefaultParagraphFont"/>
    <w:uiPriority w:val="20"/>
    <w:qFormat/>
    <w:rsid w:val="002255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A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848E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66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6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62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6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62A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6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0F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5E2"/>
  </w:style>
  <w:style w:type="character" w:styleId="Emphasis">
    <w:name w:val="Emphasis"/>
    <w:basedOn w:val="DefaultParagraphFont"/>
    <w:uiPriority w:val="20"/>
    <w:qFormat/>
    <w:rsid w:val="002255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A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848E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66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6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62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6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62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de/exec/obidos/ASIN/346202082X/josephrothhomepa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Lene</dc:creator>
  <cp:lastModifiedBy>Bru Sascha</cp:lastModifiedBy>
  <cp:revision>5</cp:revision>
  <dcterms:created xsi:type="dcterms:W3CDTF">2013-06-15T14:30:00Z</dcterms:created>
  <dcterms:modified xsi:type="dcterms:W3CDTF">2013-07-09T14:12:00Z</dcterms:modified>
</cp:coreProperties>
</file>