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B38" w:rsidRDefault="00302B38" w:rsidP="00302B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lang w:val="en-US"/>
        </w:rPr>
      </w:pPr>
    </w:p>
    <w:p w:rsidR="00944CC7" w:rsidRPr="00A339D9" w:rsidRDefault="00944CC7" w:rsidP="00944C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lang w:val="en-US"/>
        </w:rPr>
      </w:pPr>
      <w:r w:rsidRPr="00A339D9">
        <w:rPr>
          <w:color w:val="000000"/>
          <w:lang w:val="en-US"/>
        </w:rPr>
        <w:t xml:space="preserve">Vivian </w:t>
      </w:r>
      <w:proofErr w:type="spellStart"/>
      <w:r w:rsidRPr="00A339D9">
        <w:rPr>
          <w:color w:val="000000"/>
          <w:lang w:val="en-US"/>
        </w:rPr>
        <w:t>Liska</w:t>
      </w:r>
      <w:proofErr w:type="spellEnd"/>
      <w:r w:rsidRPr="00A339D9">
        <w:rPr>
          <w:color w:val="000000"/>
          <w:lang w:val="en-US"/>
        </w:rPr>
        <w:t xml:space="preserve"> </w:t>
      </w:r>
    </w:p>
    <w:p w:rsidR="00302B38" w:rsidRPr="00A339D9" w:rsidRDefault="00302B38" w:rsidP="00302B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lang w:val="en-US"/>
        </w:rPr>
      </w:pPr>
    </w:p>
    <w:p w:rsidR="00302B38" w:rsidRPr="00944CC7" w:rsidRDefault="00944CC7" w:rsidP="00302B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
          <w:color w:val="000000"/>
          <w:lang w:val="en-US"/>
          <w:rPrChange w:id="0" w:author="Bru Sascha" w:date="2013-07-09T14:44:00Z">
            <w:rPr>
              <w:color w:val="000000"/>
              <w:lang w:val="en-US"/>
            </w:rPr>
          </w:rPrChange>
        </w:rPr>
      </w:pPr>
      <w:proofErr w:type="spellStart"/>
      <w:ins w:id="1" w:author="Bru Sascha" w:date="2013-07-09T14:44:00Z">
        <w:r w:rsidRPr="00944CC7">
          <w:rPr>
            <w:b/>
            <w:color w:val="000000"/>
            <w:lang w:val="en-US"/>
            <w:rPrChange w:id="2" w:author="Bru Sascha" w:date="2013-07-09T14:44:00Z">
              <w:rPr>
                <w:color w:val="000000"/>
                <w:lang w:val="en-US"/>
              </w:rPr>
            </w:rPrChange>
          </w:rPr>
          <w:t>Lasker-Schüler</w:t>
        </w:r>
        <w:proofErr w:type="spellEnd"/>
        <w:r w:rsidRPr="00944CC7">
          <w:rPr>
            <w:b/>
            <w:color w:val="000000"/>
            <w:lang w:val="en-US"/>
            <w:rPrChange w:id="3" w:author="Bru Sascha" w:date="2013-07-09T14:44:00Z">
              <w:rPr>
                <w:color w:val="000000"/>
                <w:lang w:val="en-US"/>
              </w:rPr>
            </w:rPrChange>
          </w:rPr>
          <w:t xml:space="preserve">, Else </w:t>
        </w:r>
      </w:ins>
      <w:ins w:id="4" w:author="Bru Sascha" w:date="2013-07-09T14:50:00Z">
        <w:r>
          <w:rPr>
            <w:b/>
            <w:color w:val="000000"/>
            <w:lang w:val="en-US"/>
          </w:rPr>
          <w:t>(1868—1945)</w:t>
        </w:r>
      </w:ins>
    </w:p>
    <w:p w:rsidR="00302B38" w:rsidRPr="00A339D9" w:rsidDel="00944CC7" w:rsidRDefault="00302B38" w:rsidP="00302B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del w:id="5" w:author="Bru Sascha" w:date="2013-07-09T14:44:00Z"/>
          <w:color w:val="000000"/>
          <w:lang w:val="en-US"/>
        </w:rPr>
      </w:pPr>
      <w:del w:id="6" w:author="Bru Sascha" w:date="2013-07-09T14:44:00Z">
        <w:r w:rsidRPr="00A339D9" w:rsidDel="00944CC7">
          <w:rPr>
            <w:color w:val="000000"/>
            <w:lang w:val="en-US"/>
          </w:rPr>
          <w:delText>ELSE LASKER-SCHÜLER</w:delText>
        </w:r>
      </w:del>
    </w:p>
    <w:p w:rsidR="00302B38" w:rsidRDefault="00302B38" w:rsidP="00302B38">
      <w:pPr>
        <w:spacing w:line="360" w:lineRule="auto"/>
        <w:ind w:left="2160"/>
        <w:rPr>
          <w:lang w:val="en-US"/>
        </w:rPr>
      </w:pPr>
    </w:p>
    <w:p w:rsidR="00944CC7" w:rsidRDefault="007E12F8" w:rsidP="00916532">
      <w:pPr>
        <w:pStyle w:val="NormalWeb"/>
        <w:spacing w:line="480" w:lineRule="auto"/>
        <w:rPr>
          <w:ins w:id="7" w:author="Bru Sascha" w:date="2013-07-09T14:50:00Z"/>
          <w:lang w:val="en-GB"/>
        </w:rPr>
      </w:pPr>
      <w:r>
        <w:rPr>
          <w:color w:val="000000"/>
          <w:lang w:val="en-US"/>
        </w:rPr>
        <w:t xml:space="preserve">Else </w:t>
      </w:r>
      <w:proofErr w:type="spellStart"/>
      <w:r>
        <w:rPr>
          <w:color w:val="000000"/>
          <w:lang w:val="en-US"/>
        </w:rPr>
        <w:t>Lasker-Schüler</w:t>
      </w:r>
      <w:proofErr w:type="spellEnd"/>
      <w:r>
        <w:rPr>
          <w:color w:val="000000"/>
          <w:lang w:val="en-US"/>
        </w:rPr>
        <w:t xml:space="preserve"> can be regarded as the most important German female modernist and is  </w:t>
      </w:r>
      <w:r w:rsidRPr="00944CC7">
        <w:rPr>
          <w:lang w:val="en-GB"/>
          <w:rPrChange w:id="8" w:author="Bru Sascha" w:date="2013-07-09T14:44:00Z">
            <w:rPr/>
          </w:rPrChange>
        </w:rPr>
        <w:t>one of the few women affiliated with the Expressionist movement.</w:t>
      </w:r>
      <w:r w:rsidR="00916532" w:rsidRPr="00944CC7">
        <w:rPr>
          <w:lang w:val="en-GB"/>
          <w:rPrChange w:id="9" w:author="Bru Sascha" w:date="2013-07-09T14:44:00Z">
            <w:rPr/>
          </w:rPrChange>
        </w:rPr>
        <w:t xml:space="preserve"> </w:t>
      </w:r>
    </w:p>
    <w:p w:rsidR="00916532" w:rsidRDefault="007E12F8" w:rsidP="00916532">
      <w:pPr>
        <w:pStyle w:val="NormalWeb"/>
        <w:spacing w:line="480" w:lineRule="auto"/>
        <w:rPr>
          <w:bCs/>
          <w:lang w:val="en-US"/>
        </w:rPr>
      </w:pPr>
      <w:r>
        <w:rPr>
          <w:color w:val="000000"/>
          <w:lang w:val="en-US"/>
        </w:rPr>
        <w:t xml:space="preserve">Her work – mainly poetry, poetic prose and several plays </w:t>
      </w:r>
      <w:del w:id="10" w:author="Bru Sascha" w:date="2013-07-09T14:49:00Z">
        <w:r w:rsidDel="00944CC7">
          <w:rPr>
            <w:color w:val="000000"/>
            <w:lang w:val="en-US"/>
          </w:rPr>
          <w:delText>-</w:delText>
        </w:r>
      </w:del>
      <w:ins w:id="11" w:author="Bru Sascha" w:date="2013-07-09T14:49:00Z">
        <w:r w:rsidR="00944CC7">
          <w:rPr>
            <w:color w:val="000000"/>
            <w:lang w:val="en-US"/>
          </w:rPr>
          <w:t>–</w:t>
        </w:r>
      </w:ins>
      <w:r w:rsidR="00302B38" w:rsidRPr="00A339D9">
        <w:rPr>
          <w:color w:val="000000"/>
          <w:lang w:val="en-US"/>
        </w:rPr>
        <w:t xml:space="preserve"> has often been situated </w:t>
      </w:r>
      <w:r w:rsidR="00302B38">
        <w:rPr>
          <w:color w:val="000000"/>
          <w:lang w:val="en-US"/>
        </w:rPr>
        <w:t xml:space="preserve">by its critics and readers </w:t>
      </w:r>
      <w:r w:rsidR="00302B38" w:rsidRPr="00A339D9">
        <w:rPr>
          <w:color w:val="000000"/>
          <w:lang w:val="en-US"/>
        </w:rPr>
        <w:t>in a realm not of this world and outside historical time, in a sphere of eternal poetic truth</w:t>
      </w:r>
      <w:r w:rsidR="00302B38">
        <w:rPr>
          <w:color w:val="000000"/>
          <w:lang w:val="en-US"/>
        </w:rPr>
        <w:t xml:space="preserve">, a realm </w:t>
      </w:r>
      <w:r w:rsidR="00302B38" w:rsidRPr="00A339D9">
        <w:rPr>
          <w:color w:val="000000"/>
          <w:lang w:val="en-US"/>
        </w:rPr>
        <w:t>oblivious of the cultural, political</w:t>
      </w:r>
      <w:r w:rsidR="00302B38">
        <w:rPr>
          <w:color w:val="000000"/>
          <w:lang w:val="en-US"/>
        </w:rPr>
        <w:t>,</w:t>
      </w:r>
      <w:r w:rsidR="00302B38" w:rsidRPr="00A339D9">
        <w:rPr>
          <w:color w:val="000000"/>
          <w:lang w:val="en-US"/>
        </w:rPr>
        <w:t xml:space="preserve"> and social realit</w:t>
      </w:r>
      <w:r w:rsidR="00302B38">
        <w:rPr>
          <w:color w:val="000000"/>
          <w:lang w:val="en-US"/>
        </w:rPr>
        <w:t>ies</w:t>
      </w:r>
      <w:r w:rsidR="00302B38" w:rsidRPr="00A339D9">
        <w:rPr>
          <w:color w:val="000000"/>
          <w:lang w:val="en-US"/>
        </w:rPr>
        <w:t xml:space="preserve"> of her day. Although her eccentric and exalted poetic imagination indeed seemingly escapes her immediate environment into fairytale fantasies peopled by princes and princesses, sheiks and magicians, </w:t>
      </w:r>
      <w:r w:rsidR="00302B38">
        <w:rPr>
          <w:color w:val="000000"/>
          <w:lang w:val="en-US"/>
        </w:rPr>
        <w:t xml:space="preserve">angels and tricksters, </w:t>
      </w:r>
      <w:r w:rsidR="00302B38" w:rsidRPr="00A339D9">
        <w:rPr>
          <w:color w:val="000000"/>
          <w:lang w:val="en-US"/>
        </w:rPr>
        <w:t xml:space="preserve">such a description of her work misses its importance as an artistic </w:t>
      </w:r>
      <w:r w:rsidR="00302B38">
        <w:rPr>
          <w:color w:val="000000"/>
          <w:lang w:val="en-US"/>
        </w:rPr>
        <w:t xml:space="preserve">as well as existential </w:t>
      </w:r>
      <w:r w:rsidR="00302B38" w:rsidRPr="00A339D9">
        <w:rPr>
          <w:color w:val="000000"/>
          <w:lang w:val="en-US"/>
        </w:rPr>
        <w:t xml:space="preserve">endeavor of </w:t>
      </w:r>
      <w:r w:rsidR="00302B38">
        <w:rPr>
          <w:color w:val="000000"/>
          <w:lang w:val="en-US"/>
        </w:rPr>
        <w:t xml:space="preserve">creative </w:t>
      </w:r>
      <w:r w:rsidR="00302B38" w:rsidRPr="00A339D9">
        <w:rPr>
          <w:color w:val="000000"/>
          <w:lang w:val="en-US"/>
        </w:rPr>
        <w:t>innovation in which a return to age</w:t>
      </w:r>
      <w:r w:rsidR="00302B38">
        <w:rPr>
          <w:color w:val="000000"/>
          <w:lang w:val="en-US"/>
        </w:rPr>
        <w:t>-</w:t>
      </w:r>
      <w:r w:rsidR="00302B38" w:rsidRPr="00A339D9">
        <w:rPr>
          <w:color w:val="000000"/>
          <w:lang w:val="en-US"/>
        </w:rPr>
        <w:t>old religious, literary</w:t>
      </w:r>
      <w:r w:rsidR="00302B38">
        <w:rPr>
          <w:color w:val="000000"/>
          <w:lang w:val="en-US"/>
        </w:rPr>
        <w:t>, cultural</w:t>
      </w:r>
      <w:r w:rsidR="00302B38" w:rsidRPr="00A339D9">
        <w:rPr>
          <w:color w:val="000000"/>
          <w:lang w:val="en-US"/>
        </w:rPr>
        <w:t xml:space="preserve"> and textual traditions meets a radically </w:t>
      </w:r>
      <w:r w:rsidR="00302B38">
        <w:rPr>
          <w:color w:val="000000"/>
          <w:lang w:val="en-US"/>
        </w:rPr>
        <w:t xml:space="preserve">modernist idea </w:t>
      </w:r>
      <w:r w:rsidR="00302B38" w:rsidRPr="00A339D9">
        <w:rPr>
          <w:color w:val="000000"/>
          <w:lang w:val="en-US"/>
        </w:rPr>
        <w:t xml:space="preserve">of poetry and selfhood. </w:t>
      </w:r>
      <w:r w:rsidR="00916532" w:rsidRPr="00A339D9">
        <w:rPr>
          <w:bCs/>
          <w:lang w:val="en-US"/>
        </w:rPr>
        <w:t xml:space="preserve">The importance of her work </w:t>
      </w:r>
      <w:r w:rsidR="00916532">
        <w:rPr>
          <w:bCs/>
          <w:lang w:val="en-US"/>
        </w:rPr>
        <w:t xml:space="preserve">– her poetry, prose texts and </w:t>
      </w:r>
      <w:r w:rsidR="00916532" w:rsidRPr="00517CD6">
        <w:rPr>
          <w:bCs/>
          <w:lang w:val="en-US"/>
        </w:rPr>
        <w:t>dramas, drawings and paintings, but also her live performances and, in some ways her whole</w:t>
      </w:r>
      <w:r w:rsidR="00916532">
        <w:rPr>
          <w:bCs/>
          <w:lang w:val="en-US"/>
        </w:rPr>
        <w:t xml:space="preserve"> vibrant </w:t>
      </w:r>
      <w:r w:rsidR="00916532" w:rsidRPr="00517CD6">
        <w:rPr>
          <w:bCs/>
          <w:lang w:val="en-US"/>
        </w:rPr>
        <w:t xml:space="preserve"> persona</w:t>
      </w:r>
      <w:r w:rsidR="00916532">
        <w:rPr>
          <w:bCs/>
          <w:lang w:val="en-US"/>
        </w:rPr>
        <w:t xml:space="preserve"> </w:t>
      </w:r>
      <w:r w:rsidR="00916532" w:rsidRPr="00A339D9">
        <w:rPr>
          <w:bCs/>
          <w:lang w:val="en-US"/>
        </w:rPr>
        <w:t xml:space="preserve">– derives to a considerable extent from the unusual ways in which she combined stories and figures from the Biblical tradition and </w:t>
      </w:r>
      <w:r w:rsidR="00916532">
        <w:rPr>
          <w:bCs/>
          <w:lang w:val="en-US"/>
        </w:rPr>
        <w:t>a</w:t>
      </w:r>
      <w:r w:rsidR="00916532" w:rsidRPr="00A339D9">
        <w:rPr>
          <w:bCs/>
          <w:lang w:val="en-US"/>
        </w:rPr>
        <w:t xml:space="preserve">vant-garde poetic forms. One of the most striking manifestations of this amalgamation </w:t>
      </w:r>
      <w:r w:rsidR="00916532">
        <w:rPr>
          <w:bCs/>
          <w:lang w:val="en-US"/>
        </w:rPr>
        <w:t>occurs</w:t>
      </w:r>
      <w:r w:rsidR="00916532" w:rsidRPr="00A339D9">
        <w:rPr>
          <w:bCs/>
          <w:lang w:val="en-US"/>
        </w:rPr>
        <w:t xml:space="preserve"> in her blurri</w:t>
      </w:r>
      <w:r w:rsidR="00916532">
        <w:rPr>
          <w:bCs/>
          <w:lang w:val="en-US"/>
        </w:rPr>
        <w:t>ng of the boundaries between her</w:t>
      </w:r>
      <w:r w:rsidR="00916532" w:rsidRPr="00A339D9">
        <w:rPr>
          <w:bCs/>
          <w:lang w:val="en-US"/>
        </w:rPr>
        <w:t xml:space="preserve"> multiple and eccentric fictive persona</w:t>
      </w:r>
      <w:r w:rsidR="00916532">
        <w:rPr>
          <w:bCs/>
          <w:lang w:val="en-US"/>
        </w:rPr>
        <w:t>e</w:t>
      </w:r>
      <w:r w:rsidR="00916532" w:rsidRPr="00A339D9">
        <w:rPr>
          <w:bCs/>
          <w:lang w:val="en-US"/>
        </w:rPr>
        <w:t xml:space="preserve"> often based on Biblical figures </w:t>
      </w:r>
      <w:r w:rsidR="00916532">
        <w:rPr>
          <w:bCs/>
          <w:lang w:val="en-US"/>
        </w:rPr>
        <w:t>and the</w:t>
      </w:r>
      <w:r w:rsidR="00916532" w:rsidRPr="00A339D9">
        <w:rPr>
          <w:bCs/>
          <w:lang w:val="en-US"/>
        </w:rPr>
        <w:t xml:space="preserve"> real people and events in her personal life. </w:t>
      </w:r>
      <w:r w:rsidR="00916532">
        <w:rPr>
          <w:bCs/>
          <w:lang w:val="en-US"/>
        </w:rPr>
        <w:t>Several of her invented personae</w:t>
      </w:r>
      <w:r w:rsidR="00916532" w:rsidRPr="00A339D9">
        <w:rPr>
          <w:bCs/>
          <w:lang w:val="en-US"/>
        </w:rPr>
        <w:t xml:space="preserve"> – most famous among them Prince </w:t>
      </w:r>
      <w:proofErr w:type="spellStart"/>
      <w:r w:rsidR="00916532" w:rsidRPr="00A339D9">
        <w:rPr>
          <w:bCs/>
          <w:lang w:val="en-US"/>
        </w:rPr>
        <w:t>Jussuf</w:t>
      </w:r>
      <w:proofErr w:type="spellEnd"/>
      <w:r w:rsidR="00916532">
        <w:rPr>
          <w:bCs/>
          <w:lang w:val="en-US"/>
        </w:rPr>
        <w:t>,</w:t>
      </w:r>
      <w:r w:rsidR="00916532" w:rsidRPr="00A339D9">
        <w:rPr>
          <w:bCs/>
          <w:lang w:val="en-US"/>
        </w:rPr>
        <w:t xml:space="preserve"> based on the Biblical </w:t>
      </w:r>
      <w:r w:rsidR="00916532">
        <w:rPr>
          <w:bCs/>
          <w:lang w:val="en-US"/>
        </w:rPr>
        <w:t>figure</w:t>
      </w:r>
      <w:r w:rsidR="00916532" w:rsidRPr="00A339D9">
        <w:rPr>
          <w:bCs/>
          <w:lang w:val="en-US"/>
        </w:rPr>
        <w:t xml:space="preserve"> Joseph </w:t>
      </w:r>
      <w:r w:rsidR="00916532">
        <w:rPr>
          <w:bCs/>
          <w:lang w:val="en-US"/>
        </w:rPr>
        <w:t>–</w:t>
      </w:r>
      <w:r w:rsidR="00916532" w:rsidRPr="00A339D9">
        <w:rPr>
          <w:bCs/>
          <w:lang w:val="en-US"/>
        </w:rPr>
        <w:t xml:space="preserve"> </w:t>
      </w:r>
      <w:r w:rsidR="00916532">
        <w:rPr>
          <w:bCs/>
          <w:lang w:val="en-US"/>
        </w:rPr>
        <w:t>feature in her prose and poetry, her drawings and quasi-fictive letters as</w:t>
      </w:r>
      <w:r w:rsidR="00916532" w:rsidRPr="00A339D9">
        <w:rPr>
          <w:bCs/>
          <w:lang w:val="en-US"/>
        </w:rPr>
        <w:t xml:space="preserve"> her alter ego and a means of transcending </w:t>
      </w:r>
      <w:r w:rsidR="00916532">
        <w:rPr>
          <w:bCs/>
          <w:lang w:val="en-US"/>
        </w:rPr>
        <w:t xml:space="preserve">as well as critically commenting on </w:t>
      </w:r>
      <w:r w:rsidR="00916532" w:rsidRPr="00A339D9">
        <w:rPr>
          <w:bCs/>
          <w:lang w:val="en-US"/>
        </w:rPr>
        <w:t xml:space="preserve">the </w:t>
      </w:r>
      <w:r w:rsidR="00916532">
        <w:rPr>
          <w:bCs/>
          <w:lang w:val="en-US"/>
        </w:rPr>
        <w:t xml:space="preserve">lack of intensity and authenticity of her </w:t>
      </w:r>
      <w:r w:rsidR="00916532" w:rsidRPr="00A339D9">
        <w:rPr>
          <w:bCs/>
          <w:lang w:val="en-US"/>
        </w:rPr>
        <w:t xml:space="preserve">surroundings. </w:t>
      </w:r>
    </w:p>
    <w:p w:rsidR="00302B38" w:rsidRDefault="00916532" w:rsidP="00916532">
      <w:pPr>
        <w:pStyle w:val="NormalWeb"/>
        <w:spacing w:line="480" w:lineRule="auto"/>
        <w:rPr>
          <w:color w:val="000000"/>
          <w:lang w:val="en-US"/>
        </w:rPr>
      </w:pPr>
      <w:r>
        <w:rPr>
          <w:color w:val="000000"/>
          <w:lang w:val="en-US"/>
        </w:rPr>
        <w:lastRenderedPageBreak/>
        <w:t>T</w:t>
      </w:r>
      <w:r w:rsidR="00302B38" w:rsidRPr="00A339D9">
        <w:rPr>
          <w:color w:val="000000"/>
          <w:lang w:val="en-US"/>
        </w:rPr>
        <w:t xml:space="preserve">he spirit of the bourgeoisie was, for </w:t>
      </w:r>
      <w:proofErr w:type="spellStart"/>
      <w:r w:rsidR="00302B38" w:rsidRPr="00A339D9">
        <w:rPr>
          <w:color w:val="000000"/>
          <w:lang w:val="en-US"/>
        </w:rPr>
        <w:t>Lasker-Schüler</w:t>
      </w:r>
      <w:proofErr w:type="spellEnd"/>
      <w:r w:rsidR="00302B38" w:rsidRPr="00A339D9">
        <w:rPr>
          <w:color w:val="000000"/>
          <w:lang w:val="en-US"/>
        </w:rPr>
        <w:t xml:space="preserve">, a consequence of </w:t>
      </w:r>
      <w:r w:rsidR="00302B38">
        <w:rPr>
          <w:color w:val="000000"/>
          <w:lang w:val="en-US"/>
        </w:rPr>
        <w:t xml:space="preserve">modernity and </w:t>
      </w:r>
      <w:r w:rsidR="00302B38" w:rsidRPr="00A339D9">
        <w:rPr>
          <w:color w:val="000000"/>
          <w:lang w:val="en-US"/>
        </w:rPr>
        <w:t xml:space="preserve">the </w:t>
      </w:r>
      <w:r w:rsidR="00302B38">
        <w:rPr>
          <w:color w:val="000000"/>
          <w:lang w:val="en-US"/>
        </w:rPr>
        <w:t>E</w:t>
      </w:r>
      <w:r w:rsidR="00302B38" w:rsidRPr="00A339D9">
        <w:rPr>
          <w:color w:val="000000"/>
          <w:lang w:val="en-US"/>
        </w:rPr>
        <w:t xml:space="preserve">nlightenment gone awry. </w:t>
      </w:r>
      <w:r w:rsidR="00302B38">
        <w:rPr>
          <w:color w:val="000000"/>
          <w:lang w:val="en-US"/>
        </w:rPr>
        <w:t>A continuing</w:t>
      </w:r>
      <w:r w:rsidR="00302B38" w:rsidRPr="00A339D9">
        <w:rPr>
          <w:color w:val="000000"/>
          <w:lang w:val="en-US"/>
        </w:rPr>
        <w:t xml:space="preserve"> emphasis on rationality, </w:t>
      </w:r>
      <w:r w:rsidR="00302B38">
        <w:rPr>
          <w:color w:val="000000"/>
          <w:lang w:val="en-US"/>
        </w:rPr>
        <w:t xml:space="preserve">pragmatism, </w:t>
      </w:r>
      <w:r w:rsidR="00302B38" w:rsidRPr="00A339D9">
        <w:rPr>
          <w:color w:val="000000"/>
          <w:lang w:val="en-US"/>
        </w:rPr>
        <w:t>autonomy and progress at the expense of the imagination, the passions</w:t>
      </w:r>
      <w:r w:rsidR="00302B38">
        <w:rPr>
          <w:color w:val="000000"/>
          <w:lang w:val="en-US"/>
        </w:rPr>
        <w:t>, and a more immediate sense of proximity to nature and the divine characterizing</w:t>
      </w:r>
      <w:r w:rsidR="00302B38" w:rsidRPr="00A339D9">
        <w:rPr>
          <w:color w:val="000000"/>
          <w:lang w:val="en-US"/>
        </w:rPr>
        <w:t xml:space="preserve"> pre-modern traditions had </w:t>
      </w:r>
      <w:r w:rsidR="00302B38">
        <w:rPr>
          <w:color w:val="000000"/>
          <w:lang w:val="en-US"/>
        </w:rPr>
        <w:t xml:space="preserve">established a </w:t>
      </w:r>
      <w:r w:rsidR="00302B38" w:rsidRPr="00A339D9">
        <w:rPr>
          <w:color w:val="000000"/>
          <w:lang w:val="en-US"/>
        </w:rPr>
        <w:t xml:space="preserve">narrow and oppressive </w:t>
      </w:r>
      <w:r w:rsidR="00302B38">
        <w:rPr>
          <w:color w:val="000000"/>
          <w:lang w:val="en-US"/>
        </w:rPr>
        <w:t>mode of existence that left little room for</w:t>
      </w:r>
      <w:r w:rsidR="00302B38" w:rsidRPr="00A339D9">
        <w:rPr>
          <w:color w:val="000000"/>
          <w:lang w:val="en-US"/>
        </w:rPr>
        <w:t xml:space="preserve"> artistic, spiritual</w:t>
      </w:r>
      <w:r w:rsidR="00302B38">
        <w:rPr>
          <w:color w:val="000000"/>
          <w:lang w:val="en-US"/>
        </w:rPr>
        <w:t>,</w:t>
      </w:r>
      <w:r w:rsidR="00302B38" w:rsidRPr="00A339D9">
        <w:rPr>
          <w:color w:val="000000"/>
          <w:lang w:val="en-US"/>
        </w:rPr>
        <w:t xml:space="preserve"> or emotional self-expression.</w:t>
      </w:r>
      <w:r w:rsidR="00302B38">
        <w:rPr>
          <w:color w:val="000000"/>
          <w:lang w:val="en-US"/>
        </w:rPr>
        <w:t xml:space="preserve"> </w:t>
      </w:r>
      <w:r w:rsidR="00302B38" w:rsidRPr="00A339D9">
        <w:rPr>
          <w:color w:val="000000"/>
          <w:lang w:val="en-US"/>
        </w:rPr>
        <w:t xml:space="preserve">Furthermore, late </w:t>
      </w:r>
      <w:r w:rsidR="00302B38">
        <w:rPr>
          <w:color w:val="000000"/>
          <w:lang w:val="en-US"/>
        </w:rPr>
        <w:t>Nineteenth</w:t>
      </w:r>
      <w:r w:rsidR="00302B38" w:rsidRPr="00A339D9">
        <w:rPr>
          <w:color w:val="000000"/>
          <w:lang w:val="en-US"/>
        </w:rPr>
        <w:t xml:space="preserve"> </w:t>
      </w:r>
      <w:r w:rsidR="00302B38">
        <w:rPr>
          <w:color w:val="000000"/>
          <w:lang w:val="en-US"/>
        </w:rPr>
        <w:t>C</w:t>
      </w:r>
      <w:r w:rsidR="00302B38" w:rsidRPr="00A339D9">
        <w:rPr>
          <w:color w:val="000000"/>
          <w:lang w:val="en-US"/>
        </w:rPr>
        <w:t xml:space="preserve">entury bourgeois social and familial structures </w:t>
      </w:r>
      <w:r w:rsidR="00302B38">
        <w:rPr>
          <w:color w:val="000000"/>
          <w:lang w:val="en-US"/>
        </w:rPr>
        <w:t xml:space="preserve">had </w:t>
      </w:r>
      <w:r w:rsidR="00302B38" w:rsidRPr="00A339D9">
        <w:rPr>
          <w:color w:val="000000"/>
          <w:lang w:val="en-US"/>
        </w:rPr>
        <w:t xml:space="preserve">imposed strict gender roles that confined women to a life that Virginia Woolf famously described as </w:t>
      </w:r>
      <w:r w:rsidR="00302B38">
        <w:rPr>
          <w:color w:val="000000"/>
          <w:lang w:val="en-US"/>
        </w:rPr>
        <w:t xml:space="preserve">that of </w:t>
      </w:r>
      <w:r w:rsidR="00302B38" w:rsidRPr="00A339D9">
        <w:rPr>
          <w:color w:val="000000"/>
          <w:lang w:val="en-US"/>
        </w:rPr>
        <w:t xml:space="preserve">an “angel in the house.” </w:t>
      </w:r>
      <w:r w:rsidR="00302B38">
        <w:rPr>
          <w:color w:val="000000"/>
          <w:lang w:val="en-US"/>
        </w:rPr>
        <w:t xml:space="preserve">Although </w:t>
      </w:r>
      <w:proofErr w:type="spellStart"/>
      <w:r w:rsidR="00302B38">
        <w:rPr>
          <w:color w:val="000000"/>
          <w:lang w:val="en-US"/>
        </w:rPr>
        <w:t>Lasker-Schüler</w:t>
      </w:r>
      <w:proofErr w:type="spellEnd"/>
      <w:r w:rsidR="00302B38">
        <w:rPr>
          <w:color w:val="000000"/>
          <w:lang w:val="en-US"/>
        </w:rPr>
        <w:t xml:space="preserve"> did not adhere to any feminist movement and even mocked activists seeking women’s emancipation, she transgressed all the norms imposed on her by the patriarchal environment of her youth. She was called the first hippie,</w:t>
      </w:r>
      <w:commentRangeStart w:id="12"/>
      <w:del w:id="13" w:author="Bru Sascha" w:date="2013-07-09T14:50:00Z">
        <w:r w:rsidR="00302B38" w:rsidDel="002604B5">
          <w:rPr>
            <w:rStyle w:val="EndnoteReference"/>
            <w:color w:val="000000"/>
            <w:lang w:val="en-US"/>
          </w:rPr>
          <w:endnoteReference w:id="1"/>
        </w:r>
      </w:del>
      <w:r w:rsidR="00302B38">
        <w:rPr>
          <w:color w:val="000000"/>
          <w:lang w:val="en-US"/>
        </w:rPr>
        <w:t xml:space="preserve"> </w:t>
      </w:r>
      <w:commentRangeEnd w:id="12"/>
      <w:r w:rsidR="00944CC7">
        <w:rPr>
          <w:rStyle w:val="CommentReference"/>
          <w:lang w:val="fr-FR" w:eastAsia="fr-FR"/>
        </w:rPr>
        <w:commentReference w:id="12"/>
      </w:r>
      <w:r w:rsidR="00302B38">
        <w:rPr>
          <w:color w:val="000000"/>
          <w:lang w:val="en-US"/>
        </w:rPr>
        <w:t>was married and divorced twice and had a son whose father, she claimed, was a Greek prince.</w:t>
      </w:r>
      <w:r w:rsidR="00302B38" w:rsidRPr="00BD4735">
        <w:rPr>
          <w:color w:val="000000"/>
          <w:lang w:val="en-US"/>
        </w:rPr>
        <w:t xml:space="preserve"> </w:t>
      </w:r>
      <w:r w:rsidR="00302B38">
        <w:rPr>
          <w:color w:val="000000"/>
          <w:lang w:val="en-US"/>
        </w:rPr>
        <w:t>During her Berlin years she invented for herself an androgynous, shimmering persona that disturbed even some of her fellow artists and intellectuals.</w:t>
      </w:r>
      <w:ins w:id="17" w:author="Bru Sascha" w:date="2013-07-09T14:48:00Z">
        <w:r w:rsidR="00944CC7" w:rsidDel="00944CC7">
          <w:rPr>
            <w:rStyle w:val="EndnoteReference"/>
            <w:color w:val="000000"/>
            <w:lang w:val="en-US"/>
          </w:rPr>
          <w:t xml:space="preserve"> </w:t>
        </w:r>
      </w:ins>
      <w:commentRangeStart w:id="18"/>
      <w:del w:id="19" w:author="Bru Sascha" w:date="2013-07-09T14:48:00Z">
        <w:r w:rsidR="00302B38" w:rsidDel="00944CC7">
          <w:rPr>
            <w:rStyle w:val="EndnoteReference"/>
            <w:color w:val="000000"/>
            <w:lang w:val="en-US"/>
          </w:rPr>
          <w:endnoteReference w:id="2"/>
        </w:r>
      </w:del>
      <w:commentRangeEnd w:id="18"/>
      <w:r w:rsidR="00944CC7">
        <w:rPr>
          <w:rStyle w:val="CommentReference"/>
          <w:lang w:val="fr-FR" w:eastAsia="fr-FR"/>
        </w:rPr>
        <w:commentReference w:id="18"/>
      </w:r>
      <w:r w:rsidR="00302B38">
        <w:rPr>
          <w:color w:val="000000"/>
          <w:lang w:val="en-US"/>
        </w:rPr>
        <w:t xml:space="preserve"> </w:t>
      </w:r>
      <w:r w:rsidR="00302B38" w:rsidRPr="00A339D9">
        <w:rPr>
          <w:color w:val="000000"/>
          <w:lang w:val="en-US"/>
        </w:rPr>
        <w:t>The female angel</w:t>
      </w:r>
      <w:r w:rsidR="00302B38">
        <w:rPr>
          <w:color w:val="000000"/>
          <w:lang w:val="en-US"/>
        </w:rPr>
        <w:t xml:space="preserve"> that repeatedly features in</w:t>
      </w:r>
      <w:r w:rsidR="00302B38" w:rsidRPr="00A339D9">
        <w:rPr>
          <w:color w:val="000000"/>
          <w:lang w:val="en-US"/>
        </w:rPr>
        <w:t xml:space="preserve"> </w:t>
      </w:r>
      <w:proofErr w:type="spellStart"/>
      <w:r w:rsidR="00302B38" w:rsidRPr="00A339D9">
        <w:rPr>
          <w:color w:val="000000"/>
          <w:lang w:val="en-US"/>
        </w:rPr>
        <w:t>Lasker-Schüler’s</w:t>
      </w:r>
      <w:proofErr w:type="spellEnd"/>
      <w:r w:rsidR="00302B38" w:rsidRPr="00A339D9">
        <w:rPr>
          <w:color w:val="000000"/>
          <w:lang w:val="en-US"/>
        </w:rPr>
        <w:t xml:space="preserve"> </w:t>
      </w:r>
      <w:r w:rsidR="00302B38">
        <w:rPr>
          <w:color w:val="000000"/>
          <w:lang w:val="en-US"/>
        </w:rPr>
        <w:t>poems is</w:t>
      </w:r>
      <w:r w:rsidR="00302B38" w:rsidRPr="00A339D9">
        <w:rPr>
          <w:color w:val="000000"/>
          <w:lang w:val="en-US"/>
        </w:rPr>
        <w:t xml:space="preserve"> </w:t>
      </w:r>
      <w:r w:rsidR="00302B38">
        <w:rPr>
          <w:color w:val="000000"/>
          <w:lang w:val="en-US"/>
        </w:rPr>
        <w:t>very different from Woolf’s</w:t>
      </w:r>
      <w:r w:rsidR="00302B38" w:rsidRPr="00A339D9">
        <w:rPr>
          <w:color w:val="000000"/>
          <w:lang w:val="en-US"/>
        </w:rPr>
        <w:t xml:space="preserve">: </w:t>
      </w:r>
      <w:r w:rsidR="00302B38">
        <w:rPr>
          <w:color w:val="000000"/>
          <w:lang w:val="en-US"/>
        </w:rPr>
        <w:t>It is</w:t>
      </w:r>
      <w:r w:rsidR="00302B38" w:rsidRPr="00A339D9">
        <w:rPr>
          <w:color w:val="000000"/>
          <w:lang w:val="en-US"/>
        </w:rPr>
        <w:t xml:space="preserve"> </w:t>
      </w:r>
      <w:r w:rsidR="00302B38">
        <w:rPr>
          <w:color w:val="000000"/>
          <w:lang w:val="en-US"/>
        </w:rPr>
        <w:t xml:space="preserve">a </w:t>
      </w:r>
      <w:r w:rsidR="00302B38" w:rsidRPr="00A339D9">
        <w:rPr>
          <w:color w:val="000000"/>
          <w:lang w:val="en-US"/>
        </w:rPr>
        <w:t>sensuous</w:t>
      </w:r>
      <w:r w:rsidR="00302B38">
        <w:rPr>
          <w:color w:val="000000"/>
          <w:lang w:val="en-US"/>
        </w:rPr>
        <w:t xml:space="preserve"> a</w:t>
      </w:r>
      <w:r w:rsidR="00302B38" w:rsidRPr="00A339D9">
        <w:rPr>
          <w:color w:val="000000"/>
          <w:lang w:val="en-US"/>
        </w:rPr>
        <w:t>nd subversive creature</w:t>
      </w:r>
      <w:r w:rsidR="00302B38">
        <w:rPr>
          <w:color w:val="000000"/>
          <w:lang w:val="en-US"/>
        </w:rPr>
        <w:t xml:space="preserve">, a </w:t>
      </w:r>
      <w:r w:rsidR="00302B38" w:rsidRPr="00A339D9">
        <w:rPr>
          <w:color w:val="000000"/>
          <w:lang w:val="en-US"/>
        </w:rPr>
        <w:t xml:space="preserve">stranger from an imaginary land, </w:t>
      </w:r>
      <w:r w:rsidR="00302B38">
        <w:rPr>
          <w:color w:val="000000"/>
          <w:lang w:val="en-US"/>
        </w:rPr>
        <w:t xml:space="preserve">a messenger of divine inspiration and a harbinger of redemption through </w:t>
      </w:r>
      <w:r w:rsidR="007E12F8">
        <w:rPr>
          <w:color w:val="000000"/>
          <w:lang w:val="en-US"/>
        </w:rPr>
        <w:t xml:space="preserve">modernist </w:t>
      </w:r>
      <w:r w:rsidR="00302B38">
        <w:rPr>
          <w:color w:val="000000"/>
          <w:lang w:val="en-US"/>
        </w:rPr>
        <w:t>poetry</w:t>
      </w:r>
      <w:r w:rsidR="00302B38" w:rsidRPr="00A339D9">
        <w:rPr>
          <w:color w:val="000000"/>
          <w:lang w:val="en-US"/>
        </w:rPr>
        <w:t xml:space="preserve">. </w:t>
      </w:r>
    </w:p>
    <w:p w:rsidR="00916532" w:rsidRPr="00A339D9" w:rsidRDefault="00916532" w:rsidP="00916532">
      <w:pPr>
        <w:pStyle w:val="NormalWeb"/>
        <w:spacing w:line="480" w:lineRule="auto"/>
        <w:ind w:firstLine="708"/>
        <w:rPr>
          <w:color w:val="000000"/>
          <w:lang w:val="en-US"/>
        </w:rPr>
      </w:pPr>
      <w:r>
        <w:rPr>
          <w:bCs/>
          <w:lang w:val="en-US"/>
        </w:rPr>
        <w:t xml:space="preserve">Else </w:t>
      </w:r>
      <w:proofErr w:type="spellStart"/>
      <w:r w:rsidRPr="00A339D9">
        <w:rPr>
          <w:bCs/>
          <w:lang w:val="en-US"/>
        </w:rPr>
        <w:t>Lasker-Schüler</w:t>
      </w:r>
      <w:proofErr w:type="spellEnd"/>
      <w:r w:rsidRPr="00A339D9">
        <w:rPr>
          <w:bCs/>
          <w:lang w:val="en-US"/>
        </w:rPr>
        <w:t xml:space="preserve"> </w:t>
      </w:r>
      <w:r w:rsidRPr="00A339D9">
        <w:rPr>
          <w:color w:val="000000"/>
          <w:lang w:val="en-US"/>
        </w:rPr>
        <w:t xml:space="preserve">was born in 1868 in </w:t>
      </w:r>
      <w:proofErr w:type="spellStart"/>
      <w:r w:rsidRPr="00A339D9">
        <w:rPr>
          <w:color w:val="000000"/>
          <w:lang w:val="en-US"/>
        </w:rPr>
        <w:t>Elberfeld</w:t>
      </w:r>
      <w:proofErr w:type="spellEnd"/>
      <w:r w:rsidRPr="00A339D9">
        <w:rPr>
          <w:color w:val="000000"/>
          <w:lang w:val="en-US"/>
        </w:rPr>
        <w:t xml:space="preserve">, a small </w:t>
      </w:r>
      <w:r>
        <w:rPr>
          <w:color w:val="000000"/>
          <w:lang w:val="en-US"/>
        </w:rPr>
        <w:t xml:space="preserve">German </w:t>
      </w:r>
      <w:r w:rsidRPr="00A339D9">
        <w:rPr>
          <w:color w:val="000000"/>
          <w:lang w:val="en-US"/>
        </w:rPr>
        <w:t>city in the industr</w:t>
      </w:r>
      <w:r>
        <w:rPr>
          <w:color w:val="000000"/>
          <w:lang w:val="en-US"/>
        </w:rPr>
        <w:t>ial region of Wuppertal</w:t>
      </w:r>
      <w:r w:rsidRPr="00A339D9">
        <w:rPr>
          <w:color w:val="000000"/>
          <w:lang w:val="en-US"/>
        </w:rPr>
        <w:t>.</w:t>
      </w:r>
      <w:r>
        <w:rPr>
          <w:color w:val="000000"/>
          <w:lang w:val="en-US"/>
        </w:rPr>
        <w:t xml:space="preserve"> </w:t>
      </w:r>
      <w:r w:rsidRPr="00A339D9">
        <w:rPr>
          <w:color w:val="000000"/>
          <w:lang w:val="en-US"/>
        </w:rPr>
        <w:t xml:space="preserve">She was raised in a largely assimilated </w:t>
      </w:r>
      <w:r>
        <w:rPr>
          <w:color w:val="000000"/>
          <w:lang w:val="en-US"/>
        </w:rPr>
        <w:t xml:space="preserve">Jewish </w:t>
      </w:r>
      <w:r w:rsidRPr="00A339D9">
        <w:rPr>
          <w:color w:val="000000"/>
          <w:lang w:val="en-US"/>
        </w:rPr>
        <w:t xml:space="preserve">family </w:t>
      </w:r>
      <w:r>
        <w:rPr>
          <w:color w:val="000000"/>
          <w:lang w:val="en-US"/>
        </w:rPr>
        <w:t xml:space="preserve">belonging to the local establishment, </w:t>
      </w:r>
      <w:r w:rsidRPr="00A339D9">
        <w:rPr>
          <w:color w:val="000000"/>
          <w:lang w:val="en-US"/>
        </w:rPr>
        <w:t xml:space="preserve">which she left after a brief marriage to the physicist and chess player </w:t>
      </w:r>
      <w:proofErr w:type="spellStart"/>
      <w:r w:rsidRPr="00A339D9">
        <w:rPr>
          <w:color w:val="000000"/>
          <w:lang w:val="en-US"/>
        </w:rPr>
        <w:t>Bertold</w:t>
      </w:r>
      <w:proofErr w:type="spellEnd"/>
      <w:r w:rsidRPr="00A339D9">
        <w:rPr>
          <w:color w:val="000000"/>
          <w:lang w:val="en-US"/>
        </w:rPr>
        <w:t xml:space="preserve"> </w:t>
      </w:r>
      <w:proofErr w:type="spellStart"/>
      <w:r w:rsidRPr="00A339D9">
        <w:rPr>
          <w:color w:val="000000"/>
          <w:lang w:val="en-US"/>
        </w:rPr>
        <w:t>Lasker</w:t>
      </w:r>
      <w:proofErr w:type="spellEnd"/>
      <w:r w:rsidRPr="00A339D9">
        <w:rPr>
          <w:color w:val="000000"/>
          <w:lang w:val="en-US"/>
        </w:rPr>
        <w:t xml:space="preserve"> </w:t>
      </w:r>
      <w:r>
        <w:rPr>
          <w:color w:val="000000"/>
          <w:lang w:val="en-US"/>
        </w:rPr>
        <w:t xml:space="preserve">and the birth of her son, Paul, </w:t>
      </w:r>
      <w:r w:rsidRPr="00A339D9">
        <w:rPr>
          <w:color w:val="000000"/>
          <w:lang w:val="en-US"/>
        </w:rPr>
        <w:t>in order to join the bohemian artists’ c</w:t>
      </w:r>
      <w:r>
        <w:rPr>
          <w:color w:val="000000"/>
          <w:lang w:val="en-US"/>
        </w:rPr>
        <w:t>i</w:t>
      </w:r>
      <w:r w:rsidRPr="00A339D9">
        <w:rPr>
          <w:color w:val="000000"/>
          <w:lang w:val="en-US"/>
        </w:rPr>
        <w:t xml:space="preserve">rcle of Berlin. </w:t>
      </w:r>
      <w:r>
        <w:rPr>
          <w:color w:val="000000"/>
          <w:lang w:val="en-US"/>
        </w:rPr>
        <w:t>Sh</w:t>
      </w:r>
      <w:r w:rsidRPr="00D23C5F">
        <w:rPr>
          <w:lang w:val="en-US"/>
        </w:rPr>
        <w:t>e soon became one of its most eccentric figures.</w:t>
      </w:r>
      <w:r w:rsidRPr="00AA4906">
        <w:rPr>
          <w:color w:val="000000"/>
          <w:lang w:val="en-US"/>
        </w:rPr>
        <w:t xml:space="preserve"> </w:t>
      </w:r>
      <w:r w:rsidRPr="00B27760">
        <w:rPr>
          <w:lang w:val="en-US"/>
        </w:rPr>
        <w:t xml:space="preserve">Her second marriage to Georg </w:t>
      </w:r>
      <w:proofErr w:type="spellStart"/>
      <w:r w:rsidRPr="00B27760">
        <w:rPr>
          <w:lang w:val="en-US"/>
        </w:rPr>
        <w:t>Lewin</w:t>
      </w:r>
      <w:proofErr w:type="spellEnd"/>
      <w:r w:rsidRPr="00B27760">
        <w:rPr>
          <w:lang w:val="en-US"/>
        </w:rPr>
        <w:t xml:space="preserve">, the editor of the leading Expressionist journal </w:t>
      </w:r>
      <w:r w:rsidRPr="00B27760">
        <w:rPr>
          <w:i/>
          <w:lang w:val="en-US"/>
        </w:rPr>
        <w:t>Der Sturm</w:t>
      </w:r>
      <w:r w:rsidRPr="00B27760">
        <w:rPr>
          <w:lang w:val="en-US"/>
        </w:rPr>
        <w:t xml:space="preserve"> to whom she gave the pseudonym </w:t>
      </w:r>
      <w:proofErr w:type="spellStart"/>
      <w:r w:rsidRPr="00B27760">
        <w:rPr>
          <w:lang w:val="en-US"/>
        </w:rPr>
        <w:t>Herwarth</w:t>
      </w:r>
      <w:proofErr w:type="spellEnd"/>
      <w:r w:rsidRPr="00B27760">
        <w:rPr>
          <w:lang w:val="en-US"/>
        </w:rPr>
        <w:t xml:space="preserve"> Walden, ended after he left her for a Swedish actress in 1911. </w:t>
      </w:r>
      <w:r>
        <w:rPr>
          <w:lang w:val="en-US"/>
        </w:rPr>
        <w:t xml:space="preserve">From early on, her poetry participates in shaping the most diverse modernist styles and modes: </w:t>
      </w:r>
      <w:r w:rsidRPr="00B27760">
        <w:rPr>
          <w:lang w:val="en-US"/>
        </w:rPr>
        <w:t xml:space="preserve">Her first book, </w:t>
      </w:r>
      <w:r>
        <w:rPr>
          <w:lang w:val="en-US"/>
        </w:rPr>
        <w:t>the</w:t>
      </w:r>
      <w:r w:rsidRPr="00B27760">
        <w:rPr>
          <w:lang w:val="en-US"/>
        </w:rPr>
        <w:t xml:space="preserve"> poetry collection </w:t>
      </w:r>
      <w:r w:rsidRPr="00B27760">
        <w:rPr>
          <w:rStyle w:val="Emphasis"/>
          <w:lang w:val="en-US"/>
        </w:rPr>
        <w:t>Styx</w:t>
      </w:r>
      <w:r>
        <w:rPr>
          <w:lang w:val="en-US"/>
        </w:rPr>
        <w:t xml:space="preserve"> (1902; “Styx”), displays a flowery </w:t>
      </w:r>
      <w:proofErr w:type="spellStart"/>
      <w:r w:rsidRPr="00A87B46">
        <w:rPr>
          <w:i/>
          <w:lang w:val="en-US"/>
        </w:rPr>
        <w:t>Jugendstil</w:t>
      </w:r>
      <w:proofErr w:type="spellEnd"/>
      <w:r>
        <w:rPr>
          <w:i/>
          <w:lang w:val="en-US"/>
        </w:rPr>
        <w:t xml:space="preserve">, </w:t>
      </w:r>
      <w:r>
        <w:rPr>
          <w:lang w:val="en-US"/>
        </w:rPr>
        <w:t xml:space="preserve">while </w:t>
      </w:r>
      <w:r w:rsidRPr="00A5601B">
        <w:rPr>
          <w:i/>
          <w:lang w:val="en-US"/>
        </w:rPr>
        <w:t xml:space="preserve">Der </w:t>
      </w:r>
      <w:proofErr w:type="spellStart"/>
      <w:r w:rsidRPr="00A5601B">
        <w:rPr>
          <w:i/>
          <w:lang w:val="en-US"/>
        </w:rPr>
        <w:t>sieb</w:t>
      </w:r>
      <w:r>
        <w:rPr>
          <w:i/>
          <w:lang w:val="en-US"/>
        </w:rPr>
        <w:t>en</w:t>
      </w:r>
      <w:r w:rsidRPr="00A5601B">
        <w:rPr>
          <w:i/>
          <w:lang w:val="en-US"/>
        </w:rPr>
        <w:t>te</w:t>
      </w:r>
      <w:proofErr w:type="spellEnd"/>
      <w:r w:rsidRPr="00A5601B">
        <w:rPr>
          <w:i/>
          <w:lang w:val="en-US"/>
        </w:rPr>
        <w:t xml:space="preserve"> Tag</w:t>
      </w:r>
      <w:r>
        <w:rPr>
          <w:lang w:val="en-US"/>
        </w:rPr>
        <w:t xml:space="preserve"> (</w:t>
      </w:r>
      <w:del w:id="22" w:author="Bru Sascha" w:date="2013-07-09T14:45:00Z">
        <w:r w:rsidDel="00944CC7">
          <w:rPr>
            <w:lang w:val="en-US"/>
          </w:rPr>
          <w:delText xml:space="preserve">1905; </w:delText>
        </w:r>
      </w:del>
      <w:r w:rsidRPr="00944CC7">
        <w:rPr>
          <w:i/>
          <w:lang w:val="en-US"/>
          <w:rPrChange w:id="23" w:author="Bru Sascha" w:date="2013-07-09T14:45:00Z">
            <w:rPr>
              <w:lang w:val="en-US"/>
            </w:rPr>
          </w:rPrChange>
        </w:rPr>
        <w:t>The Seventh Day</w:t>
      </w:r>
      <w:ins w:id="24" w:author="Bru Sascha" w:date="2013-07-09T14:45:00Z">
        <w:r w:rsidR="00944CC7">
          <w:rPr>
            <w:lang w:val="en-US"/>
          </w:rPr>
          <w:t xml:space="preserve">, </w:t>
        </w:r>
        <w:r w:rsidR="00944CC7">
          <w:rPr>
            <w:lang w:val="en-US"/>
          </w:rPr>
          <w:t>1905</w:t>
        </w:r>
      </w:ins>
      <w:r>
        <w:rPr>
          <w:lang w:val="en-US"/>
        </w:rPr>
        <w:t xml:space="preserve">) and </w:t>
      </w:r>
      <w:proofErr w:type="spellStart"/>
      <w:r w:rsidRPr="00B27760">
        <w:rPr>
          <w:rStyle w:val="Emphasis"/>
          <w:lang w:val="en-US"/>
        </w:rPr>
        <w:t>Meine</w:t>
      </w:r>
      <w:proofErr w:type="spellEnd"/>
      <w:r w:rsidRPr="00B27760">
        <w:rPr>
          <w:rStyle w:val="Emphasis"/>
          <w:lang w:val="en-US"/>
        </w:rPr>
        <w:t xml:space="preserve"> </w:t>
      </w:r>
      <w:proofErr w:type="spellStart"/>
      <w:r w:rsidRPr="00B27760">
        <w:rPr>
          <w:rStyle w:val="Emphasis"/>
          <w:lang w:val="en-US"/>
        </w:rPr>
        <w:t>Wunder</w:t>
      </w:r>
      <w:proofErr w:type="spellEnd"/>
      <w:r>
        <w:rPr>
          <w:lang w:val="en-US"/>
        </w:rPr>
        <w:t xml:space="preserve"> (</w:t>
      </w:r>
      <w:del w:id="25" w:author="Bru Sascha" w:date="2013-07-09T14:45:00Z">
        <w:r w:rsidDel="00944CC7">
          <w:rPr>
            <w:lang w:val="en-US"/>
          </w:rPr>
          <w:delText>1911; “</w:delText>
        </w:r>
      </w:del>
      <w:r w:rsidRPr="00944CC7">
        <w:rPr>
          <w:i/>
          <w:lang w:val="en-US"/>
          <w:rPrChange w:id="26" w:author="Bru Sascha" w:date="2013-07-09T14:45:00Z">
            <w:rPr>
              <w:lang w:val="en-US"/>
            </w:rPr>
          </w:rPrChange>
        </w:rPr>
        <w:t>My Miracles</w:t>
      </w:r>
      <w:ins w:id="27" w:author="Bru Sascha" w:date="2013-07-09T14:45:00Z">
        <w:r w:rsidR="00944CC7">
          <w:rPr>
            <w:lang w:val="en-US"/>
          </w:rPr>
          <w:t xml:space="preserve">, </w:t>
        </w:r>
        <w:r w:rsidR="00944CC7">
          <w:rPr>
            <w:lang w:val="en-US"/>
          </w:rPr>
          <w:t>1911</w:t>
        </w:r>
      </w:ins>
      <w:del w:id="28" w:author="Bru Sascha" w:date="2013-07-09T14:45:00Z">
        <w:r w:rsidDel="00944CC7">
          <w:rPr>
            <w:lang w:val="en-US"/>
          </w:rPr>
          <w:delText>”</w:delText>
        </w:r>
      </w:del>
      <w:r>
        <w:rPr>
          <w:lang w:val="en-US"/>
        </w:rPr>
        <w:t xml:space="preserve">) are mainly written in the expressionist mode. While living in Berlin from 1894 till 1933, she published a collection of semi-fictive letters </w:t>
      </w:r>
      <w:r w:rsidRPr="0021382E">
        <w:rPr>
          <w:i/>
          <w:lang w:val="en-US"/>
        </w:rPr>
        <w:t xml:space="preserve">Mein </w:t>
      </w:r>
      <w:proofErr w:type="spellStart"/>
      <w:r w:rsidRPr="0021382E">
        <w:rPr>
          <w:i/>
          <w:lang w:val="en-US"/>
        </w:rPr>
        <w:t>Herz</w:t>
      </w:r>
      <w:proofErr w:type="spellEnd"/>
      <w:r w:rsidRPr="0021382E">
        <w:rPr>
          <w:i/>
          <w:lang w:val="en-US"/>
        </w:rPr>
        <w:t>,</w:t>
      </w:r>
      <w:r>
        <w:rPr>
          <w:i/>
          <w:lang w:val="en-US"/>
        </w:rPr>
        <w:t xml:space="preserve"> </w:t>
      </w:r>
      <w:proofErr w:type="spellStart"/>
      <w:r w:rsidRPr="0021382E">
        <w:rPr>
          <w:i/>
          <w:lang w:val="en-US"/>
        </w:rPr>
        <w:t>ein</w:t>
      </w:r>
      <w:proofErr w:type="spellEnd"/>
      <w:r w:rsidRPr="0021382E">
        <w:rPr>
          <w:i/>
          <w:lang w:val="en-US"/>
        </w:rPr>
        <w:t xml:space="preserve"> </w:t>
      </w:r>
      <w:proofErr w:type="spellStart"/>
      <w:r w:rsidRPr="0021382E">
        <w:rPr>
          <w:i/>
          <w:lang w:val="en-US"/>
        </w:rPr>
        <w:t>Liebesroman</w:t>
      </w:r>
      <w:proofErr w:type="spellEnd"/>
      <w:r>
        <w:rPr>
          <w:lang w:val="en-US"/>
        </w:rPr>
        <w:t xml:space="preserve"> (</w:t>
      </w:r>
      <w:del w:id="29" w:author="Bru Sascha" w:date="2013-07-09T14:45:00Z">
        <w:r w:rsidDel="00944CC7">
          <w:rPr>
            <w:lang w:val="en-US"/>
          </w:rPr>
          <w:delText xml:space="preserve">1912; </w:delText>
        </w:r>
      </w:del>
      <w:r w:rsidRPr="00944CC7">
        <w:rPr>
          <w:i/>
          <w:lang w:val="en-US"/>
          <w:rPrChange w:id="30" w:author="Bru Sascha" w:date="2013-07-09T14:46:00Z">
            <w:rPr>
              <w:lang w:val="en-US"/>
            </w:rPr>
          </w:rPrChange>
        </w:rPr>
        <w:t>My Heart, a Romance</w:t>
      </w:r>
      <w:ins w:id="31" w:author="Bru Sascha" w:date="2013-07-09T14:45:00Z">
        <w:r w:rsidR="00944CC7">
          <w:rPr>
            <w:lang w:val="en-US"/>
          </w:rPr>
          <w:t xml:space="preserve">, </w:t>
        </w:r>
        <w:r w:rsidR="00944CC7">
          <w:rPr>
            <w:lang w:val="en-US"/>
          </w:rPr>
          <w:t>1912</w:t>
        </w:r>
      </w:ins>
      <w:r>
        <w:rPr>
          <w:lang w:val="en-US"/>
        </w:rPr>
        <w:t xml:space="preserve">) and </w:t>
      </w:r>
      <w:r w:rsidRPr="00B27760">
        <w:rPr>
          <w:lang w:val="en-US"/>
        </w:rPr>
        <w:t>several volumes of poetry</w:t>
      </w:r>
      <w:r>
        <w:rPr>
          <w:lang w:val="en-US"/>
        </w:rPr>
        <w:t xml:space="preserve">. Among them, </w:t>
      </w:r>
      <w:proofErr w:type="spellStart"/>
      <w:r w:rsidRPr="00B27760">
        <w:rPr>
          <w:rStyle w:val="Emphasis"/>
          <w:lang w:val="en-US"/>
        </w:rPr>
        <w:t>Hebräische</w:t>
      </w:r>
      <w:proofErr w:type="spellEnd"/>
      <w:r w:rsidRPr="00B27760">
        <w:rPr>
          <w:rStyle w:val="Emphasis"/>
          <w:lang w:val="en-US"/>
        </w:rPr>
        <w:t xml:space="preserve"> </w:t>
      </w:r>
      <w:proofErr w:type="spellStart"/>
      <w:r w:rsidRPr="00B27760">
        <w:rPr>
          <w:rStyle w:val="Emphasis"/>
          <w:lang w:val="en-US"/>
        </w:rPr>
        <w:t>Balladen</w:t>
      </w:r>
      <w:proofErr w:type="spellEnd"/>
      <w:r>
        <w:rPr>
          <w:lang w:val="en-US"/>
        </w:rPr>
        <w:t xml:space="preserve"> (</w:t>
      </w:r>
      <w:del w:id="32" w:author="Bru Sascha" w:date="2013-07-09T14:46:00Z">
        <w:r w:rsidDel="00944CC7">
          <w:rPr>
            <w:lang w:val="en-US"/>
          </w:rPr>
          <w:delText>1913; “</w:delText>
        </w:r>
      </w:del>
      <w:r w:rsidRPr="00944CC7">
        <w:rPr>
          <w:i/>
          <w:lang w:val="en-US"/>
          <w:rPrChange w:id="33" w:author="Bru Sascha" w:date="2013-07-09T14:46:00Z">
            <w:rPr>
              <w:lang w:val="en-US"/>
            </w:rPr>
          </w:rPrChange>
        </w:rPr>
        <w:t>Hebrew Ballads</w:t>
      </w:r>
      <w:ins w:id="34" w:author="Bru Sascha" w:date="2013-07-09T14:46:00Z">
        <w:r w:rsidR="00944CC7">
          <w:rPr>
            <w:lang w:val="en-US"/>
          </w:rPr>
          <w:t xml:space="preserve">, </w:t>
        </w:r>
        <w:r w:rsidR="00944CC7">
          <w:rPr>
            <w:lang w:val="en-US"/>
          </w:rPr>
          <w:t>1913</w:t>
        </w:r>
      </w:ins>
      <w:del w:id="35" w:author="Bru Sascha" w:date="2013-07-09T14:46:00Z">
        <w:r w:rsidDel="00944CC7">
          <w:rPr>
            <w:lang w:val="en-US"/>
          </w:rPr>
          <w:delText>”</w:delText>
        </w:r>
      </w:del>
      <w:r>
        <w:rPr>
          <w:lang w:val="en-US"/>
        </w:rPr>
        <w:t xml:space="preserve">) contains the most explicitly Jewish references. Her most famous prose volumes written in this period – </w:t>
      </w:r>
      <w:r w:rsidRPr="00244F3B">
        <w:rPr>
          <w:i/>
          <w:lang w:val="en-US"/>
        </w:rPr>
        <w:t xml:space="preserve">Die </w:t>
      </w:r>
      <w:proofErr w:type="spellStart"/>
      <w:r w:rsidRPr="00244F3B">
        <w:rPr>
          <w:i/>
          <w:lang w:val="en-US"/>
        </w:rPr>
        <w:t>Nächte</w:t>
      </w:r>
      <w:proofErr w:type="spellEnd"/>
      <w:r w:rsidRPr="00244F3B">
        <w:rPr>
          <w:i/>
          <w:lang w:val="en-US"/>
        </w:rPr>
        <w:t xml:space="preserve"> </w:t>
      </w:r>
      <w:proofErr w:type="spellStart"/>
      <w:r w:rsidRPr="00244F3B">
        <w:rPr>
          <w:i/>
          <w:lang w:val="en-US"/>
        </w:rPr>
        <w:t>Tino</w:t>
      </w:r>
      <w:proofErr w:type="spellEnd"/>
      <w:r w:rsidRPr="00244F3B">
        <w:rPr>
          <w:i/>
          <w:lang w:val="en-US"/>
        </w:rPr>
        <w:t xml:space="preserve"> von </w:t>
      </w:r>
      <w:proofErr w:type="spellStart"/>
      <w:r w:rsidRPr="00244F3B">
        <w:rPr>
          <w:i/>
          <w:lang w:val="en-US"/>
        </w:rPr>
        <w:t>Bagdads</w:t>
      </w:r>
      <w:proofErr w:type="spellEnd"/>
      <w:r>
        <w:rPr>
          <w:lang w:val="en-US"/>
        </w:rPr>
        <w:t xml:space="preserve"> (</w:t>
      </w:r>
      <w:del w:id="36" w:author="Bru Sascha" w:date="2013-07-09T14:46:00Z">
        <w:r w:rsidDel="00944CC7">
          <w:rPr>
            <w:lang w:val="en-US"/>
          </w:rPr>
          <w:delText xml:space="preserve">1907; </w:delText>
        </w:r>
      </w:del>
      <w:r w:rsidRPr="00944CC7">
        <w:rPr>
          <w:i/>
          <w:lang w:val="en-US"/>
          <w:rPrChange w:id="37" w:author="Bru Sascha" w:date="2013-07-09T14:46:00Z">
            <w:rPr>
              <w:lang w:val="en-US"/>
            </w:rPr>
          </w:rPrChange>
        </w:rPr>
        <w:t xml:space="preserve">The Nights of </w:t>
      </w:r>
      <w:proofErr w:type="spellStart"/>
      <w:r w:rsidRPr="00944CC7">
        <w:rPr>
          <w:i/>
          <w:lang w:val="en-US"/>
          <w:rPrChange w:id="38" w:author="Bru Sascha" w:date="2013-07-09T14:46:00Z">
            <w:rPr>
              <w:lang w:val="en-US"/>
            </w:rPr>
          </w:rPrChange>
        </w:rPr>
        <w:t>Tino</w:t>
      </w:r>
      <w:proofErr w:type="spellEnd"/>
      <w:r w:rsidRPr="00944CC7">
        <w:rPr>
          <w:i/>
          <w:lang w:val="en-US"/>
          <w:rPrChange w:id="39" w:author="Bru Sascha" w:date="2013-07-09T14:46:00Z">
            <w:rPr>
              <w:lang w:val="en-US"/>
            </w:rPr>
          </w:rPrChange>
        </w:rPr>
        <w:t xml:space="preserve"> from </w:t>
      </w:r>
      <w:proofErr w:type="spellStart"/>
      <w:r w:rsidRPr="00944CC7">
        <w:rPr>
          <w:i/>
          <w:lang w:val="en-US"/>
          <w:rPrChange w:id="40" w:author="Bru Sascha" w:date="2013-07-09T14:46:00Z">
            <w:rPr>
              <w:lang w:val="en-US"/>
            </w:rPr>
          </w:rPrChange>
        </w:rPr>
        <w:t>Bagdhad</w:t>
      </w:r>
      <w:proofErr w:type="spellEnd"/>
      <w:ins w:id="41" w:author="Bru Sascha" w:date="2013-07-09T14:46:00Z">
        <w:r w:rsidR="00944CC7">
          <w:rPr>
            <w:lang w:val="en-US"/>
          </w:rPr>
          <w:t xml:space="preserve">, </w:t>
        </w:r>
        <w:r w:rsidR="00944CC7">
          <w:rPr>
            <w:lang w:val="en-US"/>
          </w:rPr>
          <w:t>1907</w:t>
        </w:r>
      </w:ins>
      <w:r>
        <w:rPr>
          <w:lang w:val="en-US"/>
        </w:rPr>
        <w:t xml:space="preserve">), </w:t>
      </w:r>
      <w:r w:rsidRPr="00244F3B">
        <w:rPr>
          <w:i/>
          <w:lang w:val="en-US"/>
        </w:rPr>
        <w:t xml:space="preserve">Der </w:t>
      </w:r>
      <w:proofErr w:type="spellStart"/>
      <w:r w:rsidRPr="00244F3B">
        <w:rPr>
          <w:i/>
          <w:lang w:val="en-US"/>
        </w:rPr>
        <w:t>Prinz</w:t>
      </w:r>
      <w:proofErr w:type="spellEnd"/>
      <w:r w:rsidRPr="00244F3B">
        <w:rPr>
          <w:i/>
          <w:lang w:val="en-US"/>
        </w:rPr>
        <w:t xml:space="preserve"> von </w:t>
      </w:r>
      <w:proofErr w:type="spellStart"/>
      <w:r w:rsidRPr="00244F3B">
        <w:rPr>
          <w:i/>
          <w:lang w:val="en-US"/>
        </w:rPr>
        <w:t>Theben</w:t>
      </w:r>
      <w:proofErr w:type="spellEnd"/>
      <w:r>
        <w:rPr>
          <w:lang w:val="en-US"/>
        </w:rPr>
        <w:t xml:space="preserve"> (</w:t>
      </w:r>
      <w:del w:id="42" w:author="Bru Sascha" w:date="2013-07-09T14:46:00Z">
        <w:r w:rsidDel="00944CC7">
          <w:rPr>
            <w:lang w:val="en-US"/>
          </w:rPr>
          <w:delText>1914;</w:delText>
        </w:r>
      </w:del>
      <w:r>
        <w:rPr>
          <w:lang w:val="en-US"/>
        </w:rPr>
        <w:t xml:space="preserve"> </w:t>
      </w:r>
      <w:r w:rsidRPr="00944CC7">
        <w:rPr>
          <w:i/>
          <w:lang w:val="en-US"/>
          <w:rPrChange w:id="43" w:author="Bru Sascha" w:date="2013-07-09T14:46:00Z">
            <w:rPr>
              <w:lang w:val="en-US"/>
            </w:rPr>
          </w:rPrChange>
        </w:rPr>
        <w:t>The Prince of Thebes</w:t>
      </w:r>
      <w:ins w:id="44" w:author="Bru Sascha" w:date="2013-07-09T14:46:00Z">
        <w:r w:rsidR="00944CC7">
          <w:rPr>
            <w:lang w:val="en-US"/>
          </w:rPr>
          <w:t xml:space="preserve">, </w:t>
        </w:r>
        <w:r w:rsidR="00944CC7">
          <w:rPr>
            <w:lang w:val="en-US"/>
          </w:rPr>
          <w:t>1914</w:t>
        </w:r>
      </w:ins>
      <w:r>
        <w:rPr>
          <w:lang w:val="en-US"/>
        </w:rPr>
        <w:t xml:space="preserve">) and </w:t>
      </w:r>
      <w:r w:rsidRPr="00244F3B">
        <w:rPr>
          <w:i/>
          <w:lang w:val="en-US"/>
        </w:rPr>
        <w:t>Der Malik</w:t>
      </w:r>
      <w:r>
        <w:rPr>
          <w:lang w:val="en-US"/>
        </w:rPr>
        <w:t xml:space="preserve"> (</w:t>
      </w:r>
      <w:del w:id="45" w:author="Bru Sascha" w:date="2013-07-09T14:46:00Z">
        <w:r w:rsidDel="00944CC7">
          <w:rPr>
            <w:lang w:val="en-US"/>
          </w:rPr>
          <w:delText xml:space="preserve">1919; </w:delText>
        </w:r>
      </w:del>
      <w:r w:rsidRPr="00944CC7">
        <w:rPr>
          <w:i/>
          <w:lang w:val="en-US"/>
          <w:rPrChange w:id="46" w:author="Bru Sascha" w:date="2013-07-09T14:46:00Z">
            <w:rPr>
              <w:lang w:val="en-US"/>
            </w:rPr>
          </w:rPrChange>
        </w:rPr>
        <w:t>The Malik</w:t>
      </w:r>
      <w:ins w:id="47" w:author="Bru Sascha" w:date="2013-07-09T14:46:00Z">
        <w:r w:rsidR="00944CC7">
          <w:rPr>
            <w:lang w:val="en-US"/>
          </w:rPr>
          <w:t xml:space="preserve">, </w:t>
        </w:r>
        <w:r w:rsidR="00944CC7">
          <w:rPr>
            <w:lang w:val="en-US"/>
          </w:rPr>
          <w:t>1919</w:t>
        </w:r>
      </w:ins>
      <w:r>
        <w:rPr>
          <w:lang w:val="en-US"/>
        </w:rPr>
        <w:t xml:space="preserve">) – evoke an oriental context in the style of </w:t>
      </w:r>
      <w:r w:rsidRPr="00837471">
        <w:rPr>
          <w:i/>
          <w:lang w:val="en-US"/>
        </w:rPr>
        <w:t>The Arabian Nights</w:t>
      </w:r>
      <w:r>
        <w:rPr>
          <w:lang w:val="en-US"/>
        </w:rPr>
        <w:t xml:space="preserve">, but include indirect references to the Jewish tradition as well. Her plays </w:t>
      </w:r>
      <w:r w:rsidRPr="00EE5995">
        <w:rPr>
          <w:i/>
          <w:lang w:val="en-US"/>
        </w:rPr>
        <w:t xml:space="preserve">Der </w:t>
      </w:r>
      <w:proofErr w:type="spellStart"/>
      <w:r w:rsidRPr="00EE5995">
        <w:rPr>
          <w:i/>
          <w:lang w:val="en-US"/>
        </w:rPr>
        <w:t>Wunderrabbi</w:t>
      </w:r>
      <w:r>
        <w:rPr>
          <w:i/>
          <w:lang w:val="en-US"/>
        </w:rPr>
        <w:t>ner</w:t>
      </w:r>
      <w:proofErr w:type="spellEnd"/>
      <w:r w:rsidRPr="00EE5995">
        <w:rPr>
          <w:i/>
          <w:lang w:val="en-US"/>
        </w:rPr>
        <w:t xml:space="preserve"> von Barcelona</w:t>
      </w:r>
      <w:r>
        <w:rPr>
          <w:lang w:val="en-US"/>
        </w:rPr>
        <w:t xml:space="preserve"> (</w:t>
      </w:r>
      <w:del w:id="48" w:author="Bru Sascha" w:date="2013-07-09T14:46:00Z">
        <w:r w:rsidDel="00944CC7">
          <w:rPr>
            <w:lang w:val="en-US"/>
          </w:rPr>
          <w:delText>1921</w:delText>
        </w:r>
      </w:del>
      <w:del w:id="49" w:author="Bru Sascha" w:date="2013-07-09T14:47:00Z">
        <w:r w:rsidDel="00944CC7">
          <w:rPr>
            <w:lang w:val="en-US"/>
          </w:rPr>
          <w:delText xml:space="preserve">, </w:delText>
        </w:r>
      </w:del>
      <w:r>
        <w:rPr>
          <w:i/>
          <w:lang w:val="en-US"/>
        </w:rPr>
        <w:t xml:space="preserve">The Wonder </w:t>
      </w:r>
      <w:r w:rsidRPr="00A5601B">
        <w:rPr>
          <w:i/>
          <w:lang w:val="en-US"/>
        </w:rPr>
        <w:t xml:space="preserve">Rabbi </w:t>
      </w:r>
      <w:r>
        <w:rPr>
          <w:i/>
          <w:lang w:val="en-US"/>
        </w:rPr>
        <w:t>of</w:t>
      </w:r>
      <w:r w:rsidRPr="00A5601B">
        <w:rPr>
          <w:i/>
          <w:lang w:val="en-US"/>
        </w:rPr>
        <w:t xml:space="preserve"> Barcelona</w:t>
      </w:r>
      <w:ins w:id="50" w:author="Bru Sascha" w:date="2013-07-09T14:46:00Z">
        <w:r w:rsidR="00944CC7">
          <w:rPr>
            <w:i/>
            <w:lang w:val="en-US"/>
          </w:rPr>
          <w:t xml:space="preserve">, </w:t>
        </w:r>
        <w:r w:rsidR="00944CC7">
          <w:rPr>
            <w:lang w:val="en-US"/>
          </w:rPr>
          <w:t>1921</w:t>
        </w:r>
      </w:ins>
      <w:r>
        <w:rPr>
          <w:lang w:val="en-US"/>
        </w:rPr>
        <w:t xml:space="preserve">) and especially </w:t>
      </w:r>
      <w:r w:rsidRPr="00244F3B">
        <w:rPr>
          <w:i/>
          <w:lang w:val="en-US"/>
        </w:rPr>
        <w:t xml:space="preserve">Arthur </w:t>
      </w:r>
      <w:proofErr w:type="spellStart"/>
      <w:r w:rsidRPr="00244F3B">
        <w:rPr>
          <w:i/>
          <w:lang w:val="en-US"/>
        </w:rPr>
        <w:t>Aronymus</w:t>
      </w:r>
      <w:proofErr w:type="spellEnd"/>
      <w:r>
        <w:rPr>
          <w:i/>
          <w:lang w:val="en-US"/>
        </w:rPr>
        <w:t xml:space="preserve"> und seine </w:t>
      </w:r>
      <w:proofErr w:type="spellStart"/>
      <w:r>
        <w:rPr>
          <w:i/>
          <w:lang w:val="en-US"/>
        </w:rPr>
        <w:t>Väter</w:t>
      </w:r>
      <w:proofErr w:type="spellEnd"/>
      <w:r>
        <w:rPr>
          <w:i/>
          <w:lang w:val="en-US"/>
        </w:rPr>
        <w:t xml:space="preserve"> </w:t>
      </w:r>
      <w:r>
        <w:rPr>
          <w:lang w:val="en-US"/>
        </w:rPr>
        <w:t>(</w:t>
      </w:r>
      <w:del w:id="51" w:author="Bru Sascha" w:date="2013-07-09T14:47:00Z">
        <w:r w:rsidDel="00944CC7">
          <w:rPr>
            <w:lang w:val="en-US"/>
          </w:rPr>
          <w:delText xml:space="preserve">1932; </w:delText>
        </w:r>
      </w:del>
      <w:r w:rsidRPr="00944CC7">
        <w:rPr>
          <w:i/>
          <w:lang w:val="en-US"/>
          <w:rPrChange w:id="52" w:author="Bru Sascha" w:date="2013-07-09T14:47:00Z">
            <w:rPr>
              <w:lang w:val="en-US"/>
            </w:rPr>
          </w:rPrChange>
        </w:rPr>
        <w:t xml:space="preserve">Arthur </w:t>
      </w:r>
      <w:proofErr w:type="spellStart"/>
      <w:r w:rsidRPr="00944CC7">
        <w:rPr>
          <w:i/>
          <w:lang w:val="en-US"/>
          <w:rPrChange w:id="53" w:author="Bru Sascha" w:date="2013-07-09T14:47:00Z">
            <w:rPr>
              <w:lang w:val="en-US"/>
            </w:rPr>
          </w:rPrChange>
        </w:rPr>
        <w:t>Aronymus</w:t>
      </w:r>
      <w:proofErr w:type="spellEnd"/>
      <w:r w:rsidRPr="00944CC7">
        <w:rPr>
          <w:i/>
          <w:lang w:val="en-US"/>
          <w:rPrChange w:id="54" w:author="Bru Sascha" w:date="2013-07-09T14:47:00Z">
            <w:rPr>
              <w:lang w:val="en-US"/>
            </w:rPr>
          </w:rPrChange>
        </w:rPr>
        <w:t xml:space="preserve"> and his Fathers</w:t>
      </w:r>
      <w:ins w:id="55" w:author="Bru Sascha" w:date="2013-07-09T14:47:00Z">
        <w:r w:rsidR="00944CC7">
          <w:rPr>
            <w:lang w:val="en-US"/>
          </w:rPr>
          <w:t xml:space="preserve">, </w:t>
        </w:r>
        <w:r w:rsidR="00944CC7">
          <w:rPr>
            <w:lang w:val="en-US"/>
          </w:rPr>
          <w:t>1932</w:t>
        </w:r>
      </w:ins>
      <w:r>
        <w:rPr>
          <w:lang w:val="en-US"/>
        </w:rPr>
        <w:t>), which</w:t>
      </w:r>
      <w:r w:rsidRPr="00D12A6B">
        <w:rPr>
          <w:lang w:val="en-US"/>
        </w:rPr>
        <w:t xml:space="preserve"> </w:t>
      </w:r>
      <w:proofErr w:type="spellStart"/>
      <w:r>
        <w:rPr>
          <w:lang w:val="en-US"/>
        </w:rPr>
        <w:t>thematize</w:t>
      </w:r>
      <w:proofErr w:type="spellEnd"/>
      <w:r>
        <w:rPr>
          <w:lang w:val="en-US"/>
        </w:rPr>
        <w:t xml:space="preserve"> the relationship between Jews and Christians, increasingly respond to the anti-Semitic climate in Germany in the 1920s and early 1930s. Although they contain a message of hope of a possible harmony between the religions, they also convey an awareness of past hostility against the Jews and an even greater fear of a renewal of anti-Semitic violence</w:t>
      </w:r>
      <w:r>
        <w:rPr>
          <w:i/>
          <w:lang w:val="en-US"/>
        </w:rPr>
        <w:t xml:space="preserve">. </w:t>
      </w:r>
      <w:proofErr w:type="spellStart"/>
      <w:r>
        <w:rPr>
          <w:lang w:val="en-US"/>
        </w:rPr>
        <w:t>Lasker-Schüler</w:t>
      </w:r>
      <w:proofErr w:type="spellEnd"/>
      <w:r w:rsidRPr="00B27760">
        <w:rPr>
          <w:lang w:val="en-US"/>
        </w:rPr>
        <w:t xml:space="preserve"> emigrated to Zurich in 1933 after Hitler came to power, </w:t>
      </w:r>
      <w:r>
        <w:rPr>
          <w:lang w:val="en-US"/>
        </w:rPr>
        <w:t xml:space="preserve">then </w:t>
      </w:r>
      <w:r w:rsidRPr="00B27760">
        <w:rPr>
          <w:lang w:val="en-US"/>
        </w:rPr>
        <w:t xml:space="preserve">travelled </w:t>
      </w:r>
      <w:r>
        <w:rPr>
          <w:lang w:val="en-US"/>
        </w:rPr>
        <w:t xml:space="preserve">twice </w:t>
      </w:r>
      <w:r w:rsidRPr="00B27760">
        <w:rPr>
          <w:lang w:val="en-US"/>
        </w:rPr>
        <w:t xml:space="preserve">to </w:t>
      </w:r>
      <w:r>
        <w:rPr>
          <w:lang w:val="en-US"/>
        </w:rPr>
        <w:t>Palestine. On her third trip in 1939 she was</w:t>
      </w:r>
      <w:r w:rsidRPr="00B27760">
        <w:rPr>
          <w:lang w:val="en-US"/>
        </w:rPr>
        <w:t xml:space="preserve"> refused reentry to Switzerland </w:t>
      </w:r>
      <w:r>
        <w:rPr>
          <w:lang w:val="en-US"/>
        </w:rPr>
        <w:t>and settled in Jerusalem for good.</w:t>
      </w:r>
      <w:r w:rsidRPr="00B27760">
        <w:rPr>
          <w:lang w:val="en-US"/>
        </w:rPr>
        <w:t xml:space="preserve"> </w:t>
      </w:r>
      <w:r>
        <w:rPr>
          <w:lang w:val="en-US"/>
        </w:rPr>
        <w:t>She never really felt at home there, never learned Hebrew and nostalgically longed for a Germany that no longer existed. In the last years of her life s</w:t>
      </w:r>
      <w:r w:rsidRPr="00B27760">
        <w:rPr>
          <w:lang w:val="en-US"/>
        </w:rPr>
        <w:t xml:space="preserve">he </w:t>
      </w:r>
      <w:r>
        <w:rPr>
          <w:lang w:val="en-US"/>
        </w:rPr>
        <w:t xml:space="preserve">suffered from sickness, </w:t>
      </w:r>
      <w:r w:rsidRPr="00B27760">
        <w:rPr>
          <w:lang w:val="en-US"/>
        </w:rPr>
        <w:t>poverty and loneliness</w:t>
      </w:r>
      <w:r>
        <w:rPr>
          <w:lang w:val="en-US"/>
        </w:rPr>
        <w:t xml:space="preserve">. </w:t>
      </w:r>
      <w:r w:rsidRPr="00B27760">
        <w:rPr>
          <w:lang w:val="en-US"/>
        </w:rPr>
        <w:t>She died in 1945 and was</w:t>
      </w:r>
      <w:r>
        <w:rPr>
          <w:lang w:val="en-US"/>
        </w:rPr>
        <w:t xml:space="preserve"> buried on the Mount of Olives. </w:t>
      </w:r>
      <w:bookmarkStart w:id="56" w:name="_GoBack"/>
      <w:bookmarkEnd w:id="56"/>
    </w:p>
    <w:p w:rsidR="002604B5" w:rsidRPr="002604B5" w:rsidRDefault="002604B5" w:rsidP="002604B5">
      <w:pPr>
        <w:rPr>
          <w:ins w:id="57" w:author="Bru Sascha" w:date="2013-07-09T14:51:00Z"/>
          <w:b/>
          <w:lang w:val="en-US"/>
          <w:rPrChange w:id="58" w:author="Bru Sascha" w:date="2013-07-09T14:51:00Z">
            <w:rPr>
              <w:ins w:id="59" w:author="Bru Sascha" w:date="2013-07-09T14:51:00Z"/>
              <w:lang w:val="en-US"/>
            </w:rPr>
          </w:rPrChange>
        </w:rPr>
      </w:pPr>
      <w:commentRangeStart w:id="60"/>
      <w:ins w:id="61" w:author="Bru Sascha" w:date="2013-07-09T14:51:00Z">
        <w:r w:rsidRPr="002604B5">
          <w:rPr>
            <w:b/>
            <w:highlight w:val="yellow"/>
            <w:lang w:val="en-US"/>
            <w:rPrChange w:id="62" w:author="Bru Sascha" w:date="2013-07-09T14:51:00Z">
              <w:rPr>
                <w:highlight w:val="yellow"/>
                <w:lang w:val="en-US"/>
              </w:rPr>
            </w:rPrChange>
          </w:rPr>
          <w:t>References and further reading</w:t>
        </w:r>
      </w:ins>
    </w:p>
    <w:p w:rsidR="002604B5" w:rsidRDefault="002604B5" w:rsidP="002604B5">
      <w:pPr>
        <w:rPr>
          <w:ins w:id="63" w:author="Bru Sascha" w:date="2013-07-09T14:51:00Z"/>
          <w:lang w:val="en-US"/>
        </w:rPr>
      </w:pPr>
    </w:p>
    <w:p w:rsidR="002604B5" w:rsidRPr="002604B5" w:rsidRDefault="002604B5" w:rsidP="002604B5">
      <w:pPr>
        <w:rPr>
          <w:ins w:id="64" w:author="Bru Sascha" w:date="2013-07-09T14:51:00Z"/>
          <w:b/>
          <w:lang w:val="en-US"/>
          <w:rPrChange w:id="65" w:author="Bru Sascha" w:date="2013-07-09T14:51:00Z">
            <w:rPr>
              <w:ins w:id="66" w:author="Bru Sascha" w:date="2013-07-09T14:51:00Z"/>
              <w:lang w:val="en-US"/>
            </w:rPr>
          </w:rPrChange>
        </w:rPr>
      </w:pPr>
      <w:proofErr w:type="spellStart"/>
      <w:ins w:id="67" w:author="Bru Sascha" w:date="2013-07-09T14:51:00Z">
        <w:r w:rsidRPr="002604B5">
          <w:rPr>
            <w:b/>
            <w:highlight w:val="yellow"/>
            <w:lang w:val="en-US"/>
            <w:rPrChange w:id="68" w:author="Bru Sascha" w:date="2013-07-09T14:51:00Z">
              <w:rPr>
                <w:highlight w:val="yellow"/>
                <w:lang w:val="en-US"/>
              </w:rPr>
            </w:rPrChange>
          </w:rPr>
          <w:t>Paratextual</w:t>
        </w:r>
        <w:proofErr w:type="spellEnd"/>
        <w:r w:rsidRPr="002604B5">
          <w:rPr>
            <w:b/>
            <w:highlight w:val="yellow"/>
            <w:lang w:val="en-US"/>
            <w:rPrChange w:id="69" w:author="Bru Sascha" w:date="2013-07-09T14:51:00Z">
              <w:rPr>
                <w:highlight w:val="yellow"/>
                <w:lang w:val="en-US"/>
              </w:rPr>
            </w:rPrChange>
          </w:rPr>
          <w:t xml:space="preserve"> material</w:t>
        </w:r>
        <w:commentRangeEnd w:id="60"/>
        <w:r w:rsidRPr="002604B5">
          <w:rPr>
            <w:rStyle w:val="CommentReference"/>
            <w:b/>
            <w:rPrChange w:id="70" w:author="Bru Sascha" w:date="2013-07-09T14:51:00Z">
              <w:rPr>
                <w:rStyle w:val="CommentReference"/>
              </w:rPr>
            </w:rPrChange>
          </w:rPr>
          <w:commentReference w:id="60"/>
        </w:r>
      </w:ins>
    </w:p>
    <w:p w:rsidR="00916532" w:rsidRPr="00A339D9" w:rsidRDefault="00916532" w:rsidP="00916532">
      <w:pPr>
        <w:pStyle w:val="NormalWeb"/>
        <w:spacing w:line="480" w:lineRule="auto"/>
        <w:rPr>
          <w:color w:val="000000"/>
          <w:lang w:val="en-US"/>
        </w:rPr>
      </w:pPr>
    </w:p>
    <w:p w:rsidR="007D61A3" w:rsidRPr="00302B38" w:rsidRDefault="007D61A3">
      <w:pPr>
        <w:rPr>
          <w:lang w:val="en-US"/>
        </w:rPr>
      </w:pPr>
    </w:p>
    <w:sectPr w:rsidR="007D61A3" w:rsidRPr="00302B38" w:rsidSect="007D61A3">
      <w:headerReference w:type="default" r:id="rId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Bru Sascha" w:date="2013-07-09T14:48:00Z" w:initials="BS">
    <w:p w:rsidR="00944CC7" w:rsidRPr="00944CC7" w:rsidRDefault="00944CC7">
      <w:pPr>
        <w:pStyle w:val="CommentText"/>
        <w:rPr>
          <w:lang w:val="en-GB"/>
        </w:rPr>
      </w:pPr>
      <w:r>
        <w:rPr>
          <w:rStyle w:val="CommentReference"/>
        </w:rPr>
        <w:annotationRef/>
      </w:r>
      <w:r w:rsidRPr="00944CC7">
        <w:rPr>
          <w:rStyle w:val="CommentReference"/>
          <w:lang w:val="en-GB"/>
        </w:rPr>
        <w:t>N</w:t>
      </w:r>
      <w:r>
        <w:rPr>
          <w:rStyle w:val="CommentReference"/>
          <w:lang w:val="en-GB"/>
        </w:rPr>
        <w:t>o notes please</w:t>
      </w:r>
    </w:p>
  </w:comment>
  <w:comment w:id="18" w:author="Bru Sascha" w:date="2013-07-09T14:48:00Z" w:initials="BS">
    <w:p w:rsidR="00944CC7" w:rsidRPr="00944CC7" w:rsidRDefault="00944CC7">
      <w:pPr>
        <w:pStyle w:val="CommentText"/>
        <w:rPr>
          <w:lang w:val="en-GB"/>
        </w:rPr>
      </w:pPr>
      <w:r>
        <w:rPr>
          <w:rStyle w:val="CommentReference"/>
        </w:rPr>
        <w:annotationRef/>
      </w:r>
      <w:r w:rsidRPr="00944CC7">
        <w:rPr>
          <w:rStyle w:val="CommentReference"/>
          <w:lang w:val="en-GB"/>
        </w:rPr>
        <w:t>No notes please</w:t>
      </w:r>
    </w:p>
  </w:comment>
  <w:comment w:id="60" w:author="Bru Sascha" w:date="2013-07-09T14:51:00Z" w:initials="BS">
    <w:p w:rsidR="002604B5" w:rsidRPr="002604B5" w:rsidRDefault="002604B5" w:rsidP="002604B5">
      <w:pPr>
        <w:pStyle w:val="CommentText"/>
        <w:rPr>
          <w:lang w:val="en-GB"/>
        </w:rPr>
      </w:pPr>
      <w:r>
        <w:rPr>
          <w:rStyle w:val="CommentReference"/>
        </w:rPr>
        <w:annotationRef/>
      </w:r>
      <w:r w:rsidRPr="002604B5">
        <w:rPr>
          <w:lang w:val="en-GB"/>
        </w:rPr>
        <w:t>See accompanying mail</w:t>
      </w:r>
      <w:r w:rsidRPr="002604B5">
        <w:rPr>
          <w:lang w:val="en-GB"/>
        </w:rPr>
        <w:t xml:space="preserve"> on how to finalise these last two sections. </w:t>
      </w:r>
      <w:r>
        <w:rPr>
          <w:lang w:val="en-GB"/>
        </w:rPr>
        <w:t>Thanks, Vivian, for this very nice entry.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CC4" w:rsidRDefault="00C56CC4" w:rsidP="00302B38">
      <w:r>
        <w:separator/>
      </w:r>
    </w:p>
  </w:endnote>
  <w:endnote w:type="continuationSeparator" w:id="0">
    <w:p w:rsidR="00C56CC4" w:rsidRDefault="00C56CC4" w:rsidP="00302B38">
      <w:r>
        <w:continuationSeparator/>
      </w:r>
    </w:p>
  </w:endnote>
  <w:endnote w:id="1">
    <w:p w:rsidR="00302B38" w:rsidRPr="00A43BE4" w:rsidDel="002604B5" w:rsidRDefault="00302B38" w:rsidP="00302B38">
      <w:pPr>
        <w:pStyle w:val="EndnoteText"/>
        <w:rPr>
          <w:del w:id="14" w:author="Bru Sascha" w:date="2013-07-09T14:50:00Z"/>
          <w:sz w:val="24"/>
          <w:szCs w:val="24"/>
          <w:lang w:val="en-US"/>
        </w:rPr>
      </w:pPr>
      <w:del w:id="15" w:author="Bru Sascha" w:date="2013-07-09T14:50:00Z">
        <w:r w:rsidRPr="00976ACA" w:rsidDel="002604B5">
          <w:rPr>
            <w:rStyle w:val="EndnoteReference"/>
          </w:rPr>
          <w:endnoteRef/>
        </w:r>
        <w:r w:rsidRPr="00976ACA" w:rsidDel="002604B5">
          <w:delText xml:space="preserve"> </w:delText>
        </w:r>
        <w:r w:rsidRPr="00976ACA" w:rsidDel="002604B5">
          <w:rPr>
            <w:sz w:val="24"/>
            <w:szCs w:val="24"/>
          </w:rPr>
          <w:delText xml:space="preserve">Yehuda Amichai in his preface to </w:delText>
        </w:r>
        <w:r w:rsidRPr="00976ACA" w:rsidDel="002604B5">
          <w:rPr>
            <w:sz w:val="24"/>
            <w:szCs w:val="24"/>
            <w:lang w:val="en-US"/>
          </w:rPr>
          <w:delText>Else Lasker-Schüler</w:delText>
        </w:r>
        <w:r w:rsidRPr="00D6711E" w:rsidDel="002604B5">
          <w:rPr>
            <w:sz w:val="24"/>
            <w:szCs w:val="24"/>
            <w:lang w:val="en-US"/>
          </w:rPr>
          <w:delText>,</w:delText>
        </w:r>
        <w:r w:rsidRPr="00976ACA" w:rsidDel="002604B5">
          <w:rPr>
            <w:i/>
            <w:sz w:val="24"/>
            <w:szCs w:val="24"/>
            <w:lang w:val="en-US"/>
          </w:rPr>
          <w:delText xml:space="preserve"> Hebrew Ballads and other Poems, </w:delText>
        </w:r>
        <w:r w:rsidRPr="00976ACA" w:rsidDel="002604B5">
          <w:rPr>
            <w:sz w:val="24"/>
            <w:szCs w:val="24"/>
            <w:lang w:val="en-US"/>
          </w:rPr>
          <w:delText>transl. and ed. Audri Durchslag and Jeanne Litman-Demeestère</w:delText>
        </w:r>
        <w:r w:rsidRPr="00D6711E" w:rsidDel="002604B5">
          <w:rPr>
            <w:sz w:val="24"/>
            <w:szCs w:val="24"/>
            <w:lang w:val="en-US"/>
          </w:rPr>
          <w:delText xml:space="preserve"> (Philadelphia:</w:delText>
        </w:r>
        <w:r w:rsidRPr="00976ACA" w:rsidDel="002604B5">
          <w:rPr>
            <w:sz w:val="24"/>
            <w:szCs w:val="24"/>
            <w:lang w:val="en-US"/>
          </w:rPr>
          <w:delText xml:space="preserve"> The Jewish Publication Society of America</w:delText>
        </w:r>
        <w:r w:rsidRPr="00D6711E" w:rsidDel="002604B5">
          <w:rPr>
            <w:sz w:val="24"/>
            <w:szCs w:val="24"/>
            <w:lang w:val="en-US"/>
          </w:rPr>
          <w:delText xml:space="preserve">, </w:delText>
        </w:r>
        <w:r w:rsidRPr="00976ACA" w:rsidDel="002604B5">
          <w:rPr>
            <w:sz w:val="24"/>
            <w:szCs w:val="24"/>
            <w:lang w:val="en-US"/>
          </w:rPr>
          <w:delText>1980</w:delText>
        </w:r>
        <w:r w:rsidRPr="00D6711E" w:rsidDel="002604B5">
          <w:rPr>
            <w:sz w:val="24"/>
            <w:szCs w:val="24"/>
            <w:lang w:val="en-US"/>
          </w:rPr>
          <w:delText>),</w:delText>
        </w:r>
        <w:r w:rsidRPr="00976ACA" w:rsidDel="002604B5">
          <w:rPr>
            <w:sz w:val="24"/>
            <w:szCs w:val="24"/>
            <w:lang w:val="en-US"/>
          </w:rPr>
          <w:delText xml:space="preserve"> xi. Future references to this volume in the text as (HB, page number).</w:delText>
        </w:r>
      </w:del>
    </w:p>
    <w:p w:rsidR="00302B38" w:rsidRPr="00B10666" w:rsidDel="002604B5" w:rsidRDefault="00302B38" w:rsidP="00302B38">
      <w:pPr>
        <w:pStyle w:val="EndnoteText"/>
        <w:rPr>
          <w:del w:id="16" w:author="Bru Sascha" w:date="2013-07-09T14:50:00Z"/>
          <w:highlight w:val="yellow"/>
          <w:lang w:val="en-US"/>
        </w:rPr>
      </w:pPr>
    </w:p>
  </w:endnote>
  <w:endnote w:id="2">
    <w:p w:rsidR="00302B38" w:rsidRPr="00B10666" w:rsidDel="00944CC7" w:rsidRDefault="00302B38" w:rsidP="00302B38">
      <w:pPr>
        <w:pStyle w:val="EndnoteText"/>
        <w:rPr>
          <w:del w:id="20" w:author="Bru Sascha" w:date="2013-07-09T14:48:00Z"/>
          <w:sz w:val="24"/>
          <w:szCs w:val="24"/>
          <w:highlight w:val="yellow"/>
          <w:lang w:val="de-DE"/>
        </w:rPr>
      </w:pPr>
      <w:del w:id="21" w:author="Bru Sascha" w:date="2013-07-09T14:48:00Z">
        <w:r w:rsidRPr="00027A58" w:rsidDel="00944CC7">
          <w:rPr>
            <w:rStyle w:val="EndnoteReference"/>
            <w:sz w:val="24"/>
            <w:szCs w:val="24"/>
          </w:rPr>
          <w:endnoteRef/>
        </w:r>
        <w:r w:rsidRPr="00027A58" w:rsidDel="00944CC7">
          <w:rPr>
            <w:sz w:val="24"/>
            <w:szCs w:val="24"/>
            <w:lang w:val="en-US"/>
          </w:rPr>
          <w:delText xml:space="preserve"> In a letter to Felice Bauer from 12 February 1913 Franz Kafka writes that he “can’t stand her poetry” and that he “always imagines her “drunk and dragging herself every night from one café to the other.”  </w:delText>
        </w:r>
        <w:r w:rsidRPr="00D6711E" w:rsidDel="00944CC7">
          <w:rPr>
            <w:rStyle w:val="Emphasis"/>
            <w:i w:val="0"/>
            <w:sz w:val="24"/>
            <w:szCs w:val="24"/>
            <w:lang w:val="en-US"/>
          </w:rPr>
          <w:delText>Franz Kafka,</w:delText>
        </w:r>
        <w:r w:rsidRPr="00D6711E" w:rsidDel="00944CC7">
          <w:rPr>
            <w:i/>
            <w:iCs/>
            <w:sz w:val="24"/>
            <w:szCs w:val="24"/>
            <w:lang w:val="en-US"/>
          </w:rPr>
          <w:delText xml:space="preserve"> Briefe 1913 – März 1914</w:delText>
        </w:r>
        <w:r w:rsidRPr="00027A58" w:rsidDel="00944CC7">
          <w:rPr>
            <w:rStyle w:val="Emphasis"/>
            <w:i w:val="0"/>
            <w:color w:val="38372B"/>
            <w:sz w:val="24"/>
            <w:szCs w:val="24"/>
            <w:lang w:val="en-US"/>
          </w:rPr>
          <w:delText xml:space="preserve"> </w:delText>
        </w:r>
        <w:r w:rsidRPr="00D6711E" w:rsidDel="00944CC7">
          <w:rPr>
            <w:rStyle w:val="Emphasis"/>
            <w:i w:val="0"/>
            <w:color w:val="38372B"/>
            <w:sz w:val="24"/>
            <w:szCs w:val="24"/>
            <w:lang w:val="en-US"/>
          </w:rPr>
          <w:delText>(</w:delText>
        </w:r>
        <w:r w:rsidRPr="00027A58" w:rsidDel="00944CC7">
          <w:rPr>
            <w:rStyle w:val="Emphasis"/>
            <w:i w:val="0"/>
            <w:color w:val="38372B"/>
            <w:sz w:val="24"/>
            <w:szCs w:val="24"/>
            <w:lang w:val="en-US"/>
          </w:rPr>
          <w:delText>Frankfurt am Main</w:delText>
        </w:r>
        <w:r w:rsidRPr="00D6711E" w:rsidDel="00944CC7">
          <w:rPr>
            <w:rStyle w:val="Emphasis"/>
            <w:i w:val="0"/>
            <w:color w:val="38372B"/>
            <w:sz w:val="24"/>
            <w:szCs w:val="24"/>
            <w:lang w:val="en-US"/>
          </w:rPr>
          <w:delText>:</w:delText>
        </w:r>
        <w:r w:rsidRPr="00027A58" w:rsidDel="00944CC7">
          <w:rPr>
            <w:rStyle w:val="Emphasis"/>
            <w:i w:val="0"/>
            <w:color w:val="38372B"/>
            <w:sz w:val="24"/>
            <w:szCs w:val="24"/>
            <w:lang w:val="en-US"/>
          </w:rPr>
          <w:delText xml:space="preserve"> Fischer</w:delText>
        </w:r>
        <w:r w:rsidRPr="00D6711E" w:rsidDel="00944CC7">
          <w:rPr>
            <w:rStyle w:val="Emphasis"/>
            <w:i w:val="0"/>
            <w:color w:val="38372B"/>
            <w:sz w:val="24"/>
            <w:szCs w:val="24"/>
            <w:lang w:val="en-US"/>
          </w:rPr>
          <w:delText>,</w:delText>
        </w:r>
        <w:r w:rsidRPr="00027A58" w:rsidDel="00944CC7">
          <w:rPr>
            <w:rStyle w:val="Emphasis"/>
            <w:i w:val="0"/>
            <w:color w:val="38372B"/>
            <w:sz w:val="24"/>
            <w:szCs w:val="24"/>
            <w:lang w:val="en-US"/>
          </w:rPr>
          <w:delText xml:space="preserve"> 1999</w:delText>
        </w:r>
        <w:r w:rsidRPr="00D6711E" w:rsidDel="00944CC7">
          <w:rPr>
            <w:rStyle w:val="Emphasis"/>
            <w:i w:val="0"/>
            <w:color w:val="38372B"/>
            <w:sz w:val="24"/>
            <w:szCs w:val="24"/>
            <w:lang w:val="en-US"/>
          </w:rPr>
          <w:delText>)</w:delText>
        </w:r>
        <w:r w:rsidRPr="00027A58" w:rsidDel="00944CC7">
          <w:rPr>
            <w:rStyle w:val="Emphasis"/>
            <w:i w:val="0"/>
            <w:color w:val="38372B"/>
            <w:sz w:val="24"/>
            <w:szCs w:val="24"/>
            <w:lang w:val="en-US"/>
          </w:rPr>
          <w:delText xml:space="preserve"> 88</w:delText>
        </w:r>
        <w:r w:rsidRPr="00027A58" w:rsidDel="00944CC7">
          <w:rPr>
            <w:i/>
            <w:sz w:val="24"/>
            <w:szCs w:val="24"/>
            <w:lang w:val="en-US"/>
          </w:rPr>
          <w:delText>.</w:delText>
        </w:r>
        <w:r w:rsidRPr="00A43BE4" w:rsidDel="00944CC7">
          <w:rPr>
            <w:sz w:val="24"/>
            <w:szCs w:val="24"/>
            <w:lang w:val="en-US"/>
          </w:rPr>
          <w:delText xml:space="preserve">  In a letter to a friend, Walter Benjamin describes her countenance as “empty and sick – hysterical.” </w:delText>
        </w:r>
        <w:r w:rsidRPr="00A43BE4" w:rsidDel="00944CC7">
          <w:rPr>
            <w:sz w:val="24"/>
            <w:szCs w:val="24"/>
            <w:lang w:val="de-DE"/>
          </w:rPr>
          <w:delText xml:space="preserve">Walter Benjamin, </w:delText>
        </w:r>
        <w:r w:rsidRPr="00A43BE4" w:rsidDel="00944CC7">
          <w:rPr>
            <w:i/>
            <w:sz w:val="24"/>
            <w:szCs w:val="24"/>
            <w:lang w:val="de-DE"/>
          </w:rPr>
          <w:delText>Gesammelte Briefe</w:delText>
        </w:r>
        <w:r w:rsidRPr="00A43BE4" w:rsidDel="00944CC7">
          <w:rPr>
            <w:sz w:val="24"/>
            <w:szCs w:val="24"/>
            <w:lang w:val="de-DE"/>
          </w:rPr>
          <w:delText xml:space="preserve">, </w:delText>
        </w:r>
        <w:r w:rsidRPr="00D6711E" w:rsidDel="00944CC7">
          <w:rPr>
            <w:i/>
            <w:sz w:val="24"/>
            <w:szCs w:val="24"/>
            <w:lang w:val="de-DE"/>
          </w:rPr>
          <w:delText>vol. 1</w:delText>
        </w:r>
        <w:r w:rsidRPr="00027A58" w:rsidDel="00944CC7">
          <w:rPr>
            <w:sz w:val="24"/>
            <w:szCs w:val="24"/>
            <w:lang w:val="de-DE"/>
          </w:rPr>
          <w:delText xml:space="preserve"> </w:delText>
        </w:r>
        <w:r w:rsidRPr="00D6711E" w:rsidDel="00944CC7">
          <w:rPr>
            <w:sz w:val="24"/>
            <w:szCs w:val="24"/>
            <w:lang w:val="de-DE"/>
          </w:rPr>
          <w:delText xml:space="preserve">(Frankfurt am Main: </w:delText>
        </w:r>
        <w:r w:rsidRPr="00027A58" w:rsidDel="00944CC7">
          <w:rPr>
            <w:sz w:val="24"/>
            <w:szCs w:val="24"/>
            <w:lang w:val="de-DE"/>
          </w:rPr>
          <w:delText>Suhrkamp</w:delText>
        </w:r>
        <w:r w:rsidRPr="00D6711E" w:rsidDel="00944CC7">
          <w:rPr>
            <w:sz w:val="24"/>
            <w:szCs w:val="24"/>
            <w:lang w:val="de-DE"/>
          </w:rPr>
          <w:delText xml:space="preserve">, </w:delText>
        </w:r>
        <w:r w:rsidRPr="00027A58" w:rsidDel="00944CC7">
          <w:rPr>
            <w:sz w:val="24"/>
            <w:szCs w:val="24"/>
            <w:lang w:val="de-DE"/>
          </w:rPr>
          <w:delText>1995</w:delText>
        </w:r>
        <w:r w:rsidRPr="00D6711E" w:rsidDel="00944CC7">
          <w:rPr>
            <w:sz w:val="24"/>
            <w:szCs w:val="24"/>
            <w:lang w:val="de-DE"/>
          </w:rPr>
          <w:delText>),</w:delText>
        </w:r>
        <w:r w:rsidRPr="00027A58" w:rsidDel="00944CC7">
          <w:rPr>
            <w:sz w:val="24"/>
            <w:szCs w:val="24"/>
            <w:lang w:val="de-DE"/>
          </w:rPr>
          <w:delText xml:space="preserve"> 241.</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CC4" w:rsidRDefault="00C56CC4" w:rsidP="00302B38">
      <w:r>
        <w:separator/>
      </w:r>
    </w:p>
  </w:footnote>
  <w:footnote w:type="continuationSeparator" w:id="0">
    <w:p w:rsidR="00C56CC4" w:rsidRDefault="00C56CC4" w:rsidP="00302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32166"/>
      <w:docPartObj>
        <w:docPartGallery w:val="Page Numbers (Top of Page)"/>
        <w:docPartUnique/>
      </w:docPartObj>
    </w:sdtPr>
    <w:sdtEndPr/>
    <w:sdtContent>
      <w:p w:rsidR="00302B38" w:rsidRDefault="00391829">
        <w:pPr>
          <w:pStyle w:val="Header"/>
          <w:jc w:val="center"/>
        </w:pPr>
        <w:del w:id="71" w:author="Bru Sascha" w:date="2013-07-09T14:44:00Z">
          <w:r w:rsidDel="00944CC7">
            <w:fldChar w:fldCharType="begin"/>
          </w:r>
          <w:r w:rsidDel="00944CC7">
            <w:delInstrText xml:space="preserve"> PAGE   \* MERGEFORMAT </w:delInstrText>
          </w:r>
          <w:r w:rsidDel="00944CC7">
            <w:fldChar w:fldCharType="separate"/>
          </w:r>
          <w:r w:rsidR="00944CC7" w:rsidDel="00944CC7">
            <w:rPr>
              <w:noProof/>
            </w:rPr>
            <w:delText>1</w:delText>
          </w:r>
          <w:r w:rsidDel="00944CC7">
            <w:rPr>
              <w:noProof/>
            </w:rPr>
            <w:fldChar w:fldCharType="end"/>
          </w:r>
        </w:del>
      </w:p>
    </w:sdtContent>
  </w:sdt>
  <w:p w:rsidR="00302B38" w:rsidRDefault="00302B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38"/>
    <w:rsid w:val="002604B5"/>
    <w:rsid w:val="00302B38"/>
    <w:rsid w:val="003359EF"/>
    <w:rsid w:val="00391829"/>
    <w:rsid w:val="00552E07"/>
    <w:rsid w:val="0056281D"/>
    <w:rsid w:val="0059196A"/>
    <w:rsid w:val="005A4A18"/>
    <w:rsid w:val="007D61A3"/>
    <w:rsid w:val="007E12F8"/>
    <w:rsid w:val="00916532"/>
    <w:rsid w:val="00944CC7"/>
    <w:rsid w:val="00A208C5"/>
    <w:rsid w:val="00C56CC4"/>
    <w:rsid w:val="00DE4813"/>
    <w:rsid w:val="00E765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8"/>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38"/>
    <w:pPr>
      <w:spacing w:after="0" w:line="240" w:lineRule="auto"/>
    </w:pPr>
    <w:rPr>
      <w:rFonts w:eastAsia="Times New Roman"/>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2B38"/>
    <w:pPr>
      <w:spacing w:before="100" w:beforeAutospacing="1" w:after="100" w:afterAutospacing="1"/>
    </w:pPr>
    <w:rPr>
      <w:lang w:val="nl-BE" w:eastAsia="nl-BE"/>
    </w:rPr>
  </w:style>
  <w:style w:type="character" w:styleId="Emphasis">
    <w:name w:val="Emphasis"/>
    <w:basedOn w:val="DefaultParagraphFont"/>
    <w:uiPriority w:val="20"/>
    <w:qFormat/>
    <w:rsid w:val="00302B38"/>
    <w:rPr>
      <w:i/>
      <w:iCs/>
    </w:rPr>
  </w:style>
  <w:style w:type="paragraph" w:styleId="EndnoteText">
    <w:name w:val="endnote text"/>
    <w:aliases w:val="VRSW_Endnotentext"/>
    <w:basedOn w:val="Normal"/>
    <w:link w:val="EndnoteTextChar"/>
    <w:semiHidden/>
    <w:rsid w:val="00302B38"/>
    <w:pPr>
      <w:widowControl w:val="0"/>
    </w:pPr>
    <w:rPr>
      <w:snapToGrid w:val="0"/>
      <w:sz w:val="20"/>
      <w:szCs w:val="20"/>
      <w:lang w:val="en-GB" w:eastAsia="en-US"/>
    </w:rPr>
  </w:style>
  <w:style w:type="character" w:customStyle="1" w:styleId="EndnoteTextChar">
    <w:name w:val="Endnote Text Char"/>
    <w:aliases w:val="VRSW_Endnotentext Char"/>
    <w:basedOn w:val="DefaultParagraphFont"/>
    <w:link w:val="EndnoteText"/>
    <w:semiHidden/>
    <w:rsid w:val="00302B38"/>
    <w:rPr>
      <w:rFonts w:eastAsia="Times New Roman"/>
      <w:snapToGrid w:val="0"/>
      <w:sz w:val="20"/>
      <w:szCs w:val="20"/>
      <w:lang w:val="en-GB"/>
    </w:rPr>
  </w:style>
  <w:style w:type="character" w:styleId="EndnoteReference">
    <w:name w:val="endnote reference"/>
    <w:basedOn w:val="DefaultParagraphFont"/>
    <w:rsid w:val="00302B38"/>
    <w:rPr>
      <w:vertAlign w:val="superscript"/>
    </w:rPr>
  </w:style>
  <w:style w:type="paragraph" w:styleId="Header">
    <w:name w:val="header"/>
    <w:basedOn w:val="Normal"/>
    <w:link w:val="HeaderChar"/>
    <w:uiPriority w:val="99"/>
    <w:unhideWhenUsed/>
    <w:rsid w:val="00302B38"/>
    <w:pPr>
      <w:tabs>
        <w:tab w:val="center" w:pos="4536"/>
        <w:tab w:val="right" w:pos="9072"/>
      </w:tabs>
    </w:pPr>
  </w:style>
  <w:style w:type="character" w:customStyle="1" w:styleId="HeaderChar">
    <w:name w:val="Header Char"/>
    <w:basedOn w:val="DefaultParagraphFont"/>
    <w:link w:val="Header"/>
    <w:uiPriority w:val="99"/>
    <w:rsid w:val="00302B38"/>
    <w:rPr>
      <w:rFonts w:eastAsia="Times New Roman"/>
      <w:szCs w:val="24"/>
      <w:lang w:val="fr-FR" w:eastAsia="fr-FR"/>
    </w:rPr>
  </w:style>
  <w:style w:type="paragraph" w:styleId="Footer">
    <w:name w:val="footer"/>
    <w:basedOn w:val="Normal"/>
    <w:link w:val="FooterChar"/>
    <w:uiPriority w:val="99"/>
    <w:unhideWhenUsed/>
    <w:rsid w:val="00302B38"/>
    <w:pPr>
      <w:tabs>
        <w:tab w:val="center" w:pos="4536"/>
        <w:tab w:val="right" w:pos="9072"/>
      </w:tabs>
    </w:pPr>
  </w:style>
  <w:style w:type="character" w:customStyle="1" w:styleId="FooterChar">
    <w:name w:val="Footer Char"/>
    <w:basedOn w:val="DefaultParagraphFont"/>
    <w:link w:val="Footer"/>
    <w:uiPriority w:val="99"/>
    <w:rsid w:val="00302B38"/>
    <w:rPr>
      <w:rFonts w:eastAsia="Times New Roman"/>
      <w:szCs w:val="24"/>
      <w:lang w:val="fr-FR" w:eastAsia="fr-FR"/>
    </w:rPr>
  </w:style>
  <w:style w:type="paragraph" w:styleId="BalloonText">
    <w:name w:val="Balloon Text"/>
    <w:basedOn w:val="Normal"/>
    <w:link w:val="BalloonTextChar"/>
    <w:uiPriority w:val="99"/>
    <w:semiHidden/>
    <w:unhideWhenUsed/>
    <w:rsid w:val="00944CC7"/>
    <w:rPr>
      <w:rFonts w:ascii="Tahoma" w:hAnsi="Tahoma" w:cs="Tahoma"/>
      <w:sz w:val="16"/>
      <w:szCs w:val="16"/>
    </w:rPr>
  </w:style>
  <w:style w:type="character" w:customStyle="1" w:styleId="BalloonTextChar">
    <w:name w:val="Balloon Text Char"/>
    <w:basedOn w:val="DefaultParagraphFont"/>
    <w:link w:val="BalloonText"/>
    <w:uiPriority w:val="99"/>
    <w:semiHidden/>
    <w:rsid w:val="00944CC7"/>
    <w:rPr>
      <w:rFonts w:ascii="Tahoma" w:eastAsia="Times New Roman" w:hAnsi="Tahoma" w:cs="Tahoma"/>
      <w:sz w:val="16"/>
      <w:szCs w:val="16"/>
      <w:lang w:val="fr-FR" w:eastAsia="fr-FR"/>
    </w:rPr>
  </w:style>
  <w:style w:type="character" w:styleId="CommentReference">
    <w:name w:val="annotation reference"/>
    <w:basedOn w:val="DefaultParagraphFont"/>
    <w:uiPriority w:val="99"/>
    <w:semiHidden/>
    <w:unhideWhenUsed/>
    <w:rsid w:val="00944CC7"/>
    <w:rPr>
      <w:sz w:val="16"/>
      <w:szCs w:val="16"/>
    </w:rPr>
  </w:style>
  <w:style w:type="paragraph" w:styleId="CommentText">
    <w:name w:val="annotation text"/>
    <w:basedOn w:val="Normal"/>
    <w:link w:val="CommentTextChar"/>
    <w:uiPriority w:val="99"/>
    <w:semiHidden/>
    <w:unhideWhenUsed/>
    <w:rsid w:val="00944CC7"/>
    <w:rPr>
      <w:sz w:val="20"/>
      <w:szCs w:val="20"/>
    </w:rPr>
  </w:style>
  <w:style w:type="character" w:customStyle="1" w:styleId="CommentTextChar">
    <w:name w:val="Comment Text Char"/>
    <w:basedOn w:val="DefaultParagraphFont"/>
    <w:link w:val="CommentText"/>
    <w:uiPriority w:val="99"/>
    <w:semiHidden/>
    <w:rsid w:val="00944CC7"/>
    <w:rPr>
      <w:rFonts w:eastAsia="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944CC7"/>
    <w:rPr>
      <w:b/>
      <w:bCs/>
    </w:rPr>
  </w:style>
  <w:style w:type="character" w:customStyle="1" w:styleId="CommentSubjectChar">
    <w:name w:val="Comment Subject Char"/>
    <w:basedOn w:val="CommentTextChar"/>
    <w:link w:val="CommentSubject"/>
    <w:uiPriority w:val="99"/>
    <w:semiHidden/>
    <w:rsid w:val="00944CC7"/>
    <w:rPr>
      <w:rFonts w:eastAsia="Times New Roman"/>
      <w:b/>
      <w:bCs/>
      <w:sz w:val="20"/>
      <w:szCs w:val="20"/>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8"/>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38"/>
    <w:pPr>
      <w:spacing w:after="0" w:line="240" w:lineRule="auto"/>
    </w:pPr>
    <w:rPr>
      <w:rFonts w:eastAsia="Times New Roman"/>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2B38"/>
    <w:pPr>
      <w:spacing w:before="100" w:beforeAutospacing="1" w:after="100" w:afterAutospacing="1"/>
    </w:pPr>
    <w:rPr>
      <w:lang w:val="nl-BE" w:eastAsia="nl-BE"/>
    </w:rPr>
  </w:style>
  <w:style w:type="character" w:styleId="Emphasis">
    <w:name w:val="Emphasis"/>
    <w:basedOn w:val="DefaultParagraphFont"/>
    <w:uiPriority w:val="20"/>
    <w:qFormat/>
    <w:rsid w:val="00302B38"/>
    <w:rPr>
      <w:i/>
      <w:iCs/>
    </w:rPr>
  </w:style>
  <w:style w:type="paragraph" w:styleId="EndnoteText">
    <w:name w:val="endnote text"/>
    <w:aliases w:val="VRSW_Endnotentext"/>
    <w:basedOn w:val="Normal"/>
    <w:link w:val="EndnoteTextChar"/>
    <w:semiHidden/>
    <w:rsid w:val="00302B38"/>
    <w:pPr>
      <w:widowControl w:val="0"/>
    </w:pPr>
    <w:rPr>
      <w:snapToGrid w:val="0"/>
      <w:sz w:val="20"/>
      <w:szCs w:val="20"/>
      <w:lang w:val="en-GB" w:eastAsia="en-US"/>
    </w:rPr>
  </w:style>
  <w:style w:type="character" w:customStyle="1" w:styleId="EndnoteTextChar">
    <w:name w:val="Endnote Text Char"/>
    <w:aliases w:val="VRSW_Endnotentext Char"/>
    <w:basedOn w:val="DefaultParagraphFont"/>
    <w:link w:val="EndnoteText"/>
    <w:semiHidden/>
    <w:rsid w:val="00302B38"/>
    <w:rPr>
      <w:rFonts w:eastAsia="Times New Roman"/>
      <w:snapToGrid w:val="0"/>
      <w:sz w:val="20"/>
      <w:szCs w:val="20"/>
      <w:lang w:val="en-GB"/>
    </w:rPr>
  </w:style>
  <w:style w:type="character" w:styleId="EndnoteReference">
    <w:name w:val="endnote reference"/>
    <w:basedOn w:val="DefaultParagraphFont"/>
    <w:rsid w:val="00302B38"/>
    <w:rPr>
      <w:vertAlign w:val="superscript"/>
    </w:rPr>
  </w:style>
  <w:style w:type="paragraph" w:styleId="Header">
    <w:name w:val="header"/>
    <w:basedOn w:val="Normal"/>
    <w:link w:val="HeaderChar"/>
    <w:uiPriority w:val="99"/>
    <w:unhideWhenUsed/>
    <w:rsid w:val="00302B38"/>
    <w:pPr>
      <w:tabs>
        <w:tab w:val="center" w:pos="4536"/>
        <w:tab w:val="right" w:pos="9072"/>
      </w:tabs>
    </w:pPr>
  </w:style>
  <w:style w:type="character" w:customStyle="1" w:styleId="HeaderChar">
    <w:name w:val="Header Char"/>
    <w:basedOn w:val="DefaultParagraphFont"/>
    <w:link w:val="Header"/>
    <w:uiPriority w:val="99"/>
    <w:rsid w:val="00302B38"/>
    <w:rPr>
      <w:rFonts w:eastAsia="Times New Roman"/>
      <w:szCs w:val="24"/>
      <w:lang w:val="fr-FR" w:eastAsia="fr-FR"/>
    </w:rPr>
  </w:style>
  <w:style w:type="paragraph" w:styleId="Footer">
    <w:name w:val="footer"/>
    <w:basedOn w:val="Normal"/>
    <w:link w:val="FooterChar"/>
    <w:uiPriority w:val="99"/>
    <w:unhideWhenUsed/>
    <w:rsid w:val="00302B38"/>
    <w:pPr>
      <w:tabs>
        <w:tab w:val="center" w:pos="4536"/>
        <w:tab w:val="right" w:pos="9072"/>
      </w:tabs>
    </w:pPr>
  </w:style>
  <w:style w:type="character" w:customStyle="1" w:styleId="FooterChar">
    <w:name w:val="Footer Char"/>
    <w:basedOn w:val="DefaultParagraphFont"/>
    <w:link w:val="Footer"/>
    <w:uiPriority w:val="99"/>
    <w:rsid w:val="00302B38"/>
    <w:rPr>
      <w:rFonts w:eastAsia="Times New Roman"/>
      <w:szCs w:val="24"/>
      <w:lang w:val="fr-FR" w:eastAsia="fr-FR"/>
    </w:rPr>
  </w:style>
  <w:style w:type="paragraph" w:styleId="BalloonText">
    <w:name w:val="Balloon Text"/>
    <w:basedOn w:val="Normal"/>
    <w:link w:val="BalloonTextChar"/>
    <w:uiPriority w:val="99"/>
    <w:semiHidden/>
    <w:unhideWhenUsed/>
    <w:rsid w:val="00944CC7"/>
    <w:rPr>
      <w:rFonts w:ascii="Tahoma" w:hAnsi="Tahoma" w:cs="Tahoma"/>
      <w:sz w:val="16"/>
      <w:szCs w:val="16"/>
    </w:rPr>
  </w:style>
  <w:style w:type="character" w:customStyle="1" w:styleId="BalloonTextChar">
    <w:name w:val="Balloon Text Char"/>
    <w:basedOn w:val="DefaultParagraphFont"/>
    <w:link w:val="BalloonText"/>
    <w:uiPriority w:val="99"/>
    <w:semiHidden/>
    <w:rsid w:val="00944CC7"/>
    <w:rPr>
      <w:rFonts w:ascii="Tahoma" w:eastAsia="Times New Roman" w:hAnsi="Tahoma" w:cs="Tahoma"/>
      <w:sz w:val="16"/>
      <w:szCs w:val="16"/>
      <w:lang w:val="fr-FR" w:eastAsia="fr-FR"/>
    </w:rPr>
  </w:style>
  <w:style w:type="character" w:styleId="CommentReference">
    <w:name w:val="annotation reference"/>
    <w:basedOn w:val="DefaultParagraphFont"/>
    <w:uiPriority w:val="99"/>
    <w:semiHidden/>
    <w:unhideWhenUsed/>
    <w:rsid w:val="00944CC7"/>
    <w:rPr>
      <w:sz w:val="16"/>
      <w:szCs w:val="16"/>
    </w:rPr>
  </w:style>
  <w:style w:type="paragraph" w:styleId="CommentText">
    <w:name w:val="annotation text"/>
    <w:basedOn w:val="Normal"/>
    <w:link w:val="CommentTextChar"/>
    <w:uiPriority w:val="99"/>
    <w:semiHidden/>
    <w:unhideWhenUsed/>
    <w:rsid w:val="00944CC7"/>
    <w:rPr>
      <w:sz w:val="20"/>
      <w:szCs w:val="20"/>
    </w:rPr>
  </w:style>
  <w:style w:type="character" w:customStyle="1" w:styleId="CommentTextChar">
    <w:name w:val="Comment Text Char"/>
    <w:basedOn w:val="DefaultParagraphFont"/>
    <w:link w:val="CommentText"/>
    <w:uiPriority w:val="99"/>
    <w:semiHidden/>
    <w:rsid w:val="00944CC7"/>
    <w:rPr>
      <w:rFonts w:eastAsia="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944CC7"/>
    <w:rPr>
      <w:b/>
      <w:bCs/>
    </w:rPr>
  </w:style>
  <w:style w:type="character" w:customStyle="1" w:styleId="CommentSubjectChar">
    <w:name w:val="Comment Subject Char"/>
    <w:basedOn w:val="CommentTextChar"/>
    <w:link w:val="CommentSubject"/>
    <w:uiPriority w:val="99"/>
    <w:semiHidden/>
    <w:rsid w:val="00944CC7"/>
    <w:rPr>
      <w:rFonts w:eastAsia="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Katholieke Universiteit Leuven</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dc:creator>
  <cp:lastModifiedBy>Bru Sascha</cp:lastModifiedBy>
  <cp:revision>6</cp:revision>
  <cp:lastPrinted>2013-06-15T15:07:00Z</cp:lastPrinted>
  <dcterms:created xsi:type="dcterms:W3CDTF">2013-06-15T14:28:00Z</dcterms:created>
  <dcterms:modified xsi:type="dcterms:W3CDTF">2013-07-09T12:52:00Z</dcterms:modified>
</cp:coreProperties>
</file>