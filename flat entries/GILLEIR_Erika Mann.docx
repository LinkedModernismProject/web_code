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4F3" w:rsidRPr="00F734F3" w:rsidRDefault="00F734F3" w:rsidP="009701EE">
      <w:pPr>
        <w:spacing w:after="0" w:line="240" w:lineRule="auto"/>
        <w:rPr>
          <w:ins w:id="0" w:author="Bru Sascha" w:date="2013-07-09T12:40:00Z"/>
          <w:lang w:val="en-US"/>
          <w:rPrChange w:id="1" w:author="Bru Sascha" w:date="2013-07-09T12:40:00Z">
            <w:rPr>
              <w:ins w:id="2" w:author="Bru Sascha" w:date="2013-07-09T12:40:00Z"/>
              <w:b/>
              <w:lang w:val="en-US"/>
            </w:rPr>
          </w:rPrChange>
        </w:rPr>
      </w:pPr>
      <w:ins w:id="3" w:author="Bru Sascha" w:date="2013-07-09T12:40:00Z">
        <w:r w:rsidRPr="00F734F3">
          <w:rPr>
            <w:lang w:val="en-US"/>
            <w:rPrChange w:id="4" w:author="Bru Sascha" w:date="2013-07-09T12:40:00Z">
              <w:rPr>
                <w:b/>
                <w:lang w:val="en-US"/>
              </w:rPr>
            </w:rPrChange>
          </w:rPr>
          <w:t>Anke Gilleir</w:t>
        </w:r>
      </w:ins>
    </w:p>
    <w:p w:rsidR="00F734F3" w:rsidRDefault="00F734F3" w:rsidP="009701EE">
      <w:pPr>
        <w:spacing w:after="0" w:line="240" w:lineRule="auto"/>
        <w:rPr>
          <w:ins w:id="5" w:author="Bru Sascha" w:date="2013-07-09T12:40:00Z"/>
          <w:b/>
          <w:lang w:val="en-US"/>
        </w:rPr>
      </w:pPr>
    </w:p>
    <w:p w:rsidR="001F50A4" w:rsidRPr="001F50A4" w:rsidRDefault="00F734F3" w:rsidP="009701EE">
      <w:pPr>
        <w:spacing w:after="0" w:line="240" w:lineRule="auto"/>
        <w:rPr>
          <w:b/>
          <w:lang w:val="en-US"/>
        </w:rPr>
      </w:pPr>
      <w:ins w:id="6" w:author="Bru Sascha" w:date="2013-07-09T12:40:00Z">
        <w:r w:rsidRPr="001F50A4">
          <w:rPr>
            <w:b/>
            <w:lang w:val="en-US"/>
          </w:rPr>
          <w:t>Mann</w:t>
        </w:r>
        <w:r>
          <w:rPr>
            <w:b/>
            <w:lang w:val="en-US"/>
          </w:rPr>
          <w:t>,</w:t>
        </w:r>
        <w:r w:rsidRPr="001F50A4">
          <w:rPr>
            <w:b/>
            <w:lang w:val="en-US"/>
          </w:rPr>
          <w:t xml:space="preserve"> </w:t>
        </w:r>
      </w:ins>
      <w:r w:rsidR="0038536C" w:rsidRPr="001F50A4">
        <w:rPr>
          <w:b/>
          <w:lang w:val="en-US"/>
        </w:rPr>
        <w:t xml:space="preserve">Erika </w:t>
      </w:r>
      <w:del w:id="7" w:author="Bru Sascha" w:date="2013-07-09T12:40:00Z">
        <w:r w:rsidR="0038536C" w:rsidRPr="001F50A4" w:rsidDel="00F734F3">
          <w:rPr>
            <w:b/>
            <w:lang w:val="en-US"/>
          </w:rPr>
          <w:delText xml:space="preserve">Mann </w:delText>
        </w:r>
      </w:del>
      <w:r w:rsidR="0038536C" w:rsidRPr="001F50A4">
        <w:rPr>
          <w:b/>
          <w:lang w:val="en-US"/>
        </w:rPr>
        <w:t>(1905-1969)</w:t>
      </w:r>
      <w:r w:rsidR="009701EE" w:rsidRPr="001F50A4">
        <w:rPr>
          <w:b/>
          <w:lang w:val="en-US"/>
        </w:rPr>
        <w:t xml:space="preserve"> </w:t>
      </w:r>
    </w:p>
    <w:p w:rsidR="00F734F3" w:rsidRDefault="00F734F3" w:rsidP="009701EE">
      <w:pPr>
        <w:spacing w:after="0" w:line="240" w:lineRule="auto"/>
        <w:rPr>
          <w:ins w:id="8" w:author="Bru Sascha" w:date="2013-07-09T12:40:00Z"/>
          <w:lang w:val="en-US"/>
        </w:rPr>
      </w:pPr>
    </w:p>
    <w:p w:rsidR="00432821" w:rsidRPr="0038536C" w:rsidRDefault="001F50A4" w:rsidP="009701EE">
      <w:pPr>
        <w:spacing w:after="0" w:line="240" w:lineRule="auto"/>
        <w:rPr>
          <w:lang w:val="en-US"/>
        </w:rPr>
      </w:pPr>
      <w:r>
        <w:rPr>
          <w:lang w:val="en-US"/>
        </w:rPr>
        <w:t xml:space="preserve">Erika Mann </w:t>
      </w:r>
      <w:r w:rsidR="009701EE">
        <w:rPr>
          <w:lang w:val="en-US"/>
        </w:rPr>
        <w:t>was the</w:t>
      </w:r>
      <w:r w:rsidR="00DC58AF">
        <w:rPr>
          <w:lang w:val="en-US"/>
        </w:rPr>
        <w:t xml:space="preserve"> </w:t>
      </w:r>
      <w:r w:rsidR="0038536C" w:rsidRPr="0038536C">
        <w:rPr>
          <w:lang w:val="en-US"/>
        </w:rPr>
        <w:t xml:space="preserve">eldest </w:t>
      </w:r>
      <w:r w:rsidR="004B09BE">
        <w:rPr>
          <w:lang w:val="en-US"/>
        </w:rPr>
        <w:t xml:space="preserve">of six </w:t>
      </w:r>
      <w:r w:rsidR="0038536C" w:rsidRPr="0038536C">
        <w:rPr>
          <w:lang w:val="en-US"/>
        </w:rPr>
        <w:t>child</w:t>
      </w:r>
      <w:r w:rsidR="004B09BE">
        <w:rPr>
          <w:lang w:val="en-US"/>
        </w:rPr>
        <w:t>ren</w:t>
      </w:r>
      <w:r w:rsidR="0038536C">
        <w:rPr>
          <w:lang w:val="en-US"/>
        </w:rPr>
        <w:t xml:space="preserve"> of </w:t>
      </w:r>
      <w:r w:rsidR="004B09BE">
        <w:rPr>
          <w:lang w:val="en-US"/>
        </w:rPr>
        <w:t xml:space="preserve">the </w:t>
      </w:r>
      <w:r w:rsidR="00BA7C77">
        <w:rPr>
          <w:lang w:val="en-US"/>
        </w:rPr>
        <w:t>German  Nobel priz</w:t>
      </w:r>
      <w:r w:rsidR="0038536C">
        <w:rPr>
          <w:lang w:val="en-US"/>
        </w:rPr>
        <w:t xml:space="preserve">e winning author Thomas Mann and his wife Katia </w:t>
      </w:r>
      <w:proofErr w:type="spellStart"/>
      <w:r w:rsidR="0038536C">
        <w:rPr>
          <w:lang w:val="en-US"/>
        </w:rPr>
        <w:t>Pringsheim</w:t>
      </w:r>
      <w:proofErr w:type="spellEnd"/>
      <w:r w:rsidR="004B09BE">
        <w:rPr>
          <w:lang w:val="en-US"/>
        </w:rPr>
        <w:t>. S</w:t>
      </w:r>
      <w:r w:rsidR="00AE543F">
        <w:rPr>
          <w:lang w:val="en-US"/>
        </w:rPr>
        <w:t>he</w:t>
      </w:r>
      <w:r w:rsidR="009701EE">
        <w:rPr>
          <w:lang w:val="en-US"/>
        </w:rPr>
        <w:t xml:space="preserve"> became</w:t>
      </w:r>
      <w:r w:rsidR="009E1C9F">
        <w:rPr>
          <w:lang w:val="en-US"/>
        </w:rPr>
        <w:t xml:space="preserve"> </w:t>
      </w:r>
      <w:r w:rsidR="0038536C">
        <w:rPr>
          <w:lang w:val="en-US"/>
        </w:rPr>
        <w:t xml:space="preserve">well-known as </w:t>
      </w:r>
      <w:r w:rsidR="00DC58AF">
        <w:rPr>
          <w:lang w:val="en-US"/>
        </w:rPr>
        <w:t xml:space="preserve">a </w:t>
      </w:r>
      <w:proofErr w:type="spellStart"/>
      <w:r w:rsidR="0038536C">
        <w:rPr>
          <w:lang w:val="en-US"/>
        </w:rPr>
        <w:t>cabaretière</w:t>
      </w:r>
      <w:proofErr w:type="spellEnd"/>
      <w:r w:rsidR="009701EE">
        <w:rPr>
          <w:lang w:val="en-US"/>
        </w:rPr>
        <w:t>, writer of children's books</w:t>
      </w:r>
      <w:r w:rsidR="0038536C">
        <w:rPr>
          <w:lang w:val="en-US"/>
        </w:rPr>
        <w:t xml:space="preserve"> and </w:t>
      </w:r>
      <w:r w:rsidR="009701EE">
        <w:rPr>
          <w:lang w:val="en-US"/>
        </w:rPr>
        <w:t xml:space="preserve">most of all </w:t>
      </w:r>
      <w:r w:rsidR="00987957">
        <w:rPr>
          <w:lang w:val="en-US"/>
        </w:rPr>
        <w:t xml:space="preserve">as a </w:t>
      </w:r>
      <w:r w:rsidR="0038536C">
        <w:rPr>
          <w:lang w:val="en-US"/>
        </w:rPr>
        <w:t xml:space="preserve">political journalist </w:t>
      </w:r>
      <w:r w:rsidR="00DC58AF">
        <w:rPr>
          <w:lang w:val="en-US"/>
        </w:rPr>
        <w:t xml:space="preserve">who strongly opposed </w:t>
      </w:r>
      <w:r w:rsidR="0038536C">
        <w:rPr>
          <w:lang w:val="en-US"/>
        </w:rPr>
        <w:t>National Socialism</w:t>
      </w:r>
      <w:r w:rsidR="00DC58AF">
        <w:rPr>
          <w:lang w:val="en-US"/>
        </w:rPr>
        <w:t>. Mann started her career as an actress and came in the spotlight of public attention</w:t>
      </w:r>
      <w:r w:rsidR="009E1C9F">
        <w:rPr>
          <w:lang w:val="en-US"/>
        </w:rPr>
        <w:t xml:space="preserve"> in 1925 when </w:t>
      </w:r>
      <w:r w:rsidR="00C546D1">
        <w:rPr>
          <w:lang w:val="en-US"/>
        </w:rPr>
        <w:t xml:space="preserve">she </w:t>
      </w:r>
      <w:r w:rsidR="009E1C9F">
        <w:rPr>
          <w:lang w:val="en-US"/>
        </w:rPr>
        <w:t xml:space="preserve">played a leading role in </w:t>
      </w:r>
      <w:proofErr w:type="spellStart"/>
      <w:r w:rsidR="009E1C9F" w:rsidRPr="009E1C9F">
        <w:rPr>
          <w:i/>
          <w:lang w:val="en-US"/>
        </w:rPr>
        <w:t>Anja</w:t>
      </w:r>
      <w:proofErr w:type="spellEnd"/>
      <w:r w:rsidR="009E1C9F" w:rsidRPr="009E1C9F">
        <w:rPr>
          <w:i/>
          <w:lang w:val="en-US"/>
        </w:rPr>
        <w:t xml:space="preserve"> und Esther</w:t>
      </w:r>
      <w:r w:rsidR="009E1C9F">
        <w:rPr>
          <w:lang w:val="en-US"/>
        </w:rPr>
        <w:t xml:space="preserve"> (1925, </w:t>
      </w:r>
      <w:proofErr w:type="spellStart"/>
      <w:r w:rsidR="00987957">
        <w:rPr>
          <w:lang w:val="en-US"/>
        </w:rPr>
        <w:t>Münchener</w:t>
      </w:r>
      <w:proofErr w:type="spellEnd"/>
      <w:r w:rsidR="00987957">
        <w:rPr>
          <w:lang w:val="en-US"/>
        </w:rPr>
        <w:t xml:space="preserve"> </w:t>
      </w:r>
      <w:proofErr w:type="spellStart"/>
      <w:r w:rsidR="00987957">
        <w:rPr>
          <w:lang w:val="en-US"/>
        </w:rPr>
        <w:t>Kammerspiele</w:t>
      </w:r>
      <w:proofErr w:type="spellEnd"/>
      <w:r w:rsidR="009E1C9F">
        <w:rPr>
          <w:lang w:val="en-US"/>
        </w:rPr>
        <w:t xml:space="preserve">), </w:t>
      </w:r>
      <w:r w:rsidR="00C546D1">
        <w:rPr>
          <w:lang w:val="en-US"/>
        </w:rPr>
        <w:t xml:space="preserve">a play </w:t>
      </w:r>
      <w:r w:rsidR="009E1C9F">
        <w:rPr>
          <w:lang w:val="en-US"/>
        </w:rPr>
        <w:t xml:space="preserve">written by her brother Klaus </w:t>
      </w:r>
      <w:r w:rsidR="009701EE">
        <w:rPr>
          <w:lang w:val="en-US"/>
        </w:rPr>
        <w:t>about the semi-incestuous re</w:t>
      </w:r>
      <w:r w:rsidR="00987957">
        <w:rPr>
          <w:lang w:val="en-US"/>
        </w:rPr>
        <w:t>la</w:t>
      </w:r>
      <w:r w:rsidR="009701EE">
        <w:rPr>
          <w:lang w:val="en-US"/>
        </w:rPr>
        <w:t>tionship between youngsters in a "</w:t>
      </w:r>
      <w:proofErr w:type="spellStart"/>
      <w:r w:rsidR="00987957">
        <w:rPr>
          <w:lang w:val="en-US"/>
        </w:rPr>
        <w:t>Erholungsheim</w:t>
      </w:r>
      <w:proofErr w:type="spellEnd"/>
      <w:r w:rsidR="00987957">
        <w:rPr>
          <w:lang w:val="en-US"/>
        </w:rPr>
        <w:t xml:space="preserve"> </w:t>
      </w:r>
      <w:proofErr w:type="spellStart"/>
      <w:r w:rsidR="00987957">
        <w:rPr>
          <w:lang w:val="en-US"/>
        </w:rPr>
        <w:t>für</w:t>
      </w:r>
      <w:proofErr w:type="spellEnd"/>
      <w:r w:rsidR="00987957">
        <w:rPr>
          <w:lang w:val="en-US"/>
        </w:rPr>
        <w:t xml:space="preserve"> </w:t>
      </w:r>
      <w:proofErr w:type="spellStart"/>
      <w:r w:rsidR="00987957">
        <w:rPr>
          <w:lang w:val="en-US"/>
        </w:rPr>
        <w:t>gefallene</w:t>
      </w:r>
      <w:proofErr w:type="spellEnd"/>
      <w:r w:rsidR="00987957">
        <w:rPr>
          <w:lang w:val="en-US"/>
        </w:rPr>
        <w:t xml:space="preserve"> Kinder" (sanatorium for fallen children). The energ</w:t>
      </w:r>
      <w:r w:rsidR="00AE543F">
        <w:rPr>
          <w:lang w:val="en-US"/>
        </w:rPr>
        <w:t xml:space="preserve">etic Mann pursued her career in theatre </w:t>
      </w:r>
      <w:r w:rsidR="00987957">
        <w:rPr>
          <w:lang w:val="en-US"/>
        </w:rPr>
        <w:t xml:space="preserve">and film with varying success. </w:t>
      </w:r>
      <w:r w:rsidR="00AE543F">
        <w:rPr>
          <w:lang w:val="en-US"/>
        </w:rPr>
        <w:t xml:space="preserve">In 1928 she </w:t>
      </w:r>
      <w:r w:rsidR="00A8784F">
        <w:rPr>
          <w:lang w:val="en-US"/>
        </w:rPr>
        <w:t xml:space="preserve">made a </w:t>
      </w:r>
      <w:r w:rsidR="00AE543F">
        <w:rPr>
          <w:lang w:val="en-US"/>
        </w:rPr>
        <w:t xml:space="preserve">journey around the world with her brother Klaus about which they </w:t>
      </w:r>
      <w:r>
        <w:rPr>
          <w:lang w:val="en-US"/>
        </w:rPr>
        <w:t>wrote</w:t>
      </w:r>
      <w:r w:rsidR="00AE543F">
        <w:rPr>
          <w:lang w:val="en-US"/>
        </w:rPr>
        <w:t xml:space="preserve"> the travel account </w:t>
      </w:r>
      <w:proofErr w:type="spellStart"/>
      <w:r w:rsidR="00AE543F" w:rsidRPr="001F50A4">
        <w:rPr>
          <w:i/>
          <w:lang w:val="en-US"/>
        </w:rPr>
        <w:t>Rundherum</w:t>
      </w:r>
      <w:proofErr w:type="spellEnd"/>
      <w:r w:rsidR="00AE543F">
        <w:rPr>
          <w:lang w:val="en-US"/>
        </w:rPr>
        <w:t xml:space="preserve"> (All the way round). </w:t>
      </w:r>
      <w:r>
        <w:rPr>
          <w:lang w:val="en-US"/>
        </w:rPr>
        <w:t xml:space="preserve">It was the first of </w:t>
      </w:r>
      <w:r w:rsidR="00AA129E">
        <w:rPr>
          <w:lang w:val="en-US"/>
        </w:rPr>
        <w:t>several</w:t>
      </w:r>
      <w:r>
        <w:rPr>
          <w:lang w:val="en-US"/>
        </w:rPr>
        <w:t xml:space="preserve"> long journeys through Europe, North </w:t>
      </w:r>
      <w:r w:rsidR="008F0761">
        <w:rPr>
          <w:lang w:val="en-US"/>
        </w:rPr>
        <w:t>Af</w:t>
      </w:r>
      <w:r>
        <w:rPr>
          <w:lang w:val="en-US"/>
        </w:rPr>
        <w:t xml:space="preserve">rica and Asia in the following years. Next to being an actress Erika Mann became a prolific writer of reviews, commentaries, </w:t>
      </w:r>
      <w:r w:rsidR="00AA129E">
        <w:rPr>
          <w:lang w:val="en-US"/>
        </w:rPr>
        <w:t xml:space="preserve">and </w:t>
      </w:r>
      <w:r>
        <w:rPr>
          <w:lang w:val="en-US"/>
        </w:rPr>
        <w:t>stories for the periodical press</w:t>
      </w:r>
      <w:r w:rsidR="004B09BE">
        <w:rPr>
          <w:lang w:val="en-US"/>
        </w:rPr>
        <w:t xml:space="preserve"> of the Weimar Republic</w:t>
      </w:r>
      <w:r w:rsidR="00AA129E">
        <w:rPr>
          <w:lang w:val="en-US"/>
        </w:rPr>
        <w:t xml:space="preserve">. </w:t>
      </w:r>
      <w:r w:rsidR="007C386D">
        <w:rPr>
          <w:lang w:val="en-US"/>
        </w:rPr>
        <w:t xml:space="preserve">She published her first children's book </w:t>
      </w:r>
      <w:proofErr w:type="spellStart"/>
      <w:r w:rsidR="007C386D" w:rsidRPr="006E422D">
        <w:rPr>
          <w:i/>
          <w:lang w:val="en-US"/>
        </w:rPr>
        <w:t>Stoffel</w:t>
      </w:r>
      <w:proofErr w:type="spellEnd"/>
      <w:r w:rsidR="007C386D" w:rsidRPr="006E422D">
        <w:rPr>
          <w:i/>
          <w:lang w:val="en-US"/>
        </w:rPr>
        <w:t xml:space="preserve"> </w:t>
      </w:r>
      <w:proofErr w:type="spellStart"/>
      <w:r w:rsidR="007C386D" w:rsidRPr="006E422D">
        <w:rPr>
          <w:i/>
          <w:lang w:val="en-US"/>
        </w:rPr>
        <w:t>fliegt</w:t>
      </w:r>
      <w:proofErr w:type="spellEnd"/>
      <w:r w:rsidR="007C386D" w:rsidRPr="006E422D">
        <w:rPr>
          <w:i/>
          <w:lang w:val="en-US"/>
        </w:rPr>
        <w:t xml:space="preserve"> </w:t>
      </w:r>
      <w:proofErr w:type="spellStart"/>
      <w:r w:rsidR="007C386D" w:rsidRPr="006E422D">
        <w:rPr>
          <w:i/>
          <w:lang w:val="en-US"/>
        </w:rPr>
        <w:t>übers</w:t>
      </w:r>
      <w:proofErr w:type="spellEnd"/>
      <w:r w:rsidR="007C386D" w:rsidRPr="006E422D">
        <w:rPr>
          <w:i/>
          <w:lang w:val="en-US"/>
        </w:rPr>
        <w:t xml:space="preserve"> Meer</w:t>
      </w:r>
      <w:r w:rsidR="007C386D">
        <w:rPr>
          <w:lang w:val="en-US"/>
        </w:rPr>
        <w:t xml:space="preserve"> </w:t>
      </w:r>
      <w:r w:rsidR="001D2C5E">
        <w:rPr>
          <w:lang w:val="en-US"/>
        </w:rPr>
        <w:t>(</w:t>
      </w:r>
      <w:proofErr w:type="spellStart"/>
      <w:r w:rsidR="001D2C5E" w:rsidRPr="001D2C5E">
        <w:rPr>
          <w:i/>
          <w:lang w:val="en-US"/>
        </w:rPr>
        <w:t>Stoffel</w:t>
      </w:r>
      <w:proofErr w:type="spellEnd"/>
      <w:r w:rsidR="001D2C5E" w:rsidRPr="001D2C5E">
        <w:rPr>
          <w:i/>
          <w:lang w:val="en-US"/>
        </w:rPr>
        <w:t xml:space="preserve"> flies over the Sea</w:t>
      </w:r>
      <w:r w:rsidR="001D2C5E">
        <w:rPr>
          <w:lang w:val="en-US"/>
        </w:rPr>
        <w:t xml:space="preserve">) </w:t>
      </w:r>
      <w:r w:rsidR="007C386D">
        <w:rPr>
          <w:lang w:val="en-US"/>
        </w:rPr>
        <w:t xml:space="preserve">in 1932. </w:t>
      </w:r>
      <w:r w:rsidR="00AA129E">
        <w:rPr>
          <w:lang w:val="en-US"/>
        </w:rPr>
        <w:t xml:space="preserve">As National Socialism rose to power she was determined to swim against the tide. Together with the famous actress Therese </w:t>
      </w:r>
      <w:proofErr w:type="spellStart"/>
      <w:r w:rsidR="00AA129E">
        <w:rPr>
          <w:lang w:val="en-US"/>
        </w:rPr>
        <w:t>Giehse</w:t>
      </w:r>
      <w:proofErr w:type="spellEnd"/>
      <w:r w:rsidR="00A5525B">
        <w:rPr>
          <w:lang w:val="en-US"/>
        </w:rPr>
        <w:t xml:space="preserve"> Mann opened up her successful c</w:t>
      </w:r>
      <w:r w:rsidR="00AA129E">
        <w:rPr>
          <w:lang w:val="en-US"/>
        </w:rPr>
        <w:t xml:space="preserve">abaret "Die </w:t>
      </w:r>
      <w:proofErr w:type="spellStart"/>
      <w:r w:rsidR="00AA129E">
        <w:rPr>
          <w:lang w:val="en-US"/>
        </w:rPr>
        <w:t>Pfeffermühle</w:t>
      </w:r>
      <w:proofErr w:type="spellEnd"/>
      <w:r w:rsidR="00AA129E">
        <w:rPr>
          <w:lang w:val="en-US"/>
        </w:rPr>
        <w:t>" (the P</w:t>
      </w:r>
      <w:r w:rsidR="00370153">
        <w:rPr>
          <w:lang w:val="en-US"/>
        </w:rPr>
        <w:t>eppermill) in January 1933 in Mu</w:t>
      </w:r>
      <w:r w:rsidR="00AA129E">
        <w:rPr>
          <w:lang w:val="en-US"/>
        </w:rPr>
        <w:t>nich with a program consist</w:t>
      </w:r>
      <w:r w:rsidR="004B09BE">
        <w:rPr>
          <w:lang w:val="en-US"/>
        </w:rPr>
        <w:t xml:space="preserve">ing </w:t>
      </w:r>
      <w:r w:rsidR="00AA129E">
        <w:rPr>
          <w:lang w:val="en-US"/>
        </w:rPr>
        <w:t xml:space="preserve">of songs and sketches mostly written by herself. The Peppermill continued </w:t>
      </w:r>
      <w:r w:rsidR="004B09BE">
        <w:rPr>
          <w:lang w:val="en-US"/>
        </w:rPr>
        <w:t xml:space="preserve">its performances </w:t>
      </w:r>
      <w:r w:rsidR="00C120C1">
        <w:rPr>
          <w:lang w:val="en-US"/>
        </w:rPr>
        <w:t xml:space="preserve">successfully </w:t>
      </w:r>
      <w:r w:rsidR="00AA129E">
        <w:rPr>
          <w:lang w:val="en-US"/>
        </w:rPr>
        <w:t>in exile</w:t>
      </w:r>
      <w:r w:rsidR="004B09BE">
        <w:rPr>
          <w:lang w:val="en-US"/>
        </w:rPr>
        <w:t xml:space="preserve"> a</w:t>
      </w:r>
      <w:r w:rsidR="007C386D">
        <w:rPr>
          <w:lang w:val="en-US"/>
        </w:rPr>
        <w:t>fter M</w:t>
      </w:r>
      <w:r w:rsidR="004B09BE">
        <w:rPr>
          <w:lang w:val="en-US"/>
        </w:rPr>
        <w:t>arch 1933</w:t>
      </w:r>
      <w:r w:rsidR="004B748A">
        <w:rPr>
          <w:lang w:val="en-US"/>
        </w:rPr>
        <w:t xml:space="preserve"> but in the </w:t>
      </w:r>
      <w:r w:rsidR="004B09BE">
        <w:rPr>
          <w:lang w:val="en-US"/>
        </w:rPr>
        <w:t>United States, the Mann family's final refuge, the project had to be abandoned. In numerous radio speeches, public addresses and writings Erica Mann crusaded against National Socialism, enhancing public awareness of the brutality of the regime</w:t>
      </w:r>
      <w:r w:rsidR="006E422D">
        <w:rPr>
          <w:lang w:val="en-US"/>
        </w:rPr>
        <w:t xml:space="preserve"> with books </w:t>
      </w:r>
      <w:r w:rsidR="00A5525B">
        <w:rPr>
          <w:lang w:val="en-US"/>
        </w:rPr>
        <w:t>such as</w:t>
      </w:r>
      <w:r w:rsidR="006E422D">
        <w:rPr>
          <w:lang w:val="en-US"/>
        </w:rPr>
        <w:t xml:space="preserve"> </w:t>
      </w:r>
      <w:r w:rsidR="006E422D" w:rsidRPr="006E422D">
        <w:rPr>
          <w:i/>
          <w:lang w:val="en-US"/>
        </w:rPr>
        <w:t>School for Barbarians</w:t>
      </w:r>
      <w:r w:rsidR="00772E98" w:rsidRPr="00772E98">
        <w:rPr>
          <w:lang w:val="en-US"/>
        </w:rPr>
        <w:t xml:space="preserve"> and </w:t>
      </w:r>
      <w:r w:rsidR="00772E98">
        <w:rPr>
          <w:i/>
          <w:lang w:val="en-US"/>
        </w:rPr>
        <w:t>Escape to Life</w:t>
      </w:r>
      <w:r w:rsidR="004B09BE">
        <w:rPr>
          <w:lang w:val="en-US"/>
        </w:rPr>
        <w:t>. She became a war correspondent in 1943</w:t>
      </w:r>
      <w:r w:rsidR="007C386D">
        <w:rPr>
          <w:lang w:val="en-US"/>
        </w:rPr>
        <w:t xml:space="preserve"> </w:t>
      </w:r>
      <w:r w:rsidR="006E422D">
        <w:rPr>
          <w:lang w:val="en-US"/>
        </w:rPr>
        <w:t xml:space="preserve">and </w:t>
      </w:r>
      <w:r w:rsidR="004B09BE">
        <w:rPr>
          <w:lang w:val="en-US"/>
        </w:rPr>
        <w:t>witness</w:t>
      </w:r>
      <w:r w:rsidR="006E422D">
        <w:rPr>
          <w:lang w:val="en-US"/>
        </w:rPr>
        <w:t>ed</w:t>
      </w:r>
      <w:r w:rsidR="004B09BE">
        <w:rPr>
          <w:lang w:val="en-US"/>
        </w:rPr>
        <w:t xml:space="preserve"> </w:t>
      </w:r>
      <w:r w:rsidR="006E422D">
        <w:rPr>
          <w:lang w:val="en-US"/>
        </w:rPr>
        <w:t xml:space="preserve">the defeat of </w:t>
      </w:r>
      <w:r w:rsidR="004B09BE">
        <w:rPr>
          <w:lang w:val="en-US"/>
        </w:rPr>
        <w:t>Germany</w:t>
      </w:r>
      <w:r w:rsidR="007C386D">
        <w:rPr>
          <w:lang w:val="en-US"/>
        </w:rPr>
        <w:t xml:space="preserve"> </w:t>
      </w:r>
      <w:r w:rsidR="006E422D">
        <w:rPr>
          <w:lang w:val="en-US"/>
        </w:rPr>
        <w:t>in 1945</w:t>
      </w:r>
      <w:r w:rsidR="00002E9E">
        <w:rPr>
          <w:lang w:val="en-US"/>
        </w:rPr>
        <w:t xml:space="preserve">, the Nurnberg Trials </w:t>
      </w:r>
      <w:r w:rsidR="007C386D">
        <w:rPr>
          <w:lang w:val="en-US"/>
        </w:rPr>
        <w:t xml:space="preserve">and the shocking denial of guilt by large parts of </w:t>
      </w:r>
      <w:r w:rsidR="00002E9E">
        <w:rPr>
          <w:lang w:val="en-US"/>
        </w:rPr>
        <w:t>the</w:t>
      </w:r>
      <w:r w:rsidR="007C386D">
        <w:rPr>
          <w:lang w:val="en-US"/>
        </w:rPr>
        <w:t xml:space="preserve"> </w:t>
      </w:r>
      <w:r w:rsidR="00370153">
        <w:rPr>
          <w:lang w:val="en-US"/>
        </w:rPr>
        <w:t xml:space="preserve">German </w:t>
      </w:r>
      <w:r w:rsidR="007C386D">
        <w:rPr>
          <w:lang w:val="en-US"/>
        </w:rPr>
        <w:t>population.</w:t>
      </w:r>
      <w:r w:rsidR="006E422D">
        <w:rPr>
          <w:lang w:val="en-US"/>
        </w:rPr>
        <w:t xml:space="preserve"> </w:t>
      </w:r>
      <w:r w:rsidR="007C386D">
        <w:rPr>
          <w:lang w:val="en-US"/>
        </w:rPr>
        <w:t xml:space="preserve">In the following years Erika Mann became the closest collaborator of her father. She dedicated the rest of her life to Thomas Mann's work and image, documented his life in </w:t>
      </w:r>
      <w:r w:rsidR="009E7710">
        <w:rPr>
          <w:lang w:val="en-US"/>
        </w:rPr>
        <w:t xml:space="preserve">(self-censured) </w:t>
      </w:r>
      <w:r w:rsidR="007C386D">
        <w:rPr>
          <w:lang w:val="en-US"/>
        </w:rPr>
        <w:t xml:space="preserve">biographical writings and entrusted his legacy after his death. </w:t>
      </w:r>
    </w:p>
    <w:p w:rsidR="0038536C" w:rsidRDefault="0038536C" w:rsidP="009701EE">
      <w:pPr>
        <w:spacing w:after="0" w:line="240" w:lineRule="auto"/>
        <w:rPr>
          <w:lang w:val="en-US"/>
        </w:rPr>
      </w:pPr>
    </w:p>
    <w:p w:rsidR="001F50A4" w:rsidRPr="006E422D" w:rsidRDefault="001F50A4" w:rsidP="009701EE">
      <w:pPr>
        <w:spacing w:after="0" w:line="240" w:lineRule="auto"/>
        <w:rPr>
          <w:b/>
          <w:lang w:val="de-DE"/>
        </w:rPr>
      </w:pPr>
      <w:commentRangeStart w:id="9"/>
      <w:r w:rsidRPr="006E422D">
        <w:rPr>
          <w:b/>
          <w:lang w:val="de-DE"/>
        </w:rPr>
        <w:t xml:space="preserve">List </w:t>
      </w:r>
      <w:proofErr w:type="spellStart"/>
      <w:r w:rsidRPr="006E422D">
        <w:rPr>
          <w:b/>
          <w:lang w:val="de-DE"/>
        </w:rPr>
        <w:t>of</w:t>
      </w:r>
      <w:proofErr w:type="spellEnd"/>
      <w:r w:rsidRPr="006E422D">
        <w:rPr>
          <w:b/>
          <w:lang w:val="de-DE"/>
        </w:rPr>
        <w:t xml:space="preserve"> Works</w:t>
      </w:r>
      <w:commentRangeEnd w:id="9"/>
      <w:r w:rsidR="00F734F3">
        <w:rPr>
          <w:rStyle w:val="CommentReference"/>
        </w:rPr>
        <w:commentReference w:id="9"/>
      </w:r>
    </w:p>
    <w:p w:rsidR="003E3660" w:rsidRPr="00AE543F" w:rsidRDefault="003E3660" w:rsidP="009701EE">
      <w:pPr>
        <w:spacing w:after="0" w:line="240" w:lineRule="auto"/>
        <w:rPr>
          <w:lang w:val="de-DE"/>
        </w:rPr>
      </w:pPr>
      <w:r w:rsidRPr="001F50A4">
        <w:rPr>
          <w:i/>
          <w:lang w:val="de-DE"/>
        </w:rPr>
        <w:t>Rundherum</w:t>
      </w:r>
      <w:r w:rsidR="009C1E7C">
        <w:rPr>
          <w:lang w:val="de-DE"/>
        </w:rPr>
        <w:t xml:space="preserve"> </w:t>
      </w:r>
      <w:r w:rsidR="001D2C5E">
        <w:rPr>
          <w:lang w:val="de-DE"/>
        </w:rPr>
        <w:t xml:space="preserve">(1929), </w:t>
      </w:r>
      <w:proofErr w:type="spellStart"/>
      <w:r w:rsidR="001D2C5E">
        <w:rPr>
          <w:lang w:val="de-DE"/>
        </w:rPr>
        <w:t>w</w:t>
      </w:r>
      <w:r w:rsidRPr="001F50A4">
        <w:rPr>
          <w:lang w:val="de-DE"/>
        </w:rPr>
        <w:t>ith</w:t>
      </w:r>
      <w:proofErr w:type="spellEnd"/>
      <w:r w:rsidRPr="001F50A4">
        <w:rPr>
          <w:lang w:val="de-DE"/>
        </w:rPr>
        <w:t xml:space="preserve"> Klaus Mann. </w:t>
      </w:r>
      <w:r w:rsidRPr="00AE543F">
        <w:rPr>
          <w:lang w:val="de-DE"/>
        </w:rPr>
        <w:t>Berlin: Fischer</w:t>
      </w:r>
      <w:r w:rsidR="001D2C5E">
        <w:rPr>
          <w:lang w:val="de-DE"/>
        </w:rPr>
        <w:t>.</w:t>
      </w:r>
    </w:p>
    <w:p w:rsidR="009701EE" w:rsidRDefault="009701EE" w:rsidP="009701EE">
      <w:pPr>
        <w:spacing w:after="0" w:line="240" w:lineRule="auto"/>
        <w:rPr>
          <w:lang w:val="de-DE"/>
        </w:rPr>
      </w:pPr>
      <w:r w:rsidRPr="009701EE">
        <w:rPr>
          <w:i/>
          <w:lang w:val="de-DE"/>
        </w:rPr>
        <w:t>Stoffel  fliegt übers Meer</w:t>
      </w:r>
      <w:r w:rsidR="001D2C5E">
        <w:rPr>
          <w:lang w:val="de-DE"/>
        </w:rPr>
        <w:t xml:space="preserve"> (1932),</w:t>
      </w:r>
      <w:r w:rsidRPr="009701EE">
        <w:rPr>
          <w:lang w:val="de-DE"/>
        </w:rPr>
        <w:t xml:space="preserve"> S</w:t>
      </w:r>
      <w:r>
        <w:rPr>
          <w:lang w:val="de-DE"/>
        </w:rPr>
        <w:t>tuttgart: Levy &amp; Müller</w:t>
      </w:r>
      <w:r w:rsidR="001D2C5E">
        <w:rPr>
          <w:lang w:val="de-DE"/>
        </w:rPr>
        <w:t>.</w:t>
      </w:r>
    </w:p>
    <w:p w:rsidR="009701EE" w:rsidRPr="00AE543F" w:rsidRDefault="009701EE" w:rsidP="009701EE">
      <w:pPr>
        <w:spacing w:after="0" w:line="240" w:lineRule="auto"/>
        <w:rPr>
          <w:lang w:val="en-US"/>
        </w:rPr>
      </w:pPr>
      <w:r w:rsidRPr="009701EE">
        <w:rPr>
          <w:i/>
          <w:lang w:val="de-DE"/>
        </w:rPr>
        <w:t>Zehn Millionenen Kinder. Die Erziehung der Jugend im Dritten Reich</w:t>
      </w:r>
      <w:r w:rsidR="001D2C5E" w:rsidRPr="001D2C5E">
        <w:rPr>
          <w:lang w:val="de-DE"/>
        </w:rPr>
        <w:t xml:space="preserve"> (1938)</w:t>
      </w:r>
      <w:r w:rsidR="001D2C5E">
        <w:rPr>
          <w:lang w:val="de-DE"/>
        </w:rPr>
        <w:t xml:space="preserve">, </w:t>
      </w:r>
      <w:r w:rsidR="009C1E7C" w:rsidRPr="001D2C5E">
        <w:rPr>
          <w:lang w:val="de-DE"/>
        </w:rPr>
        <w:t xml:space="preserve">Amsterdam: </w:t>
      </w:r>
      <w:proofErr w:type="spellStart"/>
      <w:r w:rsidR="009C1E7C" w:rsidRPr="001D2C5E">
        <w:rPr>
          <w:lang w:val="de-DE"/>
        </w:rPr>
        <w:t>Querido</w:t>
      </w:r>
      <w:proofErr w:type="spellEnd"/>
      <w:r w:rsidR="009C1E7C" w:rsidRPr="001D2C5E">
        <w:rPr>
          <w:lang w:val="de-DE"/>
        </w:rPr>
        <w:t xml:space="preserve">  </w:t>
      </w:r>
      <w:r w:rsidRPr="001D2C5E">
        <w:rPr>
          <w:i/>
          <w:lang w:val="de-DE"/>
        </w:rPr>
        <w:t xml:space="preserve">School </w:t>
      </w:r>
      <w:proofErr w:type="spellStart"/>
      <w:r w:rsidRPr="001D2C5E">
        <w:rPr>
          <w:i/>
          <w:lang w:val="de-DE"/>
        </w:rPr>
        <w:t>for</w:t>
      </w:r>
      <w:proofErr w:type="spellEnd"/>
      <w:r w:rsidRPr="001D2C5E">
        <w:rPr>
          <w:i/>
          <w:lang w:val="de-DE"/>
        </w:rPr>
        <w:t xml:space="preserve"> </w:t>
      </w:r>
      <w:proofErr w:type="spellStart"/>
      <w:r w:rsidRPr="001D2C5E">
        <w:rPr>
          <w:i/>
          <w:lang w:val="de-DE"/>
        </w:rPr>
        <w:t>Barbarians</w:t>
      </w:r>
      <w:proofErr w:type="spellEnd"/>
      <w:r w:rsidRPr="001D2C5E">
        <w:rPr>
          <w:lang w:val="de-DE"/>
        </w:rPr>
        <w:t xml:space="preserve">. </w:t>
      </w:r>
      <w:r w:rsidRPr="00B025E3">
        <w:rPr>
          <w:lang w:val="en-US"/>
        </w:rPr>
        <w:t>Intro</w:t>
      </w:r>
      <w:r w:rsidR="006D7BE6" w:rsidRPr="00B025E3">
        <w:rPr>
          <w:lang w:val="en-US"/>
        </w:rPr>
        <w:t>ductio</w:t>
      </w:r>
      <w:r w:rsidR="006D7BE6" w:rsidRPr="00AE543F">
        <w:rPr>
          <w:lang w:val="en-US"/>
        </w:rPr>
        <w:t>n by</w:t>
      </w:r>
      <w:r w:rsidRPr="00AE543F">
        <w:rPr>
          <w:lang w:val="en-US"/>
        </w:rPr>
        <w:t xml:space="preserve"> Thomas Mann</w:t>
      </w:r>
      <w:r w:rsidR="00B025E3">
        <w:rPr>
          <w:lang w:val="en-US"/>
        </w:rPr>
        <w:t xml:space="preserve"> (1938), </w:t>
      </w:r>
      <w:r w:rsidR="009C1E7C">
        <w:rPr>
          <w:lang w:val="en-US"/>
        </w:rPr>
        <w:t>New York: Modern Age Books</w:t>
      </w:r>
    </w:p>
    <w:p w:rsidR="009701EE" w:rsidRDefault="009701EE" w:rsidP="009701EE">
      <w:pPr>
        <w:spacing w:after="0" w:line="240" w:lineRule="auto"/>
        <w:rPr>
          <w:lang w:val="en-US"/>
        </w:rPr>
      </w:pPr>
      <w:r w:rsidRPr="009701EE">
        <w:rPr>
          <w:i/>
          <w:lang w:val="en-US"/>
        </w:rPr>
        <w:t>Escape to Life</w:t>
      </w:r>
      <w:r w:rsidR="00B025E3">
        <w:rPr>
          <w:lang w:val="en-US"/>
        </w:rPr>
        <w:t xml:space="preserve"> (1939), w</w:t>
      </w:r>
      <w:r w:rsidRPr="009701EE">
        <w:rPr>
          <w:lang w:val="en-US"/>
        </w:rPr>
        <w:t>ith Klaus M</w:t>
      </w:r>
      <w:r>
        <w:rPr>
          <w:lang w:val="en-US"/>
        </w:rPr>
        <w:t>ann. Boston: Houghton Mifflin</w:t>
      </w:r>
    </w:p>
    <w:p w:rsidR="00987957" w:rsidRPr="00B025E3" w:rsidRDefault="00987957" w:rsidP="009701EE">
      <w:pPr>
        <w:spacing w:after="0" w:line="240" w:lineRule="auto"/>
        <w:rPr>
          <w:lang w:val="en-US"/>
        </w:rPr>
      </w:pPr>
      <w:r w:rsidRPr="00987957">
        <w:rPr>
          <w:i/>
          <w:lang w:val="en-US"/>
        </w:rPr>
        <w:t>A Gang of Ten</w:t>
      </w:r>
      <w:r w:rsidR="00B025E3">
        <w:rPr>
          <w:lang w:val="en-US"/>
        </w:rPr>
        <w:t xml:space="preserve"> (1942), New York: Fischer</w:t>
      </w:r>
    </w:p>
    <w:p w:rsidR="009701EE" w:rsidRDefault="00987957" w:rsidP="009701EE">
      <w:pPr>
        <w:spacing w:after="0" w:line="240" w:lineRule="auto"/>
        <w:rPr>
          <w:lang w:val="de-DE"/>
        </w:rPr>
      </w:pPr>
      <w:r w:rsidRPr="006D7BE6">
        <w:rPr>
          <w:i/>
          <w:lang w:val="de-DE"/>
        </w:rPr>
        <w:t>Christoph fliegt nach Amerika. Eine abenteuerliche Luftreise</w:t>
      </w:r>
      <w:r w:rsidR="006D7BE6">
        <w:rPr>
          <w:lang w:val="de-DE"/>
        </w:rPr>
        <w:t xml:space="preserve"> </w:t>
      </w:r>
      <w:r w:rsidR="00B025E3">
        <w:rPr>
          <w:lang w:val="de-DE"/>
        </w:rPr>
        <w:t xml:space="preserve">(1953), </w:t>
      </w:r>
      <w:r w:rsidR="006D7BE6">
        <w:rPr>
          <w:lang w:val="de-DE"/>
        </w:rPr>
        <w:t>München: Schneider</w:t>
      </w:r>
    </w:p>
    <w:p w:rsidR="006D7BE6" w:rsidRDefault="006D7BE6" w:rsidP="009701EE">
      <w:pPr>
        <w:spacing w:after="0" w:line="240" w:lineRule="auto"/>
        <w:rPr>
          <w:lang w:val="de-DE"/>
        </w:rPr>
      </w:pPr>
      <w:r w:rsidRPr="006D7BE6">
        <w:rPr>
          <w:i/>
          <w:lang w:val="de-DE"/>
        </w:rPr>
        <w:t>Wenn ich ein Zugvogel wär! Till will singen und fliegt aus</w:t>
      </w:r>
      <w:r w:rsidR="00B025E3">
        <w:rPr>
          <w:i/>
          <w:lang w:val="de-DE"/>
        </w:rPr>
        <w:t xml:space="preserve"> </w:t>
      </w:r>
      <w:r w:rsidR="00B025E3">
        <w:rPr>
          <w:lang w:val="de-DE"/>
        </w:rPr>
        <w:t>(1953),</w:t>
      </w:r>
      <w:r>
        <w:rPr>
          <w:lang w:val="de-DE"/>
        </w:rPr>
        <w:t xml:space="preserve"> München: Schneider.</w:t>
      </w:r>
    </w:p>
    <w:p w:rsidR="006D7BE6" w:rsidRDefault="006D7BE6" w:rsidP="009701EE">
      <w:pPr>
        <w:spacing w:after="0" w:line="240" w:lineRule="auto"/>
        <w:rPr>
          <w:lang w:val="de-DE"/>
        </w:rPr>
      </w:pPr>
      <w:r w:rsidRPr="006D7BE6">
        <w:rPr>
          <w:i/>
          <w:lang w:val="de-DE"/>
        </w:rPr>
        <w:t>Das letzte Jahr. Bericht über meinen Vater</w:t>
      </w:r>
      <w:r>
        <w:rPr>
          <w:lang w:val="de-DE"/>
        </w:rPr>
        <w:t xml:space="preserve"> </w:t>
      </w:r>
      <w:r w:rsidR="00B025E3">
        <w:rPr>
          <w:lang w:val="de-DE"/>
        </w:rPr>
        <w:t>(1956), Berlin: Aufbau  Verlag</w:t>
      </w:r>
      <w:r>
        <w:rPr>
          <w:lang w:val="de-DE"/>
        </w:rPr>
        <w:t>.</w:t>
      </w:r>
    </w:p>
    <w:p w:rsidR="006D7BE6" w:rsidRDefault="006D7BE6" w:rsidP="009701EE">
      <w:pPr>
        <w:spacing w:after="0" w:line="240" w:lineRule="auto"/>
        <w:rPr>
          <w:lang w:val="de-DE"/>
        </w:rPr>
      </w:pPr>
      <w:r w:rsidRPr="006D7BE6">
        <w:rPr>
          <w:i/>
          <w:lang w:val="de-DE"/>
        </w:rPr>
        <w:t>Briefe und Antworten</w:t>
      </w:r>
      <w:r w:rsidR="00B025E3">
        <w:rPr>
          <w:lang w:val="de-DE"/>
        </w:rPr>
        <w:t xml:space="preserve"> (1984- ), </w:t>
      </w:r>
      <w:r>
        <w:rPr>
          <w:lang w:val="de-DE"/>
        </w:rPr>
        <w:t>Mü</w:t>
      </w:r>
      <w:r w:rsidR="00AE543F">
        <w:rPr>
          <w:lang w:val="de-DE"/>
        </w:rPr>
        <w:t>n</w:t>
      </w:r>
      <w:r>
        <w:rPr>
          <w:lang w:val="de-DE"/>
        </w:rPr>
        <w:t>chen: Spannenberg</w:t>
      </w:r>
      <w:r w:rsidR="00B025E3">
        <w:rPr>
          <w:lang w:val="de-DE"/>
        </w:rPr>
        <w:t>.</w:t>
      </w:r>
      <w:r>
        <w:rPr>
          <w:lang w:val="de-DE"/>
        </w:rPr>
        <w:t xml:space="preserve"> </w:t>
      </w:r>
    </w:p>
    <w:p w:rsidR="008F0761" w:rsidRDefault="008F0761" w:rsidP="009701EE">
      <w:pPr>
        <w:spacing w:after="0" w:line="240" w:lineRule="auto"/>
        <w:rPr>
          <w:lang w:val="de-DE"/>
        </w:rPr>
      </w:pPr>
      <w:r w:rsidRPr="00002E9E">
        <w:rPr>
          <w:i/>
          <w:lang w:val="de-DE"/>
        </w:rPr>
        <w:t>Mein Vater der Zauberer</w:t>
      </w:r>
      <w:r>
        <w:rPr>
          <w:lang w:val="de-DE"/>
        </w:rPr>
        <w:t xml:space="preserve"> </w:t>
      </w:r>
      <w:r w:rsidR="00B025E3">
        <w:rPr>
          <w:lang w:val="de-DE"/>
        </w:rPr>
        <w:t xml:space="preserve">(1996), </w:t>
      </w:r>
      <w:r>
        <w:rPr>
          <w:lang w:val="de-DE"/>
        </w:rPr>
        <w:t>Reinbek: Rowohlt</w:t>
      </w:r>
      <w:r w:rsidR="00B025E3">
        <w:rPr>
          <w:lang w:val="de-DE"/>
        </w:rPr>
        <w:t>.</w:t>
      </w:r>
    </w:p>
    <w:p w:rsidR="009C1E7C" w:rsidRDefault="009C1E7C" w:rsidP="009701EE">
      <w:pPr>
        <w:spacing w:after="0" w:line="240" w:lineRule="auto"/>
        <w:rPr>
          <w:lang w:val="de-DE"/>
        </w:rPr>
      </w:pPr>
      <w:r w:rsidRPr="009C1E7C">
        <w:rPr>
          <w:i/>
          <w:lang w:val="de-DE"/>
        </w:rPr>
        <w:t>Blitze überm Ozean. Aufsätze, Reden, Reportagen</w:t>
      </w:r>
      <w:r w:rsidR="00B025E3">
        <w:rPr>
          <w:i/>
          <w:lang w:val="de-DE"/>
        </w:rPr>
        <w:t xml:space="preserve"> </w:t>
      </w:r>
      <w:r w:rsidR="00B025E3">
        <w:rPr>
          <w:lang w:val="de-DE"/>
        </w:rPr>
        <w:t xml:space="preserve">(2000), </w:t>
      </w:r>
      <w:r>
        <w:rPr>
          <w:lang w:val="de-DE"/>
        </w:rPr>
        <w:t>Reinbek: Rowohlt.</w:t>
      </w:r>
    </w:p>
    <w:p w:rsidR="009C1E7C" w:rsidRPr="00B025E3" w:rsidRDefault="009C1E7C" w:rsidP="009701EE">
      <w:pPr>
        <w:spacing w:after="0" w:line="240" w:lineRule="auto"/>
        <w:rPr>
          <w:lang w:val="de-DE"/>
        </w:rPr>
      </w:pPr>
      <w:r w:rsidRPr="009C1E7C">
        <w:rPr>
          <w:i/>
          <w:lang w:val="de-DE"/>
        </w:rPr>
        <w:t>Wenn die Lichter ausgehen. Geschichten aus dem Dritten Reich</w:t>
      </w:r>
      <w:r w:rsidR="00B025E3">
        <w:rPr>
          <w:i/>
          <w:lang w:val="de-DE"/>
        </w:rPr>
        <w:t xml:space="preserve"> </w:t>
      </w:r>
      <w:r w:rsidR="00B025E3" w:rsidRPr="00B025E3">
        <w:rPr>
          <w:lang w:val="de-DE"/>
        </w:rPr>
        <w:t>(</w:t>
      </w:r>
      <w:r w:rsidR="00B025E3">
        <w:rPr>
          <w:lang w:val="de-DE"/>
        </w:rPr>
        <w:t xml:space="preserve">2005), </w:t>
      </w:r>
      <w:r w:rsidRPr="00B025E3">
        <w:rPr>
          <w:lang w:val="de-DE"/>
        </w:rPr>
        <w:t>Reinbek: Rowohlt.</w:t>
      </w:r>
    </w:p>
    <w:p w:rsidR="001F50A4" w:rsidRPr="00B025E3" w:rsidRDefault="001F50A4" w:rsidP="009701EE">
      <w:pPr>
        <w:spacing w:after="0" w:line="240" w:lineRule="auto"/>
        <w:rPr>
          <w:lang w:val="de-DE"/>
        </w:rPr>
      </w:pPr>
    </w:p>
    <w:p w:rsidR="001F50A4" w:rsidRPr="001F50A4" w:rsidRDefault="001F50A4" w:rsidP="009701EE">
      <w:pPr>
        <w:spacing w:after="0" w:line="240" w:lineRule="auto"/>
        <w:rPr>
          <w:b/>
          <w:lang w:val="en-US"/>
        </w:rPr>
      </w:pPr>
      <w:commentRangeStart w:id="10"/>
      <w:r w:rsidRPr="001F50A4">
        <w:rPr>
          <w:b/>
          <w:lang w:val="en-US"/>
        </w:rPr>
        <w:t>References and further reading</w:t>
      </w:r>
      <w:commentRangeEnd w:id="10"/>
      <w:r w:rsidR="00F734F3">
        <w:rPr>
          <w:rStyle w:val="CommentReference"/>
        </w:rPr>
        <w:commentReference w:id="10"/>
      </w:r>
    </w:p>
    <w:moveFromRangeStart w:id="11" w:author="Bru Sascha" w:date="2013-07-09T17:55:00Z" w:name="move361155887"/>
    <w:p w:rsidR="0038536C" w:rsidRPr="009C1E7C" w:rsidDel="00DF63C7" w:rsidRDefault="00DF63C7" w:rsidP="009C1E7C">
      <w:pPr>
        <w:pStyle w:val="ListParagraph"/>
        <w:numPr>
          <w:ilvl w:val="0"/>
          <w:numId w:val="1"/>
        </w:numPr>
        <w:spacing w:after="0" w:line="240" w:lineRule="auto"/>
        <w:rPr>
          <w:lang w:val="en-US"/>
        </w:rPr>
      </w:pPr>
      <w:moveFrom w:id="12" w:author="Bru Sascha" w:date="2013-07-09T17:55:00Z">
        <w:r w:rsidDel="00DF63C7">
          <w:fldChar w:fldCharType="begin"/>
        </w:r>
        <w:r w:rsidDel="00DF63C7">
          <w:instrText xml:space="preserve"> HYPERLINK "http://www.dhm.de/lemo/html/biografien/MannErika/index.html" </w:instrText>
        </w:r>
        <w:r w:rsidDel="00DF63C7">
          <w:fldChar w:fldCharType="separate"/>
        </w:r>
        <w:r w:rsidR="0038536C" w:rsidRPr="009C1E7C" w:rsidDel="00DF63C7">
          <w:rPr>
            <w:rStyle w:val="Hyperlink"/>
            <w:lang w:val="en-US"/>
          </w:rPr>
          <w:t>http://www.dhm.de/lemo/html/biografien/MannErika/index.html</w:t>
        </w:r>
        <w:r w:rsidDel="00DF63C7">
          <w:rPr>
            <w:rStyle w:val="Hyperlink"/>
            <w:lang w:val="en-US"/>
          </w:rPr>
          <w:fldChar w:fldCharType="end"/>
        </w:r>
      </w:moveFrom>
    </w:p>
    <w:moveFromRangeEnd w:id="11"/>
    <w:p w:rsidR="009E7710" w:rsidRDefault="009E7710" w:rsidP="009C1E7C">
      <w:pPr>
        <w:pStyle w:val="ListParagraph"/>
        <w:numPr>
          <w:ilvl w:val="0"/>
          <w:numId w:val="1"/>
        </w:numPr>
        <w:spacing w:after="0" w:line="240" w:lineRule="auto"/>
        <w:rPr>
          <w:lang w:val="de-DE"/>
        </w:rPr>
      </w:pPr>
      <w:r>
        <w:rPr>
          <w:lang w:val="de-DE"/>
        </w:rPr>
        <w:t>Kaiser-Heyne, H</w:t>
      </w:r>
      <w:r w:rsidR="00B025E3">
        <w:rPr>
          <w:lang w:val="de-DE"/>
        </w:rPr>
        <w:t>. (1995)</w:t>
      </w:r>
      <w:r>
        <w:rPr>
          <w:lang w:val="de-DE"/>
        </w:rPr>
        <w:t xml:space="preserve"> </w:t>
      </w:r>
      <w:r w:rsidRPr="00A5525B">
        <w:rPr>
          <w:i/>
          <w:lang w:val="de-DE"/>
        </w:rPr>
        <w:t>Erika Mann und ihr politisches Kabarett die Pfeffermühle 1933-1937. Texte, Bilder, Hintergründe</w:t>
      </w:r>
      <w:r w:rsidR="00B025E3">
        <w:rPr>
          <w:lang w:val="de-DE"/>
        </w:rPr>
        <w:t>, Reinbek: Rowohlt</w:t>
      </w:r>
      <w:r>
        <w:rPr>
          <w:lang w:val="de-DE"/>
        </w:rPr>
        <w:t>.</w:t>
      </w:r>
    </w:p>
    <w:p w:rsidR="009C1E7C" w:rsidRDefault="009C1E7C" w:rsidP="009C1E7C">
      <w:pPr>
        <w:pStyle w:val="ListParagraph"/>
        <w:numPr>
          <w:ilvl w:val="0"/>
          <w:numId w:val="1"/>
        </w:numPr>
        <w:spacing w:after="0" w:line="240" w:lineRule="auto"/>
        <w:rPr>
          <w:lang w:val="de-DE"/>
        </w:rPr>
      </w:pPr>
      <w:r w:rsidRPr="009C1E7C">
        <w:rPr>
          <w:lang w:val="de-DE"/>
        </w:rPr>
        <w:t xml:space="preserve"> Kröger</w:t>
      </w:r>
      <w:r w:rsidR="00B025E3">
        <w:rPr>
          <w:lang w:val="de-DE"/>
        </w:rPr>
        <w:t>, U. (2005)</w:t>
      </w:r>
      <w:r w:rsidRPr="009C1E7C">
        <w:rPr>
          <w:lang w:val="de-DE"/>
        </w:rPr>
        <w:t xml:space="preserve"> </w:t>
      </w:r>
      <w:r w:rsidRPr="000A631B">
        <w:rPr>
          <w:i/>
          <w:lang w:val="de-DE"/>
        </w:rPr>
        <w:t>'Wie ich leben soll, weiß ich noch nicht.' Erika Mann zwischen 'Pfeffermühle' und 'Firma Mann'</w:t>
      </w:r>
      <w:r w:rsidRPr="009C1E7C">
        <w:rPr>
          <w:lang w:val="de-DE"/>
        </w:rPr>
        <w:t xml:space="preserve">. </w:t>
      </w:r>
      <w:r>
        <w:rPr>
          <w:lang w:val="de-DE"/>
        </w:rPr>
        <w:t>Zürich</w:t>
      </w:r>
      <w:r w:rsidR="00B025E3">
        <w:rPr>
          <w:lang w:val="de-DE"/>
        </w:rPr>
        <w:t>: Limmat</w:t>
      </w:r>
      <w:r w:rsidRPr="009C1E7C">
        <w:rPr>
          <w:lang w:val="de-DE"/>
        </w:rPr>
        <w:t>.</w:t>
      </w:r>
    </w:p>
    <w:p w:rsidR="00835FA1" w:rsidRDefault="00835FA1" w:rsidP="00835FA1">
      <w:pPr>
        <w:pStyle w:val="ListParagraph"/>
        <w:numPr>
          <w:ilvl w:val="0"/>
          <w:numId w:val="1"/>
        </w:numPr>
        <w:spacing w:after="0" w:line="240" w:lineRule="auto"/>
        <w:rPr>
          <w:lang w:val="de-DE"/>
        </w:rPr>
      </w:pPr>
      <w:r>
        <w:rPr>
          <w:lang w:val="de-DE"/>
        </w:rPr>
        <w:t>V</w:t>
      </w:r>
      <w:r w:rsidRPr="009C1E7C">
        <w:rPr>
          <w:lang w:val="de-DE"/>
        </w:rPr>
        <w:t xml:space="preserve">on der </w:t>
      </w:r>
      <w:proofErr w:type="spellStart"/>
      <w:r w:rsidRPr="009C1E7C">
        <w:rPr>
          <w:lang w:val="de-DE"/>
        </w:rPr>
        <w:t>Lühe</w:t>
      </w:r>
      <w:proofErr w:type="spellEnd"/>
      <w:r>
        <w:rPr>
          <w:lang w:val="de-DE"/>
        </w:rPr>
        <w:t>, I. (1993)</w:t>
      </w:r>
      <w:r w:rsidRPr="009C1E7C">
        <w:rPr>
          <w:lang w:val="de-DE"/>
        </w:rPr>
        <w:t xml:space="preserve"> </w:t>
      </w:r>
      <w:r w:rsidRPr="009C1E7C">
        <w:rPr>
          <w:i/>
          <w:iCs/>
          <w:lang w:val="de-DE"/>
        </w:rPr>
        <w:t>Erika Mann: Eine Biographie</w:t>
      </w:r>
      <w:r w:rsidRPr="009C1E7C">
        <w:rPr>
          <w:lang w:val="de-DE"/>
        </w:rPr>
        <w:t>. Frankfurt/Main (</w:t>
      </w:r>
      <w:proofErr w:type="spellStart"/>
      <w:r w:rsidRPr="009C1E7C">
        <w:rPr>
          <w:lang w:val="de-DE"/>
        </w:rPr>
        <w:t>extended</w:t>
      </w:r>
      <w:proofErr w:type="spellEnd"/>
      <w:r w:rsidRPr="009C1E7C">
        <w:rPr>
          <w:lang w:val="de-DE"/>
        </w:rPr>
        <w:t xml:space="preserve"> </w:t>
      </w:r>
      <w:proofErr w:type="spellStart"/>
      <w:r w:rsidRPr="009C1E7C">
        <w:rPr>
          <w:lang w:val="de-DE"/>
        </w:rPr>
        <w:t>and</w:t>
      </w:r>
      <w:proofErr w:type="spellEnd"/>
      <w:r w:rsidRPr="009C1E7C">
        <w:rPr>
          <w:lang w:val="de-DE"/>
        </w:rPr>
        <w:t xml:space="preserve"> </w:t>
      </w:r>
      <w:proofErr w:type="spellStart"/>
      <w:r w:rsidRPr="009C1E7C">
        <w:rPr>
          <w:lang w:val="de-DE"/>
        </w:rPr>
        <w:t>revised</w:t>
      </w:r>
      <w:proofErr w:type="spellEnd"/>
      <w:r w:rsidRPr="009C1E7C">
        <w:rPr>
          <w:lang w:val="de-DE"/>
        </w:rPr>
        <w:t xml:space="preserve"> </w:t>
      </w:r>
      <w:proofErr w:type="spellStart"/>
      <w:r w:rsidRPr="009C1E7C">
        <w:rPr>
          <w:lang w:val="de-DE"/>
        </w:rPr>
        <w:t>as</w:t>
      </w:r>
      <w:proofErr w:type="spellEnd"/>
      <w:r w:rsidRPr="009C1E7C">
        <w:rPr>
          <w:lang w:val="de-DE"/>
        </w:rPr>
        <w:t xml:space="preserve">: </w:t>
      </w:r>
      <w:r w:rsidRPr="009C1E7C">
        <w:rPr>
          <w:i/>
          <w:lang w:val="de-DE"/>
        </w:rPr>
        <w:t>Erika</w:t>
      </w:r>
      <w:r w:rsidRPr="009C1E7C">
        <w:rPr>
          <w:i/>
          <w:iCs/>
          <w:lang w:val="de-DE"/>
        </w:rPr>
        <w:t xml:space="preserve"> Mann: Eine Lebensgeschichte</w:t>
      </w:r>
      <w:r>
        <w:rPr>
          <w:lang w:val="de-DE"/>
        </w:rPr>
        <w:t xml:space="preserve"> (2009), </w:t>
      </w:r>
      <w:r w:rsidRPr="009C1E7C">
        <w:rPr>
          <w:lang w:val="de-DE"/>
        </w:rPr>
        <w:t>Reinbek</w:t>
      </w:r>
      <w:r>
        <w:rPr>
          <w:lang w:val="de-DE"/>
        </w:rPr>
        <w:t>: Rowohlt)</w:t>
      </w:r>
    </w:p>
    <w:p w:rsidR="00F734F3" w:rsidRDefault="003E3660" w:rsidP="00F734F3">
      <w:pPr>
        <w:pStyle w:val="ListParagraph"/>
        <w:numPr>
          <w:ilvl w:val="0"/>
          <w:numId w:val="1"/>
        </w:numPr>
        <w:spacing w:after="0" w:line="240" w:lineRule="auto"/>
        <w:rPr>
          <w:ins w:id="13" w:author="Bru Sascha" w:date="2013-07-09T12:44:00Z"/>
          <w:lang w:val="de-DE"/>
        </w:rPr>
      </w:pPr>
      <w:proofErr w:type="spellStart"/>
      <w:r w:rsidRPr="00835FA1">
        <w:rPr>
          <w:lang w:val="de-DE"/>
        </w:rPr>
        <w:lastRenderedPageBreak/>
        <w:t>Weiss</w:t>
      </w:r>
      <w:proofErr w:type="spellEnd"/>
      <w:r w:rsidR="00B025E3" w:rsidRPr="00835FA1">
        <w:rPr>
          <w:lang w:val="de-DE"/>
        </w:rPr>
        <w:t>, A</w:t>
      </w:r>
      <w:r w:rsidRPr="00835FA1">
        <w:rPr>
          <w:lang w:val="de-DE"/>
        </w:rPr>
        <w:t>.</w:t>
      </w:r>
      <w:r w:rsidR="00B025E3" w:rsidRPr="00835FA1">
        <w:rPr>
          <w:lang w:val="de-DE"/>
        </w:rPr>
        <w:t xml:space="preserve"> </w:t>
      </w:r>
      <w:r w:rsidR="00835FA1" w:rsidRPr="00835FA1">
        <w:rPr>
          <w:lang w:val="de-DE"/>
        </w:rPr>
        <w:t>(2001</w:t>
      </w:r>
      <w:r w:rsidR="00B025E3" w:rsidRPr="00835FA1">
        <w:rPr>
          <w:lang w:val="de-DE"/>
        </w:rPr>
        <w:t>)</w:t>
      </w:r>
      <w:r w:rsidRPr="00835FA1">
        <w:rPr>
          <w:lang w:val="de-DE"/>
        </w:rPr>
        <w:t xml:space="preserve"> </w:t>
      </w:r>
      <w:r w:rsidR="00772E98" w:rsidRPr="00772E98">
        <w:rPr>
          <w:i/>
          <w:lang w:val="de-DE"/>
        </w:rPr>
        <w:t>Flucht ins L</w:t>
      </w:r>
      <w:r w:rsidR="00835FA1" w:rsidRPr="00772E98">
        <w:rPr>
          <w:i/>
          <w:lang w:val="de-DE"/>
        </w:rPr>
        <w:t>eben. Die Erika und Klaus Mann -Story</w:t>
      </w:r>
      <w:r w:rsidR="00835FA1" w:rsidRPr="00835FA1">
        <w:rPr>
          <w:lang w:val="de-DE"/>
        </w:rPr>
        <w:t xml:space="preserve">, </w:t>
      </w:r>
      <w:r w:rsidR="00835FA1">
        <w:rPr>
          <w:lang w:val="de-DE"/>
        </w:rPr>
        <w:t>Reinbek: Rowohlt.</w:t>
      </w:r>
    </w:p>
    <w:p w:rsidR="00F734F3" w:rsidRDefault="00F734F3">
      <w:pPr>
        <w:pStyle w:val="ListParagraph"/>
        <w:spacing w:after="0" w:line="240" w:lineRule="auto"/>
        <w:rPr>
          <w:ins w:id="14" w:author="Bru Sascha" w:date="2013-07-09T12:43:00Z"/>
          <w:lang w:val="de-DE"/>
        </w:rPr>
        <w:pPrChange w:id="15" w:author="Bru Sascha" w:date="2013-07-09T12:44:00Z">
          <w:pPr>
            <w:pStyle w:val="ListParagraph"/>
            <w:numPr>
              <w:numId w:val="1"/>
            </w:numPr>
            <w:spacing w:after="0" w:line="240" w:lineRule="auto"/>
            <w:ind w:hanging="360"/>
          </w:pPr>
        </w:pPrChange>
      </w:pPr>
    </w:p>
    <w:p w:rsidR="00F734F3" w:rsidRPr="00F734F3" w:rsidRDefault="00F734F3">
      <w:pPr>
        <w:pStyle w:val="ListParagraph"/>
        <w:ind w:left="0"/>
        <w:rPr>
          <w:lang w:val="en-US"/>
        </w:rPr>
        <w:pPrChange w:id="16" w:author="Bru Sascha" w:date="2013-07-09T12:48:00Z">
          <w:pPr>
            <w:pStyle w:val="ListParagraph"/>
          </w:pPr>
        </w:pPrChange>
      </w:pPr>
      <w:proofErr w:type="spellStart"/>
      <w:r w:rsidRPr="00F734F3">
        <w:rPr>
          <w:highlight w:val="yellow"/>
          <w:lang w:val="en-US"/>
        </w:rPr>
        <w:t>Paratextual</w:t>
      </w:r>
      <w:proofErr w:type="spellEnd"/>
      <w:r w:rsidRPr="00F734F3">
        <w:rPr>
          <w:highlight w:val="yellow"/>
          <w:lang w:val="en-US"/>
        </w:rPr>
        <w:t xml:space="preserve"> material</w:t>
      </w:r>
      <w:r>
        <w:rPr>
          <w:rStyle w:val="CommentReference"/>
        </w:rPr>
        <w:commentReference w:id="17"/>
      </w:r>
    </w:p>
    <w:bookmarkStart w:id="18" w:name="_GoBack"/>
    <w:moveToRangeStart w:id="19" w:author="Bru Sascha" w:date="2013-07-09T17:55:00Z" w:name="move361155887"/>
    <w:p w:rsidR="00DF63C7" w:rsidRPr="009C1E7C" w:rsidRDefault="00DF63C7" w:rsidP="00DF63C7">
      <w:pPr>
        <w:pStyle w:val="ListParagraph"/>
        <w:numPr>
          <w:ilvl w:val="0"/>
          <w:numId w:val="1"/>
        </w:numPr>
        <w:spacing w:after="0" w:line="240" w:lineRule="auto"/>
        <w:rPr>
          <w:lang w:val="en-US"/>
        </w:rPr>
      </w:pPr>
      <w:moveTo w:id="20" w:author="Bru Sascha" w:date="2013-07-09T17:55:00Z">
        <w:r>
          <w:fldChar w:fldCharType="begin"/>
        </w:r>
        <w:r w:rsidRPr="00DF63C7">
          <w:rPr>
            <w:lang w:val="en-US"/>
            <w:rPrChange w:id="21" w:author="Bru Sascha" w:date="2013-07-09T17:56:00Z">
              <w:rPr/>
            </w:rPrChange>
          </w:rPr>
          <w:instrText xml:space="preserve"> HYPERLINK "http://www.dhm.de/lemo/html/biografien/MannErika/index.html" </w:instrText>
        </w:r>
        <w:r>
          <w:fldChar w:fldCharType="separate"/>
        </w:r>
        <w:r w:rsidRPr="009C1E7C">
          <w:rPr>
            <w:rStyle w:val="Hyperlink"/>
            <w:lang w:val="en-US"/>
          </w:rPr>
          <w:t>http://www.dhm.de/lemo/html/biografien/MannErika/index.html</w:t>
        </w:r>
        <w:r>
          <w:rPr>
            <w:rStyle w:val="Hyperlink"/>
            <w:lang w:val="en-US"/>
          </w:rPr>
          <w:fldChar w:fldCharType="end"/>
        </w:r>
      </w:moveTo>
    </w:p>
    <w:bookmarkEnd w:id="18"/>
    <w:moveToRangeEnd w:id="19"/>
    <w:p w:rsidR="00F734F3" w:rsidRPr="00DF63C7" w:rsidRDefault="00F734F3" w:rsidP="00F734F3">
      <w:pPr>
        <w:spacing w:after="0" w:line="240" w:lineRule="auto"/>
        <w:rPr>
          <w:lang w:val="en-US"/>
          <w:rPrChange w:id="22" w:author="Bru Sascha" w:date="2013-07-09T17:56:00Z">
            <w:rPr>
              <w:lang w:val="de-DE"/>
            </w:rPr>
          </w:rPrChange>
        </w:rPr>
      </w:pPr>
    </w:p>
    <w:sectPr w:rsidR="00F734F3" w:rsidRPr="00DF63C7" w:rsidSect="004328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ru Sascha" w:date="2013-07-09T12:43:00Z" w:initials="BS">
    <w:p w:rsidR="00F734F3" w:rsidRPr="00F734F3" w:rsidRDefault="00F734F3">
      <w:pPr>
        <w:pStyle w:val="CommentText"/>
        <w:rPr>
          <w:lang w:val="en-GB"/>
        </w:rPr>
      </w:pPr>
      <w:r>
        <w:rPr>
          <w:rStyle w:val="CommentReference"/>
        </w:rPr>
        <w:annotationRef/>
      </w:r>
      <w:r>
        <w:rPr>
          <w:rStyle w:val="CommentReference"/>
        </w:rPr>
        <w:annotationRef/>
      </w:r>
      <w:r w:rsidRPr="00F734F3">
        <w:rPr>
          <w:lang w:val="en-GB"/>
        </w:rPr>
        <w:t>See accompanying mail</w:t>
      </w:r>
    </w:p>
  </w:comment>
  <w:comment w:id="10" w:author="Bru Sascha" w:date="2013-07-09T12:42:00Z" w:initials="BS">
    <w:p w:rsidR="00F734F3" w:rsidRPr="00F734F3" w:rsidRDefault="00F734F3">
      <w:pPr>
        <w:pStyle w:val="CommentText"/>
        <w:rPr>
          <w:lang w:val="en-GB"/>
        </w:rPr>
      </w:pPr>
      <w:r>
        <w:rPr>
          <w:rStyle w:val="CommentReference"/>
        </w:rPr>
        <w:annotationRef/>
      </w:r>
      <w:r w:rsidRPr="00F734F3">
        <w:rPr>
          <w:lang w:val="en-GB"/>
        </w:rPr>
        <w:t>See accompanying mail</w:t>
      </w:r>
    </w:p>
  </w:comment>
  <w:comment w:id="17" w:author="Bru Sascha" w:date="2013-07-09T12:44:00Z" w:initials="BS">
    <w:p w:rsidR="00F734F3" w:rsidRDefault="00F734F3" w:rsidP="00F734F3">
      <w:pPr>
        <w:pStyle w:val="CommentText"/>
      </w:pPr>
      <w:r>
        <w:rPr>
          <w:rStyle w:val="CommentReference"/>
        </w:rPr>
        <w:annotationRef/>
      </w:r>
      <w:r>
        <w:t xml:space="preserve">See </w:t>
      </w:r>
      <w:proofErr w:type="spellStart"/>
      <w:r>
        <w:t>accompanying</w:t>
      </w:r>
      <w:proofErr w:type="spellEnd"/>
      <w:r>
        <w:t xml:space="preserve"> mail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640B1"/>
    <w:multiLevelType w:val="hybridMultilevel"/>
    <w:tmpl w:val="2814D7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884E9B"/>
    <w:multiLevelType w:val="hybridMultilevel"/>
    <w:tmpl w:val="EA9888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0C3291A"/>
    <w:multiLevelType w:val="hybridMultilevel"/>
    <w:tmpl w:val="001ED2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36C"/>
    <w:rsid w:val="00002E9E"/>
    <w:rsid w:val="00003036"/>
    <w:rsid w:val="00024D5D"/>
    <w:rsid w:val="000625D0"/>
    <w:rsid w:val="000673D5"/>
    <w:rsid w:val="00082CF4"/>
    <w:rsid w:val="000A631B"/>
    <w:rsid w:val="00140EAA"/>
    <w:rsid w:val="0015393C"/>
    <w:rsid w:val="001D2C5E"/>
    <w:rsid w:val="001F50A4"/>
    <w:rsid w:val="00242482"/>
    <w:rsid w:val="002640FC"/>
    <w:rsid w:val="002C0C09"/>
    <w:rsid w:val="002E434B"/>
    <w:rsid w:val="00370153"/>
    <w:rsid w:val="0038536C"/>
    <w:rsid w:val="003E3660"/>
    <w:rsid w:val="003F4592"/>
    <w:rsid w:val="00432821"/>
    <w:rsid w:val="00462341"/>
    <w:rsid w:val="004B09BE"/>
    <w:rsid w:val="004B748A"/>
    <w:rsid w:val="004D65C9"/>
    <w:rsid w:val="0050769F"/>
    <w:rsid w:val="0053759C"/>
    <w:rsid w:val="005637A3"/>
    <w:rsid w:val="006266CA"/>
    <w:rsid w:val="0064354A"/>
    <w:rsid w:val="006D7BE6"/>
    <w:rsid w:val="006E422D"/>
    <w:rsid w:val="007242A7"/>
    <w:rsid w:val="00772E98"/>
    <w:rsid w:val="00792BAC"/>
    <w:rsid w:val="007C386D"/>
    <w:rsid w:val="007C641B"/>
    <w:rsid w:val="007E6A89"/>
    <w:rsid w:val="00835FA1"/>
    <w:rsid w:val="008425D9"/>
    <w:rsid w:val="00850946"/>
    <w:rsid w:val="008567A7"/>
    <w:rsid w:val="008A4464"/>
    <w:rsid w:val="008F0761"/>
    <w:rsid w:val="008F3FED"/>
    <w:rsid w:val="009701EE"/>
    <w:rsid w:val="00987957"/>
    <w:rsid w:val="009A3854"/>
    <w:rsid w:val="009C1E7C"/>
    <w:rsid w:val="009E1C9F"/>
    <w:rsid w:val="009E7710"/>
    <w:rsid w:val="00A2760B"/>
    <w:rsid w:val="00A351A0"/>
    <w:rsid w:val="00A5525B"/>
    <w:rsid w:val="00A61935"/>
    <w:rsid w:val="00A8784F"/>
    <w:rsid w:val="00AA129E"/>
    <w:rsid w:val="00AC07FE"/>
    <w:rsid w:val="00AE543F"/>
    <w:rsid w:val="00AF643B"/>
    <w:rsid w:val="00B009A5"/>
    <w:rsid w:val="00B025E3"/>
    <w:rsid w:val="00B20164"/>
    <w:rsid w:val="00B74CEA"/>
    <w:rsid w:val="00BA0DD4"/>
    <w:rsid w:val="00BA7C77"/>
    <w:rsid w:val="00C120C1"/>
    <w:rsid w:val="00C546D1"/>
    <w:rsid w:val="00CA07EC"/>
    <w:rsid w:val="00CA29E1"/>
    <w:rsid w:val="00D54EBC"/>
    <w:rsid w:val="00DB7C56"/>
    <w:rsid w:val="00DC58AF"/>
    <w:rsid w:val="00DF63C7"/>
    <w:rsid w:val="00E6052D"/>
    <w:rsid w:val="00EA3778"/>
    <w:rsid w:val="00ED340A"/>
    <w:rsid w:val="00F734F3"/>
    <w:rsid w:val="00F73ECC"/>
    <w:rsid w:val="00F74CD9"/>
    <w:rsid w:val="00F938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36C"/>
    <w:rPr>
      <w:color w:val="0000FF" w:themeColor="hyperlink"/>
      <w:u w:val="single"/>
    </w:rPr>
  </w:style>
  <w:style w:type="paragraph" w:styleId="ListParagraph">
    <w:name w:val="List Paragraph"/>
    <w:basedOn w:val="Normal"/>
    <w:uiPriority w:val="34"/>
    <w:qFormat/>
    <w:rsid w:val="009C1E7C"/>
    <w:pPr>
      <w:ind w:left="720"/>
      <w:contextualSpacing/>
    </w:pPr>
  </w:style>
  <w:style w:type="paragraph" w:styleId="BalloonText">
    <w:name w:val="Balloon Text"/>
    <w:basedOn w:val="Normal"/>
    <w:link w:val="BalloonTextChar"/>
    <w:uiPriority w:val="99"/>
    <w:semiHidden/>
    <w:unhideWhenUsed/>
    <w:rsid w:val="00F73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F3"/>
    <w:rPr>
      <w:rFonts w:ascii="Tahoma" w:hAnsi="Tahoma" w:cs="Tahoma"/>
      <w:sz w:val="16"/>
      <w:szCs w:val="16"/>
    </w:rPr>
  </w:style>
  <w:style w:type="character" w:styleId="CommentReference">
    <w:name w:val="annotation reference"/>
    <w:basedOn w:val="DefaultParagraphFont"/>
    <w:uiPriority w:val="99"/>
    <w:semiHidden/>
    <w:unhideWhenUsed/>
    <w:rsid w:val="00F734F3"/>
    <w:rPr>
      <w:sz w:val="16"/>
      <w:szCs w:val="16"/>
    </w:rPr>
  </w:style>
  <w:style w:type="paragraph" w:styleId="CommentText">
    <w:name w:val="annotation text"/>
    <w:basedOn w:val="Normal"/>
    <w:link w:val="CommentTextChar"/>
    <w:uiPriority w:val="99"/>
    <w:semiHidden/>
    <w:unhideWhenUsed/>
    <w:rsid w:val="00F734F3"/>
    <w:pPr>
      <w:spacing w:line="240" w:lineRule="auto"/>
    </w:pPr>
    <w:rPr>
      <w:sz w:val="20"/>
      <w:szCs w:val="20"/>
    </w:rPr>
  </w:style>
  <w:style w:type="character" w:customStyle="1" w:styleId="CommentTextChar">
    <w:name w:val="Comment Text Char"/>
    <w:basedOn w:val="DefaultParagraphFont"/>
    <w:link w:val="CommentText"/>
    <w:uiPriority w:val="99"/>
    <w:semiHidden/>
    <w:rsid w:val="00F734F3"/>
    <w:rPr>
      <w:sz w:val="20"/>
      <w:szCs w:val="20"/>
    </w:rPr>
  </w:style>
  <w:style w:type="paragraph" w:styleId="CommentSubject">
    <w:name w:val="annotation subject"/>
    <w:basedOn w:val="CommentText"/>
    <w:next w:val="CommentText"/>
    <w:link w:val="CommentSubjectChar"/>
    <w:uiPriority w:val="99"/>
    <w:semiHidden/>
    <w:unhideWhenUsed/>
    <w:rsid w:val="00F734F3"/>
    <w:rPr>
      <w:b/>
      <w:bCs/>
    </w:rPr>
  </w:style>
  <w:style w:type="character" w:customStyle="1" w:styleId="CommentSubjectChar">
    <w:name w:val="Comment Subject Char"/>
    <w:basedOn w:val="CommentTextChar"/>
    <w:link w:val="CommentSubject"/>
    <w:uiPriority w:val="99"/>
    <w:semiHidden/>
    <w:rsid w:val="00F734F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36C"/>
    <w:rPr>
      <w:color w:val="0000FF" w:themeColor="hyperlink"/>
      <w:u w:val="single"/>
    </w:rPr>
  </w:style>
  <w:style w:type="paragraph" w:styleId="ListParagraph">
    <w:name w:val="List Paragraph"/>
    <w:basedOn w:val="Normal"/>
    <w:uiPriority w:val="34"/>
    <w:qFormat/>
    <w:rsid w:val="009C1E7C"/>
    <w:pPr>
      <w:ind w:left="720"/>
      <w:contextualSpacing/>
    </w:pPr>
  </w:style>
  <w:style w:type="paragraph" w:styleId="BalloonText">
    <w:name w:val="Balloon Text"/>
    <w:basedOn w:val="Normal"/>
    <w:link w:val="BalloonTextChar"/>
    <w:uiPriority w:val="99"/>
    <w:semiHidden/>
    <w:unhideWhenUsed/>
    <w:rsid w:val="00F73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F3"/>
    <w:rPr>
      <w:rFonts w:ascii="Tahoma" w:hAnsi="Tahoma" w:cs="Tahoma"/>
      <w:sz w:val="16"/>
      <w:szCs w:val="16"/>
    </w:rPr>
  </w:style>
  <w:style w:type="character" w:styleId="CommentReference">
    <w:name w:val="annotation reference"/>
    <w:basedOn w:val="DefaultParagraphFont"/>
    <w:uiPriority w:val="99"/>
    <w:semiHidden/>
    <w:unhideWhenUsed/>
    <w:rsid w:val="00F734F3"/>
    <w:rPr>
      <w:sz w:val="16"/>
      <w:szCs w:val="16"/>
    </w:rPr>
  </w:style>
  <w:style w:type="paragraph" w:styleId="CommentText">
    <w:name w:val="annotation text"/>
    <w:basedOn w:val="Normal"/>
    <w:link w:val="CommentTextChar"/>
    <w:uiPriority w:val="99"/>
    <w:semiHidden/>
    <w:unhideWhenUsed/>
    <w:rsid w:val="00F734F3"/>
    <w:pPr>
      <w:spacing w:line="240" w:lineRule="auto"/>
    </w:pPr>
    <w:rPr>
      <w:sz w:val="20"/>
      <w:szCs w:val="20"/>
    </w:rPr>
  </w:style>
  <w:style w:type="character" w:customStyle="1" w:styleId="CommentTextChar">
    <w:name w:val="Comment Text Char"/>
    <w:basedOn w:val="DefaultParagraphFont"/>
    <w:link w:val="CommentText"/>
    <w:uiPriority w:val="99"/>
    <w:semiHidden/>
    <w:rsid w:val="00F734F3"/>
    <w:rPr>
      <w:sz w:val="20"/>
      <w:szCs w:val="20"/>
    </w:rPr>
  </w:style>
  <w:style w:type="paragraph" w:styleId="CommentSubject">
    <w:name w:val="annotation subject"/>
    <w:basedOn w:val="CommentText"/>
    <w:next w:val="CommentText"/>
    <w:link w:val="CommentSubjectChar"/>
    <w:uiPriority w:val="99"/>
    <w:semiHidden/>
    <w:unhideWhenUsed/>
    <w:rsid w:val="00F734F3"/>
    <w:rPr>
      <w:b/>
      <w:bCs/>
    </w:rPr>
  </w:style>
  <w:style w:type="character" w:customStyle="1" w:styleId="CommentSubjectChar">
    <w:name w:val="Comment Subject Char"/>
    <w:basedOn w:val="CommentTextChar"/>
    <w:link w:val="CommentSubject"/>
    <w:uiPriority w:val="99"/>
    <w:semiHidden/>
    <w:rsid w:val="00F734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u0005505</dc:creator>
  <cp:lastModifiedBy>Bru Sascha</cp:lastModifiedBy>
  <cp:revision>4</cp:revision>
  <cp:lastPrinted>2013-01-07T14:39:00Z</cp:lastPrinted>
  <dcterms:created xsi:type="dcterms:W3CDTF">2013-06-15T12:58:00Z</dcterms:created>
  <dcterms:modified xsi:type="dcterms:W3CDTF">2013-07-09T15:56:00Z</dcterms:modified>
</cp:coreProperties>
</file>