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2CDD0D011A784C93D93A03D1309EE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81C77AD8211D478D5181B1CD8085B0"/>
            </w:placeholder>
            <w:text/>
          </w:sdtPr>
          <w:sdtContent>
            <w:tc>
              <w:tcPr>
                <w:tcW w:w="2073" w:type="dxa"/>
              </w:tcPr>
              <w:p w:rsidR="00B574C9" w:rsidRDefault="00C45F21" w:rsidP="00922950">
                <w:r w:rsidRPr="00754ABC">
                  <w:rPr>
                    <w:rFonts w:ascii="Times New Roman" w:eastAsiaTheme="minorEastAsia" w:hAnsi="Times New Roman" w:cs="Times New Roman"/>
                    <w:sz w:val="24"/>
                    <w:szCs w:val="24"/>
                    <w:lang w:eastAsia="ja-JP"/>
                  </w:rPr>
                  <w:t>Janet</w:t>
                </w:r>
              </w:p>
            </w:tc>
          </w:sdtContent>
        </w:sdt>
        <w:sdt>
          <w:sdtPr>
            <w:alias w:val="Middle name"/>
            <w:tag w:val="authorMiddleName"/>
            <w:id w:val="-2076034781"/>
            <w:placeholder>
              <w:docPart w:val="38149DF84D5D284E8B5DA159C9176F5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A23AA0652790B429BADCB0A12CC5585"/>
            </w:placeholder>
            <w:text/>
          </w:sdtPr>
          <w:sdtContent>
            <w:tc>
              <w:tcPr>
                <w:tcW w:w="2642" w:type="dxa"/>
              </w:tcPr>
              <w:p w:rsidR="00B574C9" w:rsidRDefault="00C45F21" w:rsidP="00922950">
                <w:r w:rsidRPr="004E5617">
                  <w:rPr>
                    <w:rFonts w:ascii="Times New Roman" w:eastAsiaTheme="minorEastAsia" w:hAnsi="Times New Roman" w:cs="Times New Roman"/>
                    <w:sz w:val="24"/>
                    <w:szCs w:val="24"/>
                    <w:lang w:eastAsia="ja-JP"/>
                  </w:rPr>
                  <w:t>O’Shea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4E78971D62D14C898F1B4C9ED1DC3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CBB768D3591642AB418A85379A97F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E151E9454F0C1459E8170E2CC18953D"/>
            </w:placeholder>
            <w:text/>
          </w:sdtPr>
          <w:sdtContent>
            <w:tc>
              <w:tcPr>
                <w:tcW w:w="9016" w:type="dxa"/>
                <w:tcMar>
                  <w:top w:w="113" w:type="dxa"/>
                  <w:bottom w:w="113" w:type="dxa"/>
                </w:tcMar>
              </w:tcPr>
              <w:p w:rsidR="003F0D73" w:rsidRPr="00FB589A" w:rsidRDefault="00C45F21" w:rsidP="003F0D73">
                <w:pPr>
                  <w:rPr>
                    <w:b/>
                  </w:rPr>
                </w:pPr>
                <w:proofErr w:type="spellStart"/>
                <w:r w:rsidRPr="00341276">
                  <w:rPr>
                    <w:rFonts w:ascii="Times New Roman" w:eastAsiaTheme="minorEastAsia" w:hAnsi="Times New Roman" w:cs="Times New Roman"/>
                    <w:sz w:val="24"/>
                    <w:szCs w:val="24"/>
                    <w:lang w:eastAsia="ja-JP"/>
                  </w:rPr>
                  <w:t>Jeyasingh</w:t>
                </w:r>
                <w:proofErr w:type="spellEnd"/>
                <w:r w:rsidRPr="00341276">
                  <w:rPr>
                    <w:rFonts w:ascii="Times New Roman" w:eastAsiaTheme="minorEastAsia" w:hAnsi="Times New Roman" w:cs="Times New Roman"/>
                    <w:sz w:val="24"/>
                    <w:szCs w:val="24"/>
                    <w:lang w:eastAsia="ja-JP"/>
                  </w:rPr>
                  <w:t xml:space="preserve">, </w:t>
                </w:r>
                <w:proofErr w:type="spellStart"/>
                <w:r w:rsidRPr="00341276">
                  <w:rPr>
                    <w:rFonts w:ascii="Times New Roman" w:eastAsiaTheme="minorEastAsia" w:hAnsi="Times New Roman" w:cs="Times New Roman"/>
                    <w:sz w:val="24"/>
                    <w:szCs w:val="24"/>
                    <w:lang w:eastAsia="ja-JP"/>
                  </w:rPr>
                  <w:t>Shobana</w:t>
                </w:r>
                <w:proofErr w:type="spellEnd"/>
                <w:r w:rsidRPr="00341276">
                  <w:rPr>
                    <w:rFonts w:ascii="Times New Roman" w:eastAsiaTheme="minorEastAsia" w:hAnsi="Times New Roman" w:cs="Times New Roman"/>
                    <w:sz w:val="24"/>
                    <w:szCs w:val="24"/>
                    <w:lang w:eastAsia="ja-JP"/>
                  </w:rPr>
                  <w:t xml:space="preserve"> (b. 26 March 1957, Chennai, India </w:t>
                </w:r>
                <w:proofErr w:type="gramStart"/>
                <w:r w:rsidRPr="00341276">
                  <w:rPr>
                    <w:rFonts w:ascii="Times New Roman" w:eastAsiaTheme="minorEastAsia" w:hAnsi="Times New Roman" w:cs="Times New Roman"/>
                    <w:sz w:val="24"/>
                    <w:szCs w:val="24"/>
                    <w:lang w:eastAsia="ja-JP"/>
                  </w:rPr>
                  <w:t>– )</w:t>
                </w:r>
                <w:proofErr w:type="gramEnd"/>
              </w:p>
            </w:tc>
          </w:sdtContent>
        </w:sdt>
      </w:tr>
      <w:tr w:rsidR="00464699" w:rsidTr="00C45F21">
        <w:sdt>
          <w:sdtPr>
            <w:alias w:val="Variant headwords"/>
            <w:tag w:val="variantHeadwords"/>
            <w:id w:val="173464402"/>
            <w:placeholder>
              <w:docPart w:val="F5E1B8A537E61D4D9C81F6C0E416BFA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3B6450D8F08974D8AB4932F79906EA0"/>
            </w:placeholder>
          </w:sdtPr>
          <w:sdtContent>
            <w:tc>
              <w:tcPr>
                <w:tcW w:w="9016" w:type="dxa"/>
                <w:tcMar>
                  <w:top w:w="113" w:type="dxa"/>
                  <w:bottom w:w="113" w:type="dxa"/>
                </w:tcMar>
              </w:tcPr>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is a British choreographer whose work deploys both modern and postmodern aesthetics. Drawing on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form in which she trained,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deconstructs the classical vocabulary through a process she describes as ‘asking questions of the </w:t>
                </w:r>
                <w:proofErr w:type="spellStart"/>
                <w:r w:rsidRPr="00C742C1">
                  <w:rPr>
                    <w:rFonts w:ascii="Times New Roman" w:hAnsi="Times New Roman" w:cs="Times New Roman"/>
                  </w:rPr>
                  <w:t>adavus</w:t>
                </w:r>
                <w:proofErr w:type="spellEnd"/>
                <w:r w:rsidRPr="00C742C1">
                  <w:rPr>
                    <w:rFonts w:ascii="Times New Roman" w:hAnsi="Times New Roman" w:cs="Times New Roman"/>
                  </w:rPr>
                  <w:t xml:space="preserve"> [units of movement].’</w:t>
                </w:r>
                <w:r w:rsidRPr="00C742C1">
                  <w:rPr>
                    <w:rStyle w:val="EndnoteReference"/>
                    <w:rFonts w:ascii="Times New Roman" w:hAnsi="Times New Roman" w:cs="Times New Roman"/>
                  </w:rPr>
                  <w:endnoteReference w:id="1"/>
                </w:r>
                <w:r w:rsidRPr="00C742C1">
                  <w:rPr>
                    <w:rFonts w:ascii="Times New Roman" w:hAnsi="Times New Roman" w:cs="Times New Roman"/>
                  </w:rPr>
                  <w:t xml:space="preserve">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choreography also incorporates pedestrian movement, postmodern dance, ballet, and martial arts such as </w:t>
                </w:r>
                <w:proofErr w:type="spellStart"/>
                <w:r w:rsidRPr="00C742C1">
                  <w:rPr>
                    <w:rFonts w:ascii="Times New Roman" w:hAnsi="Times New Roman" w:cs="Times New Roman"/>
                  </w:rPr>
                  <w:t>kalaripayattu</w:t>
                </w:r>
                <w:proofErr w:type="spellEnd"/>
                <w:r w:rsidRPr="00C742C1">
                  <w:rPr>
                    <w:rFonts w:ascii="Times New Roman" w:hAnsi="Times New Roman" w:cs="Times New Roman"/>
                  </w:rPr>
                  <w:t xml:space="preserve">. She works within a high modernist tradition that privileges choreographic form over dramatic expression, highlighting non-representational movement, fragmentation, and the arrangement of dancers in complex groupings; she also, especially in more recent work, engages with postmodern, thematic concerns such as taking the surface seriously, exploring personal narratives, and reflecting on the complexity of belonging. An articulate critic as well as a choreographer,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has created a series of commentaries in which she reflects on </w:t>
                </w:r>
                <w:proofErr w:type="spellStart"/>
                <w:r w:rsidRPr="00C742C1">
                  <w:rPr>
                    <w:rFonts w:ascii="Times New Roman" w:hAnsi="Times New Roman" w:cs="Times New Roman"/>
                  </w:rPr>
                  <w:t>postcoloniality</w:t>
                </w:r>
                <w:proofErr w:type="spellEnd"/>
                <w:r w:rsidRPr="00C742C1">
                  <w:rPr>
                    <w:rFonts w:ascii="Times New Roman" w:hAnsi="Times New Roman" w:cs="Times New Roman"/>
                  </w:rPr>
                  <w:t xml:space="preserve">, globalization, and urbanization as they play out in her work. She was also one of the first authors to discuss the contingent and constructed nature of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tradition. As one of the leaders in the field of contemporary South Asian dance,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created a space in the contemporary British dance milieu for choreographers working with classical non-Western vocabularies. She led the way for a generation of choreographers to challenge the </w:t>
                </w:r>
                <w:proofErr w:type="spellStart"/>
                <w:r w:rsidRPr="00C742C1">
                  <w:rPr>
                    <w:rFonts w:ascii="Times New Roman" w:hAnsi="Times New Roman" w:cs="Times New Roman"/>
                  </w:rPr>
                  <w:t>racialized</w:t>
                </w:r>
                <w:proofErr w:type="spellEnd"/>
                <w:r w:rsidRPr="00C742C1">
                  <w:rPr>
                    <w:rFonts w:ascii="Times New Roman" w:hAnsi="Times New Roman" w:cs="Times New Roman"/>
                  </w:rPr>
                  <w:t xml:space="preserve"> underpinnings of British contemporary dance as well as to query the imperative that South Asian classical forms demonstrate historical continuity, </w:t>
                </w:r>
                <w:proofErr w:type="gramStart"/>
                <w:r w:rsidRPr="00C742C1">
                  <w:rPr>
                    <w:rFonts w:ascii="Times New Roman" w:hAnsi="Times New Roman" w:cs="Times New Roman"/>
                  </w:rPr>
                  <w:t>thereby  contributing</w:t>
                </w:r>
                <w:proofErr w:type="gramEnd"/>
                <w:r w:rsidRPr="00C742C1">
                  <w:rPr>
                    <w:rFonts w:ascii="Times New Roman" w:hAnsi="Times New Roman" w:cs="Times New Roman"/>
                  </w:rPr>
                  <w:t xml:space="preserve"> to the vibrant field of South Asian dance in Britain and extending understandings of experimentation in British contemporary dance.</w:t>
                </w:r>
              </w:p>
              <w:p w:rsidR="00C45F21" w:rsidRPr="00C742C1" w:rsidRDefault="00C45F21" w:rsidP="00C45F21">
                <w:pPr>
                  <w:rPr>
                    <w:rFonts w:ascii="Times New Roman" w:hAnsi="Times New Roman" w:cs="Times New Roman"/>
                  </w:rPr>
                </w:pPr>
              </w:p>
              <w:p w:rsidR="00E85A05" w:rsidRDefault="00E85A05" w:rsidP="00E85A05"/>
            </w:tc>
          </w:sdtContent>
        </w:sdt>
      </w:tr>
      <w:tr w:rsidR="003F0D73" w:rsidTr="003F0D73">
        <w:sdt>
          <w:sdtPr>
            <w:alias w:val="Article text"/>
            <w:tag w:val="articleText"/>
            <w:id w:val="634067588"/>
            <w:placeholder>
              <w:docPart w:val="D52C09F777E9C0428DC7FE33953D5A77"/>
            </w:placeholder>
          </w:sdtPr>
          <w:sdtContent>
            <w:tc>
              <w:tcPr>
                <w:tcW w:w="9016" w:type="dxa"/>
                <w:tcMar>
                  <w:top w:w="113" w:type="dxa"/>
                  <w:bottom w:w="113" w:type="dxa"/>
                </w:tcMar>
              </w:tcPr>
              <w:p w:rsidR="00C45F21" w:rsidRDefault="00C45F21" w:rsidP="00C45F21">
                <w:pPr>
                  <w:rPr>
                    <w:rFonts w:ascii="Times New Roman" w:hAnsi="Times New Roman" w:cs="Times New Roman"/>
                  </w:rPr>
                </w:pP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is a British choreographer whose work deploys both modern and postmodern aesthetics. Drawing on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form in which she trained,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deconstructs the classical vocabulary through a process she describes as ‘asking questions of the </w:t>
                </w:r>
                <w:proofErr w:type="spellStart"/>
                <w:r w:rsidRPr="00C742C1">
                  <w:rPr>
                    <w:rFonts w:ascii="Times New Roman" w:hAnsi="Times New Roman" w:cs="Times New Roman"/>
                  </w:rPr>
                  <w:t>adavus</w:t>
                </w:r>
                <w:proofErr w:type="spellEnd"/>
                <w:r w:rsidRPr="00C742C1">
                  <w:rPr>
                    <w:rFonts w:ascii="Times New Roman" w:hAnsi="Times New Roman" w:cs="Times New Roman"/>
                  </w:rPr>
                  <w:t xml:space="preserve"> [units of movement].’</w:t>
                </w:r>
                <w:r w:rsidRPr="00C742C1">
                  <w:rPr>
                    <w:rStyle w:val="EndnoteReference"/>
                    <w:rFonts w:ascii="Times New Roman" w:hAnsi="Times New Roman" w:cs="Times New Roman"/>
                  </w:rPr>
                  <w:endnoteReference w:id="2"/>
                </w:r>
                <w:r w:rsidRPr="00C742C1">
                  <w:rPr>
                    <w:rFonts w:ascii="Times New Roman" w:hAnsi="Times New Roman" w:cs="Times New Roman"/>
                  </w:rPr>
                  <w:t xml:space="preserve">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choreography also incorporates pedestrian movement, postmodern dance, ballet, and martial arts such as </w:t>
                </w:r>
                <w:proofErr w:type="spellStart"/>
                <w:r w:rsidRPr="00C742C1">
                  <w:rPr>
                    <w:rFonts w:ascii="Times New Roman" w:hAnsi="Times New Roman" w:cs="Times New Roman"/>
                  </w:rPr>
                  <w:t>kalaripayattu</w:t>
                </w:r>
                <w:proofErr w:type="spellEnd"/>
                <w:r w:rsidRPr="00C742C1">
                  <w:rPr>
                    <w:rFonts w:ascii="Times New Roman" w:hAnsi="Times New Roman" w:cs="Times New Roman"/>
                  </w:rPr>
                  <w:t xml:space="preserve">. She works within a high modernist tradition that privileges choreographic form over dramatic expression, highlighting non-representational movement, fragmentation, and the arrangement of dancers in complex groupings; she also, especially in more recent work, engages with postmodern, thematic concerns such as taking the surface seriously, exploring personal narratives, and reflecting on the complexity of belonging. An articulate critic as well as a choreographer,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has created a series of commentaries in which she reflects on </w:t>
                </w:r>
                <w:proofErr w:type="spellStart"/>
                <w:r w:rsidRPr="00C742C1">
                  <w:rPr>
                    <w:rFonts w:ascii="Times New Roman" w:hAnsi="Times New Roman" w:cs="Times New Roman"/>
                  </w:rPr>
                  <w:t>postcoloniality</w:t>
                </w:r>
                <w:proofErr w:type="spellEnd"/>
                <w:r w:rsidRPr="00C742C1">
                  <w:rPr>
                    <w:rFonts w:ascii="Times New Roman" w:hAnsi="Times New Roman" w:cs="Times New Roman"/>
                  </w:rPr>
                  <w:t xml:space="preserve">, globalization, and urbanization as they play out in her work. She was also one of the first authors to discuss the contingent and constructed nature of the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tradition. As one of the leaders in the field of contemporary South Asian dance,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created a space in the contemporary British dance milieu for choreographers working with classical non-Western vocabularies. She led the way for a generation of choreographers to challenge the </w:t>
                </w:r>
                <w:proofErr w:type="spellStart"/>
                <w:r w:rsidRPr="00C742C1">
                  <w:rPr>
                    <w:rFonts w:ascii="Times New Roman" w:hAnsi="Times New Roman" w:cs="Times New Roman"/>
                  </w:rPr>
                  <w:lastRenderedPageBreak/>
                  <w:t>racialized</w:t>
                </w:r>
                <w:proofErr w:type="spellEnd"/>
                <w:r w:rsidRPr="00C742C1">
                  <w:rPr>
                    <w:rFonts w:ascii="Times New Roman" w:hAnsi="Times New Roman" w:cs="Times New Roman"/>
                  </w:rPr>
                  <w:t xml:space="preserve"> underpinnings of British contemporary dance as well as to query the imperative that South Asian classical forms demonstrate historical continuity, </w:t>
                </w:r>
                <w:proofErr w:type="gramStart"/>
                <w:r w:rsidRPr="00C742C1">
                  <w:rPr>
                    <w:rFonts w:ascii="Times New Roman" w:hAnsi="Times New Roman" w:cs="Times New Roman"/>
                  </w:rPr>
                  <w:t>thereby  contributing</w:t>
                </w:r>
                <w:proofErr w:type="gramEnd"/>
                <w:r w:rsidRPr="00C742C1">
                  <w:rPr>
                    <w:rFonts w:ascii="Times New Roman" w:hAnsi="Times New Roman" w:cs="Times New Roman"/>
                  </w:rPr>
                  <w:t xml:space="preserve"> to the vibrant field of South Asian dance in Britain and extending understandings of experimentation in British contemporary dance.</w:t>
                </w:r>
              </w:p>
              <w:p w:rsidR="00C45F21" w:rsidRDefault="00C45F21" w:rsidP="00C45F21">
                <w:pPr>
                  <w:rPr>
                    <w:rFonts w:ascii="Times New Roman" w:hAnsi="Times New Roman" w:cs="Times New Roman"/>
                  </w:rPr>
                </w:pPr>
              </w:p>
              <w:p w:rsidR="00C45F21" w:rsidRDefault="00C45F21" w:rsidP="00C45F21">
                <w:pPr>
                  <w:keepNext/>
                  <w:rPr>
                    <w:rFonts w:ascii="Times New Roman" w:hAnsi="Times New Roman" w:cs="Times New Roman"/>
                  </w:rPr>
                </w:pPr>
                <w:r>
                  <w:rPr>
                    <w:rFonts w:ascii="Times New Roman" w:hAnsi="Times New Roman" w:cs="Times New Roman"/>
                  </w:rPr>
                  <w:t>File:</w:t>
                </w:r>
                <w:r>
                  <w:t xml:space="preserve"> </w:t>
                </w:r>
                <w:r w:rsidRPr="00C45F21">
                  <w:rPr>
                    <w:rFonts w:ascii="Times New Roman" w:hAnsi="Times New Roman" w:cs="Times New Roman"/>
                  </w:rPr>
                  <w:t>Bruise Blood.png</w:t>
                </w:r>
              </w:p>
              <w:p w:rsidR="00C45F21" w:rsidRDefault="00C45F21" w:rsidP="00C45F21">
                <w:pPr>
                  <w:pStyle w:val="Caption"/>
                </w:pPr>
                <w:r>
                  <w:t xml:space="preserve">Figure </w:t>
                </w:r>
                <w:fldSimple w:instr=" SEQ Figure \* ARABIC ">
                  <w:r w:rsidR="00D611B5">
                    <w:rPr>
                      <w:noProof/>
                    </w:rPr>
                    <w:t>1</w:t>
                  </w:r>
                </w:fldSimple>
                <w:r>
                  <w:t xml:space="preserve"> Bruise </w:t>
                </w:r>
                <w:proofErr w:type="spellStart"/>
                <w:r>
                  <w:t>Blook</w:t>
                </w:r>
                <w:proofErr w:type="spellEnd"/>
                <w:r>
                  <w:t xml:space="preserve">, 2010. Photo: </w:t>
                </w:r>
                <w:proofErr w:type="spellStart"/>
                <w:r>
                  <w:t>Nuno</w:t>
                </w:r>
                <w:proofErr w:type="spellEnd"/>
                <w:r>
                  <w:t xml:space="preserve"> Santos. Dancers: </w:t>
                </w:r>
                <w:proofErr w:type="spellStart"/>
                <w:r>
                  <w:t>evarah</w:t>
                </w:r>
                <w:proofErr w:type="spellEnd"/>
                <w:r>
                  <w:t xml:space="preserve"> </w:t>
                </w:r>
                <w:proofErr w:type="spellStart"/>
                <w:r>
                  <w:t>Thimmaiah</w:t>
                </w:r>
                <w:proofErr w:type="spellEnd"/>
              </w:p>
              <w:p w:rsidR="00C45F21" w:rsidRPr="00C742C1" w:rsidRDefault="00C45F21" w:rsidP="00C45F21">
                <w:pPr>
                  <w:rPr>
                    <w:rFonts w:ascii="Times New Roman" w:hAnsi="Times New Roman" w:cs="Times New Roman"/>
                  </w:rPr>
                </w:pPr>
                <w:r>
                  <w:rPr>
                    <w:rFonts w:ascii="Times New Roman" w:hAnsi="Times New Roman" w:cs="Times New Roman"/>
                  </w:rPr>
                  <w:t xml:space="preserve">Source: </w:t>
                </w:r>
                <w:hyperlink r:id="rId9" w:history="1">
                  <w:r w:rsidRPr="00C742C1">
                    <w:rPr>
                      <w:rStyle w:val="Hyperlink"/>
                      <w:rFonts w:ascii="Times New Roman" w:hAnsi="Times New Roman" w:cs="Times New Roman"/>
                    </w:rPr>
                    <w:t>http://www.shobanajeyasingh.co.uk/gallery/images/</w:t>
                  </w:r>
                </w:hyperlink>
              </w:p>
              <w:p w:rsidR="00C45F21" w:rsidRPr="00C742C1" w:rsidRDefault="00C45F21" w:rsidP="00C45F21">
                <w:pPr>
                  <w:rPr>
                    <w:rFonts w:ascii="Times New Roman" w:hAnsi="Times New Roman" w:cs="Times New Roman"/>
                  </w:rPr>
                </w:pPr>
              </w:p>
              <w:p w:rsidR="00C45F21" w:rsidRDefault="00C45F21" w:rsidP="00C45F21">
                <w:pPr>
                  <w:rPr>
                    <w:rFonts w:ascii="Times New Roman" w:hAnsi="Times New Roman" w:cs="Times New Roman"/>
                  </w:rPr>
                </w:pPr>
              </w:p>
              <w:p w:rsidR="00C45F21" w:rsidRPr="00C742C1" w:rsidRDefault="00C45F21" w:rsidP="00C45F21">
                <w:pPr>
                  <w:pStyle w:val="Heading1"/>
                  <w:outlineLvl w:val="0"/>
                </w:pPr>
                <w:r w:rsidRPr="00C742C1">
                  <w:t>Training</w:t>
                </w:r>
              </w:p>
              <w:p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Born in Madras (now Chennai), South India,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began her dance career by training in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As a child and young adult, she also lived in Sri Lanka and Singapore, ushering in a global awareness early on in her life and urging her to question fixed notions of belonging. At age eighteen, she moved to the UK to pursue a degree in Shakespearian studies. There, she continued her performance work but quickly became disillusioned with the state of South Asian dance in Britain, particularly the assumption on the part of the British public that South Asian dancers must be cultural ambassadors. She found particularly problematic the British assumption that forms like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are more about literal meaning than about formal elements such as shape, space, and time. In her early writing and choreography alike, she rejected the demand for dramatic meaning and instead focused on the choreographic components of classical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such as linearity, angularity, a grounded use of weight, and an internal geometry. She founded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Dance in 1988 as a means of exploring and challenging such choreographic conventions with a company of dancers.</w:t>
                </w:r>
              </w:p>
              <w:p w:rsidR="00C45F21" w:rsidRDefault="00C45F21" w:rsidP="00C45F21">
                <w:pPr>
                  <w:rPr>
                    <w:rFonts w:ascii="Times New Roman" w:hAnsi="Times New Roman" w:cs="Times New Roman"/>
                  </w:rPr>
                </w:pPr>
              </w:p>
              <w:p w:rsidR="00C45F21" w:rsidRDefault="00C45F21" w:rsidP="00C45F21">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Exit No Exit.png</w:t>
                </w:r>
              </w:p>
              <w:p w:rsidR="00C45F21" w:rsidRDefault="00C45F21" w:rsidP="00C45F21">
                <w:pPr>
                  <w:pStyle w:val="Caption"/>
                </w:pPr>
                <w:r>
                  <w:t xml:space="preserve">Figure </w:t>
                </w:r>
                <w:fldSimple w:instr=" SEQ Figure \* ARABIC ">
                  <w:r w:rsidR="00D611B5">
                    <w:rPr>
                      <w:noProof/>
                    </w:rPr>
                    <w:t>2</w:t>
                  </w:r>
                </w:fldSimple>
                <w:r>
                  <w:t xml:space="preserve"> Exit No Exit, 2006. Photo: Chris Nash. Dancer: Kamala </w:t>
                </w:r>
                <w:proofErr w:type="spellStart"/>
                <w:r>
                  <w:t>evam</w:t>
                </w:r>
                <w:proofErr w:type="spellEnd"/>
                <w:r>
                  <w:t xml:space="preserve">, </w:t>
                </w:r>
                <w:proofErr w:type="spellStart"/>
                <w:r>
                  <w:t>Mandeep</w:t>
                </w:r>
                <w:proofErr w:type="spellEnd"/>
                <w:r>
                  <w:t xml:space="preserve"> </w:t>
                </w:r>
                <w:proofErr w:type="spellStart"/>
                <w:r>
                  <w:t>Raikhy</w:t>
                </w:r>
                <w:proofErr w:type="spellEnd"/>
              </w:p>
              <w:p w:rsidR="00C45F21" w:rsidRPr="002420EA" w:rsidRDefault="00C45F21" w:rsidP="00C45F21">
                <w:pPr>
                  <w:rPr>
                    <w:rFonts w:ascii="Times New Roman" w:hAnsi="Times New Roman" w:cs="Times New Roman"/>
                  </w:rPr>
                </w:pPr>
                <w:r>
                  <w:rPr>
                    <w:rFonts w:ascii="Times New Roman" w:hAnsi="Times New Roman" w:cs="Times New Roman"/>
                  </w:rPr>
                  <w:t xml:space="preserve">Source: </w:t>
                </w:r>
                <w:hyperlink r:id="rId10" w:history="1">
                  <w:r w:rsidRPr="002420EA">
                    <w:rPr>
                      <w:rStyle w:val="Hyperlink"/>
                      <w:rFonts w:ascii="Times New Roman" w:hAnsi="Times New Roman" w:cs="Times New Roman"/>
                      <w:color w:val="auto"/>
                    </w:rPr>
                    <w:t>http://www.shobanajeyasingh.co.uk/gallery/images/</w:t>
                  </w:r>
                </w:hyperlink>
              </w:p>
              <w:p w:rsidR="00C45F21" w:rsidRDefault="00C45F21" w:rsidP="00C45F21">
                <w:pPr>
                  <w:rPr>
                    <w:rFonts w:ascii="Times New Roman" w:hAnsi="Times New Roman" w:cs="Times New Roman"/>
                  </w:rPr>
                </w:pPr>
              </w:p>
              <w:p w:rsidR="00C45F2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p>
              <w:p w:rsidR="00C45F21" w:rsidRPr="00C742C1" w:rsidRDefault="00C45F21" w:rsidP="00C45F21">
                <w:pPr>
                  <w:pStyle w:val="Heading1"/>
                  <w:outlineLvl w:val="0"/>
                </w:pPr>
                <w:r w:rsidRPr="00C742C1">
                  <w:t>Contributions to Modernism</w:t>
                </w:r>
              </w:p>
              <w:p w:rsidR="00C45F21" w:rsidRDefault="00C45F21" w:rsidP="00C45F21">
                <w:pPr>
                  <w:rPr>
                    <w:rFonts w:ascii="Times New Roman" w:hAnsi="Times New Roman" w:cs="Times New Roman"/>
                  </w:rPr>
                </w:pPr>
                <w:r w:rsidRPr="00C742C1">
                  <w:rPr>
                    <w:rFonts w:ascii="Times New Roman" w:hAnsi="Times New Roman" w:cs="Times New Roman"/>
                  </w:rPr>
                  <w:t xml:space="preserve">Like many modern choreographers,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began her exploration of new material by rejecting existing conventions and expectations. Thus, she moved away from literal, dramatic meaning and music as governing choreography. Her dancers do not directly invoke emotional states nor do they depict characters. Although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sometimes works closely with composers, frequently her choreography creates a tension with the music, rather than following it or creating a framework to which the music then adheres. Throughout her choreographic career, she has focused on fragmenting the choreographic layering of solo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w:t>
                </w:r>
                <w:proofErr w:type="spellEnd"/>
                <w:r w:rsidRPr="00C742C1">
                  <w:rPr>
                    <w:rFonts w:ascii="Times New Roman" w:hAnsi="Times New Roman" w:cs="Times New Roman"/>
                  </w:rPr>
                  <w:t xml:space="preserve">, distributing its elements across a company of dancers. In early works such as </w:t>
                </w:r>
                <w:r w:rsidRPr="00C742C1">
                  <w:rPr>
                    <w:rFonts w:ascii="Times New Roman" w:hAnsi="Times New Roman" w:cs="Times New Roman"/>
                    <w:i/>
                  </w:rPr>
                  <w:t xml:space="preserve">Making of Maps </w:t>
                </w:r>
                <w:r w:rsidRPr="00C742C1">
                  <w:rPr>
                    <w:rFonts w:ascii="Times New Roman" w:hAnsi="Times New Roman" w:cs="Times New Roman"/>
                  </w:rPr>
                  <w:t xml:space="preserve">(1992), her interest in delayering and fragmentation enable her introduction of a degree of spatial complexity not present in the classical form as she created dancers’ pathways that intersect, collide, and cross the stage in diagonals and circular patterns. In </w:t>
                </w:r>
                <w:r w:rsidRPr="00C742C1">
                  <w:rPr>
                    <w:rFonts w:ascii="Times New Roman" w:hAnsi="Times New Roman" w:cs="Times New Roman"/>
                    <w:i/>
                  </w:rPr>
                  <w:t xml:space="preserve">Romance… with Footnotes </w:t>
                </w:r>
                <w:r w:rsidRPr="00C742C1">
                  <w:rPr>
                    <w:rFonts w:ascii="Times New Roman" w:hAnsi="Times New Roman" w:cs="Times New Roman"/>
                  </w:rPr>
                  <w:t xml:space="preserve">(1993), she also encourages her dancers off the vertical meridian into partnered work with one another and into floor work. This piece also retains </w:t>
                </w:r>
                <w:proofErr w:type="spellStart"/>
                <w:r w:rsidRPr="00C742C1">
                  <w:rPr>
                    <w:rFonts w:ascii="Times New Roman" w:hAnsi="Times New Roman" w:cs="Times New Roman"/>
                  </w:rPr>
                  <w:t>bharata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natyam’s</w:t>
                </w:r>
                <w:proofErr w:type="spellEnd"/>
                <w:r w:rsidRPr="00C742C1">
                  <w:rPr>
                    <w:rFonts w:ascii="Times New Roman" w:hAnsi="Times New Roman" w:cs="Times New Roman"/>
                  </w:rPr>
                  <w:t xml:space="preserve"> contrast between lyrical and dynamic choreography but amplifies this tension as dancers often spiral out into explosive, frenetic phrases that contrast with methodical dreamlike sections.  </w:t>
                </w:r>
              </w:p>
              <w:p w:rsidR="00C45F21" w:rsidRDefault="00C45F21" w:rsidP="00C45F21">
                <w:pPr>
                  <w:rPr>
                    <w:rFonts w:ascii="Times New Roman" w:hAnsi="Times New Roman" w:cs="Times New Roman"/>
                  </w:rPr>
                </w:pPr>
              </w:p>
              <w:p w:rsidR="00C45F21" w:rsidRDefault="00C45F21" w:rsidP="00C45F21">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Foliage Chorus.png</w:t>
                </w:r>
              </w:p>
              <w:p w:rsidR="00C45F21" w:rsidRDefault="00C45F21" w:rsidP="00C45F21">
                <w:pPr>
                  <w:pStyle w:val="Caption"/>
                </w:pPr>
                <w:r>
                  <w:t xml:space="preserve">Figure </w:t>
                </w:r>
                <w:fldSimple w:instr=" SEQ Figure \* ARABIC ">
                  <w:r w:rsidR="00D611B5">
                    <w:rPr>
                      <w:noProof/>
                    </w:rPr>
                    <w:t>3</w:t>
                  </w:r>
                </w:fldSimple>
                <w:r>
                  <w:t xml:space="preserve"> Foliage Chorus, 2004. Photo: </w:t>
                </w:r>
                <w:proofErr w:type="spellStart"/>
                <w:r>
                  <w:t>Vipul</w:t>
                </w:r>
                <w:proofErr w:type="spellEnd"/>
                <w:r>
                  <w:t xml:space="preserve"> </w:t>
                </w:r>
                <w:proofErr w:type="spellStart"/>
                <w:r>
                  <w:t>Sangoi</w:t>
                </w:r>
                <w:proofErr w:type="spellEnd"/>
                <w:r>
                  <w:t xml:space="preserve">. Dancers: Kamala </w:t>
                </w:r>
                <w:proofErr w:type="spellStart"/>
                <w:r>
                  <w:t>evam</w:t>
                </w:r>
                <w:proofErr w:type="spellEnd"/>
                <w:r>
                  <w:t xml:space="preserve">, </w:t>
                </w:r>
                <w:proofErr w:type="spellStart"/>
                <w:r>
                  <w:t>Saju</w:t>
                </w:r>
                <w:proofErr w:type="spellEnd"/>
                <w:r>
                  <w:t xml:space="preserve"> </w:t>
                </w:r>
                <w:proofErr w:type="spellStart"/>
                <w:r>
                  <w:t>Hari</w:t>
                </w:r>
                <w:proofErr w:type="spellEnd"/>
                <w:r>
                  <w:t xml:space="preserve">, </w:t>
                </w:r>
                <w:proofErr w:type="spellStart"/>
                <w:r>
                  <w:t>Navala</w:t>
                </w:r>
                <w:proofErr w:type="spellEnd"/>
                <w:r w:rsidR="00D611B5">
                  <w:t xml:space="preserve"> </w:t>
                </w:r>
                <w:proofErr w:type="spellStart"/>
                <w:r w:rsidR="00D611B5">
                  <w:t>Chaudhari</w:t>
                </w:r>
                <w:proofErr w:type="spellEnd"/>
                <w:r w:rsidR="00D611B5">
                  <w:t xml:space="preserve">, </w:t>
                </w:r>
                <w:proofErr w:type="spellStart"/>
                <w:r w:rsidR="00D611B5">
                  <w:t>Rathimalar</w:t>
                </w:r>
                <w:proofErr w:type="spellEnd"/>
                <w:r w:rsidR="00D611B5">
                  <w:t xml:space="preserve"> </w:t>
                </w:r>
                <w:proofErr w:type="spellStart"/>
                <w:r w:rsidR="00D611B5">
                  <w:lastRenderedPageBreak/>
                  <w:t>Govindarajoo</w:t>
                </w:r>
                <w:proofErr w:type="spellEnd"/>
                <w:r w:rsidR="00D611B5">
                  <w:t xml:space="preserve">. </w:t>
                </w:r>
              </w:p>
              <w:p w:rsidR="00D611B5" w:rsidRPr="00C742C1" w:rsidRDefault="00C45F21" w:rsidP="00D611B5">
                <w:pPr>
                  <w:rPr>
                    <w:rFonts w:ascii="Times New Roman" w:hAnsi="Times New Roman" w:cs="Times New Roman"/>
                  </w:rPr>
                </w:pPr>
                <w:r>
                  <w:rPr>
                    <w:rFonts w:ascii="Times New Roman" w:hAnsi="Times New Roman" w:cs="Times New Roman"/>
                  </w:rPr>
                  <w:t xml:space="preserve">Source: </w:t>
                </w:r>
                <w:hyperlink r:id="rId11" w:history="1">
                  <w:r w:rsidR="00D611B5" w:rsidRPr="00C742C1">
                    <w:rPr>
                      <w:rStyle w:val="Hyperlink"/>
                      <w:rFonts w:ascii="Times New Roman" w:hAnsi="Times New Roman" w:cs="Times New Roman"/>
                    </w:rPr>
                    <w:t>http://www.shobanajeyasingh.co.uk/gallery/images/</w:t>
                  </w:r>
                </w:hyperlink>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In more recent work,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has re-considered the question of dramatic meaning, deploying fragmented narratives, the play of images across dancing bodies, and characterizations that shift across a company of dancers. Perhaps because of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success with her early works, because of the presence of organizations such as </w:t>
                </w:r>
                <w:proofErr w:type="spellStart"/>
                <w:r w:rsidRPr="00C742C1">
                  <w:rPr>
                    <w:rFonts w:ascii="Times New Roman" w:hAnsi="Times New Roman" w:cs="Times New Roman"/>
                  </w:rPr>
                  <w:t>Akademi</w:t>
                </w:r>
                <w:proofErr w:type="spellEnd"/>
                <w:r w:rsidRPr="00C742C1">
                  <w:rPr>
                    <w:rFonts w:ascii="Times New Roman" w:hAnsi="Times New Roman" w:cs="Times New Roman"/>
                  </w:rPr>
                  <w:t xml:space="preserve">, a South Asian dance interest group, in the British dance sector, and because of the success of postmodern choreographer </w:t>
                </w:r>
                <w:proofErr w:type="spellStart"/>
                <w:r w:rsidRPr="00C742C1">
                  <w:rPr>
                    <w:rFonts w:ascii="Times New Roman" w:hAnsi="Times New Roman" w:cs="Times New Roman"/>
                  </w:rPr>
                  <w:t>Akram</w:t>
                </w:r>
                <w:proofErr w:type="spellEnd"/>
                <w:r w:rsidRPr="00C742C1">
                  <w:rPr>
                    <w:rFonts w:ascii="Times New Roman" w:hAnsi="Times New Roman" w:cs="Times New Roman"/>
                  </w:rPr>
                  <w:t xml:space="preserve"> Khan, UK viewers no longer so readily associate South Asian dance solely with narrative and expressivity. Options for reconsidering the relationship between choreography and emotion are now more open than they once were. Pieces such as </w:t>
                </w:r>
                <w:r w:rsidRPr="00C742C1">
                  <w:rPr>
                    <w:rFonts w:ascii="Times New Roman" w:hAnsi="Times New Roman" w:cs="Times New Roman"/>
                    <w:i/>
                  </w:rPr>
                  <w:t>Exit No Exit</w:t>
                </w:r>
                <w:r w:rsidRPr="00C742C1">
                  <w:rPr>
                    <w:rFonts w:ascii="Times New Roman" w:hAnsi="Times New Roman" w:cs="Times New Roman"/>
                  </w:rPr>
                  <w:t xml:space="preserve"> (2006) and </w:t>
                </w:r>
                <w:proofErr w:type="spellStart"/>
                <w:r w:rsidRPr="00C742C1">
                  <w:rPr>
                    <w:rFonts w:ascii="Times New Roman" w:hAnsi="Times New Roman" w:cs="Times New Roman"/>
                    <w:i/>
                  </w:rPr>
                  <w:t>Faultline</w:t>
                </w:r>
                <w:proofErr w:type="spellEnd"/>
                <w:r w:rsidRPr="00C742C1">
                  <w:rPr>
                    <w:rFonts w:ascii="Times New Roman" w:hAnsi="Times New Roman" w:cs="Times New Roman"/>
                  </w:rPr>
                  <w:t xml:space="preserve"> (2007) reincorporate expressivity into choreography, exploring shifting relationships between individuals and groups. </w:t>
                </w:r>
              </w:p>
              <w:p w:rsidR="00C45F21" w:rsidRPr="00C742C1" w:rsidRDefault="00C45F21" w:rsidP="00C45F21">
                <w:pPr>
                  <w:rPr>
                    <w:rFonts w:ascii="Times New Roman" w:hAnsi="Times New Roman" w:cs="Times New Roman"/>
                  </w:rPr>
                </w:pPr>
              </w:p>
              <w:p w:rsidR="00C45F21" w:rsidRDefault="00C45F21" w:rsidP="00C45F21">
                <w:pPr>
                  <w:rPr>
                    <w:rFonts w:ascii="Times New Roman" w:hAnsi="Times New Roman" w:cs="Times New Roman"/>
                  </w:rPr>
                </w:pPr>
                <w:r w:rsidRPr="00C742C1">
                  <w:rPr>
                    <w:rFonts w:ascii="Times New Roman" w:hAnsi="Times New Roman" w:cs="Times New Roman"/>
                  </w:rPr>
                  <w:t xml:space="preserve">Like a number of South Asian and South Asian diaspora modernists,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recognizes the unstable and contingent nature of the Indian classical forms. Whereas other choreographers, such as </w:t>
                </w:r>
                <w:proofErr w:type="spellStart"/>
                <w:r w:rsidRPr="00C742C1">
                  <w:rPr>
                    <w:rFonts w:ascii="Times New Roman" w:hAnsi="Times New Roman" w:cs="Times New Roman"/>
                  </w:rPr>
                  <w:t>Chandralekha</w:t>
                </w:r>
                <w:proofErr w:type="spellEnd"/>
                <w:r w:rsidRPr="00C742C1">
                  <w:rPr>
                    <w:rFonts w:ascii="Times New Roman" w:hAnsi="Times New Roman" w:cs="Times New Roman"/>
                  </w:rPr>
                  <w:t xml:space="preserve"> and </w:t>
                </w:r>
                <w:proofErr w:type="spellStart"/>
                <w:r w:rsidRPr="00C742C1">
                  <w:rPr>
                    <w:rFonts w:ascii="Times New Roman" w:hAnsi="Times New Roman" w:cs="Times New Roman"/>
                  </w:rPr>
                  <w:t>Astad</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Deboo</w:t>
                </w:r>
                <w:proofErr w:type="spellEnd"/>
                <w:r w:rsidRPr="00C742C1">
                  <w:rPr>
                    <w:rFonts w:ascii="Times New Roman" w:hAnsi="Times New Roman" w:cs="Times New Roman"/>
                  </w:rPr>
                  <w:t xml:space="preserve">, seek an indigenous Indian modernism,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considers herself foremost a British choreographer and makes overt her investigation of both British and Indian modernist and postmodern aesthetics. Her later work hinges upon choreographic strategies such as fragmentation, interruption, the explicit quotation of classical forms, and an investigation into the elusive nature of history and identity.  </w:t>
                </w:r>
              </w:p>
              <w:p w:rsidR="00C45F21" w:rsidRDefault="00C45F21" w:rsidP="00C45F21">
                <w:pPr>
                  <w:rPr>
                    <w:rFonts w:ascii="Times New Roman" w:hAnsi="Times New Roman" w:cs="Times New Roman"/>
                  </w:rPr>
                </w:pPr>
              </w:p>
              <w:p w:rsidR="00C45F21" w:rsidRDefault="00C45F21" w:rsidP="00D611B5">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Phantasmaton.png</w:t>
                </w:r>
              </w:p>
              <w:p w:rsidR="00D611B5" w:rsidRDefault="00D611B5" w:rsidP="00D611B5">
                <w:pPr>
                  <w:pStyle w:val="Caption"/>
                </w:pPr>
                <w:r>
                  <w:t xml:space="preserve">Figure </w:t>
                </w:r>
                <w:fldSimple w:instr=" SEQ Figure \* ARABIC ">
                  <w:r>
                    <w:rPr>
                      <w:noProof/>
                    </w:rPr>
                    <w:t>4</w:t>
                  </w:r>
                </w:fldSimple>
                <w:r>
                  <w:t xml:space="preserve"> </w:t>
                </w:r>
                <w:proofErr w:type="spellStart"/>
                <w:r>
                  <w:t>Phantasmaton</w:t>
                </w:r>
                <w:proofErr w:type="spellEnd"/>
                <w:r>
                  <w:t xml:space="preserve">, 2002. Photo: Chris Nash. </w:t>
                </w:r>
                <w:proofErr w:type="spellStart"/>
                <w:r>
                  <w:t>Cer</w:t>
                </w:r>
                <w:proofErr w:type="spellEnd"/>
                <w:r>
                  <w:t xml:space="preserve">: </w:t>
                </w:r>
                <w:proofErr w:type="spellStart"/>
                <w:r>
                  <w:t>Sowmya</w:t>
                </w:r>
                <w:proofErr w:type="spellEnd"/>
                <w:r>
                  <w:t xml:space="preserve"> </w:t>
                </w:r>
                <w:proofErr w:type="spellStart"/>
                <w:r>
                  <w:t>Gopalan</w:t>
                </w:r>
                <w:proofErr w:type="spellEnd"/>
                <w:r>
                  <w:t>.</w:t>
                </w:r>
              </w:p>
              <w:p w:rsidR="00C45F21" w:rsidRPr="00C742C1" w:rsidRDefault="00C45F21" w:rsidP="00C45F21">
                <w:pPr>
                  <w:rPr>
                    <w:rFonts w:ascii="Times New Roman" w:hAnsi="Times New Roman" w:cs="Times New Roman"/>
                  </w:rPr>
                </w:pPr>
                <w:r>
                  <w:rPr>
                    <w:rFonts w:ascii="Times New Roman" w:hAnsi="Times New Roman" w:cs="Times New Roman"/>
                  </w:rPr>
                  <w:t xml:space="preserve">Source: </w:t>
                </w:r>
                <w:r w:rsidR="00D611B5" w:rsidRPr="00C742C1">
                  <w:rPr>
                    <w:rFonts w:ascii="Times New Roman" w:hAnsi="Times New Roman" w:cs="Times New Roman"/>
                  </w:rPr>
                  <w:t>http://www.shobana</w:t>
                </w:r>
                <w:r w:rsidR="00D611B5">
                  <w:rPr>
                    <w:rFonts w:ascii="Times New Roman" w:hAnsi="Times New Roman" w:cs="Times New Roman"/>
                  </w:rPr>
                  <w:t>jeyasingh.co.uk/gallery/images/</w:t>
                </w:r>
              </w:p>
              <w:p w:rsidR="00C45F21" w:rsidRPr="00C742C1" w:rsidRDefault="00C45F21" w:rsidP="00C45F21">
                <w:pPr>
                  <w:rPr>
                    <w:rFonts w:ascii="Times New Roman" w:hAnsi="Times New Roman" w:cs="Times New Roman"/>
                  </w:rPr>
                </w:pPr>
              </w:p>
              <w:p w:rsidR="00C45F21" w:rsidRPr="00C742C1" w:rsidRDefault="00C45F21" w:rsidP="00C45F21">
                <w:pPr>
                  <w:pStyle w:val="Heading1"/>
                  <w:outlineLvl w:val="0"/>
                </w:pPr>
                <w:r w:rsidRPr="00C742C1">
                  <w:t>Legacy</w:t>
                </w:r>
              </w:p>
              <w:p w:rsidR="00C45F21" w:rsidRDefault="00C45F21" w:rsidP="00C45F21">
                <w:pPr>
                  <w:rPr>
                    <w:rFonts w:ascii="Times New Roman" w:hAnsi="Times New Roman" w:cs="Times New Roman"/>
                  </w:rPr>
                </w:pPr>
                <w:r w:rsidRPr="00C742C1">
                  <w:rPr>
                    <w:rFonts w:ascii="Times New Roman" w:hAnsi="Times New Roman" w:cs="Times New Roman"/>
                  </w:rPr>
                  <w:t xml:space="preserve">Together with organisations such as </w:t>
                </w:r>
                <w:proofErr w:type="spellStart"/>
                <w:r w:rsidRPr="00C742C1">
                  <w:rPr>
                    <w:rFonts w:ascii="Times New Roman" w:hAnsi="Times New Roman" w:cs="Times New Roman"/>
                  </w:rPr>
                  <w:t>Akademi</w:t>
                </w:r>
                <w:proofErr w:type="spellEnd"/>
                <w:r w:rsidRPr="00C742C1">
                  <w:rPr>
                    <w:rFonts w:ascii="Times New Roman" w:hAnsi="Times New Roman" w:cs="Times New Roman"/>
                  </w:rPr>
                  <w:t xml:space="preserve"> and </w:t>
                </w:r>
                <w:proofErr w:type="spellStart"/>
                <w:r w:rsidRPr="00C742C1">
                  <w:rPr>
                    <w:rFonts w:ascii="Times New Roman" w:hAnsi="Times New Roman" w:cs="Times New Roman"/>
                  </w:rPr>
                  <w:t>Sampad</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helped create the field of South Asian dance in Britain, now a vital arena of choreographic exploration.  Important emerging choreographers—such as Natasha </w:t>
                </w:r>
                <w:proofErr w:type="spellStart"/>
                <w:r w:rsidRPr="00C742C1">
                  <w:rPr>
                    <w:rFonts w:ascii="Times New Roman" w:hAnsi="Times New Roman" w:cs="Times New Roman"/>
                  </w:rPr>
                  <w:t>Bakht</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Mavin</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Khoo</w:t>
                </w:r>
                <w:proofErr w:type="spellEnd"/>
                <w:r w:rsidRPr="00C742C1">
                  <w:rPr>
                    <w:rFonts w:ascii="Times New Roman" w:hAnsi="Times New Roman" w:cs="Times New Roman"/>
                  </w:rPr>
                  <w:t xml:space="preserve">, and </w:t>
                </w:r>
                <w:proofErr w:type="spellStart"/>
                <w:r w:rsidRPr="00C742C1">
                  <w:rPr>
                    <w:rFonts w:ascii="Times New Roman" w:hAnsi="Times New Roman" w:cs="Times New Roman"/>
                  </w:rPr>
                  <w:t>Jiva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Parthipan</w:t>
                </w:r>
                <w:proofErr w:type="spellEnd"/>
                <w:r w:rsidRPr="00C742C1">
                  <w:rPr>
                    <w:rFonts w:ascii="Times New Roman" w:hAnsi="Times New Roman" w:cs="Times New Roman"/>
                  </w:rPr>
                  <w:t xml:space="preserve">—danced in her company. Similarly, postmodern British Asian choreographers like </w:t>
                </w:r>
                <w:proofErr w:type="spellStart"/>
                <w:r w:rsidRPr="00C742C1">
                  <w:rPr>
                    <w:rFonts w:ascii="Times New Roman" w:hAnsi="Times New Roman" w:cs="Times New Roman"/>
                  </w:rPr>
                  <w:t>Akram</w:t>
                </w:r>
                <w:proofErr w:type="spellEnd"/>
                <w:r w:rsidRPr="00C742C1">
                  <w:rPr>
                    <w:rFonts w:ascii="Times New Roman" w:hAnsi="Times New Roman" w:cs="Times New Roman"/>
                  </w:rPr>
                  <w:t xml:space="preserve"> Khan owe much to </w:t>
                </w: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groundbreaking</w:t>
                </w:r>
                <w:proofErr w:type="spellEnd"/>
                <w:r w:rsidRPr="00C742C1">
                  <w:rPr>
                    <w:rFonts w:ascii="Times New Roman" w:hAnsi="Times New Roman" w:cs="Times New Roman"/>
                  </w:rPr>
                  <w:t xml:space="preserve"> experiments. Her company has changed the British contemporary dance milieu, challenging associations of modernism with whiteness/</w:t>
                </w:r>
                <w:proofErr w:type="spellStart"/>
                <w:r w:rsidRPr="00C742C1">
                  <w:rPr>
                    <w:rFonts w:ascii="Times New Roman" w:hAnsi="Times New Roman" w:cs="Times New Roman"/>
                  </w:rPr>
                  <w:t>Britishness</w:t>
                </w:r>
                <w:proofErr w:type="spellEnd"/>
                <w:r w:rsidRPr="00C742C1">
                  <w:rPr>
                    <w:rFonts w:ascii="Times New Roman" w:hAnsi="Times New Roman" w:cs="Times New Roman"/>
                  </w:rPr>
                  <w:t xml:space="preserve">, and reminding a British dance public that modern aesthetics run throughout a number of forms, including postcolonial ones.  </w:t>
                </w:r>
              </w:p>
              <w:p w:rsidR="00C45F21" w:rsidRDefault="00C45F21" w:rsidP="00C45F21">
                <w:pPr>
                  <w:rPr>
                    <w:rFonts w:ascii="Times New Roman" w:hAnsi="Times New Roman" w:cs="Times New Roman"/>
                  </w:rPr>
                </w:pPr>
              </w:p>
              <w:p w:rsidR="00C45F21" w:rsidRDefault="00C45F21" w:rsidP="00C45F21">
                <w:pPr>
                  <w:keepNext/>
                  <w:rPr>
                    <w:rFonts w:ascii="Times New Roman" w:hAnsi="Times New Roman" w:cs="Times New Roman"/>
                  </w:rPr>
                </w:pPr>
                <w:r>
                  <w:rPr>
                    <w:rFonts w:ascii="Times New Roman" w:hAnsi="Times New Roman" w:cs="Times New Roman"/>
                  </w:rPr>
                  <w:t xml:space="preserve">File: </w:t>
                </w:r>
                <w:r w:rsidRPr="00C45F21">
                  <w:rPr>
                    <w:rFonts w:ascii="Times New Roman" w:hAnsi="Times New Roman" w:cs="Times New Roman"/>
                  </w:rPr>
                  <w:t>Making of Maps.png</w:t>
                </w:r>
              </w:p>
              <w:p w:rsidR="00C45F21" w:rsidRPr="00C45F21" w:rsidRDefault="00C45F21" w:rsidP="00C45F21">
                <w:pPr>
                  <w:pStyle w:val="Caption"/>
                </w:pPr>
                <w:r>
                  <w:t xml:space="preserve">Figure </w:t>
                </w:r>
                <w:fldSimple w:instr=" SEQ Figure \* ARABIC ">
                  <w:r w:rsidR="00D611B5">
                    <w:rPr>
                      <w:noProof/>
                    </w:rPr>
                    <w:t>5</w:t>
                  </w:r>
                </w:fldSimple>
                <w:r>
                  <w:t xml:space="preserve"> </w:t>
                </w:r>
                <w:r w:rsidR="00D611B5">
                  <w:t xml:space="preserve">Making of Maps, 1992. Photo: Hugo </w:t>
                </w:r>
                <w:proofErr w:type="spellStart"/>
                <w:r w:rsidR="00D611B5">
                  <w:t>Glendinning</w:t>
                </w:r>
                <w:proofErr w:type="spellEnd"/>
                <w:r w:rsidR="00D611B5">
                  <w:t xml:space="preserve">. Dancers: </w:t>
                </w:r>
                <w:proofErr w:type="spellStart"/>
                <w:r w:rsidR="00D611B5">
                  <w:t>Subathra</w:t>
                </w:r>
                <w:proofErr w:type="spellEnd"/>
                <w:r w:rsidR="00D611B5">
                  <w:t xml:space="preserve"> </w:t>
                </w:r>
                <w:proofErr w:type="spellStart"/>
                <w:r w:rsidR="00D611B5">
                  <w:t>Shanteepan</w:t>
                </w:r>
                <w:proofErr w:type="spellEnd"/>
                <w:r w:rsidR="00D611B5">
                  <w:t xml:space="preserve">, </w:t>
                </w:r>
                <w:proofErr w:type="spellStart"/>
                <w:r w:rsidR="00D611B5">
                  <w:t>VIdya</w:t>
                </w:r>
                <w:proofErr w:type="spellEnd"/>
                <w:r w:rsidR="00D611B5">
                  <w:t xml:space="preserve"> </w:t>
                </w:r>
                <w:proofErr w:type="spellStart"/>
                <w:r w:rsidR="00D611B5">
                  <w:t>Thirunarayan</w:t>
                </w:r>
                <w:proofErr w:type="spellEnd"/>
                <w:r w:rsidR="00D611B5">
                  <w:t xml:space="preserve">, </w:t>
                </w:r>
                <w:proofErr w:type="spellStart"/>
                <w:r w:rsidR="00D611B5">
                  <w:t>Monisha</w:t>
                </w:r>
                <w:proofErr w:type="spellEnd"/>
                <w:r w:rsidR="00D611B5">
                  <w:t xml:space="preserve"> </w:t>
                </w:r>
                <w:proofErr w:type="spellStart"/>
                <w:r w:rsidR="00D611B5">
                  <w:t>Patil</w:t>
                </w:r>
                <w:proofErr w:type="spellEnd"/>
                <w:r w:rsidR="00D611B5">
                  <w:t xml:space="preserve">, </w:t>
                </w:r>
                <w:proofErr w:type="spellStart"/>
                <w:r w:rsidR="00D611B5">
                  <w:t>Savitha</w:t>
                </w:r>
                <w:proofErr w:type="spellEnd"/>
                <w:r w:rsidR="00D611B5">
                  <w:t xml:space="preserve"> </w:t>
                </w:r>
                <w:proofErr w:type="spellStart"/>
                <w:r w:rsidR="00D611B5">
                  <w:t>Shekhar</w:t>
                </w:r>
                <w:proofErr w:type="spellEnd"/>
                <w:r w:rsidR="00D611B5">
                  <w:t xml:space="preserve">, </w:t>
                </w:r>
                <w:proofErr w:type="spellStart"/>
                <w:proofErr w:type="gramStart"/>
                <w:r w:rsidR="00D611B5">
                  <w:t>Verni</w:t>
                </w:r>
                <w:proofErr w:type="spellEnd"/>
                <w:proofErr w:type="gramEnd"/>
                <w:r w:rsidR="00D611B5">
                  <w:t xml:space="preserve"> </w:t>
                </w:r>
                <w:proofErr w:type="spellStart"/>
                <w:r w:rsidR="00D611B5">
                  <w:t>Jaganathan</w:t>
                </w:r>
                <w:proofErr w:type="spellEnd"/>
                <w:r w:rsidR="00D611B5">
                  <w:t xml:space="preserve">. </w:t>
                </w:r>
              </w:p>
              <w:p w:rsidR="00C45F21" w:rsidRPr="00C742C1" w:rsidRDefault="00C45F21" w:rsidP="00D611B5">
                <w:pPr>
                  <w:tabs>
                    <w:tab w:val="left" w:pos="3387"/>
                  </w:tabs>
                  <w:rPr>
                    <w:ins w:id="0" w:author="Janet O'Shea" w:date="2015-09-01T15:49:00Z"/>
                    <w:rFonts w:ascii="Times New Roman" w:hAnsi="Times New Roman" w:cs="Times New Roman"/>
                  </w:rPr>
                </w:pPr>
                <w:r>
                  <w:rPr>
                    <w:rFonts w:ascii="Times New Roman" w:hAnsi="Times New Roman" w:cs="Times New Roman"/>
                  </w:rPr>
                  <w:t xml:space="preserve">Source: </w:t>
                </w:r>
                <w:hyperlink r:id="rId12" w:history="1">
                  <w:r w:rsidR="00D611B5" w:rsidRPr="00C742C1">
                    <w:rPr>
                      <w:rStyle w:val="Hyperlink"/>
                      <w:rFonts w:ascii="Times New Roman" w:hAnsi="Times New Roman" w:cs="Times New Roman"/>
                    </w:rPr>
                    <w:t>http://www.shobanajeyasingh.co.uk/gallery/images/</w:t>
                  </w:r>
                </w:hyperlink>
              </w:p>
              <w:p w:rsidR="00D611B5" w:rsidRPr="00C742C1" w:rsidRDefault="00D611B5" w:rsidP="00C45F21">
                <w:pPr>
                  <w:rPr>
                    <w:rFonts w:ascii="Times New Roman" w:hAnsi="Times New Roman" w:cs="Times New Roman"/>
                  </w:rPr>
                </w:pPr>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rPr>
                  <w:t>Jeyasingh’s</w:t>
                </w:r>
                <w:proofErr w:type="spellEnd"/>
                <w:r w:rsidRPr="00C742C1">
                  <w:rPr>
                    <w:rFonts w:ascii="Times New Roman" w:hAnsi="Times New Roman" w:cs="Times New Roman"/>
                  </w:rPr>
                  <w:t xml:space="preserve"> company has toured primarily in Britain, although the company toured India for the first time in 2010.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however, is resistant to the idea that her work is Indian and thus should automatically be of interest in India. She also has received international commissions from arts organizations in Venice, Toronto, Hong Kong, and Beijing. She sees her choreography as British and, yet, as resolutely global. In this way, her work participates in the globalization of contemporary dance in the late twentieth and early twenty-first centuries. </w:t>
                </w:r>
              </w:p>
              <w:p w:rsidR="00C45F2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b/>
                  </w:rPr>
                </w:pPr>
              </w:p>
              <w:p w:rsidR="00C45F21" w:rsidRPr="00C742C1" w:rsidRDefault="00C45F21" w:rsidP="00C45F21">
                <w:pPr>
                  <w:pStyle w:val="Heading1"/>
                  <w:outlineLvl w:val="0"/>
                </w:pPr>
                <w:proofErr w:type="gramStart"/>
                <w:r w:rsidRPr="00C742C1">
                  <w:lastRenderedPageBreak/>
                  <w:t>Selected  Works</w:t>
                </w:r>
                <w:proofErr w:type="gramEnd"/>
                <w:r w:rsidRPr="00C742C1">
                  <w:t>:</w:t>
                </w:r>
              </w:p>
              <w:p w:rsidR="00C45F21" w:rsidRPr="00C742C1" w:rsidRDefault="00C45F21" w:rsidP="00C45F21">
                <w:pPr>
                  <w:rPr>
                    <w:rFonts w:ascii="Times New Roman" w:hAnsi="Times New Roman" w:cs="Times New Roman"/>
                  </w:rPr>
                </w:pPr>
                <w:r w:rsidRPr="00C742C1">
                  <w:rPr>
                    <w:rFonts w:ascii="Times New Roman" w:hAnsi="Times New Roman" w:cs="Times New Roman"/>
                    <w:i/>
                  </w:rPr>
                  <w:t>Configurations</w:t>
                </w:r>
                <w:r w:rsidRPr="00C742C1">
                  <w:rPr>
                    <w:rFonts w:ascii="Times New Roman" w:hAnsi="Times New Roman" w:cs="Times New Roman"/>
                  </w:rPr>
                  <w:t xml:space="preserve"> (1988)</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Correspondences </w:t>
                </w:r>
                <w:r w:rsidRPr="00C742C1">
                  <w:rPr>
                    <w:rFonts w:ascii="Times New Roman" w:hAnsi="Times New Roman" w:cs="Times New Roman"/>
                  </w:rPr>
                  <w:t xml:space="preserve"> (1990)</w:t>
                </w:r>
              </w:p>
              <w:p w:rsidR="00C45F21" w:rsidRPr="00C742C1" w:rsidRDefault="00C45F21" w:rsidP="00C45F21">
                <w:pPr>
                  <w:rPr>
                    <w:rFonts w:ascii="Times New Roman" w:hAnsi="Times New Roman" w:cs="Times New Roman"/>
                  </w:rPr>
                </w:pPr>
                <w:r w:rsidRPr="00C742C1">
                  <w:rPr>
                    <w:rFonts w:ascii="Times New Roman" w:hAnsi="Times New Roman" w:cs="Times New Roman"/>
                    <w:i/>
                  </w:rPr>
                  <w:t>Byzantium</w:t>
                </w:r>
                <w:r w:rsidRPr="00C742C1">
                  <w:rPr>
                    <w:rFonts w:ascii="Times New Roman" w:hAnsi="Times New Roman" w:cs="Times New Roman"/>
                  </w:rPr>
                  <w:t xml:space="preserve"> (1991)</w:t>
                </w:r>
              </w:p>
              <w:p w:rsidR="00C45F21" w:rsidRPr="00C742C1" w:rsidRDefault="00C45F21" w:rsidP="00C45F21">
                <w:pPr>
                  <w:rPr>
                    <w:rFonts w:ascii="Times New Roman" w:hAnsi="Times New Roman" w:cs="Times New Roman"/>
                  </w:rPr>
                </w:pPr>
                <w:r w:rsidRPr="00C742C1">
                  <w:rPr>
                    <w:rFonts w:ascii="Times New Roman" w:hAnsi="Times New Roman" w:cs="Times New Roman"/>
                    <w:i/>
                  </w:rPr>
                  <w:t>Making of Maps</w:t>
                </w:r>
                <w:r w:rsidRPr="00C742C1">
                  <w:rPr>
                    <w:rFonts w:ascii="Times New Roman" w:hAnsi="Times New Roman" w:cs="Times New Roman"/>
                  </w:rPr>
                  <w:t xml:space="preserve"> (1992)</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Romance… with Footnotes </w:t>
                </w:r>
                <w:r w:rsidRPr="00C742C1">
                  <w:rPr>
                    <w:rFonts w:ascii="Times New Roman" w:hAnsi="Times New Roman" w:cs="Times New Roman"/>
                  </w:rPr>
                  <w:t>(1993)</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Raid </w:t>
                </w:r>
                <w:r w:rsidRPr="00C742C1">
                  <w:rPr>
                    <w:rFonts w:ascii="Times New Roman" w:hAnsi="Times New Roman" w:cs="Times New Roman"/>
                  </w:rPr>
                  <w:t>(1995)</w:t>
                </w:r>
              </w:p>
              <w:p w:rsidR="00C45F21" w:rsidRPr="00C742C1" w:rsidRDefault="00C45F21" w:rsidP="00C45F21">
                <w:pPr>
                  <w:rPr>
                    <w:rFonts w:ascii="Times New Roman" w:hAnsi="Times New Roman" w:cs="Times New Roman"/>
                  </w:rPr>
                </w:pPr>
                <w:r w:rsidRPr="00C742C1">
                  <w:rPr>
                    <w:rFonts w:ascii="Times New Roman" w:hAnsi="Times New Roman" w:cs="Times New Roman"/>
                    <w:i/>
                  </w:rPr>
                  <w:t>Palimpsest</w:t>
                </w:r>
                <w:r w:rsidRPr="00C742C1">
                  <w:rPr>
                    <w:rFonts w:ascii="Times New Roman" w:hAnsi="Times New Roman" w:cs="Times New Roman"/>
                  </w:rPr>
                  <w:t xml:space="preserve"> (1996)</w:t>
                </w:r>
              </w:p>
              <w:p w:rsidR="00C45F21" w:rsidRPr="00C742C1" w:rsidRDefault="00C45F21" w:rsidP="00C45F21">
                <w:pPr>
                  <w:rPr>
                    <w:rFonts w:ascii="Times New Roman" w:hAnsi="Times New Roman" w:cs="Times New Roman"/>
                  </w:rPr>
                </w:pPr>
                <w:r w:rsidRPr="00C742C1">
                  <w:rPr>
                    <w:rFonts w:ascii="Times New Roman" w:hAnsi="Times New Roman" w:cs="Times New Roman"/>
                    <w:i/>
                  </w:rPr>
                  <w:t>Fine Frenzy</w:t>
                </w:r>
                <w:r w:rsidRPr="00C742C1">
                  <w:rPr>
                    <w:rFonts w:ascii="Times New Roman" w:hAnsi="Times New Roman" w:cs="Times New Roman"/>
                  </w:rPr>
                  <w:t xml:space="preserve"> (1999)</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Surface Tension </w:t>
                </w:r>
                <w:r w:rsidRPr="00C742C1">
                  <w:rPr>
                    <w:rFonts w:ascii="Times New Roman" w:hAnsi="Times New Roman" w:cs="Times New Roman"/>
                  </w:rPr>
                  <w:t>(2000)</w:t>
                </w:r>
              </w:p>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Phantasmaton</w:t>
                </w:r>
                <w:proofErr w:type="spellEnd"/>
                <w:r w:rsidRPr="00C742C1">
                  <w:rPr>
                    <w:rFonts w:ascii="Times New Roman" w:hAnsi="Times New Roman" w:cs="Times New Roman"/>
                  </w:rPr>
                  <w:t xml:space="preserve"> (2002)</w:t>
                </w:r>
              </w:p>
              <w:p w:rsidR="00C45F21" w:rsidRPr="00C742C1" w:rsidRDefault="00C45F21" w:rsidP="00C45F21">
                <w:pPr>
                  <w:rPr>
                    <w:rFonts w:ascii="Times New Roman" w:hAnsi="Times New Roman" w:cs="Times New Roman"/>
                  </w:rPr>
                </w:pPr>
                <w:r w:rsidRPr="00C742C1">
                  <w:rPr>
                    <w:rFonts w:ascii="Times New Roman" w:hAnsi="Times New Roman" w:cs="Times New Roman"/>
                    <w:i/>
                  </w:rPr>
                  <w:t>Foliage Chorus</w:t>
                </w:r>
                <w:r w:rsidRPr="00C742C1">
                  <w:rPr>
                    <w:rFonts w:ascii="Times New Roman" w:hAnsi="Times New Roman" w:cs="Times New Roman"/>
                  </w:rPr>
                  <w:t xml:space="preserve"> (2004)</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Flicker </w:t>
                </w:r>
                <w:r w:rsidRPr="00C742C1">
                  <w:rPr>
                    <w:rFonts w:ascii="Times New Roman" w:hAnsi="Times New Roman" w:cs="Times New Roman"/>
                  </w:rPr>
                  <w:t>(2005)</w:t>
                </w:r>
              </w:p>
              <w:p w:rsidR="00C45F21" w:rsidRPr="00C742C1" w:rsidRDefault="00C45F21" w:rsidP="00C45F21">
                <w:pPr>
                  <w:rPr>
                    <w:rFonts w:ascii="Times New Roman" w:hAnsi="Times New Roman" w:cs="Times New Roman"/>
                  </w:rPr>
                </w:pPr>
                <w:r w:rsidRPr="00C742C1">
                  <w:rPr>
                    <w:rFonts w:ascii="Times New Roman" w:hAnsi="Times New Roman" w:cs="Times New Roman"/>
                    <w:i/>
                  </w:rPr>
                  <w:t>Exit No Exit</w:t>
                </w:r>
                <w:r w:rsidRPr="00C742C1">
                  <w:rPr>
                    <w:rFonts w:ascii="Times New Roman" w:hAnsi="Times New Roman" w:cs="Times New Roman"/>
                  </w:rPr>
                  <w:t xml:space="preserve"> (2006)</w:t>
                </w:r>
              </w:p>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Faultline</w:t>
                </w:r>
                <w:proofErr w:type="spellEnd"/>
                <w:r w:rsidRPr="00C742C1">
                  <w:rPr>
                    <w:rFonts w:ascii="Times New Roman" w:hAnsi="Times New Roman" w:cs="Times New Roman"/>
                    <w:i/>
                  </w:rPr>
                  <w:t xml:space="preserve"> </w:t>
                </w:r>
                <w:r w:rsidRPr="00C742C1">
                  <w:rPr>
                    <w:rFonts w:ascii="Times New Roman" w:hAnsi="Times New Roman" w:cs="Times New Roman"/>
                  </w:rPr>
                  <w:t>(2007)</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Just Add Water? </w:t>
                </w:r>
                <w:r w:rsidRPr="00C742C1">
                  <w:rPr>
                    <w:rFonts w:ascii="Times New Roman" w:hAnsi="Times New Roman" w:cs="Times New Roman"/>
                  </w:rPr>
                  <w:t>(2009)</w:t>
                </w:r>
              </w:p>
              <w:p w:rsidR="00C45F21" w:rsidRPr="00C742C1" w:rsidRDefault="00C45F21" w:rsidP="00C45F21">
                <w:pPr>
                  <w:rPr>
                    <w:rFonts w:ascii="Times New Roman" w:hAnsi="Times New Roman" w:cs="Times New Roman"/>
                  </w:rPr>
                </w:pPr>
                <w:r w:rsidRPr="00C742C1">
                  <w:rPr>
                    <w:rFonts w:ascii="Times New Roman" w:hAnsi="Times New Roman" w:cs="Times New Roman"/>
                    <w:i/>
                  </w:rPr>
                  <w:t>Bruise Blood</w:t>
                </w:r>
                <w:r w:rsidRPr="00C742C1">
                  <w:rPr>
                    <w:rFonts w:ascii="Times New Roman" w:hAnsi="Times New Roman" w:cs="Times New Roman"/>
                  </w:rPr>
                  <w:t xml:space="preserve"> (2009)</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Counterpoint </w:t>
                </w:r>
                <w:r w:rsidRPr="00C742C1">
                  <w:rPr>
                    <w:rFonts w:ascii="Times New Roman" w:hAnsi="Times New Roman" w:cs="Times New Roman"/>
                  </w:rPr>
                  <w:t>(2010)</w:t>
                </w:r>
              </w:p>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TooMortal</w:t>
                </w:r>
                <w:proofErr w:type="spellEnd"/>
                <w:r w:rsidRPr="00C742C1">
                  <w:rPr>
                    <w:rFonts w:ascii="Times New Roman" w:hAnsi="Times New Roman" w:cs="Times New Roman"/>
                  </w:rPr>
                  <w:t xml:space="preserve"> (2012)</w:t>
                </w:r>
              </w:p>
              <w:p w:rsidR="00C45F21" w:rsidRPr="00C742C1" w:rsidRDefault="00C45F21" w:rsidP="00C45F21">
                <w:pPr>
                  <w:rPr>
                    <w:rFonts w:ascii="Times New Roman" w:hAnsi="Times New Roman" w:cs="Times New Roman"/>
                  </w:rPr>
                </w:pPr>
                <w:r w:rsidRPr="00C742C1">
                  <w:rPr>
                    <w:rFonts w:ascii="Times New Roman" w:hAnsi="Times New Roman" w:cs="Times New Roman"/>
                    <w:i/>
                  </w:rPr>
                  <w:t xml:space="preserve">Strange Blooms </w:t>
                </w:r>
                <w:r w:rsidRPr="00C742C1">
                  <w:rPr>
                    <w:rFonts w:ascii="Times New Roman" w:hAnsi="Times New Roman" w:cs="Times New Roman"/>
                  </w:rPr>
                  <w:t>(2013)</w:t>
                </w:r>
              </w:p>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i/>
                  </w:rPr>
                  <w:t>Bayadere</w:t>
                </w:r>
                <w:proofErr w:type="spellEnd"/>
                <w:r w:rsidRPr="00C742C1">
                  <w:rPr>
                    <w:rFonts w:ascii="Times New Roman" w:hAnsi="Times New Roman" w:cs="Times New Roman"/>
                    <w:i/>
                  </w:rPr>
                  <w:t xml:space="preserve"> – Ninth Life </w:t>
                </w:r>
                <w:r w:rsidRPr="00C742C1">
                  <w:rPr>
                    <w:rFonts w:ascii="Times New Roman" w:hAnsi="Times New Roman" w:cs="Times New Roman"/>
                  </w:rPr>
                  <w:t>(2015)</w:t>
                </w:r>
              </w:p>
              <w:p w:rsidR="00C45F21" w:rsidRPr="00C742C1" w:rsidRDefault="00C45F21" w:rsidP="00C45F21">
                <w:pPr>
                  <w:rPr>
                    <w:rFonts w:ascii="Times New Roman" w:hAnsi="Times New Roman" w:cs="Times New Roman"/>
                    <w:b/>
                  </w:rPr>
                </w:pPr>
              </w:p>
              <w:p w:rsidR="00C45F21" w:rsidRPr="00C742C1" w:rsidRDefault="00C45F21" w:rsidP="00C45F21">
                <w:pPr>
                  <w:pStyle w:val="Heading1"/>
                  <w:outlineLvl w:val="0"/>
                </w:pPr>
                <w:r w:rsidRPr="00C742C1">
                  <w:t xml:space="preserve">Artist’s Writings </w:t>
                </w:r>
              </w:p>
              <w:p w:rsidR="00C45F21" w:rsidRPr="00C742C1" w:rsidRDefault="00C45F21" w:rsidP="00C45F21">
                <w:pPr>
                  <w:rPr>
                    <w:rFonts w:ascii="Times New Roman" w:hAnsi="Times New Roman" w:cs="Times New Roman"/>
                  </w:rPr>
                </w:pP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S. (1990) ‘Getting Off the Orient Express,’ </w:t>
                </w:r>
                <w:r w:rsidRPr="00C742C1">
                  <w:rPr>
                    <w:rFonts w:ascii="Times New Roman" w:hAnsi="Times New Roman" w:cs="Times New Roman"/>
                    <w:i/>
                  </w:rPr>
                  <w:t xml:space="preserve">Dance Theatre Journal </w:t>
                </w:r>
                <w:r w:rsidRPr="00C742C1">
                  <w:rPr>
                    <w:rFonts w:ascii="Times New Roman" w:hAnsi="Times New Roman" w:cs="Times New Roman"/>
                  </w:rPr>
                  <w:t xml:space="preserve">8, 2: 34-37. </w:t>
                </w:r>
                <w:proofErr w:type="spellStart"/>
                <w:r w:rsidRPr="00C742C1">
                  <w:rPr>
                    <w:rFonts w:ascii="Times New Roman" w:hAnsi="Times New Roman" w:cs="Times New Roman"/>
                  </w:rPr>
                  <w:t>Rprt</w:t>
                </w:r>
                <w:proofErr w:type="spellEnd"/>
                <w:r w:rsidRPr="00C742C1">
                  <w:rPr>
                    <w:rFonts w:ascii="Times New Roman" w:hAnsi="Times New Roman" w:cs="Times New Roman"/>
                  </w:rPr>
                  <w:t xml:space="preserve"> (2010) in </w:t>
                </w:r>
                <w:r w:rsidRPr="00C742C1">
                  <w:rPr>
                    <w:rFonts w:ascii="Times New Roman" w:hAnsi="Times New Roman" w:cs="Times New Roman"/>
                    <w:i/>
                  </w:rPr>
                  <w:t xml:space="preserve">The </w:t>
                </w:r>
                <w:proofErr w:type="spellStart"/>
                <w:r w:rsidRPr="00C742C1">
                  <w:rPr>
                    <w:rFonts w:ascii="Times New Roman" w:hAnsi="Times New Roman" w:cs="Times New Roman"/>
                    <w:i/>
                  </w:rPr>
                  <w:t>Routledge</w:t>
                </w:r>
                <w:proofErr w:type="spellEnd"/>
                <w:r w:rsidRPr="00C742C1">
                  <w:rPr>
                    <w:rFonts w:ascii="Times New Roman" w:hAnsi="Times New Roman" w:cs="Times New Roman"/>
                    <w:i/>
                  </w:rPr>
                  <w:t xml:space="preserve"> Dance Studies Reader</w:t>
                </w:r>
                <w:r w:rsidRPr="00C742C1">
                  <w:rPr>
                    <w:rFonts w:ascii="Times New Roman" w:hAnsi="Times New Roman" w:cs="Times New Roman"/>
                  </w:rPr>
                  <w:t>, 2</w:t>
                </w:r>
                <w:r w:rsidRPr="00C742C1">
                  <w:rPr>
                    <w:rFonts w:ascii="Times New Roman" w:hAnsi="Times New Roman" w:cs="Times New Roman"/>
                    <w:vertAlign w:val="superscript"/>
                  </w:rPr>
                  <w:t>nd</w:t>
                </w:r>
                <w:r w:rsidRPr="00C742C1">
                  <w:rPr>
                    <w:rFonts w:ascii="Times New Roman" w:hAnsi="Times New Roman" w:cs="Times New Roman"/>
                  </w:rPr>
                  <w:t xml:space="preserve"> ed., eds. A. Carter and J. O’Shea, Oxon and New York: </w:t>
                </w:r>
                <w:proofErr w:type="spellStart"/>
                <w:r w:rsidRPr="00C742C1">
                  <w:rPr>
                    <w:rFonts w:ascii="Times New Roman" w:hAnsi="Times New Roman" w:cs="Times New Roman"/>
                  </w:rPr>
                  <w:t>Routledge</w:t>
                </w:r>
                <w:proofErr w:type="spellEnd"/>
                <w:r w:rsidRPr="00C742C1">
                  <w:rPr>
                    <w:rFonts w:ascii="Times New Roman" w:hAnsi="Times New Roman" w:cs="Times New Roman"/>
                  </w:rPr>
                  <w:t>, 181-87.</w:t>
                </w:r>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 (1992), ‘What is Dance?’ </w:t>
                </w:r>
                <w:r w:rsidRPr="00C742C1">
                  <w:rPr>
                    <w:rFonts w:ascii="Times New Roman" w:hAnsi="Times New Roman" w:cs="Times New Roman"/>
                    <w:i/>
                  </w:rPr>
                  <w:t>Dance Now</w:t>
                </w:r>
                <w:r w:rsidRPr="00C742C1">
                  <w:rPr>
                    <w:rFonts w:ascii="Times New Roman" w:hAnsi="Times New Roman" w:cs="Times New Roman"/>
                  </w:rPr>
                  <w:t>, Spring, 21-22</w:t>
                </w:r>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 (1995), ‘Imaginary Homelands: Creating a New Dance Language,’ in </w:t>
                </w:r>
                <w:r w:rsidRPr="00C742C1">
                  <w:rPr>
                    <w:rFonts w:ascii="Times New Roman" w:hAnsi="Times New Roman" w:cs="Times New Roman"/>
                    <w:i/>
                  </w:rPr>
                  <w:t>Border Tensions: Dance Discourse</w:t>
                </w:r>
                <w:r w:rsidRPr="00C742C1">
                  <w:rPr>
                    <w:rFonts w:ascii="Times New Roman" w:hAnsi="Times New Roman" w:cs="Times New Roman"/>
                  </w:rPr>
                  <w:t xml:space="preserve">, Guildford: University of Surrey, 191-97.  </w:t>
                </w:r>
                <w:proofErr w:type="spellStart"/>
                <w:r w:rsidRPr="00C742C1">
                  <w:rPr>
                    <w:rFonts w:ascii="Times New Roman" w:hAnsi="Times New Roman" w:cs="Times New Roman"/>
                  </w:rPr>
                  <w:t>Rprt</w:t>
                </w:r>
                <w:proofErr w:type="spellEnd"/>
                <w:r w:rsidRPr="00C742C1">
                  <w:rPr>
                    <w:rFonts w:ascii="Times New Roman" w:hAnsi="Times New Roman" w:cs="Times New Roman"/>
                  </w:rPr>
                  <w:t xml:space="preserve"> (1998) </w:t>
                </w:r>
                <w:proofErr w:type="gramStart"/>
                <w:r w:rsidRPr="00C742C1">
                  <w:rPr>
                    <w:rFonts w:ascii="Times New Roman" w:hAnsi="Times New Roman" w:cs="Times New Roman"/>
                  </w:rPr>
                  <w:t xml:space="preserve">in  </w:t>
                </w:r>
                <w:r w:rsidRPr="00C742C1">
                  <w:rPr>
                    <w:rFonts w:ascii="Times New Roman" w:hAnsi="Times New Roman" w:cs="Times New Roman"/>
                    <w:i/>
                  </w:rPr>
                  <w:t>The</w:t>
                </w:r>
                <w:proofErr w:type="gramEnd"/>
                <w:r w:rsidRPr="00C742C1">
                  <w:rPr>
                    <w:rFonts w:ascii="Times New Roman" w:hAnsi="Times New Roman" w:cs="Times New Roman"/>
                    <w:i/>
                  </w:rPr>
                  <w:t xml:space="preserve"> </w:t>
                </w:r>
                <w:proofErr w:type="spellStart"/>
                <w:r w:rsidRPr="00C742C1">
                  <w:rPr>
                    <w:rFonts w:ascii="Times New Roman" w:hAnsi="Times New Roman" w:cs="Times New Roman"/>
                    <w:i/>
                  </w:rPr>
                  <w:t>Routledge</w:t>
                </w:r>
                <w:proofErr w:type="spellEnd"/>
                <w:r w:rsidRPr="00C742C1">
                  <w:rPr>
                    <w:rFonts w:ascii="Times New Roman" w:hAnsi="Times New Roman" w:cs="Times New Roman"/>
                    <w:i/>
                  </w:rPr>
                  <w:t xml:space="preserve"> Dance Studies Reader, </w:t>
                </w:r>
                <w:r w:rsidRPr="00C742C1">
                  <w:rPr>
                    <w:rFonts w:ascii="Times New Roman" w:hAnsi="Times New Roman" w:cs="Times New Roman"/>
                  </w:rPr>
                  <w:t xml:space="preserve">ed. A. Carter, London and New York: </w:t>
                </w:r>
                <w:proofErr w:type="spellStart"/>
                <w:r w:rsidRPr="00C742C1">
                  <w:rPr>
                    <w:rFonts w:ascii="Times New Roman" w:hAnsi="Times New Roman" w:cs="Times New Roman"/>
                  </w:rPr>
                  <w:t>Routledge</w:t>
                </w:r>
                <w:proofErr w:type="spellEnd"/>
                <w:r w:rsidRPr="00C742C1">
                  <w:rPr>
                    <w:rFonts w:ascii="Times New Roman" w:hAnsi="Times New Roman" w:cs="Times New Roman"/>
                  </w:rPr>
                  <w:t>, 46-52.</w:t>
                </w:r>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 (1997) ‘Text context dance,’ in </w:t>
                </w:r>
                <w:r w:rsidRPr="00C742C1">
                  <w:rPr>
                    <w:rFonts w:ascii="Times New Roman" w:hAnsi="Times New Roman" w:cs="Times New Roman"/>
                    <w:i/>
                  </w:rPr>
                  <w:t>Choreography and Dance: South Asian Dance</w:t>
                </w:r>
                <w:r w:rsidRPr="00C742C1">
                  <w:rPr>
                    <w:rFonts w:ascii="Times New Roman" w:hAnsi="Times New Roman" w:cs="Times New Roman"/>
                  </w:rPr>
                  <w:t xml:space="preserve">, ed. A. </w:t>
                </w:r>
                <w:proofErr w:type="spellStart"/>
                <w:r w:rsidRPr="00C742C1">
                  <w:rPr>
                    <w:rFonts w:ascii="Times New Roman" w:hAnsi="Times New Roman" w:cs="Times New Roman"/>
                  </w:rPr>
                  <w:t>Iyer</w:t>
                </w:r>
                <w:proofErr w:type="spellEnd"/>
                <w:r w:rsidRPr="00C742C1">
                  <w:rPr>
                    <w:rFonts w:ascii="Times New Roman" w:hAnsi="Times New Roman" w:cs="Times New Roman"/>
                  </w:rPr>
                  <w:t xml:space="preserve">, Amsterdam: Harwood Academic Publishing, 4 (2), 31-34. </w:t>
                </w:r>
              </w:p>
              <w:p w:rsidR="00C45F2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p>
              <w:p w:rsidR="00C45F21" w:rsidRPr="00C742C1" w:rsidRDefault="00C45F21" w:rsidP="00C45F21">
                <w:pPr>
                  <w:pStyle w:val="Heading1"/>
                  <w:outlineLvl w:val="0"/>
                </w:pPr>
                <w:r w:rsidRPr="00C742C1">
                  <w:t>Digital Documentation</w:t>
                </w:r>
              </w:p>
              <w:p w:rsidR="00C45F21" w:rsidRPr="00C742C1" w:rsidRDefault="00C45F21" w:rsidP="00C45F21">
                <w:pPr>
                  <w:rPr>
                    <w:rFonts w:ascii="Times New Roman" w:hAnsi="Times New Roman" w:cs="Times New Roman"/>
                  </w:rPr>
                </w:pPr>
                <w:r w:rsidRPr="00C742C1">
                  <w:rPr>
                    <w:rFonts w:ascii="Times New Roman" w:hAnsi="Times New Roman" w:cs="Times New Roman"/>
                  </w:rPr>
                  <w:t xml:space="preserve">Roy, S. (2009) ‘Step-by-Step Guide to Dance: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w:t>
                </w:r>
                <w:r w:rsidRPr="00C742C1">
                  <w:rPr>
                    <w:rFonts w:ascii="Times New Roman" w:hAnsi="Times New Roman" w:cs="Times New Roman"/>
                    <w:i/>
                  </w:rPr>
                  <w:t>The Guardian</w:t>
                </w:r>
                <w:r w:rsidRPr="00C742C1">
                  <w:rPr>
                    <w:rFonts w:ascii="Times New Roman" w:hAnsi="Times New Roman" w:cs="Times New Roman"/>
                  </w:rPr>
                  <w:t xml:space="preserve">, 21 October. </w:t>
                </w:r>
                <w:hyperlink r:id="rId13" w:history="1">
                  <w:r w:rsidRPr="00C742C1">
                    <w:rPr>
                      <w:rStyle w:val="Hyperlink"/>
                      <w:rFonts w:ascii="Times New Roman" w:hAnsi="Times New Roman" w:cs="Times New Roman"/>
                    </w:rPr>
                    <w:t>http://www.guardian.co.uk/stage/2009/oct/20/shobana-jeyasingh</w:t>
                  </w:r>
                </w:hyperlink>
                <w:r w:rsidRPr="00C742C1">
                  <w:rPr>
                    <w:rFonts w:ascii="Times New Roman" w:hAnsi="Times New Roman" w:cs="Times New Roman"/>
                  </w:rPr>
                  <w:t xml:space="preserve">. </w:t>
                </w:r>
              </w:p>
              <w:p w:rsidR="00C45F21" w:rsidRPr="00C742C1" w:rsidRDefault="00C45F21" w:rsidP="00C45F21">
                <w:pPr>
                  <w:rPr>
                    <w:rFonts w:ascii="Times New Roman" w:hAnsi="Times New Roman" w:cs="Times New Roman"/>
                  </w:rPr>
                </w:pPr>
              </w:p>
              <w:p w:rsidR="00C45F21" w:rsidRDefault="00C45F21" w:rsidP="00C45F21">
                <w:pPr>
                  <w:pStyle w:val="Heading1"/>
                  <w:outlineLvl w:val="0"/>
                </w:pPr>
                <w:r w:rsidRPr="00C742C1">
                  <w:t>Film Documentation</w:t>
                </w:r>
              </w:p>
              <w:p w:rsidR="00C45F21" w:rsidRDefault="00C45F21" w:rsidP="00C45F21">
                <w:pPr>
                  <w:rPr>
                    <w:rFonts w:ascii="Times New Roman" w:hAnsi="Times New Roman" w:cs="Times New Roman"/>
                    <w:b/>
                  </w:rPr>
                </w:pPr>
              </w:p>
              <w:p w:rsidR="00C45F21" w:rsidRPr="00C742C1" w:rsidRDefault="00C45F21" w:rsidP="00C45F21">
                <w:pPr>
                  <w:rPr>
                    <w:rFonts w:ascii="Times New Roman" w:eastAsia="Times New Roman" w:hAnsi="Times New Roman" w:cs="Times New Roman"/>
                    <w:color w:val="000026"/>
                    <w:shd w:val="clear" w:color="auto" w:fill="FFFFFF"/>
                  </w:rPr>
                </w:pPr>
                <w:proofErr w:type="spellStart"/>
                <w:r w:rsidRPr="00C742C1">
                  <w:rPr>
                    <w:rFonts w:ascii="Times New Roman" w:eastAsia="Times New Roman" w:hAnsi="Times New Roman" w:cs="Times New Roman"/>
                    <w:color w:val="000026"/>
                    <w:shd w:val="clear" w:color="auto" w:fill="FFFFFF"/>
                  </w:rPr>
                  <w:t>Jeyasingh</w:t>
                </w:r>
                <w:proofErr w:type="spellEnd"/>
                <w:r w:rsidRPr="00C742C1">
                  <w:rPr>
                    <w:rFonts w:ascii="Times New Roman" w:eastAsia="Times New Roman" w:hAnsi="Times New Roman" w:cs="Times New Roman"/>
                    <w:color w:val="000026"/>
                    <w:shd w:val="clear" w:color="auto" w:fill="FFFFFF"/>
                  </w:rPr>
                  <w:t>, S. (1993)</w:t>
                </w:r>
                <w:r w:rsidRPr="00C742C1">
                  <w:rPr>
                    <w:rFonts w:ascii="Times New Roman" w:eastAsia="Times New Roman" w:hAnsi="Times New Roman" w:cs="Times New Roman"/>
                    <w:i/>
                    <w:color w:val="000026"/>
                    <w:shd w:val="clear" w:color="auto" w:fill="FFFFFF"/>
                  </w:rPr>
                  <w:t xml:space="preserve"> Duets with Automobiles, </w:t>
                </w:r>
                <w:r w:rsidRPr="00C742C1">
                  <w:rPr>
                    <w:rFonts w:ascii="Times New Roman" w:eastAsia="Times New Roman" w:hAnsi="Times New Roman" w:cs="Times New Roman"/>
                    <w:color w:val="000026"/>
                    <w:shd w:val="clear" w:color="auto" w:fill="FFFFFF"/>
                  </w:rPr>
                  <w:t xml:space="preserve">London: Illuminations Media. </w:t>
                </w:r>
              </w:p>
              <w:p w:rsidR="00C45F21" w:rsidRPr="00C742C1" w:rsidRDefault="00C45F21" w:rsidP="00C45F21">
                <w:pPr>
                  <w:rPr>
                    <w:rFonts w:ascii="Times New Roman" w:eastAsia="Times New Roman" w:hAnsi="Times New Roman" w:cs="Times New Roman"/>
                    <w:color w:val="000026"/>
                    <w:shd w:val="clear" w:color="auto" w:fill="FFFFFF"/>
                  </w:rPr>
                </w:pPr>
                <w:hyperlink r:id="rId14" w:history="1">
                  <w:r w:rsidRPr="00C742C1">
                    <w:rPr>
                      <w:rStyle w:val="Hyperlink"/>
                      <w:rFonts w:ascii="Times New Roman" w:eastAsia="Times New Roman" w:hAnsi="Times New Roman" w:cs="Times New Roman"/>
                      <w:shd w:val="clear" w:color="auto" w:fill="FFFFFF"/>
                    </w:rPr>
                    <w:t>http://www.shobanajeyasingh.co.uk/works/duets-with-automobiles/</w:t>
                  </w:r>
                </w:hyperlink>
              </w:p>
              <w:p w:rsidR="00C45F21" w:rsidRPr="00C742C1" w:rsidRDefault="00C45F21" w:rsidP="00C45F21">
                <w:pPr>
                  <w:rPr>
                    <w:rFonts w:ascii="Times New Roman" w:eastAsia="Times New Roman" w:hAnsi="Times New Roman" w:cs="Times New Roman"/>
                    <w:color w:val="000026"/>
                    <w:shd w:val="clear" w:color="auto" w:fill="FFFFFF"/>
                  </w:rPr>
                </w:pPr>
                <w:r w:rsidRPr="00C742C1">
                  <w:rPr>
                    <w:rFonts w:ascii="Times New Roman" w:eastAsia="Times New Roman" w:hAnsi="Times New Roman" w:cs="Times New Roman"/>
                    <w:color w:val="000026"/>
                    <w:shd w:val="clear" w:color="auto" w:fill="FFFFFF"/>
                  </w:rPr>
                  <w:t xml:space="preserve"> </w:t>
                </w:r>
              </w:p>
              <w:p w:rsidR="00C45F21" w:rsidRPr="00C742C1" w:rsidRDefault="00C45F21" w:rsidP="00C45F21">
                <w:pPr>
                  <w:rPr>
                    <w:rFonts w:ascii="Times New Roman" w:hAnsi="Times New Roman" w:cs="Times New Roman"/>
                  </w:rPr>
                </w:pPr>
                <w:r w:rsidRPr="00C742C1">
                  <w:rPr>
                    <w:rFonts w:ascii="Times New Roman" w:eastAsia="Times New Roman" w:hAnsi="Times New Roman" w:cs="Times New Roman"/>
                    <w:color w:val="000026"/>
                    <w:shd w:val="clear" w:color="auto" w:fill="FFFFFF"/>
                  </w:rPr>
                  <w:t xml:space="preserve">---------- (2000) </w:t>
                </w:r>
                <w:r w:rsidRPr="00C742C1">
                  <w:rPr>
                    <w:rFonts w:ascii="Times New Roman" w:eastAsia="Times New Roman" w:hAnsi="Times New Roman" w:cs="Times New Roman"/>
                    <w:i/>
                    <w:color w:val="000026"/>
                    <w:shd w:val="clear" w:color="auto" w:fill="FFFFFF"/>
                  </w:rPr>
                  <w:t>Surface Tension</w:t>
                </w:r>
                <w:r w:rsidRPr="00C742C1">
                  <w:rPr>
                    <w:rFonts w:ascii="Times New Roman" w:eastAsia="Times New Roman" w:hAnsi="Times New Roman" w:cs="Times New Roman"/>
                    <w:color w:val="000026"/>
                    <w:shd w:val="clear" w:color="auto" w:fill="FFFFFF"/>
                  </w:rPr>
                  <w:t xml:space="preserve">, </w:t>
                </w:r>
                <w:r w:rsidRPr="00C742C1">
                  <w:rPr>
                    <w:rFonts w:ascii="Times New Roman" w:hAnsi="Times New Roman" w:cs="Times New Roman"/>
                  </w:rPr>
                  <w:t xml:space="preserve">London: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Dance Company. </w:t>
                </w:r>
              </w:p>
              <w:p w:rsidR="00C45F21" w:rsidRPr="00C742C1" w:rsidRDefault="00C45F21" w:rsidP="00C45F21">
                <w:pPr>
                  <w:rPr>
                    <w:rFonts w:ascii="Times New Roman" w:hAnsi="Times New Roman" w:cs="Times New Roman"/>
                  </w:rPr>
                </w:pPr>
                <w:hyperlink r:id="rId15" w:history="1">
                  <w:r w:rsidRPr="00C742C1">
                    <w:rPr>
                      <w:rStyle w:val="Hyperlink"/>
                      <w:rFonts w:ascii="Times New Roman" w:hAnsi="Times New Roman" w:cs="Times New Roman"/>
                    </w:rPr>
                    <w:t>http://www.shobanajeyasingh.co.uk/wp-content/uploads/Faultline-and-ST_DVD_order2012.pdf</w:t>
                  </w:r>
                </w:hyperlink>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eastAsia="Times New Roman" w:hAnsi="Times New Roman" w:cs="Times New Roman"/>
                  </w:rPr>
                </w:pPr>
                <w:r w:rsidRPr="00C742C1">
                  <w:rPr>
                    <w:rFonts w:ascii="Times New Roman" w:eastAsia="Times New Roman" w:hAnsi="Times New Roman" w:cs="Times New Roman"/>
                    <w:bCs/>
                    <w:iCs/>
                    <w:color w:val="000026"/>
                    <w:shd w:val="clear" w:color="auto" w:fill="FFFFFF"/>
                  </w:rPr>
                  <w:t>----------- (2004)</w:t>
                </w:r>
                <w:r w:rsidRPr="00C742C1">
                  <w:rPr>
                    <w:rFonts w:ascii="Times New Roman" w:eastAsia="Times New Roman" w:hAnsi="Times New Roman" w:cs="Times New Roman"/>
                    <w:bCs/>
                    <w:i/>
                    <w:iCs/>
                    <w:color w:val="000026"/>
                    <w:shd w:val="clear" w:color="auto" w:fill="FFFFFF"/>
                  </w:rPr>
                  <w:t xml:space="preserve"> Animating Architecture: Foliage Chorus</w:t>
                </w:r>
                <w:r w:rsidRPr="00C742C1">
                  <w:rPr>
                    <w:rFonts w:ascii="Times New Roman" w:eastAsia="Times New Roman" w:hAnsi="Times New Roman" w:cs="Times New Roman"/>
                    <w:color w:val="000026"/>
                    <w:shd w:val="clear" w:color="auto" w:fill="FFFFFF"/>
                  </w:rPr>
                  <w:t xml:space="preserve">, London: </w:t>
                </w:r>
                <w:proofErr w:type="spellStart"/>
                <w:r w:rsidRPr="00C742C1">
                  <w:rPr>
                    <w:rFonts w:ascii="Times New Roman" w:eastAsia="Times New Roman" w:hAnsi="Times New Roman" w:cs="Times New Roman"/>
                    <w:color w:val="000026"/>
                    <w:shd w:val="clear" w:color="auto" w:fill="FFFFFF"/>
                  </w:rPr>
                  <w:t>ResCen</w:t>
                </w:r>
                <w:proofErr w:type="spellEnd"/>
                <w:r w:rsidRPr="00C742C1">
                  <w:rPr>
                    <w:rFonts w:ascii="Times New Roman" w:eastAsia="Times New Roman" w:hAnsi="Times New Roman" w:cs="Times New Roman"/>
                    <w:color w:val="000026"/>
                    <w:shd w:val="clear" w:color="auto" w:fill="FFFFFF"/>
                  </w:rPr>
                  <w:t xml:space="preserve"> Publications</w:t>
                </w:r>
              </w:p>
              <w:p w:rsidR="00C45F21" w:rsidRPr="00C742C1" w:rsidRDefault="00C45F21" w:rsidP="00C45F21">
                <w:pPr>
                  <w:rPr>
                    <w:rFonts w:ascii="Times New Roman" w:eastAsia="Times New Roman" w:hAnsi="Times New Roman" w:cs="Times New Roman"/>
                    <w:color w:val="000026"/>
                    <w:shd w:val="clear" w:color="auto" w:fill="FFFFFF"/>
                  </w:rPr>
                </w:pPr>
                <w:hyperlink r:id="rId16" w:anchor=".Vdt3krxViko" w:history="1">
                  <w:r w:rsidRPr="00C742C1">
                    <w:rPr>
                      <w:rStyle w:val="Hyperlink"/>
                      <w:rFonts w:ascii="Times New Roman" w:eastAsia="Times New Roman" w:hAnsi="Times New Roman" w:cs="Times New Roman"/>
                      <w:shd w:val="clear" w:color="auto" w:fill="FFFFFF"/>
                    </w:rPr>
                    <w:t>http://www.rescen.net/Shobana_Jeyasingh/foliage.html#.Vdt3krxViko</w:t>
                  </w:r>
                </w:hyperlink>
              </w:p>
              <w:p w:rsidR="00C45F21" w:rsidRPr="00C742C1" w:rsidRDefault="00C45F21" w:rsidP="00C45F21">
                <w:pPr>
                  <w:rPr>
                    <w:rFonts w:ascii="Times New Roman" w:eastAsia="Times New Roman" w:hAnsi="Times New Roman" w:cs="Times New Roman"/>
                    <w:color w:val="000026"/>
                    <w:shd w:val="clear" w:color="auto" w:fill="FFFFFF"/>
                  </w:rPr>
                </w:pPr>
              </w:p>
              <w:p w:rsidR="00C45F21" w:rsidRPr="00C742C1" w:rsidRDefault="00C45F21" w:rsidP="00C45F21">
                <w:pPr>
                  <w:rPr>
                    <w:rFonts w:ascii="Times New Roman" w:hAnsi="Times New Roman" w:cs="Times New Roman"/>
                  </w:rPr>
                </w:pPr>
                <w:r w:rsidRPr="00C742C1">
                  <w:rPr>
                    <w:rFonts w:ascii="Times New Roman" w:hAnsi="Times New Roman" w:cs="Times New Roman"/>
                  </w:rPr>
                  <w:t>----------- (2007</w:t>
                </w:r>
                <w:proofErr w:type="gramStart"/>
                <w:r w:rsidRPr="00C742C1">
                  <w:rPr>
                    <w:rFonts w:ascii="Times New Roman" w:hAnsi="Times New Roman" w:cs="Times New Roman"/>
                  </w:rPr>
                  <w:t>)</w:t>
                </w:r>
                <w:r w:rsidRPr="00C742C1">
                  <w:rPr>
                    <w:rFonts w:ascii="Times New Roman" w:hAnsi="Times New Roman" w:cs="Times New Roman"/>
                    <w:i/>
                  </w:rPr>
                  <w:t xml:space="preserve">  </w:t>
                </w:r>
                <w:proofErr w:type="spellStart"/>
                <w:r w:rsidRPr="00C742C1">
                  <w:rPr>
                    <w:rFonts w:ascii="Times New Roman" w:hAnsi="Times New Roman" w:cs="Times New Roman"/>
                    <w:i/>
                  </w:rPr>
                  <w:t>Faultline</w:t>
                </w:r>
                <w:proofErr w:type="spellEnd"/>
                <w:proofErr w:type="gramEnd"/>
                <w:r w:rsidRPr="00C742C1">
                  <w:rPr>
                    <w:rFonts w:ascii="Times New Roman" w:hAnsi="Times New Roman" w:cs="Times New Roman"/>
                    <w:i/>
                  </w:rPr>
                  <w:t xml:space="preserve">, </w:t>
                </w:r>
                <w:r w:rsidRPr="00C742C1">
                  <w:rPr>
                    <w:rFonts w:ascii="Times New Roman" w:hAnsi="Times New Roman" w:cs="Times New Roman"/>
                  </w:rPr>
                  <w:t xml:space="preserve">London: </w:t>
                </w:r>
                <w:proofErr w:type="spellStart"/>
                <w:r w:rsidRPr="00C742C1">
                  <w:rPr>
                    <w:rFonts w:ascii="Times New Roman" w:hAnsi="Times New Roman" w:cs="Times New Roman"/>
                  </w:rPr>
                  <w:t>Shobana</w:t>
                </w:r>
                <w:proofErr w:type="spellEnd"/>
                <w:r w:rsidRPr="00C742C1">
                  <w:rPr>
                    <w:rFonts w:ascii="Times New Roman" w:hAnsi="Times New Roman" w:cs="Times New Roman"/>
                  </w:rPr>
                  <w:t xml:space="preserve"> </w:t>
                </w:r>
                <w:proofErr w:type="spellStart"/>
                <w:r w:rsidRPr="00C742C1">
                  <w:rPr>
                    <w:rFonts w:ascii="Times New Roman" w:hAnsi="Times New Roman" w:cs="Times New Roman"/>
                  </w:rPr>
                  <w:t>Jeyasingh</w:t>
                </w:r>
                <w:proofErr w:type="spellEnd"/>
                <w:r w:rsidRPr="00C742C1">
                  <w:rPr>
                    <w:rFonts w:ascii="Times New Roman" w:hAnsi="Times New Roman" w:cs="Times New Roman"/>
                  </w:rPr>
                  <w:t xml:space="preserve"> Dance Company.  </w:t>
                </w:r>
              </w:p>
              <w:p w:rsidR="00C45F21" w:rsidRPr="00C742C1" w:rsidRDefault="00C45F21" w:rsidP="00C45F21">
                <w:pPr>
                  <w:rPr>
                    <w:rFonts w:ascii="Times New Roman" w:hAnsi="Times New Roman" w:cs="Times New Roman"/>
                  </w:rPr>
                </w:pPr>
                <w:hyperlink r:id="rId17" w:history="1">
                  <w:r w:rsidRPr="00C742C1">
                    <w:rPr>
                      <w:rStyle w:val="Hyperlink"/>
                      <w:rFonts w:ascii="Times New Roman" w:hAnsi="Times New Roman" w:cs="Times New Roman"/>
                    </w:rPr>
                    <w:t>http://www.shobanajeyasingh.co.uk/works/faultline/</w:t>
                  </w:r>
                </w:hyperlink>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p>
              <w:p w:rsidR="00C45F21" w:rsidRPr="00C742C1" w:rsidRDefault="00C45F21" w:rsidP="00C45F21">
                <w:pPr>
                  <w:rPr>
                    <w:rFonts w:ascii="Times New Roman" w:hAnsi="Times New Roman" w:cs="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B445E0ABB6A944F908C40E622691546"/>
              </w:placeholder>
            </w:sdtPr>
            <w:sdtContent>
              <w:p w:rsidR="00C45F21" w:rsidRPr="00C742C1" w:rsidRDefault="00D611B5" w:rsidP="00C45F21">
                <w:pPr>
                  <w:rPr>
                    <w:rFonts w:ascii="Times New Roman" w:hAnsi="Times New Roman" w:cs="Times New Roman"/>
                  </w:rPr>
                </w:pPr>
                <w:sdt>
                  <w:sdtPr>
                    <w:id w:val="971722160"/>
                    <w:citation/>
                  </w:sdtPr>
                  <w:sdtContent>
                    <w:r>
                      <w:fldChar w:fldCharType="begin"/>
                    </w:r>
                    <w:r>
                      <w:rPr>
                        <w:rFonts w:ascii="Times New Roman" w:hAnsi="Times New Roman" w:cs="Times New Roman"/>
                        <w:lang w:val="en-US"/>
                      </w:rPr>
                      <w:instrText xml:space="preserve"> CITATION Bri01 \l 1033 </w:instrText>
                    </w:r>
                    <w:r>
                      <w:fldChar w:fldCharType="separate"/>
                    </w:r>
                    <w:r>
                      <w:rPr>
                        <w:rFonts w:ascii="Times New Roman" w:hAnsi="Times New Roman" w:cs="Times New Roman"/>
                        <w:noProof/>
                        <w:lang w:val="en-US"/>
                      </w:rPr>
                      <w:t xml:space="preserve"> </w:t>
                    </w:r>
                    <w:r w:rsidRPr="00D611B5">
                      <w:rPr>
                        <w:rFonts w:ascii="Times New Roman" w:hAnsi="Times New Roman" w:cs="Times New Roman"/>
                        <w:noProof/>
                        <w:lang w:val="en-US"/>
                      </w:rPr>
                      <w:t>(Briginshaw)</w:t>
                    </w:r>
                    <w:r>
                      <w:fldChar w:fldCharType="end"/>
                    </w:r>
                  </w:sdtContent>
                </w:sdt>
              </w:p>
              <w:p w:rsidR="00C45F21" w:rsidRPr="00C742C1" w:rsidRDefault="00D611B5" w:rsidP="00C45F21">
                <w:pPr>
                  <w:rPr>
                    <w:rFonts w:ascii="Times New Roman" w:hAnsi="Times New Roman" w:cs="Times New Roman"/>
                  </w:rPr>
                </w:pPr>
                <w:sdt>
                  <w:sdtPr>
                    <w:rPr>
                      <w:rFonts w:ascii="Times New Roman" w:hAnsi="Times New Roman" w:cs="Times New Roman"/>
                    </w:rPr>
                    <w:id w:val="1665817011"/>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Jor96 \l 1033 </w:instrText>
                    </w:r>
                    <w:r>
                      <w:rPr>
                        <w:rFonts w:ascii="Times New Roman" w:hAnsi="Times New Roman" w:cs="Times New Roman"/>
                      </w:rPr>
                      <w:fldChar w:fldCharType="separate"/>
                    </w:r>
                    <w:r w:rsidRPr="00D611B5">
                      <w:rPr>
                        <w:rFonts w:ascii="Times New Roman" w:hAnsi="Times New Roman" w:cs="Times New Roman"/>
                        <w:noProof/>
                        <w:lang w:val="en-US"/>
                      </w:rPr>
                      <w:t>(Jordan)</w:t>
                    </w:r>
                    <w:r>
                      <w:rPr>
                        <w:rFonts w:ascii="Times New Roman" w:hAnsi="Times New Roman" w:cs="Times New Roman"/>
                      </w:rPr>
                      <w:fldChar w:fldCharType="end"/>
                    </w:r>
                  </w:sdtContent>
                </w:sdt>
              </w:p>
              <w:p w:rsidR="00C45F21" w:rsidRPr="00C742C1" w:rsidRDefault="00D611B5" w:rsidP="00C45F21">
                <w:pPr>
                  <w:rPr>
                    <w:rFonts w:ascii="Times New Roman" w:hAnsi="Times New Roman" w:cs="Times New Roman"/>
                  </w:rPr>
                </w:pPr>
                <w:sdt>
                  <w:sdtPr>
                    <w:rPr>
                      <w:rFonts w:ascii="Times New Roman" w:hAnsi="Times New Roman" w:cs="Times New Roman"/>
                    </w:rPr>
                    <w:id w:val="1889687268"/>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Kat11 \l 1033 </w:instrText>
                    </w:r>
                    <w:r>
                      <w:rPr>
                        <w:rFonts w:ascii="Times New Roman" w:hAnsi="Times New Roman" w:cs="Times New Roman"/>
                      </w:rPr>
                      <w:fldChar w:fldCharType="separate"/>
                    </w:r>
                    <w:r w:rsidRPr="00D611B5">
                      <w:rPr>
                        <w:rFonts w:ascii="Times New Roman" w:hAnsi="Times New Roman" w:cs="Times New Roman"/>
                        <w:noProof/>
                        <w:lang w:val="en-US"/>
                      </w:rPr>
                      <w:t>(Katrak)</w:t>
                    </w:r>
                    <w:r>
                      <w:rPr>
                        <w:rFonts w:ascii="Times New Roman" w:hAnsi="Times New Roman" w:cs="Times New Roman"/>
                      </w:rPr>
                      <w:fldChar w:fldCharType="end"/>
                    </w:r>
                  </w:sdtContent>
                </w:sdt>
              </w:p>
              <w:p w:rsidR="00C45F21" w:rsidRPr="00C742C1" w:rsidRDefault="00D611B5" w:rsidP="00C45F21">
                <w:pPr>
                  <w:rPr>
                    <w:rFonts w:ascii="Times New Roman" w:hAnsi="Times New Roman" w:cs="Times New Roman"/>
                  </w:rPr>
                </w:pPr>
                <w:sdt>
                  <w:sdtPr>
                    <w:rPr>
                      <w:rFonts w:ascii="Times New Roman" w:hAnsi="Times New Roman" w:cs="Times New Roman"/>
                    </w:rPr>
                    <w:id w:val="127536208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OSh07 \l 1033 </w:instrText>
                    </w:r>
                    <w:r>
                      <w:rPr>
                        <w:rFonts w:ascii="Times New Roman" w:hAnsi="Times New Roman" w:cs="Times New Roman"/>
                      </w:rPr>
                      <w:fldChar w:fldCharType="separate"/>
                    </w:r>
                    <w:r w:rsidRPr="00D611B5">
                      <w:rPr>
                        <w:rFonts w:ascii="Times New Roman" w:hAnsi="Times New Roman" w:cs="Times New Roman"/>
                        <w:noProof/>
                        <w:lang w:val="en-US"/>
                      </w:rPr>
                      <w:t>(O’Shea)</w:t>
                    </w:r>
                    <w:r>
                      <w:rPr>
                        <w:rFonts w:ascii="Times New Roman" w:hAnsi="Times New Roman" w:cs="Times New Roman"/>
                      </w:rPr>
                      <w:fldChar w:fldCharType="end"/>
                    </w:r>
                  </w:sdtContent>
                </w:sdt>
              </w:p>
              <w:p w:rsidR="00B90398" w:rsidRPr="00C742C1" w:rsidRDefault="00D611B5" w:rsidP="00C45F21">
                <w:pPr>
                  <w:rPr>
                    <w:rFonts w:ascii="Times New Roman" w:hAnsi="Times New Roman" w:cs="Times New Roman"/>
                  </w:rPr>
                </w:pPr>
                <w:sdt>
                  <w:sdtPr>
                    <w:rPr>
                      <w:rFonts w:ascii="Times New Roman" w:hAnsi="Times New Roman" w:cs="Times New Roman"/>
                    </w:rPr>
                    <w:id w:val="-129228233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OSh08 \l 1033 </w:instrText>
                    </w:r>
                    <w:r>
                      <w:rPr>
                        <w:rFonts w:ascii="Times New Roman" w:hAnsi="Times New Roman" w:cs="Times New Roman"/>
                      </w:rPr>
                      <w:fldChar w:fldCharType="separate"/>
                    </w:r>
                    <w:r w:rsidRPr="00D611B5">
                      <w:rPr>
                        <w:rFonts w:ascii="Times New Roman" w:hAnsi="Times New Roman" w:cs="Times New Roman"/>
                        <w:noProof/>
                        <w:lang w:val="en-US"/>
                      </w:rPr>
                      <w:t>(O’Shea, Unbalancing the Authentic/Partnering Classicism: Shobana Jeyasingh’s Choreography and the Bharata Natyam “Tradition")</w:t>
                    </w:r>
                    <w:r>
                      <w:rPr>
                        <w:rFonts w:ascii="Times New Roman" w:hAnsi="Times New Roman" w:cs="Times New Roman"/>
                      </w:rPr>
                      <w:fldChar w:fldCharType="end"/>
                    </w:r>
                  </w:sdtContent>
                </w:sdt>
              </w:p>
              <w:p w:rsidR="00C45F21" w:rsidRPr="00C742C1" w:rsidRDefault="00B90398" w:rsidP="00C45F21">
                <w:pPr>
                  <w:rPr>
                    <w:rFonts w:ascii="Times New Roman" w:hAnsi="Times New Roman" w:cs="Times New Roman"/>
                  </w:rPr>
                </w:pPr>
                <w:sdt>
                  <w:sdtPr>
                    <w:rPr>
                      <w:rFonts w:ascii="Times New Roman" w:hAnsi="Times New Roman" w:cs="Times New Roman"/>
                    </w:rPr>
                    <w:id w:val="-122543935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Pri13 \l 1033 </w:instrText>
                    </w:r>
                    <w:r>
                      <w:rPr>
                        <w:rFonts w:ascii="Times New Roman" w:hAnsi="Times New Roman" w:cs="Times New Roman"/>
                      </w:rPr>
                      <w:fldChar w:fldCharType="separate"/>
                    </w:r>
                    <w:r w:rsidRPr="00B90398">
                      <w:rPr>
                        <w:rFonts w:ascii="Times New Roman" w:hAnsi="Times New Roman" w:cs="Times New Roman"/>
                        <w:noProof/>
                        <w:lang w:val="en-US"/>
                      </w:rPr>
                      <w:t>(Prickett)</w:t>
                    </w:r>
                    <w:r>
                      <w:rPr>
                        <w:rFonts w:ascii="Times New Roman" w:hAnsi="Times New Roman" w:cs="Times New Roman"/>
                      </w:rPr>
                      <w:fldChar w:fldCharType="end"/>
                    </w:r>
                  </w:sdtContent>
                </w:sdt>
              </w:p>
              <w:p w:rsidR="003235A7" w:rsidRDefault="00B90398" w:rsidP="00FB11DE">
                <w:sdt>
                  <w:sdtPr>
                    <w:id w:val="1317451504"/>
                    <w:citation/>
                  </w:sdtPr>
                  <w:sdtContent>
                    <w:r>
                      <w:fldChar w:fldCharType="begin"/>
                    </w:r>
                    <w:r>
                      <w:rPr>
                        <w:rFonts w:ascii="Times New Roman" w:hAnsi="Times New Roman" w:cs="Times New Roman"/>
                        <w:lang w:val="en-US"/>
                      </w:rPr>
                      <w:instrText xml:space="preserve"> CITATION Roy97 \l 1033 </w:instrText>
                    </w:r>
                    <w:r>
                      <w:fldChar w:fldCharType="separate"/>
                    </w:r>
                    <w:r w:rsidRPr="00B90398">
                      <w:rPr>
                        <w:rFonts w:ascii="Times New Roman" w:hAnsi="Times New Roman" w:cs="Times New Roman"/>
                        <w:noProof/>
                        <w:lang w:val="en-US"/>
                      </w:rPr>
                      <w:t>(Roy)</w:t>
                    </w:r>
                    <w:r>
                      <w:fldChar w:fldCharType="end"/>
                    </w:r>
                  </w:sdtContent>
                </w:sdt>
              </w:p>
            </w:sdtContent>
          </w:sdt>
        </w:tc>
      </w:tr>
    </w:tbl>
    <w:p w:rsidR="00C27FAB" w:rsidRPr="00F36937" w:rsidRDefault="00C27FAB" w:rsidP="00B33145"/>
    <w:sectPr w:rsidR="00C27FAB" w:rsidRPr="00F3693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1B5" w:rsidRDefault="00D611B5" w:rsidP="007A0D55">
      <w:pPr>
        <w:spacing w:after="0" w:line="240" w:lineRule="auto"/>
      </w:pPr>
      <w:r>
        <w:separator/>
      </w:r>
    </w:p>
  </w:endnote>
  <w:endnote w:type="continuationSeparator" w:id="0">
    <w:p w:rsidR="00D611B5" w:rsidRDefault="00D611B5" w:rsidP="007A0D55">
      <w:pPr>
        <w:spacing w:after="0" w:line="240" w:lineRule="auto"/>
      </w:pPr>
      <w:r>
        <w:continuationSeparator/>
      </w:r>
    </w:p>
  </w:endnote>
  <w:endnote w:id="1">
    <w:p w:rsidR="00D611B5" w:rsidRDefault="00D611B5" w:rsidP="00C45F21">
      <w:pPr>
        <w:pStyle w:val="EndnoteText"/>
      </w:pPr>
    </w:p>
  </w:endnote>
  <w:endnote w:id="2">
    <w:p w:rsidR="00D611B5" w:rsidRDefault="00D611B5" w:rsidP="00C45F2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1B5" w:rsidRDefault="00D611B5" w:rsidP="007A0D55">
      <w:pPr>
        <w:spacing w:after="0" w:line="240" w:lineRule="auto"/>
      </w:pPr>
      <w:r>
        <w:separator/>
      </w:r>
    </w:p>
  </w:footnote>
  <w:footnote w:type="continuationSeparator" w:id="0">
    <w:p w:rsidR="00D611B5" w:rsidRDefault="00D611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B5" w:rsidRDefault="00D611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611B5" w:rsidRDefault="00D611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398"/>
    <w:rsid w:val="00BC39C9"/>
    <w:rsid w:val="00BE5BF7"/>
    <w:rsid w:val="00BF40E1"/>
    <w:rsid w:val="00C27FAB"/>
    <w:rsid w:val="00C358D4"/>
    <w:rsid w:val="00C45F21"/>
    <w:rsid w:val="00C6296B"/>
    <w:rsid w:val="00CC586D"/>
    <w:rsid w:val="00CF1542"/>
    <w:rsid w:val="00CF3EC5"/>
    <w:rsid w:val="00D611B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F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21"/>
    <w:rPr>
      <w:rFonts w:ascii="Lucida Grande" w:hAnsi="Lucida Grande" w:cs="Lucida Grande"/>
      <w:sz w:val="18"/>
      <w:szCs w:val="18"/>
    </w:rPr>
  </w:style>
  <w:style w:type="paragraph" w:styleId="EndnoteText">
    <w:name w:val="endnote text"/>
    <w:basedOn w:val="Normal"/>
    <w:link w:val="EndnoteTextChar"/>
    <w:rsid w:val="00C45F21"/>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rsid w:val="00C45F21"/>
    <w:rPr>
      <w:rFonts w:eastAsiaTheme="minorEastAsia"/>
      <w:sz w:val="24"/>
      <w:szCs w:val="24"/>
      <w:lang w:val="en-US" w:eastAsia="ja-JP"/>
    </w:rPr>
  </w:style>
  <w:style w:type="character" w:styleId="EndnoteReference">
    <w:name w:val="endnote reference"/>
    <w:basedOn w:val="DefaultParagraphFont"/>
    <w:rsid w:val="00C45F21"/>
    <w:rPr>
      <w:vertAlign w:val="superscript"/>
    </w:rPr>
  </w:style>
  <w:style w:type="character" w:styleId="Hyperlink">
    <w:name w:val="Hyperlink"/>
    <w:basedOn w:val="DefaultParagraphFont"/>
    <w:rsid w:val="00C45F21"/>
    <w:rPr>
      <w:color w:val="0563C1" w:themeColor="hyperlink"/>
      <w:u w:val="single"/>
    </w:rPr>
  </w:style>
  <w:style w:type="paragraph" w:styleId="Caption">
    <w:name w:val="caption"/>
    <w:basedOn w:val="Normal"/>
    <w:next w:val="Normal"/>
    <w:uiPriority w:val="35"/>
    <w:semiHidden/>
    <w:qFormat/>
    <w:rsid w:val="00C45F2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F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21"/>
    <w:rPr>
      <w:rFonts w:ascii="Lucida Grande" w:hAnsi="Lucida Grande" w:cs="Lucida Grande"/>
      <w:sz w:val="18"/>
      <w:szCs w:val="18"/>
    </w:rPr>
  </w:style>
  <w:style w:type="paragraph" w:styleId="EndnoteText">
    <w:name w:val="endnote text"/>
    <w:basedOn w:val="Normal"/>
    <w:link w:val="EndnoteTextChar"/>
    <w:rsid w:val="00C45F21"/>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rsid w:val="00C45F21"/>
    <w:rPr>
      <w:rFonts w:eastAsiaTheme="minorEastAsia"/>
      <w:sz w:val="24"/>
      <w:szCs w:val="24"/>
      <w:lang w:val="en-US" w:eastAsia="ja-JP"/>
    </w:rPr>
  </w:style>
  <w:style w:type="character" w:styleId="EndnoteReference">
    <w:name w:val="endnote reference"/>
    <w:basedOn w:val="DefaultParagraphFont"/>
    <w:rsid w:val="00C45F21"/>
    <w:rPr>
      <w:vertAlign w:val="superscript"/>
    </w:rPr>
  </w:style>
  <w:style w:type="character" w:styleId="Hyperlink">
    <w:name w:val="Hyperlink"/>
    <w:basedOn w:val="DefaultParagraphFont"/>
    <w:rsid w:val="00C45F21"/>
    <w:rPr>
      <w:color w:val="0563C1" w:themeColor="hyperlink"/>
      <w:u w:val="single"/>
    </w:rPr>
  </w:style>
  <w:style w:type="paragraph" w:styleId="Caption">
    <w:name w:val="caption"/>
    <w:basedOn w:val="Normal"/>
    <w:next w:val="Normal"/>
    <w:uiPriority w:val="35"/>
    <w:semiHidden/>
    <w:qFormat/>
    <w:rsid w:val="00C45F2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obanajeyasingh.co.uk/gallery/images/"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shobanajeyasingh.co.uk/gallery/images/" TargetMode="External"/><Relationship Id="rId11" Type="http://schemas.openxmlformats.org/officeDocument/2006/relationships/hyperlink" Target="http://www.shobanajeyasingh.co.uk/gallery/images/" TargetMode="External"/><Relationship Id="rId12" Type="http://schemas.openxmlformats.org/officeDocument/2006/relationships/hyperlink" Target="http://www.shobanajeyasingh.co.uk/gallery/images/" TargetMode="External"/><Relationship Id="rId13" Type="http://schemas.openxmlformats.org/officeDocument/2006/relationships/hyperlink" Target="http://www.guardian.co.uk/stage/2009/oct/20/shobana-jeyasingh" TargetMode="External"/><Relationship Id="rId14" Type="http://schemas.openxmlformats.org/officeDocument/2006/relationships/hyperlink" Target="http://www.shobanajeyasingh.co.uk/works/duets-with-automobiles/" TargetMode="External"/><Relationship Id="rId15" Type="http://schemas.openxmlformats.org/officeDocument/2006/relationships/hyperlink" Target="http://www.shobanajeyasingh.co.uk/wp-content/uploads/Faultline-and-ST_DVD_order2012.pdf" TargetMode="External"/><Relationship Id="rId16" Type="http://schemas.openxmlformats.org/officeDocument/2006/relationships/hyperlink" Target="http://www.rescen.net/Shobana_Jeyasingh/foliage.html" TargetMode="External"/><Relationship Id="rId17" Type="http://schemas.openxmlformats.org/officeDocument/2006/relationships/hyperlink" Target="http://www.shobanajeyasingh.co.uk/works/faultline/"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2CDD0D011A784C93D93A03D1309EE6"/>
        <w:category>
          <w:name w:val="General"/>
          <w:gallery w:val="placeholder"/>
        </w:category>
        <w:types>
          <w:type w:val="bbPlcHdr"/>
        </w:types>
        <w:behaviors>
          <w:behavior w:val="content"/>
        </w:behaviors>
        <w:guid w:val="{DABB910D-F151-FC47-A802-6307C9A09F5B}"/>
      </w:docPartPr>
      <w:docPartBody>
        <w:p w:rsidR="00000000" w:rsidRDefault="004E117A">
          <w:pPr>
            <w:pStyle w:val="DB2CDD0D011A784C93D93A03D1309EE6"/>
          </w:pPr>
          <w:r w:rsidRPr="00CC586D">
            <w:rPr>
              <w:rStyle w:val="PlaceholderText"/>
              <w:b/>
              <w:color w:val="FFFFFF" w:themeColor="background1"/>
            </w:rPr>
            <w:t>[Salutation]</w:t>
          </w:r>
        </w:p>
      </w:docPartBody>
    </w:docPart>
    <w:docPart>
      <w:docPartPr>
        <w:name w:val="3681C77AD8211D478D5181B1CD8085B0"/>
        <w:category>
          <w:name w:val="General"/>
          <w:gallery w:val="placeholder"/>
        </w:category>
        <w:types>
          <w:type w:val="bbPlcHdr"/>
        </w:types>
        <w:behaviors>
          <w:behavior w:val="content"/>
        </w:behaviors>
        <w:guid w:val="{1CA3312D-1187-7346-97DE-17EBB8038F05}"/>
      </w:docPartPr>
      <w:docPartBody>
        <w:p w:rsidR="00000000" w:rsidRDefault="004E117A">
          <w:pPr>
            <w:pStyle w:val="3681C77AD8211D478D5181B1CD8085B0"/>
          </w:pPr>
          <w:r>
            <w:rPr>
              <w:rStyle w:val="PlaceholderText"/>
            </w:rPr>
            <w:t>[First name]</w:t>
          </w:r>
        </w:p>
      </w:docPartBody>
    </w:docPart>
    <w:docPart>
      <w:docPartPr>
        <w:name w:val="38149DF84D5D284E8B5DA159C9176F5D"/>
        <w:category>
          <w:name w:val="General"/>
          <w:gallery w:val="placeholder"/>
        </w:category>
        <w:types>
          <w:type w:val="bbPlcHdr"/>
        </w:types>
        <w:behaviors>
          <w:behavior w:val="content"/>
        </w:behaviors>
        <w:guid w:val="{142F6AA7-83C5-0B46-860C-00819E7A991D}"/>
      </w:docPartPr>
      <w:docPartBody>
        <w:p w:rsidR="00000000" w:rsidRDefault="004E117A">
          <w:pPr>
            <w:pStyle w:val="38149DF84D5D284E8B5DA159C9176F5D"/>
          </w:pPr>
          <w:r>
            <w:rPr>
              <w:rStyle w:val="PlaceholderText"/>
            </w:rPr>
            <w:t>[Middle name]</w:t>
          </w:r>
        </w:p>
      </w:docPartBody>
    </w:docPart>
    <w:docPart>
      <w:docPartPr>
        <w:name w:val="5A23AA0652790B429BADCB0A12CC5585"/>
        <w:category>
          <w:name w:val="General"/>
          <w:gallery w:val="placeholder"/>
        </w:category>
        <w:types>
          <w:type w:val="bbPlcHdr"/>
        </w:types>
        <w:behaviors>
          <w:behavior w:val="content"/>
        </w:behaviors>
        <w:guid w:val="{12D54A35-3E8D-0340-ACB9-B7601F84E112}"/>
      </w:docPartPr>
      <w:docPartBody>
        <w:p w:rsidR="00000000" w:rsidRDefault="004E117A">
          <w:pPr>
            <w:pStyle w:val="5A23AA0652790B429BADCB0A12CC5585"/>
          </w:pPr>
          <w:r>
            <w:rPr>
              <w:rStyle w:val="PlaceholderText"/>
            </w:rPr>
            <w:t>[Last name]</w:t>
          </w:r>
        </w:p>
      </w:docPartBody>
    </w:docPart>
    <w:docPart>
      <w:docPartPr>
        <w:name w:val="354E78971D62D14C898F1B4C9ED1DC3B"/>
        <w:category>
          <w:name w:val="General"/>
          <w:gallery w:val="placeholder"/>
        </w:category>
        <w:types>
          <w:type w:val="bbPlcHdr"/>
        </w:types>
        <w:behaviors>
          <w:behavior w:val="content"/>
        </w:behaviors>
        <w:guid w:val="{BA4043CB-A1EE-394F-8F33-F9AF15B3F6FA}"/>
      </w:docPartPr>
      <w:docPartBody>
        <w:p w:rsidR="00000000" w:rsidRDefault="004E117A">
          <w:pPr>
            <w:pStyle w:val="354E78971D62D14C898F1B4C9ED1DC3B"/>
          </w:pPr>
          <w:r>
            <w:rPr>
              <w:rStyle w:val="PlaceholderText"/>
            </w:rPr>
            <w:t>[Enter your biography]</w:t>
          </w:r>
        </w:p>
      </w:docPartBody>
    </w:docPart>
    <w:docPart>
      <w:docPartPr>
        <w:name w:val="F6CBB768D3591642AB418A85379A97F8"/>
        <w:category>
          <w:name w:val="General"/>
          <w:gallery w:val="placeholder"/>
        </w:category>
        <w:types>
          <w:type w:val="bbPlcHdr"/>
        </w:types>
        <w:behaviors>
          <w:behavior w:val="content"/>
        </w:behaviors>
        <w:guid w:val="{F2677982-8985-2442-8D86-C63B7137EFB0}"/>
      </w:docPartPr>
      <w:docPartBody>
        <w:p w:rsidR="00000000" w:rsidRDefault="004E117A">
          <w:pPr>
            <w:pStyle w:val="F6CBB768D3591642AB418A85379A97F8"/>
          </w:pPr>
          <w:r>
            <w:rPr>
              <w:rStyle w:val="PlaceholderText"/>
            </w:rPr>
            <w:t>[Enter the institution with which you are affiliated]</w:t>
          </w:r>
        </w:p>
      </w:docPartBody>
    </w:docPart>
    <w:docPart>
      <w:docPartPr>
        <w:name w:val="FE151E9454F0C1459E8170E2CC18953D"/>
        <w:category>
          <w:name w:val="General"/>
          <w:gallery w:val="placeholder"/>
        </w:category>
        <w:types>
          <w:type w:val="bbPlcHdr"/>
        </w:types>
        <w:behaviors>
          <w:behavior w:val="content"/>
        </w:behaviors>
        <w:guid w:val="{E7CD4CBC-68CA-6F48-866B-EE13F52C4EBC}"/>
      </w:docPartPr>
      <w:docPartBody>
        <w:p w:rsidR="00000000" w:rsidRDefault="004E117A">
          <w:pPr>
            <w:pStyle w:val="FE151E9454F0C1459E8170E2CC18953D"/>
          </w:pPr>
          <w:r w:rsidRPr="00EF74F7">
            <w:rPr>
              <w:b/>
              <w:color w:val="808080" w:themeColor="background1" w:themeShade="80"/>
            </w:rPr>
            <w:t>[Enter the headword for your article]</w:t>
          </w:r>
        </w:p>
      </w:docPartBody>
    </w:docPart>
    <w:docPart>
      <w:docPartPr>
        <w:name w:val="F5E1B8A537E61D4D9C81F6C0E416BFA6"/>
        <w:category>
          <w:name w:val="General"/>
          <w:gallery w:val="placeholder"/>
        </w:category>
        <w:types>
          <w:type w:val="bbPlcHdr"/>
        </w:types>
        <w:behaviors>
          <w:behavior w:val="content"/>
        </w:behaviors>
        <w:guid w:val="{6A4DB4DB-5817-9044-9516-807B31E8064F}"/>
      </w:docPartPr>
      <w:docPartBody>
        <w:p w:rsidR="00000000" w:rsidRDefault="004E117A">
          <w:pPr>
            <w:pStyle w:val="F5E1B8A537E61D4D9C81F6C0E416BF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B6450D8F08974D8AB4932F79906EA0"/>
        <w:category>
          <w:name w:val="General"/>
          <w:gallery w:val="placeholder"/>
        </w:category>
        <w:types>
          <w:type w:val="bbPlcHdr"/>
        </w:types>
        <w:behaviors>
          <w:behavior w:val="content"/>
        </w:behaviors>
        <w:guid w:val="{2AFC5765-0EC2-734B-A296-AFCEEEE96366}"/>
      </w:docPartPr>
      <w:docPartBody>
        <w:p w:rsidR="00000000" w:rsidRDefault="004E117A">
          <w:pPr>
            <w:pStyle w:val="73B6450D8F08974D8AB4932F79906E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2C09F777E9C0428DC7FE33953D5A77"/>
        <w:category>
          <w:name w:val="General"/>
          <w:gallery w:val="placeholder"/>
        </w:category>
        <w:types>
          <w:type w:val="bbPlcHdr"/>
        </w:types>
        <w:behaviors>
          <w:behavior w:val="content"/>
        </w:behaviors>
        <w:guid w:val="{73671AC9-54F3-4045-B63D-41AB74449795}"/>
      </w:docPartPr>
      <w:docPartBody>
        <w:p w:rsidR="00000000" w:rsidRDefault="004E117A">
          <w:pPr>
            <w:pStyle w:val="D52C09F777E9C0428DC7FE33953D5A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445E0ABB6A944F908C40E622691546"/>
        <w:category>
          <w:name w:val="General"/>
          <w:gallery w:val="placeholder"/>
        </w:category>
        <w:types>
          <w:type w:val="bbPlcHdr"/>
        </w:types>
        <w:behaviors>
          <w:behavior w:val="content"/>
        </w:behaviors>
        <w:guid w:val="{4452AFAD-1CE1-C84B-A772-44AE0FB4AD43}"/>
      </w:docPartPr>
      <w:docPartBody>
        <w:p w:rsidR="00000000" w:rsidRDefault="004E117A">
          <w:pPr>
            <w:pStyle w:val="6B445E0ABB6A944F908C40E6226915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2CDD0D011A784C93D93A03D1309EE6">
    <w:name w:val="DB2CDD0D011A784C93D93A03D1309EE6"/>
  </w:style>
  <w:style w:type="paragraph" w:customStyle="1" w:styleId="3681C77AD8211D478D5181B1CD8085B0">
    <w:name w:val="3681C77AD8211D478D5181B1CD8085B0"/>
  </w:style>
  <w:style w:type="paragraph" w:customStyle="1" w:styleId="38149DF84D5D284E8B5DA159C9176F5D">
    <w:name w:val="38149DF84D5D284E8B5DA159C9176F5D"/>
  </w:style>
  <w:style w:type="paragraph" w:customStyle="1" w:styleId="5A23AA0652790B429BADCB0A12CC5585">
    <w:name w:val="5A23AA0652790B429BADCB0A12CC5585"/>
  </w:style>
  <w:style w:type="paragraph" w:customStyle="1" w:styleId="354E78971D62D14C898F1B4C9ED1DC3B">
    <w:name w:val="354E78971D62D14C898F1B4C9ED1DC3B"/>
  </w:style>
  <w:style w:type="paragraph" w:customStyle="1" w:styleId="F6CBB768D3591642AB418A85379A97F8">
    <w:name w:val="F6CBB768D3591642AB418A85379A97F8"/>
  </w:style>
  <w:style w:type="paragraph" w:customStyle="1" w:styleId="FE151E9454F0C1459E8170E2CC18953D">
    <w:name w:val="FE151E9454F0C1459E8170E2CC18953D"/>
  </w:style>
  <w:style w:type="paragraph" w:customStyle="1" w:styleId="F5E1B8A537E61D4D9C81F6C0E416BFA6">
    <w:name w:val="F5E1B8A537E61D4D9C81F6C0E416BFA6"/>
  </w:style>
  <w:style w:type="paragraph" w:customStyle="1" w:styleId="73B6450D8F08974D8AB4932F79906EA0">
    <w:name w:val="73B6450D8F08974D8AB4932F79906EA0"/>
  </w:style>
  <w:style w:type="paragraph" w:customStyle="1" w:styleId="D52C09F777E9C0428DC7FE33953D5A77">
    <w:name w:val="D52C09F777E9C0428DC7FE33953D5A77"/>
  </w:style>
  <w:style w:type="paragraph" w:customStyle="1" w:styleId="6B445E0ABB6A944F908C40E622691546">
    <w:name w:val="6B445E0ABB6A944F908C40E6226915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2CDD0D011A784C93D93A03D1309EE6">
    <w:name w:val="DB2CDD0D011A784C93D93A03D1309EE6"/>
  </w:style>
  <w:style w:type="paragraph" w:customStyle="1" w:styleId="3681C77AD8211D478D5181B1CD8085B0">
    <w:name w:val="3681C77AD8211D478D5181B1CD8085B0"/>
  </w:style>
  <w:style w:type="paragraph" w:customStyle="1" w:styleId="38149DF84D5D284E8B5DA159C9176F5D">
    <w:name w:val="38149DF84D5D284E8B5DA159C9176F5D"/>
  </w:style>
  <w:style w:type="paragraph" w:customStyle="1" w:styleId="5A23AA0652790B429BADCB0A12CC5585">
    <w:name w:val="5A23AA0652790B429BADCB0A12CC5585"/>
  </w:style>
  <w:style w:type="paragraph" w:customStyle="1" w:styleId="354E78971D62D14C898F1B4C9ED1DC3B">
    <w:name w:val="354E78971D62D14C898F1B4C9ED1DC3B"/>
  </w:style>
  <w:style w:type="paragraph" w:customStyle="1" w:styleId="F6CBB768D3591642AB418A85379A97F8">
    <w:name w:val="F6CBB768D3591642AB418A85379A97F8"/>
  </w:style>
  <w:style w:type="paragraph" w:customStyle="1" w:styleId="FE151E9454F0C1459E8170E2CC18953D">
    <w:name w:val="FE151E9454F0C1459E8170E2CC18953D"/>
  </w:style>
  <w:style w:type="paragraph" w:customStyle="1" w:styleId="F5E1B8A537E61D4D9C81F6C0E416BFA6">
    <w:name w:val="F5E1B8A537E61D4D9C81F6C0E416BFA6"/>
  </w:style>
  <w:style w:type="paragraph" w:customStyle="1" w:styleId="73B6450D8F08974D8AB4932F79906EA0">
    <w:name w:val="73B6450D8F08974D8AB4932F79906EA0"/>
  </w:style>
  <w:style w:type="paragraph" w:customStyle="1" w:styleId="D52C09F777E9C0428DC7FE33953D5A77">
    <w:name w:val="D52C09F777E9C0428DC7FE33953D5A77"/>
  </w:style>
  <w:style w:type="paragraph" w:customStyle="1" w:styleId="6B445E0ABB6A944F908C40E622691546">
    <w:name w:val="6B445E0ABB6A944F908C40E622691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Bri01</b:Tag>
    <b:SourceType>JournalArticle</b:SourceType>
    <b:Guid>{6F1602D3-B958-144A-B316-7E37D1819E5D}</b:Guid>
    <b:Author>
      <b:Author>
        <b:NameList>
          <b:Person>
            <b:Last>Briginshaw</b:Last>
            <b:First>V</b:First>
          </b:Person>
        </b:NameList>
      </b:Author>
    </b:Author>
    <b:Title>Hybridity and nomadic subjectivity in Shobana Jeyasingh’s Duets with Automobiles,</b:Title>
    <b:City>London</b:City>
    <b:Publisher>Palgrave</b:Publisher>
    <b:Year>2001</b:Year>
    <b:Pages>97-111</b:Pages>
    <b:JournalName>Dance, Space and Subjectivity</b:JournalName>
    <b:RefOrder>1</b:RefOrder>
  </b:Source>
  <b:Source>
    <b:Tag>Jor96</b:Tag>
    <b:SourceType>JournalArticle</b:SourceType>
    <b:Guid>{2C02B595-6BE8-8D41-9CD4-5F3404936A12}</b:Guid>
    <b:Author>
      <b:Author>
        <b:NameList>
          <b:Person>
            <b:Last>Jordan</b:Last>
            <b:First>S</b:First>
          </b:Person>
        </b:NameList>
      </b:Author>
    </b:Author>
    <b:Title>Networking Dances: Home and Away in the Choreography of Shobana Jeyasingh</b:Title>
    <b:JournalName>New Dances from Old Cultures: Green Mill Papers 1996</b:JournalName>
    <b:Publisher>The Australian Dance Council</b:Publisher>
    <b:City>Braddon</b:City>
    <b:Year>1996</b:Year>
    <b:RefOrder>2</b:RefOrder>
  </b:Source>
  <b:Source>
    <b:Tag>Kat11</b:Tag>
    <b:SourceType>Book</b:SourceType>
    <b:Guid>{65385469-4544-9F44-B141-95AE2C7F174B}</b:Guid>
    <b:Author>
      <b:Author>
        <b:NameList>
          <b:Person>
            <b:Last>Katrak</b:Last>
            <b:First>K.H</b:First>
          </b:Person>
        </b:NameList>
      </b:Author>
    </b:Author>
    <b:Title>Contemporary Indian Dance: New Creative Choreography in India and the Diaspora</b:Title>
    <b:Publisher>Palgrave Macmillan</b:Publisher>
    <b:City>New York</b:City>
    <b:Year>2011</b:Year>
    <b:RefOrder>3</b:RefOrder>
  </b:Source>
  <b:Source>
    <b:Tag>OSh07</b:Tag>
    <b:SourceType>Book</b:SourceType>
    <b:Guid>{564B05AC-5B84-104A-9F67-0DB2523AB029}</b:Guid>
    <b:Author>
      <b:Author>
        <b:NameList>
          <b:Person>
            <b:Last>O’Shea</b:Last>
            <b:First>J</b:First>
          </b:Person>
        </b:NameList>
      </b:Author>
    </b:Author>
    <b:Title>At Home in the World: Bharata Natyam on the Global Stage</b:Title>
    <b:City>Middletown</b:City>
    <b:Publisher>Wesleyan University Press</b:Publisher>
    <b:Year>2007</b:Year>
    <b:RefOrder>4</b:RefOrder>
  </b:Source>
  <b:Source>
    <b:Tag>OSh08</b:Tag>
    <b:SourceType>JournalArticle</b:SourceType>
    <b:Guid>{0D0EB8D6-6D34-4441-89D5-D9110A744BB8}</b:Guid>
    <b:Author>
      <b:Author>
        <b:NameList>
          <b:Person>
            <b:Last>O’Shea</b:Last>
            <b:First>J</b:First>
          </b:Person>
        </b:NameList>
      </b:Author>
    </b:Author>
    <b:Title>Unbalancing the Authentic/Partnering Classicism: Shobana Jeyasingh’s Choreography and the Bharata Natyam “Tradition"</b:Title>
    <b:City>Basingstoke</b:City>
    <b:Publisher>Palgrave Macmillan</b:Publisher>
    <b:Year>2008</b:Year>
    <b:JournalName>Decentring Dancing Texts: The Challenge of Interpreting Dances</b:JournalName>
    <b:RefOrder>5</b:RefOrder>
  </b:Source>
  <b:Source>
    <b:Tag>Pri13</b:Tag>
    <b:SourceType>JournalArticle</b:SourceType>
    <b:Guid>{43528777-E1E9-7C49-853C-F56F8D829D9D}</b:Guid>
    <b:Author>
      <b:Author>
        <b:NameList>
          <b:Person>
            <b:Last>Prickett</b:Last>
            <b:First>S</b:First>
          </b:Person>
        </b:NameList>
      </b:Author>
    </b:Author>
    <b:Title>Encountering the South Asian Diaspora: Dance Education, Heritage and Public Performance in London</b:Title>
    <b:JournalName>Embodied Politics: Dance, Protest and Identities</b:JournalName>
    <b:Publisher>Dance Books</b:Publisher>
    <b:City>Binsted</b:City>
    <b:Year>2013</b:Year>
    <b:Pages>134-77</b:Pages>
    <b:RefOrder>6</b:RefOrder>
  </b:Source>
  <b:Source>
    <b:Tag>Roy97</b:Tag>
    <b:SourceType>JournalArticle</b:SourceType>
    <b:Guid>{6ADA73CB-2A7A-DF46-95A8-77315CD027C9}</b:Guid>
    <b:Author>
      <b:Author>
        <b:NameList>
          <b:Person>
            <b:Last>Roy</b:Last>
            <b:First>S</b:First>
          </b:Person>
        </b:NameList>
      </b:Author>
    </b:Author>
    <b:Title>Dirt, Noise, Traffic: Contemporary Indian Dance in the Western City: Modernity, Ethnicity, and Hybridity</b:Title>
    <b:JournalName>Dance and the City</b:JournalName>
    <b:Publisher>St. Martin’s Press</b:Publisher>
    <b:City>New York</b:City>
    <b:Year>1997</b:Year>
    <b:Pages>68-85</b:Pages>
    <b:RefOrder>7</b:RefOrder>
  </b:Source>
</b:Sources>
</file>

<file path=customXml/itemProps1.xml><?xml version="1.0" encoding="utf-8"?>
<ds:datastoreItem xmlns:ds="http://schemas.openxmlformats.org/officeDocument/2006/customXml" ds:itemID="{243C1A5E-2862-CA4C-94ED-AB82324A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5</Pages>
  <Words>1965</Words>
  <Characters>11203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2015-11-23T22:44:00Z</dcterms:created>
  <dcterms:modified xsi:type="dcterms:W3CDTF">2015-11-23T23:13:00Z</dcterms:modified>
</cp:coreProperties>
</file>